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12D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F90282" w:rsidRPr="00597B9C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2172C023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8T13:53:00Z">
              <w:r w:rsidR="001B0019" w:rsidRPr="00894AD6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5:00Z">
              <w:r w:rsidR="00630290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6-08T13:53:00Z">
              <w:r w:rsidRPr="009E3C96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3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71BE16B0" w:rsidR="00F90282" w:rsidRPr="00597B9C" w:rsidRDefault="00FE6177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ins w:id="4" w:author="Wigfall, Trevonte" w:date="2021-06-30T23:00:00Z">
              <w:r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5" w:author="Trevonte Wigfall" w:date="2021-12-05T16:05:00Z">
                <w:r w:rsidDel="000664C0">
                  <w:rPr>
                    <w:rFonts w:ascii="Garamond" w:hAnsi="Garamond"/>
                    <w:b/>
                    <w:sz w:val="24"/>
                    <w:szCs w:val="24"/>
                  </w:rPr>
                  <w:delText>51</w:delText>
                </w:r>
              </w:del>
            </w:ins>
            <w:ins w:id="6" w:author="Trevonte Wigfall" w:date="2021-12-05T16:05:00Z">
              <w:r w:rsidR="000664C0">
                <w:rPr>
                  <w:rFonts w:ascii="Garamond" w:hAnsi="Garamond"/>
                  <w:b/>
                  <w:sz w:val="24"/>
                  <w:szCs w:val="24"/>
                </w:rPr>
                <w:t>57</w:t>
              </w:r>
            </w:ins>
            <w:ins w:id="7" w:author="Wigfall, Trevonte" w:date="2021-06-30T23:00:00Z">
              <w:r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8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9" w:author="Wigfall, Trevonte" w:date="2021-06-11T14:00:00Z">
              <w:r w:rsidR="00F90282" w:rsidRPr="00894AD6" w:rsidDel="001B6B2A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10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11" w:author="Wigfall, Trevonte" w:date="2021-06-11T14:00:00Z">
              <w:r w:rsidR="00F90282"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3"/>
        <w:tc>
          <w:tcPr>
            <w:tcW w:w="2232" w:type="dxa"/>
          </w:tcPr>
          <w:p w14:paraId="58604D99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12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  <w:tblGridChange w:id="13">
          <w:tblGrid>
            <w:gridCol w:w="804"/>
            <w:gridCol w:w="728"/>
            <w:gridCol w:w="818"/>
            <w:gridCol w:w="2327"/>
            <w:gridCol w:w="719"/>
            <w:gridCol w:w="812"/>
            <w:gridCol w:w="90"/>
            <w:gridCol w:w="4677"/>
            <w:gridCol w:w="1168"/>
            <w:gridCol w:w="1532"/>
          </w:tblGrid>
        </w:tblGridChange>
      </w:tblGrid>
      <w:tr w:rsidR="00D43747" w:rsidRPr="00597B9C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4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4DEEEA01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08B8B8D" w14:textId="77777777" w:rsidTr="008A2A0F">
        <w:trPr>
          <w:trHeight w:val="720"/>
          <w:trPrChange w:id="15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6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0C76AE00" w14:textId="137CB5DA" w:rsidR="00170981" w:rsidDel="005564EB" w:rsidRDefault="00170981" w:rsidP="00170981">
            <w:pPr>
              <w:rPr>
                <w:del w:id="17" w:author="Wigfall, Trevonte" w:date="2021-07-06T17:29:00Z"/>
                <w:rFonts w:asciiTheme="minorHAnsi" w:hAnsiTheme="minorHAnsi"/>
                <w:smallCaps/>
                <w:sz w:val="22"/>
                <w:szCs w:val="22"/>
              </w:rPr>
            </w:pPr>
            <w:del w:id="18" w:author="Wigfall, Trevonte" w:date="2021-07-06T17:29:00Z">
              <w:r w:rsidRPr="00597B9C"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App Servers: 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VA22PWPCXT001, VA22PWPCXT002, VA22PWPCXT003, VA22PWPCXT004, VA22PWPCXT005, VA22PWPCXT006, VA22PWPCXT007, </w:delText>
              </w:r>
            </w:del>
          </w:p>
          <w:p w14:paraId="7FA88F39" w14:textId="4515709B" w:rsidR="00D43747" w:rsidRPr="00826835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9" w:author="Wigfall, Trevonte" w:date="2021-07-06T17:29:00Z"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VA22PWPCXT008, VA22PWPCXT009,  VA22PWPCXT010;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VA22PWvCXT003, VA22PWvCXT004;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VA22PWvCXT005, VA22PWvCXT006,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PT)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VA22PWvCXT300,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VA22PWvCXT001, VA22PWvCXT002</w:delText>
              </w:r>
            </w:del>
          </w:p>
        </w:tc>
      </w:tr>
      <w:tr w:rsidR="00D43747" w:rsidRPr="00597B9C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20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04754DDC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7E179D4" w14:textId="77777777" w:rsidTr="008A2A0F">
        <w:trPr>
          <w:trHeight w:val="720"/>
          <w:trPrChange w:id="21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22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BEF0E41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9C0122" w14:textId="343AE8F2" w:rsidR="00843570" w:rsidRDefault="00843570" w:rsidP="00843570">
            <w:pPr>
              <w:rPr>
                <w:ins w:id="23" w:author="Wigfall, Trevonte" w:date="2021-07-23T12:24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4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12. </w:t>
              </w:r>
              <w:del w:id="25" w:author="Trevonte Wigfall" w:date="2021-12-05T16:05:00Z">
                <w:r w:rsidDel="000664C0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and file:</w:t>
              </w:r>
            </w:ins>
          </w:p>
          <w:p w14:paraId="53075E1C" w14:textId="2CAC06ED" w:rsidR="00DA4E07" w:rsidRPr="00DA4E07" w:rsidRDefault="00DA4E07" w:rsidP="00843570">
            <w:pPr>
              <w:rPr>
                <w:ins w:id="26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  <w:rPrChange w:id="27" w:author="Wigfall, Trevonte" w:date="2021-07-23T12:24:00Z">
                  <w:rPr>
                    <w:ins w:id="28" w:author="Wigfall, Trevonte" w:date="2021-07-01T13:21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29" w:author="Wigfall, Trevonte" w:date="2021-07-23T12:24:00Z">
              <w:r w:rsidRPr="00DA4E0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\\va01pstodfs003.corp.agp.ads\apps\Local\EMT\COTS\McKesson\ClaimsXten\v6.0\McKesson-supplied-updates\GBD_6.0_Release_14_13688_Custom_Build_01312018\GBD_6.0_Release_14_13688_Custom_Build_01312018</w:t>
              </w:r>
            </w:ins>
          </w:p>
          <w:p w14:paraId="6BE44765" w14:textId="77777777" w:rsidR="00843570" w:rsidRDefault="00843570" w:rsidP="00843570">
            <w:pPr>
              <w:rPr>
                <w:ins w:id="30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2F93E9ED" w:rsidR="00F90282" w:rsidRPr="00DB1E32" w:rsidDel="00843570" w:rsidRDefault="00843570" w:rsidP="00843570">
            <w:pPr>
              <w:rPr>
                <w:del w:id="31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32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13-19. </w:t>
              </w:r>
              <w:del w:id="33" w:author="Trevonte Wigfall" w:date="2021-12-05T16:05:00Z">
                <w:r w:rsidDel="000664C0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</w:ins>
            <w:del w:id="34" w:author="Wigfall, Trevonte" w:date="2021-07-01T13:21:00Z"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F9028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</w:delText>
              </w:r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del w:id="35" w:author="Wigfall, Trevonte" w:date="2021-06-08T13:52:00Z">
              <w:r w:rsidR="00F90282" w:rsidRPr="00B802CD" w:rsidDel="001B0019">
                <w:rPr>
                  <w:rFonts w:asciiTheme="minorHAnsi" w:hAnsiTheme="minorHAnsi" w:cstheme="minorHAnsi"/>
                  <w:sz w:val="24"/>
                  <w:szCs w:val="24"/>
                  <w:rPrChange w:id="36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del w:id="37" w:author="Wigfall, Trevonte" w:date="2021-07-01T13:21:00Z"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  <w:rPrChange w:id="38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and file:</w:delText>
              </w:r>
            </w:del>
          </w:p>
          <w:p w14:paraId="16587FC5" w14:textId="2CC3E238" w:rsidR="00F90282" w:rsidRPr="008F5FE5" w:rsidDel="00843570" w:rsidRDefault="00F90282" w:rsidP="00F90282">
            <w:pPr>
              <w:rPr>
                <w:del w:id="39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40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C2A6807" w14:textId="13AD06B2" w:rsidR="00F90282" w:rsidRPr="00433686" w:rsidDel="00843570" w:rsidRDefault="00F90282" w:rsidP="00F90282">
            <w:pPr>
              <w:rPr>
                <w:del w:id="41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42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43570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E5CEF9" w14:textId="7DFE492F" w:rsidR="00F90282" w:rsidRPr="00DB1E32" w:rsidDel="00843570" w:rsidRDefault="00F90282" w:rsidP="00F90282">
            <w:pPr>
              <w:rPr>
                <w:del w:id="43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44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48B2367F" w14:textId="0F34DED4" w:rsidR="00A904EF" w:rsidRPr="00597B9C" w:rsidRDefault="00F90282" w:rsidP="00F90282">
            <w:pPr>
              <w:rPr>
                <w:rFonts w:ascii="Garamond" w:hAnsi="Garamond"/>
                <w:smallCaps/>
              </w:rPr>
            </w:pPr>
            <w:del w:id="45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20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6" w:author="Wigfall, Trevonte" w:date="2021-07-01T00:22:00Z">
              <w:r w:rsidRPr="00B802CD" w:rsidDel="00B802CD">
                <w:rPr>
                  <w:rFonts w:asciiTheme="minorHAnsi" w:hAnsiTheme="minorHAnsi" w:cstheme="minorHAnsi"/>
                  <w:bCs/>
                  <w:sz w:val="24"/>
                  <w:szCs w:val="24"/>
                  <w:rPrChange w:id="47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8" w:author="Wigfall, Trevonte" w:date="2021-07-01T13:21:00Z">
              <w:r w:rsidRPr="00B802CD" w:rsidDel="00843570">
                <w:rPr>
                  <w:rFonts w:asciiTheme="minorHAnsi" w:hAnsiTheme="minorHAnsi" w:cstheme="minorHAnsi"/>
                  <w:bCs/>
                  <w:sz w:val="24"/>
                  <w:szCs w:val="24"/>
                  <w:rPrChange w:id="49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se </w:delText>
              </w:r>
            </w:del>
            <w:del w:id="50" w:author="Wigfall, Trevonte" w:date="2021-06-08T13:52:00Z">
              <w:r w:rsidRPr="0098578C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597B9C" w14:paraId="7C55AF20" w14:textId="77777777" w:rsidTr="008A2A0F">
        <w:trPr>
          <w:trHeight w:val="720"/>
          <w:trPrChange w:id="51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52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53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4F12D68E" w14:textId="77777777" w:rsidTr="008A2A0F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5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84B58F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55" w:author="Wigfall, Trevonte" w:date="2021-06-11T18:06:00Z">
              <w:tcPr>
                <w:tcW w:w="26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D9FCEA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6" w:author="Wigfall, Trevonte" w:date="2021-06-11T18:0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36C7798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D8D942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B7A1FF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59" w:author="Wigfall, Trevonte" w:date="2021-06-11T18:0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7728571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60" w:author="Wigfall, Trevonte" w:date="2021-06-11T18:0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61A1CE7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61" w:author="Wigfall, Trevonte" w:date="2021-06-11T18:06:00Z">
              <w:tcPr>
                <w:tcW w:w="427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177AA59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62" w:author="Wigfall, Trevonte" w:date="2021-06-11T18:06:00Z">
              <w:tcPr>
                <w:tcW w:w="56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72F5D1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43C78981" w14:textId="77777777" w:rsidTr="008A2A0F">
        <w:trPr>
          <w:trHeight w:val="557"/>
          <w:trPrChange w:id="6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65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1BCC10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225C12E3" w:rsidR="001308BC" w:rsidRPr="00240F73" w:rsidRDefault="00E525C3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3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 Starting at 18:30</w:t>
              </w:r>
            </w:ins>
            <w:del w:id="74" w:author="Wigfall, Trevonte" w:date="2021-07-06T19:00:00Z"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</w:del>
            <w:del w:id="75" w:author="Wigfall, Trevonte" w:date="2021-06-11T18:06:00Z">
              <w:r w:rsidR="004824F5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76" w:author="Wigfall, Trevonte" w:date="2021-07-06T19:00:00Z">
              <w:r w:rsidR="008E2AEA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4824F5" w:rsidRPr="00597B9C" w14:paraId="22DCEDCB" w14:textId="77777777" w:rsidTr="008A2A0F">
        <w:trPr>
          <w:trHeight w:val="557"/>
          <w:trPrChange w:id="7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79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B6DBC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4824F5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4824F5" w:rsidRPr="00432652" w:rsidRDefault="008A2A0F" w:rsidP="004824F5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"https://share.antheminc.com/teams/AppEnvrMgmt/trizettosupport/Shared%20Documents/ClaimsXten/Procedures/How-to%20Docs/How_To_Run_CXT_HealthCheck_From_EMT_GUI.docx" </w:instrText>
            </w:r>
            <w:r>
              <w:fldChar w:fldCharType="separate"/>
            </w:r>
            <w:r w:rsidR="004824F5" w:rsidRPr="002F121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23A8A331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7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</w:t>
              </w:r>
            </w:ins>
            <w:ins w:id="8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89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4824F5" w:rsidRPr="00597B9C" w14:paraId="423B3B7B" w14:textId="77777777" w:rsidTr="008A2A0F">
        <w:trPr>
          <w:trHeight w:val="557"/>
          <w:trPrChange w:id="9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92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DF76C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4824F5" w:rsidRPr="007301A9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>
              <w:fldChar w:fldCharType="separate"/>
            </w:r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1B1B0908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0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</w:t>
              </w:r>
            </w:ins>
            <w:ins w:id="10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2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8A2A0F" w:rsidRPr="00597B9C" w14:paraId="11166E20" w14:textId="77777777" w:rsidTr="008A2A0F">
        <w:trPr>
          <w:trHeight w:val="557"/>
          <w:trPrChange w:id="10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05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0543E" w14:textId="2B078F24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8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8A2A0F" w:rsidRPr="004317D4" w:rsidRDefault="008A2A0F" w:rsidP="004824F5">
            <w:pPr>
              <w:rPr>
                <w:ins w:id="11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79BCA67C" w14:textId="31A98FA0" w:rsidR="008A2A0F" w:rsidDel="00440061" w:rsidRDefault="008A2A0F" w:rsidP="004824F5">
            <w:pPr>
              <w:rPr>
                <w:del w:id="11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14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6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7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9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0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8A2A0F" w:rsidRDefault="008A2A0F" w:rsidP="004824F5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2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2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Del="00440061">
                <w:fldChar w:fldCharType="separate"/>
              </w:r>
              <w:r w:rsidRPr="007F7F2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5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26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682C5259" w:rsidR="008A2A0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8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8397405" w14:textId="77777777" w:rsidTr="008A2A0F">
        <w:trPr>
          <w:trHeight w:val="557"/>
          <w:trPrChange w:id="13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3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ADB55" w14:textId="566824FC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6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8A2A0F" w:rsidRPr="00167E86" w:rsidRDefault="008A2A0F" w:rsidP="004824F5">
            <w:pPr>
              <w:rPr>
                <w:ins w:id="13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3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15DD4A96" w14:textId="50BF1B41" w:rsidR="008A2A0F" w:rsidRPr="004317D4" w:rsidDel="00440061" w:rsidRDefault="008A2A0F" w:rsidP="004824F5">
            <w:pPr>
              <w:rPr>
                <w:del w:id="14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41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42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43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6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4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9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5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8A2A0F" w:rsidRPr="004317D4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5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5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4317D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5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55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5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0AA25DEA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5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5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74E92C9" w14:textId="77777777" w:rsidTr="008A2A0F">
        <w:trPr>
          <w:trHeight w:val="557"/>
          <w:trPrChange w:id="16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6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62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6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4BA9B" w14:textId="518CFD6B" w:rsidR="008A2A0F" w:rsidRPr="00167E86" w:rsidRDefault="008A2A0F" w:rsidP="004824F5">
            <w:ins w:id="16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6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6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8A2A0F" w:rsidRPr="00167E86" w:rsidRDefault="008A2A0F" w:rsidP="004824F5">
            <w:pPr>
              <w:rPr>
                <w:ins w:id="16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6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2AC7C744" w14:textId="302C660B" w:rsidR="008A2A0F" w:rsidRPr="00167E86" w:rsidDel="00440061" w:rsidRDefault="008A2A0F" w:rsidP="004824F5">
            <w:pPr>
              <w:rPr>
                <w:del w:id="16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70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7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72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7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7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7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7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77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78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7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8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81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8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8A2A0F" w:rsidRPr="00167E86" w:rsidRDefault="008A2A0F" w:rsidP="004824F5">
            <w:ins w:id="183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8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8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2F538D19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8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88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072E6DFE" w14:textId="77777777" w:rsidTr="008A2A0F">
        <w:trPr>
          <w:trHeight w:val="557"/>
          <w:trPrChange w:id="18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9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9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9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CAFEAC" w14:textId="22A9A0FD" w:rsidR="008A2A0F" w:rsidRPr="00167E86" w:rsidRDefault="008A2A0F" w:rsidP="004824F5">
            <w:ins w:id="193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9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9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8A2A0F" w:rsidRPr="00167E86" w:rsidRDefault="008A2A0F" w:rsidP="004824F5">
            <w:pPr>
              <w:rPr>
                <w:ins w:id="19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9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8A2A0F" w:rsidRPr="00167E86" w:rsidDel="00440061" w:rsidRDefault="008A2A0F" w:rsidP="004824F5">
            <w:pPr>
              <w:rPr>
                <w:del w:id="19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99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20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0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0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03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0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0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06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0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0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0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1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1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8A2A0F" w:rsidRPr="00167E86" w:rsidRDefault="008A2A0F" w:rsidP="004824F5">
            <w:ins w:id="21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1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1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6EB6FC38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5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16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17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7EE6B410" w14:textId="77777777" w:rsidTr="008A2A0F">
        <w:trPr>
          <w:trHeight w:val="557"/>
          <w:trPrChange w:id="21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1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20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21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F96318" w14:textId="10B16BAA" w:rsidR="008A2A0F" w:rsidRPr="00167E86" w:rsidRDefault="008A2A0F" w:rsidP="004824F5">
            <w:ins w:id="222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2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2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8A2A0F" w:rsidRDefault="008A2A0F" w:rsidP="004824F5">
            <w:pPr>
              <w:rPr>
                <w:ins w:id="22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26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0A5B7B2B" w14:textId="1086591C" w:rsidR="008A2A0F" w:rsidRPr="00167E86" w:rsidDel="00440061" w:rsidRDefault="008A2A0F" w:rsidP="004824F5">
            <w:pPr>
              <w:rPr>
                <w:del w:id="22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2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3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31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3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3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34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3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3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3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>
                <w:fldChar w:fldCharType="separate"/>
              </w:r>
              <w:r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3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3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8A2A0F" w:rsidRPr="00167E86" w:rsidRDefault="008A2A0F" w:rsidP="004824F5">
            <w:ins w:id="240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4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4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25EEB5E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3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4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4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976565" w14:paraId="5020995B" w14:textId="77777777" w:rsidTr="008A2A0F">
        <w:trPr>
          <w:trHeight w:val="557"/>
          <w:trPrChange w:id="24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4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48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4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64C7C0" w14:textId="333AF543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0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51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2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8A2A0F" w:rsidDel="00440061" w:rsidRDefault="008A2A0F" w:rsidP="004824F5">
            <w:pPr>
              <w:rPr>
                <w:del w:id="25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54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(archive for 1P, delete for all others)</w:t>
              </w:r>
            </w:ins>
            <w:del w:id="255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8A2A0F" w:rsidRPr="004473D0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7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8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5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60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61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6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8A2A0F" w:rsidRPr="00976565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6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6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Del="00440061">
                <w:fldChar w:fldCharType="separate"/>
              </w:r>
              <w:r w:rsidRPr="00976565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6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6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267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6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33FA8446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7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27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6669C805" w14:textId="77777777" w:rsidTr="008A2A0F">
        <w:trPr>
          <w:trHeight w:val="557"/>
          <w:trPrChange w:id="27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7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7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7777777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7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4712FF5F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6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27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27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146455" w14:textId="77777777" w:rsidR="008A2A0F" w:rsidRPr="001B0019" w:rsidRDefault="008A2A0F" w:rsidP="004824F5">
            <w:pPr>
              <w:rPr>
                <w:ins w:id="280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281" w:author="Wigfall, Trevonte" w:date="2021-06-08T13:53:00Z">
                  <w:rPr>
                    <w:ins w:id="282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28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28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 except reporting</w:t>
              </w:r>
            </w:ins>
          </w:p>
          <w:p w14:paraId="4B7B630C" w14:textId="3EDBCB55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5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4DFF5B05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8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28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289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9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1FEF5EDF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91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29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293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9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B4E793" w14:textId="77777777" w:rsidR="008A2A0F" w:rsidRPr="001B0019" w:rsidRDefault="008A2A0F" w:rsidP="004824F5">
            <w:pPr>
              <w:rPr>
                <w:ins w:id="295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96" w:author="Wigfall, Trevonte" w:date="2021-06-08T13:53:00Z">
                  <w:rPr>
                    <w:ins w:id="297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298" w:author="Wigfall, Trevonte" w:date="2021-06-11T18:06:00Z">
              <w:r w:rsidRPr="001B0019">
                <w:rPr>
                  <w:strike/>
                  <w:rPrChange w:id="29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00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30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0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Backup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0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187FD665" w14:textId="59463039" w:rsidR="008A2A0F" w:rsidRPr="00FB3EB3" w:rsidRDefault="008A2A0F" w:rsidP="004824F5">
            <w:pPr>
              <w:rPr>
                <w:rFonts w:ascii="Arial" w:hAnsi="Arial" w:cs="Arial"/>
                <w:b/>
                <w:sz w:val="24"/>
                <w:szCs w:val="24"/>
              </w:rPr>
            </w:pPr>
            <w:del w:id="30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0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30BDB06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6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07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Files backed up</w:t>
              </w:r>
            </w:ins>
            <w:del w:id="30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30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24E9F28C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1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312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31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36A3A6A4" w14:textId="77777777" w:rsidTr="008A2A0F">
        <w:trPr>
          <w:trHeight w:val="557"/>
          <w:trPrChange w:id="31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1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7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65EA635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21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2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32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2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2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A1ABD2" w14:textId="77777777" w:rsidR="008A2A0F" w:rsidRPr="001B0019" w:rsidRDefault="008A2A0F" w:rsidP="004824F5">
            <w:pPr>
              <w:rPr>
                <w:ins w:id="326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327" w:author="Wigfall, Trevonte" w:date="2021-06-08T13:53:00Z">
                  <w:rPr>
                    <w:ins w:id="328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2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3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7A78D6E2" w14:textId="53B61DCA" w:rsidR="008A2A0F" w:rsidRPr="001B0019" w:rsidDel="00440061" w:rsidRDefault="008A2A0F" w:rsidP="004824F5">
            <w:pPr>
              <w:rPr>
                <w:del w:id="331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32" w:author="Wigfall, Trevonte" w:date="2021-06-08T13:53:00Z">
                  <w:rPr>
                    <w:del w:id="333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33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3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 except reporting</w:delText>
              </w:r>
            </w:del>
          </w:p>
          <w:p w14:paraId="67F2C875" w14:textId="3B87E673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3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66AE916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3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39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4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4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4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4C5F5F2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4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4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4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E0DD1" w14:textId="77777777" w:rsidR="008A2A0F" w:rsidRPr="001B0019" w:rsidRDefault="008A2A0F" w:rsidP="004824F5">
            <w:pPr>
              <w:rPr>
                <w:ins w:id="350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51" w:author="Wigfall, Trevonte" w:date="2021-06-08T13:53:00Z">
                  <w:rPr>
                    <w:ins w:id="352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353" w:author="Wigfall, Trevonte" w:date="2021-06-11T18:06:00Z">
              <w:r w:rsidRPr="001B0019">
                <w:rPr>
                  <w:strike/>
                  <w:rPrChange w:id="354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55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"file:///\\\\agpcorp\\apps\\Local\\EMT\\COTS\\McKesson\\ClaimsXten\\v6.0\\Docs%20%20(Internal)\\CXT_Installation_Guide-Custom_Release_UNinstallation_AUTOMATED.docx" </w:instrText>
              </w:r>
              <w:r w:rsidRPr="001B0019">
                <w:rPr>
                  <w:strike/>
                  <w:rPrChange w:id="35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5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UNinstall Custom Release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5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0364F2DB" w14:textId="77777777" w:rsidR="008A2A0F" w:rsidRPr="001B0019" w:rsidRDefault="008A2A0F" w:rsidP="004824F5">
            <w:pPr>
              <w:rPr>
                <w:ins w:id="359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60" w:author="Wigfall, Trevonte" w:date="2021-06-08T13:53:00Z">
                  <w:rPr>
                    <w:ins w:id="361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3C73184A" w14:textId="78181582" w:rsidR="008A2A0F" w:rsidRPr="001B0019" w:rsidDel="00440061" w:rsidRDefault="008A2A0F" w:rsidP="004824F5">
            <w:pPr>
              <w:rPr>
                <w:del w:id="362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63" w:author="Wigfall, Trevonte" w:date="2021-06-08T13:53:00Z">
                  <w:rPr>
                    <w:del w:id="364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365" w:author="Wigfall, Trevonte" w:date="2021-06-11T18:06:00Z">
              <w:r w:rsidRPr="001B0019" w:rsidDel="00440061">
                <w:rPr>
                  <w:strike/>
                  <w:rPrChange w:id="366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367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36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6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Backup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7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7793D2" w14:textId="77777777" w:rsidR="008A2A0F" w:rsidRPr="001B0019" w:rsidRDefault="008A2A0F" w:rsidP="004824F5">
            <w:pPr>
              <w:rPr>
                <w:strike/>
                <w:rPrChange w:id="371" w:author="Wigfall, Trevonte" w:date="2021-06-08T13:53:00Z">
                  <w:rPr/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7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7AE2A235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373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374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75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removed</w:t>
              </w:r>
            </w:ins>
            <w:del w:id="376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77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Files backed up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3AA4E8D5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8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8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382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38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38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3A072407" w14:textId="77777777" w:rsidTr="008A2A0F">
        <w:trPr>
          <w:trHeight w:val="557"/>
          <w:trPrChange w:id="38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7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8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1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29526B0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9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9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39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9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9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6BCE754" w14:textId="77777777" w:rsidR="008A2A0F" w:rsidRPr="001B0019" w:rsidRDefault="008A2A0F" w:rsidP="004824F5">
            <w:pPr>
              <w:rPr>
                <w:ins w:id="39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399" w:author="Wigfall, Trevonte" w:date="2021-06-08T13:53:00Z">
                  <w:rPr>
                    <w:ins w:id="40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01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0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1E3CA60A" w14:textId="40408862" w:rsidR="008A2A0F" w:rsidRPr="001B0019" w:rsidDel="00440061" w:rsidRDefault="008A2A0F" w:rsidP="004824F5">
            <w:pPr>
              <w:rPr>
                <w:del w:id="403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04" w:author="Wigfall, Trevonte" w:date="2021-06-08T13:53:00Z">
                  <w:rPr>
                    <w:del w:id="405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06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0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17BA872E" w14:textId="3CB4066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09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F9BB45B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1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11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1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1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1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5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2588502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1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1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1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1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2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14:paraId="651B138D" w14:textId="77777777" w:rsidTr="00240F73">
              <w:trPr>
                <w:trHeight w:val="300"/>
                <w:ins w:id="422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8321" w14:textId="77777777" w:rsidR="008A2A0F" w:rsidRPr="001B0019" w:rsidRDefault="008A2A0F" w:rsidP="004824F5">
                  <w:pPr>
                    <w:rPr>
                      <w:ins w:id="423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24" w:author="Wigfall, Trevonte" w:date="2021-06-08T13:53:00Z">
                        <w:rPr>
                          <w:ins w:id="425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ins w:id="426" w:author="Wigfall, Trevonte" w:date="2021-06-11T18:06:00Z">
                    <w:r w:rsidRPr="001B0019">
                      <w:rPr>
                        <w:strike/>
                        <w:rPrChange w:id="427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>
                      <w:rPr>
                        <w:strike/>
                        <w:rPrChange w:id="428" w:author="Wigfall, Trevonte" w:date="2021-06-08T13:53:00Z">
                          <w:rPr/>
                        </w:rPrChange>
                      </w:rPr>
                      <w:instrText xml:space="preserve"> HYPERLINK "file:///\\\\agpcorp\\apps\\Local\\EMT\\COTS\\McKesson\\ClaimsXten\\v6.0\\Docs%20%20(Internal)\\CXT_Installation_Guide-Custom_Release_AUTOMATED.docx" </w:instrText>
                    </w:r>
                    <w:r w:rsidRPr="001B0019">
                      <w:rPr>
                        <w:strike/>
                        <w:rPrChange w:id="429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30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t>Install Custom Release</w:t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31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32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5760" behindDoc="0" locked="0" layoutInCell="1" allowOverlap="1" wp14:anchorId="5AC9E6DB" wp14:editId="0EAA4936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1" name="Text Box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7A57F4F2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margin-left:73.5pt;margin-top:-3pt;width:14.25pt;height:21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33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6784" behindDoc="0" locked="0" layoutInCell="1" allowOverlap="1" wp14:anchorId="35C75471" wp14:editId="3AFF32E4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4" name="Text Box 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7E9B5697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5C75471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26" type="#_x0000_t202" style="position:absolute;margin-left:78.75pt;margin-top:-15pt;width:18pt;height:21pt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" filled="f" stroked="f">
                              <v:textbox style="mso-fit-shape-to-text:t">
                                <w:txbxContent>
                                  <w:p w14:paraId="7E9B5697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</w:p>
                <w:p w14:paraId="7A713C16" w14:textId="77777777" w:rsidR="008A2A0F" w:rsidRPr="001B0019" w:rsidRDefault="008A2A0F" w:rsidP="004824F5">
                  <w:pPr>
                    <w:rPr>
                      <w:ins w:id="434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35" w:author="Wigfall, Trevonte" w:date="2021-06-08T13:53:00Z">
                        <w:rPr>
                          <w:ins w:id="436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46E90192" w14:textId="64368F85" w:rsidR="008A2A0F" w:rsidRPr="001B0019" w:rsidDel="00440061" w:rsidRDefault="008A2A0F" w:rsidP="004824F5">
            <w:pPr>
              <w:rPr>
                <w:del w:id="437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8" w:author="Wigfall, Trevonte" w:date="2021-06-08T13:53:00Z">
                  <w:rPr>
                    <w:del w:id="439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440" w:author="Wigfall, Trevonte" w:date="2021-06-11T18:06:00Z">
              <w:r w:rsidRPr="001B0019" w:rsidDel="00440061">
                <w:rPr>
                  <w:strike/>
                  <w:rPrChange w:id="441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442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B0019" w:rsidDel="00440061">
                <w:rPr>
                  <w:strike/>
                  <w:rPrChange w:id="44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4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UNinstall Custom Release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4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3EE1F85" w14:textId="1C2CD2AF" w:rsidR="008A2A0F" w:rsidRPr="001B0019" w:rsidDel="00440061" w:rsidRDefault="008A2A0F" w:rsidP="004824F5">
            <w:pPr>
              <w:rPr>
                <w:del w:id="446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47" w:author="Wigfall, Trevonte" w:date="2021-06-08T13:53:00Z">
                  <w:rPr>
                    <w:del w:id="448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113C1739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49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5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7CB6B7D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51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452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53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installed</w:t>
              </w:r>
            </w:ins>
            <w:del w:id="454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55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6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094FFEDD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5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5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5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460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46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6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46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676D87C6" w14:textId="77777777" w:rsidTr="008A2A0F">
        <w:trPr>
          <w:trHeight w:val="557"/>
          <w:trPrChange w:id="46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6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46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6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46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41F0327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7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47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7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74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049263F7" w:rsidR="008A2A0F" w:rsidRPr="001B0019" w:rsidDel="00440061" w:rsidRDefault="008A2A0F" w:rsidP="004824F5">
            <w:pPr>
              <w:rPr>
                <w:del w:id="47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76" w:author="Wigfall, Trevonte" w:date="2021-06-08T13:53:00Z">
                  <w:rPr>
                    <w:del w:id="47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78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Master</w:t>
              </w:r>
            </w:ins>
            <w:del w:id="47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8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0D031FC0" w14:textId="3116724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8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82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62720EA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8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84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8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8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87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093F285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8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89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9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9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9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487A64" w14:textId="77777777" w:rsidR="008A2A0F" w:rsidRPr="00FB3EB3" w:rsidRDefault="008A2A0F" w:rsidP="004824F5">
            <w:pPr>
              <w:rPr>
                <w:ins w:id="493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494" w:author="Wigfall, Trevonte" w:date="2021-06-11T18:06:00Z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"file:///\\\\agpcorp\\apps\\Local\\EMT\\COTS\\McKesson\\ClaimsXten\\v6.0\\Docs%20%20(Internal)\\CXT_Installation_Guide-Import_Edit_Clarifications_AUTOMATED.docx"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:rsidDel="00440061" w14:paraId="77C1A6B7" w14:textId="1349DA4D" w:rsidTr="00240F73">
              <w:trPr>
                <w:trHeight w:val="300"/>
                <w:del w:id="495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8A2A0F" w:rsidRPr="001B0019" w:rsidDel="00440061" w:rsidRDefault="008A2A0F" w:rsidP="004824F5">
                  <w:pPr>
                    <w:rPr>
                      <w:del w:id="496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97" w:author="Wigfall, Trevonte" w:date="2021-06-08T13:53:00Z">
                        <w:rPr>
                          <w:del w:id="498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del w:id="499" w:author="Wigfall, Trevonte" w:date="2021-06-11T18:06:00Z">
                    <w:r w:rsidRPr="001B0019" w:rsidDel="00440061">
                      <w:rPr>
                        <w:strike/>
                        <w:rPrChange w:id="500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 w:rsidDel="00440061">
                      <w:rPr>
                        <w:strike/>
                        <w:rPrChange w:id="501" w:author="Wigfall, Trevonte" w:date="2021-06-08T13:53:00Z">
                          <w:rPr/>
                        </w:rPrChange>
                      </w:rPr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1B0019" w:rsidDel="00440061">
                      <w:rPr>
                        <w:strike/>
                        <w:rPrChange w:id="502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03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delText>Install Custom Release</w:delText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04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05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2688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0631FBE" id="Text Box 3" o:spid="_x0000_s1026" type="#_x0000_t202" style="position:absolute;margin-left:73.5pt;margin-top:-3pt;width:14.25pt;height:21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06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3712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5CDCD1F5" id="Text Box 2" o:spid="_x0000_s1027" type="#_x0000_t202" style="position:absolute;margin-left:78.75pt;margin-top:-15pt;width:18pt;height:21pt;z-index:251763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" filled="f" stroked="f">
                              <v:textbox style="mso-fit-shape-to-text:t">
                                <w:txbxContent>
                                  <w:p w14:paraId="1A0CB34F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8A2A0F" w:rsidRPr="001B0019" w:rsidDel="00440061" w:rsidRDefault="008A2A0F" w:rsidP="004824F5">
                  <w:pPr>
                    <w:rPr>
                      <w:del w:id="507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08" w:author="Wigfall, Trevonte" w:date="2021-06-08T13:53:00Z">
                        <w:rPr>
                          <w:del w:id="509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B25BC7B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510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11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6EF7FE7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512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513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Edits installed</w:t>
              </w:r>
            </w:ins>
            <w:del w:id="514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515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16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26ED4ABC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1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18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1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52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2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5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FB3EB3" w14:paraId="7EFA304D" w14:textId="77777777" w:rsidTr="008A2A0F">
        <w:trPr>
          <w:trHeight w:val="557"/>
          <w:trPrChange w:id="52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2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2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26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2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0A4B41" w14:textId="0FD57C9C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28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Mgmt </w:t>
              </w:r>
            </w:ins>
            <w:del w:id="529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8A2A0F" w:rsidRPr="00597B9C" w:rsidRDefault="008A2A0F" w:rsidP="004824F5">
            <w:pPr>
              <w:rPr>
                <w:ins w:id="531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532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and UIApp servers</w:t>
              </w:r>
            </w:ins>
          </w:p>
          <w:p w14:paraId="29F5D614" w14:textId="0C1A2FD0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33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35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36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3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38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39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4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8A2A0F" w:rsidRPr="00FB3EB3" w:rsidDel="00440061" w:rsidRDefault="008A2A0F" w:rsidP="004824F5">
            <w:pPr>
              <w:rPr>
                <w:del w:id="541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42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"file:///\\\\agpcorp\\apps\\Local\\EMT\\COTS\\McKesson\\ClaimsXten\\v6.0\\Docs%20%20(Internal)\\CXT_Installation_Guide-Dictionary-dat_AUTOMATED.docx"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543" w:author="Wigfall, Trevonte" w:date="2021-06-11T18:06:00Z"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2ACDA8F" w14:textId="77777777" w:rsidR="008A2A0F" w:rsidRDefault="008A2A0F" w:rsidP="004824F5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4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45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 installed</w:t>
              </w:r>
            </w:ins>
            <w:del w:id="54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4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0108AF5B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48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4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55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18E2F3E5" w14:textId="77777777" w:rsidTr="008A2A0F">
        <w:trPr>
          <w:trHeight w:val="557"/>
          <w:trPrChange w:id="55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31052074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555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t>EDIT CLARIFICATIONS MUST BE COMPLETE!!!!</w:t>
              </w:r>
            </w:ins>
            <w:del w:id="55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17E3A5D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5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5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560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6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57CB1B4" w14:textId="77777777" w:rsidR="008A2A0F" w:rsidRPr="001B0019" w:rsidRDefault="008A2A0F" w:rsidP="004824F5">
            <w:pPr>
              <w:rPr>
                <w:ins w:id="562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563" w:author="Wigfall, Trevonte" w:date="2021-06-08T13:53:00Z">
                  <w:rPr>
                    <w:ins w:id="564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6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6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UIApp Master (Do this all environments EXCEPT the first two DEV environments 3-D and 7-D):  </w:t>
              </w:r>
            </w:ins>
          </w:p>
          <w:p w14:paraId="676D119F" w14:textId="3DD59332" w:rsidR="008A2A0F" w:rsidRPr="00597B9C" w:rsidDel="00440061" w:rsidRDefault="008A2A0F" w:rsidP="004824F5">
            <w:pPr>
              <w:rPr>
                <w:del w:id="567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56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7F19C3EC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6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0EB56622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7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7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572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2A7A296B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7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7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576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37832C" w14:textId="77777777" w:rsidR="008A2A0F" w:rsidRPr="001B0019" w:rsidRDefault="008A2A0F" w:rsidP="004824F5">
            <w:pPr>
              <w:rPr>
                <w:ins w:id="578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579" w:author="Wigfall, Trevonte" w:date="2021-06-08T13:53:00Z">
                  <w:rPr>
                    <w:ins w:id="580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581" w:author="Wigfall, Trevonte" w:date="2021-06-11T18:06:00Z">
              <w:r w:rsidRPr="001B0019">
                <w:rPr>
                  <w:strike/>
                  <w:rPrChange w:id="582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583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"file:///\\\\agpcorp\\apps\\Local\\EMT\\COTS\\McKesson\\ClaimsXten\\v6.0\\Docs%20%20(Internal)\\CXT_Installation_Guide-Managing_Custom_Rules-Import_AUTOMATED.docx" </w:instrText>
              </w:r>
              <w:r w:rsidRPr="001B0019">
                <w:rPr>
                  <w:strike/>
                  <w:rPrChange w:id="58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58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Import custom rules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58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p w14:paraId="260F1DA4" w14:textId="65AB786B" w:rsidR="008A2A0F" w:rsidRPr="00FB3EB3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del w:id="58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2DDB017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8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9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rules imported</w:t>
              </w:r>
            </w:ins>
            <w:del w:id="591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9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246FD5FB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59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595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59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3024B8" w14:paraId="3A385127" w14:textId="77777777" w:rsidTr="008A2A0F">
        <w:trPr>
          <w:trHeight w:val="557"/>
          <w:trPrChange w:id="59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98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9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00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3EACFF8E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0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603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0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33783E30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06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0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Mgmt </w:t>
              </w:r>
            </w:ins>
            <w:del w:id="60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0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1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48D6110" w14:textId="77777777" w:rsidR="008A2A0F" w:rsidRPr="001B0019" w:rsidRDefault="008A2A0F" w:rsidP="004824F5">
            <w:pPr>
              <w:rPr>
                <w:ins w:id="611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12" w:author="Wigfall, Trevonte" w:date="2021-06-08T13:53:00Z">
                  <w:rPr>
                    <w:ins w:id="613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1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All servers except </w:t>
              </w:r>
            </w:ins>
          </w:p>
          <w:p w14:paraId="094F161C" w14:textId="5C24A2FB" w:rsidR="008A2A0F" w:rsidRPr="001B0019" w:rsidDel="00440061" w:rsidRDefault="008A2A0F" w:rsidP="004824F5">
            <w:pPr>
              <w:rPr>
                <w:del w:id="616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17" w:author="Wigfall, Trevonte" w:date="2021-06-08T13:53:00Z">
                  <w:rPr>
                    <w:del w:id="618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1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2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2ADD984D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22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7DF11D2F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2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2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2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2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2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28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7180E7B5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2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3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3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3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3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3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77066255" w:rsidR="008A2A0F" w:rsidRPr="001B0019" w:rsidDel="00440061" w:rsidRDefault="008A2A0F" w:rsidP="004824F5">
            <w:pPr>
              <w:rPr>
                <w:del w:id="635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36" w:author="Wigfall, Trevonte" w:date="2021-06-08T13:53:00Z">
                  <w:rPr>
                    <w:del w:id="637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638" w:author="Wigfall, Trevonte" w:date="2021-06-11T18:06:00Z">
              <w:r w:rsidRPr="001B0019">
                <w:rPr>
                  <w:strike/>
                  <w:rPrChange w:id="63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640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64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4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Replace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4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644" w:author="Wigfall, Trevonte" w:date="2021-06-11T18:06:00Z">
              <w:r w:rsidRPr="001B0019" w:rsidDel="00440061">
                <w:rPr>
                  <w:strike/>
                  <w:rPrChange w:id="645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646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B0019" w:rsidDel="00440061">
                <w:rPr>
                  <w:strike/>
                  <w:rPrChange w:id="64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4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Import custom rules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4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B9D490A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50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51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0C8161A4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53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654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replaced</w:t>
              </w:r>
            </w:ins>
            <w:del w:id="65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5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657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102D9A9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59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6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661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66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6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66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1A4CB1B3" w14:textId="77777777" w:rsidTr="008A2A0F">
        <w:trPr>
          <w:trHeight w:val="557"/>
          <w:trPrChange w:id="66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6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669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7B7A49F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72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67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7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4ED77F" w14:textId="77777777" w:rsidR="008A2A0F" w:rsidRPr="001B0019" w:rsidRDefault="008A2A0F" w:rsidP="004824F5">
            <w:pPr>
              <w:rPr>
                <w:ins w:id="677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78" w:author="Wigfall, Trevonte" w:date="2021-06-08T13:53:00Z">
                  <w:rPr>
                    <w:ins w:id="679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80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8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TPIC and UIApp </w:t>
              </w:r>
            </w:ins>
          </w:p>
          <w:p w14:paraId="62CDF3A7" w14:textId="269D017D" w:rsidR="008A2A0F" w:rsidRPr="001B0019" w:rsidDel="00440061" w:rsidRDefault="008A2A0F" w:rsidP="004824F5">
            <w:pPr>
              <w:rPr>
                <w:del w:id="682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83" w:author="Wigfall, Trevonte" w:date="2021-06-08T13:53:00Z">
                  <w:rPr>
                    <w:del w:id="684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85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8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 except </w:delText>
              </w:r>
            </w:del>
          </w:p>
          <w:p w14:paraId="0D9D7121" w14:textId="31C77F0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8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8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238563C" w:rsidR="008A2A0F" w:rsidRPr="001B0019" w:rsidRDefault="008A2A0F" w:rsidP="004824F5">
            <w:pPr>
              <w:rPr>
                <w:strike/>
                <w:rPrChange w:id="689" w:author="Wigfall, Trevonte" w:date="2021-06-08T13:53:00Z">
                  <w:rPr/>
                </w:rPrChange>
              </w:rPr>
            </w:pPr>
            <w:ins w:id="69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9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9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9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2C39E81C" w:rsidR="008A2A0F" w:rsidRPr="001B0019" w:rsidRDefault="008A2A0F" w:rsidP="004824F5">
            <w:pPr>
              <w:rPr>
                <w:strike/>
                <w:rPrChange w:id="695" w:author="Wigfall, Trevonte" w:date="2021-06-08T13:53:00Z">
                  <w:rPr/>
                </w:rPrChange>
              </w:rPr>
            </w:pPr>
            <w:ins w:id="696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9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9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9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335B69F8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rPrChange w:id="701" w:author="Wigfall, Trevonte" w:date="2021-06-08T13:53:00Z">
                  <w:rPr>
                    <w:rFonts w:ascii="Arial" w:hAnsi="Arial" w:cs="Arial"/>
                    <w:b/>
                  </w:rPr>
                </w:rPrChange>
              </w:rPr>
            </w:pPr>
            <w:ins w:id="702" w:author="Wigfall, Trevonte" w:date="2021-06-11T18:06:00Z">
              <w:r w:rsidRPr="001B0019">
                <w:rPr>
                  <w:strike/>
                  <w:rPrChange w:id="703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704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"file:///\\\\agpcorp\\apps\\Local\\EMT\\COTS\\McKesson\\ClaimsXten\\v6.0\\Docs%20%20(Internal)\\CXT_Installation_Guide-Install_and_Configure_NTHost.exe.Config_AUTOMATED.docx" </w:instrText>
              </w:r>
              <w:r w:rsidRPr="001B0019">
                <w:rPr>
                  <w:strike/>
                  <w:rPrChange w:id="70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0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Edit Nthost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0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708" w:author="Wigfall, Trevonte" w:date="2021-06-11T18:06:00Z">
              <w:r w:rsidRPr="001B0019" w:rsidDel="00440061">
                <w:rPr>
                  <w:strike/>
                  <w:rPrChange w:id="709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10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71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Replace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1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0F96A4CF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15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16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17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718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19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replaced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795D02C1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22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2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724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72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2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2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3A081148" w14:textId="77777777" w:rsidTr="008A2A0F">
        <w:trPr>
          <w:trHeight w:val="557"/>
          <w:trPrChange w:id="72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29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3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31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732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33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098A3E8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3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73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3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AEDFEB3" w14:textId="77777777" w:rsidR="008A2A0F" w:rsidRPr="001B0019" w:rsidRDefault="008A2A0F" w:rsidP="004824F5">
            <w:pPr>
              <w:rPr>
                <w:ins w:id="740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741" w:author="Wigfall, Trevonte" w:date="2021-06-08T13:53:00Z">
                  <w:rPr>
                    <w:ins w:id="742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4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TPPUI and c3 servers</w:t>
              </w:r>
            </w:ins>
          </w:p>
          <w:p w14:paraId="208655B6" w14:textId="34667D9F" w:rsidR="008A2A0F" w:rsidRPr="001B0019" w:rsidDel="00440061" w:rsidRDefault="008A2A0F" w:rsidP="004824F5">
            <w:pPr>
              <w:rPr>
                <w:del w:id="74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746" w:author="Wigfall, Trevonte" w:date="2021-06-08T13:53:00Z">
                  <w:rPr>
                    <w:del w:id="74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4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TPIC and UIApp </w:delText>
              </w:r>
            </w:del>
          </w:p>
          <w:p w14:paraId="5C92F1F8" w14:textId="1E7FA7F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5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769C0AAA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5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5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5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5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5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57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75A6198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5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59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6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6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6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6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15AE279A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764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765" w:author="Wigfall, Trevonte" w:date="2021-06-11T18:06:00Z">
              <w:r w:rsidRPr="001B0019">
                <w:rPr>
                  <w:strike/>
                  <w:rPrChange w:id="766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767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"file:///\\\\agpcorp\\apps\\Local\\EMT\\COTS\\McKesson\\ClaimsXten\\v6.0\\Docs%20%20(Internal)\\CXT_Installation_Guide-Install_and_Configure_Web.Config_AUTOMATED.docx" </w:instrText>
              </w:r>
              <w:r w:rsidRPr="001B0019">
                <w:rPr>
                  <w:strike/>
                  <w:rPrChange w:id="76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6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Edit Web.Config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771" w:author="Wigfall, Trevonte" w:date="2021-06-11T18:06:00Z">
              <w:r w:rsidRPr="001B0019" w:rsidDel="00440061">
                <w:rPr>
                  <w:strike/>
                  <w:rPrChange w:id="772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73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B0019" w:rsidDel="00440061">
                <w:rPr>
                  <w:strike/>
                  <w:rPrChange w:id="77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Nthost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77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7AF3EAF6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78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79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80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781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82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83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25B0F99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8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8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8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787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78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8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9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456DA54E" w14:textId="77777777" w:rsidTr="008A2A0F">
        <w:trPr>
          <w:trHeight w:val="557"/>
          <w:trPrChange w:id="79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9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9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9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9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76B620B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9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9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8A2A0F" w:rsidRDefault="008A2A0F" w:rsidP="004824F5">
            <w:pPr>
              <w:rPr>
                <w:ins w:id="801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802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8A2A0F" w:rsidRPr="001B0019" w:rsidDel="00440061" w:rsidRDefault="008A2A0F" w:rsidP="004824F5">
            <w:pPr>
              <w:rPr>
                <w:del w:id="803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804" w:author="Wigfall, Trevonte" w:date="2021-06-08T13:53:00Z">
                  <w:rPr>
                    <w:del w:id="805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06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80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0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TPPUI and c3 servers</w:delText>
              </w:r>
            </w:del>
          </w:p>
          <w:p w14:paraId="54FD4E62" w14:textId="00D419E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09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1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12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1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1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1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1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17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1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1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2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821" w:author="Wigfall, Trevonte" w:date="2021-06-08T13:53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822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"file:///\\\\agpcorp\\apps\\Local\\EMT\\COTS\\McKesson\\ClaimsXten\\v6.0\\Docs%20%20(Internal)\\CXT_Installation_Guide-TPIC_Metadata_XML_AUTOMATED.docx" </w:instrText>
              </w:r>
              <w:r>
                <w:fldChar w:fldCharType="separate"/>
              </w:r>
              <w:r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823" w:author="Wigfall, Trevonte" w:date="2021-06-11T18:06:00Z">
              <w:r w:rsidRPr="001B0019" w:rsidDel="00440061">
                <w:rPr>
                  <w:strike/>
                  <w:rPrChange w:id="824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25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B0019" w:rsidDel="00440061">
                <w:rPr>
                  <w:strike/>
                  <w:rPrChange w:id="82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2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Web.Config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2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2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30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31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832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33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3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54736A7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3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83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83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3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84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6CDB6EF7" w14:textId="77777777" w:rsidTr="008A2A0F">
        <w:trPr>
          <w:trHeight w:val="557"/>
          <w:trPrChange w:id="84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0070E40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4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4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Concurrent w/ previ</w:t>
              </w:r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4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>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05E9C25C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4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4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 xml:space="preserve">Env Mgmt </w:t>
              </w:r>
            </w:ins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5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35ABD3D" w14:textId="77777777" w:rsidR="008A2A0F" w:rsidRPr="001B0019" w:rsidRDefault="008A2A0F" w:rsidP="004824F5">
            <w:pPr>
              <w:rPr>
                <w:ins w:id="851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852" w:author="Wigfall, Trevonte" w:date="2021-06-08T13:53:00Z">
                  <w:rPr>
                    <w:ins w:id="853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5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5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1P</w:t>
              </w:r>
            </w:ins>
          </w:p>
          <w:p w14:paraId="57153251" w14:textId="574A861F" w:rsidR="008A2A0F" w:rsidDel="00440061" w:rsidRDefault="008A2A0F" w:rsidP="004824F5">
            <w:pPr>
              <w:rPr>
                <w:del w:id="85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857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108380A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858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5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64862AB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6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6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62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6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3F0AF66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6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6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66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6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4CA18681" w:rsidR="008A2A0F" w:rsidRPr="00055E1E" w:rsidRDefault="008A2A0F" w:rsidP="004824F5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868" w:author="Wigfall, Trevonte" w:date="2021-06-11T18:06:00Z">
              <w:r w:rsidRPr="001B0019">
                <w:rPr>
                  <w:strike/>
                  <w:rPrChange w:id="86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870" w:author="Wigfall, Trevonte" w:date="2021-06-08T13:53:00Z">
                    <w:rPr/>
                  </w:rPrChange>
                </w:rPr>
  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  </w:r>
              <w:r w:rsidRPr="001B0019">
                <w:rPr>
                  <w:strike/>
                  <w:rPrChange w:id="87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instrText xml:space="preserve"> LINK Excel.Sheet.12 \\\\va01pstodfs003.corp.agp.ads\\users\\va1\\AD69086\\MckEsson\\CXT\\DOCUMENTATION\\CXT_Release_Type_BOIP_Matrix_170911.xlsx Sheet1!R27C14 \a \f 4 \h  \* MERGEFORMAT </w:instrTex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Set LDAP manager password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 xml:space="preserve"> – STEP 2 ONLY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87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  <w:del w:id="87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Del="00440061">
                <w:fldChar w:fldCharType="separate"/>
              </w:r>
              <w:r w:rsidRPr="00055E1E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88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22724B4C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881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882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 installed</w:t>
              </w:r>
            </w:ins>
            <w:del w:id="883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1B7A0373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8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8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FRI </w:t>
              </w:r>
            </w:ins>
            <w:ins w:id="887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6/11/21 </w:t>
              </w:r>
            </w:ins>
            <w:del w:id="888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7E44CC" w14:paraId="32DBB49A" w14:textId="77777777" w:rsidTr="008A2A0F">
        <w:trPr>
          <w:trHeight w:val="557"/>
          <w:trPrChange w:id="88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90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9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9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9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9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9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96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0BCFD" w14:textId="379B8F15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9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98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9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0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01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8A2A0F" w:rsidRPr="00032CED" w:rsidRDefault="008A2A0F" w:rsidP="004824F5">
            <w:pPr>
              <w:rPr>
                <w:ins w:id="90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03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2F5F16A5" w14:textId="7FEF54C0" w:rsidR="008A2A0F" w:rsidRPr="001B0019" w:rsidDel="00440061" w:rsidRDefault="008A2A0F" w:rsidP="004824F5">
            <w:pPr>
              <w:rPr>
                <w:del w:id="904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905" w:author="Wigfall, Trevonte" w:date="2021-06-08T13:53:00Z">
                  <w:rPr>
                    <w:del w:id="906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0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0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1P</w:delText>
              </w:r>
            </w:del>
          </w:p>
          <w:p w14:paraId="6DF47E85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1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12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1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1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15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17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1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1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2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8A2A0F" w:rsidRPr="00032CED" w:rsidRDefault="008A2A0F" w:rsidP="004824F5">
            <w:pPr>
              <w:spacing w:after="200" w:line="276" w:lineRule="auto"/>
              <w:rPr>
                <w:ins w:id="921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22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64EEE341" w14:textId="77777777" w:rsidR="008A2A0F" w:rsidRPr="00032CED" w:rsidRDefault="008A2A0F" w:rsidP="004824F5">
            <w:pPr>
              <w:spacing w:after="200" w:line="276" w:lineRule="auto"/>
              <w:rPr>
                <w:ins w:id="923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8A2A0F" w:rsidRPr="00032CED" w:rsidRDefault="008A2A0F" w:rsidP="004824F5">
            <w:pPr>
              <w:spacing w:after="200" w:line="276" w:lineRule="auto"/>
              <w:rPr>
                <w:ins w:id="924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8A2A0F" w:rsidRPr="00032CED" w:rsidRDefault="008A2A0F" w:rsidP="004824F5">
            <w:pPr>
              <w:rPr>
                <w:ins w:id="925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926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927" w:author="Wigfall, Trevonte" w:date="2021-06-11T18:06:00Z">
              <w:r w:rsidRPr="00032CED">
                <w:rPr>
                  <w:rFonts w:ascii="Arial" w:hAnsi="Arial" w:cs="Arial"/>
                  <w:sz w:val="24"/>
                  <w:szCs w:val="24"/>
                </w:rPr>
                <w:tab/>
              </w:r>
            </w:ins>
            <w:del w:id="928" w:author="Wigfall, Trevonte" w:date="2021-06-11T18:06:00Z">
              <w:r w:rsidRPr="001B0019" w:rsidDel="00440061">
                <w:rPr>
                  <w:strike/>
                  <w:rPrChange w:id="929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930" w:author="Wigfall, Trevonte" w:date="2021-06-08T13:53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B0019" w:rsidDel="00440061">
                <w:rPr>
                  <w:strike/>
                  <w:rPrChange w:id="93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Set LDAP manager password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 xml:space="preserve"> – STEP 2 ONLY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3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3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940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941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942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943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4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4B3CF43B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4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4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94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94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4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95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032CED" w14:paraId="0ED51AD6" w14:textId="77777777" w:rsidTr="008A2A0F">
        <w:trPr>
          <w:trHeight w:val="557"/>
          <w:trPrChange w:id="95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5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5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5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F6B45E" w14:textId="611EA4DE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55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56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5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8A2A0F" w:rsidRPr="00032CED" w:rsidRDefault="008A2A0F" w:rsidP="004824F5">
            <w:pPr>
              <w:rPr>
                <w:ins w:id="958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959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8A2A0F" w:rsidRPr="00032CED" w:rsidDel="00440061" w:rsidRDefault="008A2A0F" w:rsidP="004824F5">
            <w:pPr>
              <w:rPr>
                <w:del w:id="96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61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8A2A0F" w:rsidRPr="00032CED" w:rsidRDefault="008A2A0F" w:rsidP="004824F5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3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64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6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6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67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6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8A2A0F" w:rsidRPr="00032CED" w:rsidRDefault="008A2A0F" w:rsidP="004824F5">
            <w:pPr>
              <w:spacing w:after="200" w:line="276" w:lineRule="auto"/>
              <w:rPr>
                <w:ins w:id="969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7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3847886E" w14:textId="1313DB27" w:rsidR="008A2A0F" w:rsidRPr="00032CED" w:rsidDel="00440061" w:rsidRDefault="008A2A0F" w:rsidP="004824F5">
            <w:pPr>
              <w:spacing w:after="200" w:line="276" w:lineRule="auto"/>
              <w:rPr>
                <w:del w:id="971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97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2B49AD9E" w14:textId="7BCB2727" w:rsidR="008A2A0F" w:rsidRPr="00032CED" w:rsidDel="00440061" w:rsidRDefault="008A2A0F" w:rsidP="004824F5">
            <w:pPr>
              <w:spacing w:after="200" w:line="276" w:lineRule="auto"/>
              <w:rPr>
                <w:del w:id="973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8A2A0F" w:rsidRPr="00032CED" w:rsidDel="00440061" w:rsidRDefault="008A2A0F" w:rsidP="004824F5">
            <w:pPr>
              <w:spacing w:after="200" w:line="276" w:lineRule="auto"/>
              <w:rPr>
                <w:del w:id="974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8A2A0F" w:rsidRPr="00032CED" w:rsidDel="00440061" w:rsidRDefault="008A2A0F" w:rsidP="004824F5">
            <w:pPr>
              <w:rPr>
                <w:del w:id="975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8A2A0F" w:rsidRPr="00032CED" w:rsidRDefault="008A2A0F" w:rsidP="004824F5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976" w:author="Wigfall, Trevonte" w:date="2021-06-11T18:06:00Z">
              <w:r w:rsidRPr="00032CED" w:rsidDel="00440061">
                <w:rPr>
                  <w:rFonts w:ascii="Arial" w:hAnsi="Arial" w:cs="Arial"/>
                  <w:sz w:val="24"/>
                  <w:szCs w:val="24"/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7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978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979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8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4BF0111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8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98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98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032CED" w14:paraId="23D15456" w14:textId="77777777" w:rsidTr="008A2A0F">
        <w:trPr>
          <w:trHeight w:val="557"/>
          <w:trPrChange w:id="98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8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986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8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8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0A198" w14:textId="0A8AA871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8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90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9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8A2A0F" w:rsidRPr="004317D4" w:rsidRDefault="008A2A0F" w:rsidP="004824F5">
            <w:pPr>
              <w:rPr>
                <w:ins w:id="99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93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69F40C86" w14:textId="197DBDC5" w:rsidR="008A2A0F" w:rsidRPr="00032CED" w:rsidDel="00440061" w:rsidRDefault="008A2A0F" w:rsidP="004824F5">
            <w:pPr>
              <w:rPr>
                <w:del w:id="994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995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996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9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9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99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0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0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02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0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8A2A0F" w:rsidRPr="00032CED" w:rsidDel="00440061" w:rsidRDefault="008A2A0F" w:rsidP="004824F5">
            <w:pPr>
              <w:spacing w:after="200" w:line="276" w:lineRule="auto"/>
              <w:rPr>
                <w:del w:id="1004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0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06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E98391" w14:textId="77777777" w:rsidR="008A2A0F" w:rsidRPr="00032CED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0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0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09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1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3F4A865F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1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1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1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E0F7ED1" w14:textId="77777777" w:rsidTr="008A2A0F">
        <w:trPr>
          <w:trHeight w:val="557"/>
          <w:trPrChange w:id="101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1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8A2A0F" w:rsidRPr="00C46E95" w:rsidDel="00440061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016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8A2A0F" w:rsidRPr="00C46E95" w:rsidRDefault="008A2A0F" w:rsidP="004824F5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1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1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6C2C29" w14:textId="089C30F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1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2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8A2A0F" w:rsidRPr="00167E86" w:rsidRDefault="008A2A0F" w:rsidP="004824F5">
            <w:pPr>
              <w:rPr>
                <w:ins w:id="102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3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6AE70AFE" w14:textId="02BD137D" w:rsidR="008A2A0F" w:rsidRPr="004317D4" w:rsidDel="00440061" w:rsidRDefault="008A2A0F" w:rsidP="004824F5">
            <w:pPr>
              <w:rPr>
                <w:del w:id="102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5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26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027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29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30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3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32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3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3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8A2A0F" w:rsidRPr="00597B9C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3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36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3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3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4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2BDFA8C3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4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4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4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5CF0116" w14:textId="77777777" w:rsidTr="008A2A0F">
        <w:trPr>
          <w:trHeight w:val="665"/>
          <w:trPrChange w:id="1044" w:author="Wigfall, Trevonte" w:date="2021-06-11T18:06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4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4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4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D21637" w14:textId="6F8D3FC5" w:rsidR="008A2A0F" w:rsidRPr="00167E86" w:rsidRDefault="008A2A0F" w:rsidP="004824F5">
            <w:ins w:id="104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49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5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8A2A0F" w:rsidRPr="00167E86" w:rsidRDefault="008A2A0F" w:rsidP="004824F5">
            <w:pPr>
              <w:rPr>
                <w:ins w:id="105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3EAB0F73" w14:textId="224EDD37" w:rsidR="008A2A0F" w:rsidRPr="00167E86" w:rsidDel="00440061" w:rsidRDefault="008A2A0F" w:rsidP="004824F5">
            <w:pPr>
              <w:rPr>
                <w:del w:id="105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4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5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56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5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5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5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6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6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6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6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6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6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6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8A2A0F" w:rsidRPr="00167E86" w:rsidRDefault="008A2A0F" w:rsidP="004824F5">
            <w:ins w:id="106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6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6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20206982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07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07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186C231B" w14:textId="77777777" w:rsidTr="008A2A0F">
        <w:trPr>
          <w:trHeight w:val="602"/>
          <w:trPrChange w:id="1073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7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7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7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12B10C" w14:textId="47B81D20" w:rsidR="008A2A0F" w:rsidRPr="00167E86" w:rsidRDefault="008A2A0F" w:rsidP="004824F5">
            <w:ins w:id="107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7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7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8A2A0F" w:rsidRPr="00167E86" w:rsidRDefault="008A2A0F" w:rsidP="004824F5">
            <w:pPr>
              <w:rPr>
                <w:ins w:id="108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8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8A2A0F" w:rsidRPr="00167E86" w:rsidDel="00440061" w:rsidRDefault="008A2A0F" w:rsidP="004824F5">
            <w:pPr>
              <w:rPr>
                <w:del w:id="108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83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084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85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8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87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88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89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90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91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92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093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9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9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8A2A0F" w:rsidRPr="00167E86" w:rsidRDefault="008A2A0F" w:rsidP="004824F5">
            <w:ins w:id="1096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97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9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3D4493C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99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0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0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6DFD8C8D" w14:textId="77777777" w:rsidTr="008A2A0F">
        <w:trPr>
          <w:trHeight w:val="557"/>
          <w:trPrChange w:id="11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0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0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0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89C0D3" w14:textId="3B36D1D8" w:rsidR="008A2A0F" w:rsidRPr="00167E86" w:rsidRDefault="008A2A0F" w:rsidP="004824F5">
            <w:ins w:id="110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07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0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8A2A0F" w:rsidRDefault="008A2A0F" w:rsidP="004824F5">
            <w:pPr>
              <w:rPr>
                <w:ins w:id="110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0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8A2A0F" w:rsidRPr="00167E86" w:rsidDel="00440061" w:rsidRDefault="008A2A0F" w:rsidP="004824F5">
            <w:pPr>
              <w:rPr>
                <w:del w:id="111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1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13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1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6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1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2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2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ins>
            <w:del w:id="112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2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8A2A0F" w:rsidRPr="00167E86" w:rsidRDefault="008A2A0F" w:rsidP="004824F5">
            <w:ins w:id="1124" w:author="Wigfall, Trevonte" w:date="2021-06-11T18:06:00Z">
              <w:r w:rsidRPr="00597B9C">
                <w:rPr>
                  <w:rFonts w:ascii="Calibri" w:hAnsi="Calibri" w:cs="Calibri"/>
                  <w:color w:val="000000"/>
                  <w:sz w:val="22"/>
                  <w:szCs w:val="22"/>
                </w:rPr>
                <w:t>URLs validate successfully</w:t>
              </w:r>
            </w:ins>
            <w:del w:id="112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2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591CCD90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2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2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2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D7010DE" w14:textId="77777777" w:rsidTr="008A2A0F">
        <w:trPr>
          <w:trHeight w:val="557"/>
          <w:trPrChange w:id="113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3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32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3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03E2AC" w14:textId="5D81745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3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3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8A2A0F" w:rsidDel="00440061" w:rsidRDefault="008A2A0F" w:rsidP="004824F5">
            <w:pPr>
              <w:rPr>
                <w:del w:id="113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139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4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4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8A2A0F" w:rsidRPr="00597B9C" w:rsidRDefault="008A2A0F" w:rsidP="004824F5">
            <w:pPr>
              <w:spacing w:after="200" w:line="276" w:lineRule="auto"/>
              <w:rPr>
                <w:ins w:id="1147" w:author="Wigfall, Trevonte" w:date="2021-06-11T18:06:00Z"/>
                <w:rFonts w:ascii="Arial" w:hAnsi="Arial" w:cs="Arial"/>
                <w:b/>
                <w:szCs w:val="24"/>
              </w:rPr>
            </w:pPr>
            <w:ins w:id="114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ins>
          </w:p>
          <w:p w14:paraId="268BBAB3" w14:textId="3D9B4D71" w:rsidR="008A2A0F" w:rsidRPr="00597B9C" w:rsidRDefault="008A2A0F" w:rsidP="004824F5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114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5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51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1152" w:author="Wigfall, Trevonte" w:date="2021-06-11T18:06:00Z">
              <w:r w:rsidRPr="00597B9C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5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41BECAC1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54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5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5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4FBCF8A" w14:textId="77777777" w:rsidTr="008A2A0F">
        <w:trPr>
          <w:trHeight w:val="557"/>
          <w:trPrChange w:id="115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5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5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6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027F084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6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6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6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8A2A0F" w:rsidRPr="00597B9C" w:rsidRDefault="008A2A0F" w:rsidP="004824F5">
            <w:pPr>
              <w:rPr>
                <w:ins w:id="1164" w:author="Wigfall, Trevonte" w:date="2021-06-11T18:06:00Z"/>
              </w:rPr>
            </w:pPr>
            <w:ins w:id="1165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6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6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6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6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7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7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7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7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8A2A0F" w:rsidRPr="00597B9C" w:rsidDel="00440061" w:rsidRDefault="008A2A0F" w:rsidP="004824F5">
            <w:pPr>
              <w:spacing w:after="200" w:line="276" w:lineRule="auto"/>
              <w:rPr>
                <w:del w:id="1174" w:author="Wigfall, Trevonte" w:date="2021-06-11T18:06:00Z"/>
                <w:rFonts w:ascii="Arial" w:hAnsi="Arial" w:cs="Arial"/>
                <w:b/>
                <w:szCs w:val="24"/>
              </w:rPr>
            </w:pPr>
            <w:ins w:id="1175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1176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Del="00440061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del>
          </w:p>
          <w:p w14:paraId="1B575282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7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78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Clean healthcheck</w:t>
              </w:r>
            </w:ins>
            <w:del w:id="1179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8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5A4BA72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18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18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8AB129C" w14:textId="77777777" w:rsidTr="008A2A0F">
        <w:trPr>
          <w:trHeight w:val="602"/>
          <w:trPrChange w:id="1184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8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8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8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8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9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8A2A0F" w:rsidRPr="00597B9C" w:rsidDel="00440061" w:rsidRDefault="008A2A0F" w:rsidP="004824F5">
            <w:pPr>
              <w:rPr>
                <w:del w:id="1191" w:author="Wigfall, Trevonte" w:date="2021-06-11T18:06:00Z"/>
              </w:rPr>
            </w:pPr>
            <w:ins w:id="1192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FACETS: 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  <w:del w:id="1193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8A2A0F" w:rsidRPr="00597B9C" w:rsidRDefault="008A2A0F" w:rsidP="004824F5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9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9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9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9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9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9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0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120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120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0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120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0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352AFAD0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0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0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9F200CD" w14:textId="77777777" w:rsidTr="008A2A0F">
        <w:trPr>
          <w:trHeight w:val="557"/>
          <w:trPrChange w:id="121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1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12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1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1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1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8A2A0F" w:rsidRPr="00597B9C" w:rsidRDefault="008A2A0F" w:rsidP="004824F5">
            <w:pPr>
              <w:rPr>
                <w:b/>
              </w:rPr>
            </w:pPr>
            <w:ins w:id="121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21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FACETS: 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2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2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2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2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2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2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8A2A0F" w:rsidRPr="00597B9C" w:rsidRDefault="008A2A0F" w:rsidP="004824F5">
            <w:pPr>
              <w:spacing w:after="200" w:line="276" w:lineRule="auto"/>
              <w:rPr>
                <w:ins w:id="1226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22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"https://share.antheminc.com/teams/AppEnvrMgmt/trizettosupport/Shared%20Documents/ClaimsXten/Procedures/How-to%20Docs/How_To_Validate_ClaimsXten_C3_Server.docx"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ins>
          </w:p>
          <w:p w14:paraId="2EA5D20E" w14:textId="7B9692B9" w:rsidR="008A2A0F" w:rsidRPr="00597B9C" w:rsidRDefault="008A2A0F" w:rsidP="004824F5">
            <w:pPr>
              <w:spacing w:after="200" w:line="276" w:lineRule="auto"/>
            </w:pPr>
            <w:del w:id="122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2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30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231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3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021CDC9C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33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3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3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6766A365" w14:textId="77777777" w:rsidTr="008A2A0F">
        <w:trPr>
          <w:trHeight w:val="557"/>
          <w:trPrChange w:id="123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3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38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39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4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8A2A0F" w:rsidRPr="00597B9C" w:rsidRDefault="008A2A0F" w:rsidP="004824F5">
            <w:del w:id="124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4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4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4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24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585D5C0" w:rsidR="008A2A0F" w:rsidRPr="0045718F" w:rsidRDefault="008A2A0F" w:rsidP="004824F5">
            <w:pPr>
              <w:rPr>
                <w:ins w:id="124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49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Perform App Compares using the templates in (run as admin, provide master and target environments when prompted):</w:t>
              </w:r>
            </w:ins>
          </w:p>
          <w:p w14:paraId="19A63E54" w14:textId="77777777" w:rsidR="008A2A0F" w:rsidRPr="0045718F" w:rsidRDefault="008A2A0F" w:rsidP="004824F5">
            <w:pPr>
              <w:rPr>
                <w:ins w:id="125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51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1) TPIC: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6) TPIC: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7) UIAPP: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8) TPPUI: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9) C3: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8A2A0F" w:rsidRPr="0045718F" w:rsidRDefault="008A2A0F" w:rsidP="004824F5">
            <w:pPr>
              <w:rPr>
                <w:ins w:id="1252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53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7D master for 8Q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8Q master for everything else</w:t>
              </w:r>
              <w:r w:rsidRPr="0045718F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780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8A2A0F" w:rsidRPr="00597B9C" w:rsidDel="00440061" w:rsidRDefault="008A2A0F" w:rsidP="004824F5">
            <w:pPr>
              <w:spacing w:after="200" w:line="276" w:lineRule="auto"/>
              <w:rPr>
                <w:del w:id="1254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25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del>
          </w:p>
          <w:p w14:paraId="54059A46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5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57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no discrepancies</w:t>
              </w:r>
            </w:ins>
            <w:del w:id="1258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5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6FA1A7CD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0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6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6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45718F" w14:paraId="1E23F889" w14:textId="77777777" w:rsidTr="008A2A0F">
        <w:trPr>
          <w:trHeight w:val="557"/>
          <w:trPrChange w:id="126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6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8A2A0F" w:rsidRPr="0045718F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6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6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6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7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7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7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8A2A0F" w:rsidRPr="0045718F" w:rsidDel="00440061" w:rsidRDefault="008A2A0F" w:rsidP="004824F5">
            <w:pPr>
              <w:rPr>
                <w:del w:id="1275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27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277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Del="00440061">
                <w:fldChar w:fldCharType="begin"/>
              </w:r>
              <w:r w:rsidDel="00440061">
                <w:delInstrText xml:space="preserve"> HYPERLINK "file:///\\\\VA33DWVFCT318.DEVAD.WELLPOINT.COM\\d$\\Scripts\\CXT_COMPARE_TEST\\Launchers\\%20" </w:delInstrText>
              </w:r>
              <w:r w:rsidDel="00440061">
                <w:fldChar w:fldCharType="separate"/>
              </w:r>
              <w:r w:rsidRPr="0045718F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8A2A0F" w:rsidRPr="0045718F" w:rsidDel="00440061" w:rsidRDefault="008A2A0F" w:rsidP="004824F5">
            <w:pPr>
              <w:rPr>
                <w:del w:id="127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79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8A2A0F" w:rsidRPr="0045718F" w:rsidDel="00440061" w:rsidRDefault="008A2A0F" w:rsidP="004824F5">
            <w:pPr>
              <w:rPr>
                <w:del w:id="128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281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45718F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4736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8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283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284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8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0C42702F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8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28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288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26BED858" w14:textId="77777777" w:rsidTr="008A2A0F">
        <w:trPr>
          <w:trHeight w:val="557"/>
          <w:trPrChange w:id="128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3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94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9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8A2A0F" w:rsidRPr="00597B9C" w:rsidRDefault="008A2A0F" w:rsidP="004824F5">
            <w:pPr>
              <w:rPr>
                <w:b/>
              </w:rPr>
            </w:pPr>
            <w:ins w:id="1296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9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98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99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0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5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Send Broadcast when work is complete</w:t>
              </w:r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0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0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08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309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1E80F032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1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1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B37FB73" w14:textId="77777777" w:rsidTr="008A2A0F">
        <w:trPr>
          <w:trHeight w:val="557"/>
          <w:trPrChange w:id="131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17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1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2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1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22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2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2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2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2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2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0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331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Send Broadcast when work is complete</w:delText>
              </w:r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33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phonecall made</w:t>
              </w:r>
            </w:ins>
            <w:del w:id="1334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27E542F4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3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3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38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CEE612D" w14:textId="77777777" w:rsidTr="008A2A0F">
        <w:trPr>
          <w:trHeight w:val="557"/>
          <w:trPrChange w:id="133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0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1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2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8A2A0F" w:rsidRDefault="008A2A0F" w:rsidP="004824F5">
            <w:ins w:id="1343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44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4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46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47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4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49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50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1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5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55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356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7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58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359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0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247E14E0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6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6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6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F7AFDC0" w14:textId="77777777" w:rsidTr="008A2A0F">
        <w:trPr>
          <w:trHeight w:val="557"/>
          <w:trPrChange w:id="136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67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8A2A0F" w:rsidRDefault="008A2A0F" w:rsidP="004824F5">
            <w:ins w:id="136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6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7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1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72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7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7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7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7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7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80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381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83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384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8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033D0932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86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38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388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0BCEB30" w14:textId="77777777" w:rsidTr="008A2A0F">
        <w:trPr>
          <w:trHeight w:val="557"/>
          <w:trPrChange w:id="138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0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1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92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8A2A0F" w:rsidRDefault="008A2A0F" w:rsidP="004824F5">
            <w:ins w:id="1393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94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9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96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397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398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99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00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1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0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40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05" w:author="Wigfall, Trevonte" w:date="2021-06-11T18:06:00Z">
              <w:r w:rsidRPr="00055E1E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406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407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08" w:author="Wigfall, Trevonte" w:date="2021-06-11T18:06:00Z">
              <w:r w:rsidRPr="00055E1E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409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0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42524341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11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41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41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04BA624C" w14:textId="77777777" w:rsidTr="008A2A0F">
        <w:trPr>
          <w:trHeight w:val="557"/>
          <w:trPrChange w:id="141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7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8A2A0F" w:rsidRDefault="008A2A0F" w:rsidP="004824F5">
            <w:ins w:id="141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1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21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22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2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2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2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2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8A2A0F" w:rsidRPr="00F01A88" w:rsidRDefault="008A2A0F" w:rsidP="004824F5">
            <w:pPr>
              <w:rPr>
                <w:ins w:id="1430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431" w:author="Wigfall, Trevonte" w:date="2021-06-11T18:06:00Z"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</w:t>
              </w:r>
              <w:r w:rsidRPr="00F01A88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pdate RM spreadsheet that change is complete</w:t>
              </w:r>
            </w:ins>
          </w:p>
          <w:p w14:paraId="0CAB5626" w14:textId="3B598646" w:rsidR="008A2A0F" w:rsidRPr="00055E1E" w:rsidRDefault="008A2A0F" w:rsidP="004824F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432" w:author="Wigfall, Trevonte" w:date="2021-06-11T18:06:00Z">
              <w:r w:rsidRPr="00055E1E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8A2A0F" w:rsidRPr="00055E1E" w:rsidRDefault="008A2A0F" w:rsidP="004824F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434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435" w:author="Wigfall, Trevonte" w:date="2021-06-11T18:06:00Z">
              <w:r w:rsidRPr="00055E1E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6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156C251A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37" w:author="Wigfall, Trevonte" w:date="2021-06-11T18:06:00Z">
              <w:r w:rsidRPr="00BE32BB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43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6/11/21 </w:t>
              </w:r>
            </w:ins>
            <w:del w:id="143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033C601" w14:textId="77777777" w:rsidTr="008A2A0F">
        <w:trPr>
          <w:trHeight w:val="557"/>
          <w:trPrChange w:id="144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3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8A2A0F" w:rsidRDefault="008A2A0F" w:rsidP="004824F5">
            <w:ins w:id="144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4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4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47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48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49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8A2A0F" w:rsidRPr="00F01A88" w:rsidDel="00440061" w:rsidRDefault="008A2A0F" w:rsidP="004824F5">
            <w:pPr>
              <w:rPr>
                <w:del w:id="1456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457" w:author="Wigfall, Trevonte" w:date="2021-06-11T18:06:00Z">
              <w:r w:rsidRPr="00055E1E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  </w:r>
            </w:ins>
            <w:del w:id="1458" w:author="Wigfall, Trevonte" w:date="2021-06-11T18:06:00Z">
              <w:r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</w:delText>
              </w:r>
              <w:r w:rsidRPr="00F01A88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pdate RM spreadsheet that change is complete</w:delText>
              </w:r>
            </w:del>
          </w:p>
          <w:p w14:paraId="241D9ADD" w14:textId="77777777" w:rsidR="008A2A0F" w:rsidRPr="00055E1E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460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461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57080A51" w:rsidR="008A2A0F" w:rsidRPr="0003339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  <w:rPrChange w:id="1463" w:author="Wigfall, Trevonte" w:date="2021-07-20T14:1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64" w:author="Wigfall, Trevonte" w:date="2021-06-11T18:06:00Z">
              <w:del w:id="1465" w:author="Trevonte Wigfall" w:date="2021-12-05T16:47:00Z">
                <w:r w:rsidDel="00502E4D">
                  <w:rPr>
                    <w:rFonts w:asciiTheme="minorHAnsi" w:hAnsiTheme="minorHAnsi"/>
                    <w:b/>
                    <w:sz w:val="22"/>
                    <w:szCs w:val="22"/>
                  </w:rPr>
                  <w:delText>SAT 5/15/</w:delText>
                </w:r>
                <w:r w:rsidRPr="005C03B1" w:rsidDel="00502E4D">
                  <w:rPr>
                    <w:rFonts w:asciiTheme="minorHAnsi" w:hAnsiTheme="minorHAnsi"/>
                    <w:b/>
                    <w:sz w:val="22"/>
                    <w:szCs w:val="22"/>
                  </w:rPr>
                  <w:delText>21</w:delText>
                </w:r>
              </w:del>
            </w:ins>
            <w:ins w:id="1466" w:author="Wigfall, Trevonte" w:date="2021-07-20T14:18:00Z">
              <w:del w:id="1467" w:author="Trevonte Wigfall" w:date="2021-12-05T16:47:00Z">
                <w:r w:rsidR="0003339F" w:rsidDel="00502E4D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 </w:delText>
                </w:r>
              </w:del>
            </w:ins>
            <w:ins w:id="1468" w:author="Wigfall, Trevonte" w:date="2021-07-20T23:00:00Z">
              <w:del w:id="1469" w:author="Trevonte Wigfall" w:date="2021-12-05T16:47:00Z">
                <w:r w:rsidR="001E5767" w:rsidDel="00502E4D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Starting at </w:delText>
                </w:r>
              </w:del>
            </w:ins>
            <w:ins w:id="1470" w:author="Wigfall, Trevonte" w:date="2021-07-20T14:18:00Z">
              <w:del w:id="1471" w:author="Trevonte Wigfall" w:date="2021-12-05T16:47:00Z">
                <w:r w:rsidR="0003339F" w:rsidDel="00502E4D">
                  <w:rPr>
                    <w:rFonts w:asciiTheme="minorHAnsi" w:hAnsiTheme="minorHAnsi"/>
                    <w:b/>
                    <w:sz w:val="22"/>
                    <w:szCs w:val="22"/>
                  </w:rPr>
                  <w:delText>11:00</w:delText>
                </w:r>
              </w:del>
            </w:ins>
            <w:del w:id="147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:rsidDel="0003339F" w14:paraId="5962EE7E" w14:textId="7AAEEF87" w:rsidTr="008A2A0F">
        <w:trPr>
          <w:trHeight w:val="557"/>
          <w:del w:id="1473" w:author="Wigfall, Trevonte" w:date="2021-07-20T14:18:00Z"/>
          <w:trPrChange w:id="147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7FD0A46C" w:rsidR="008A2A0F" w:rsidRPr="00C46E95" w:rsidDel="0003339F" w:rsidRDefault="008A2A0F" w:rsidP="00EA71DA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476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0240D2CD" w:rsidR="008A2A0F" w:rsidRPr="00597B9C" w:rsidDel="0003339F" w:rsidRDefault="008A2A0F" w:rsidP="00EA71DA">
            <w:pPr>
              <w:rPr>
                <w:del w:id="1478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0BE3B6DA" w:rsidR="008A2A0F" w:rsidDel="0003339F" w:rsidRDefault="008A2A0F" w:rsidP="00EA71DA">
            <w:pPr>
              <w:rPr>
                <w:del w:id="1480" w:author="Wigfall, Trevonte" w:date="2021-07-20T14:18:00Z"/>
              </w:rPr>
            </w:pPr>
            <w:del w:id="1481" w:author="Wigfall, Trevonte" w:date="2021-06-11T18:06:00Z">
              <w:r w:rsidRPr="00597B9C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82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39EA7B66" w:rsidR="008A2A0F" w:rsidRPr="00597B9C" w:rsidDel="0003339F" w:rsidRDefault="008A2A0F" w:rsidP="00EA71DA">
            <w:pPr>
              <w:rPr>
                <w:del w:id="1483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484" w:author="Wigfall, Trevonte" w:date="2021-06-11T18:06:00Z">
              <w:r w:rsidRPr="00FB0176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85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738CDD58" w:rsidR="008A2A0F" w:rsidRPr="00597B9C" w:rsidDel="0003339F" w:rsidRDefault="008A2A0F" w:rsidP="00EA71DA">
            <w:pPr>
              <w:rPr>
                <w:del w:id="1486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487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8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148010" w:rsidR="008A2A0F" w:rsidRPr="00597B9C" w:rsidDel="0003339F" w:rsidRDefault="008A2A0F" w:rsidP="00EA71DA">
            <w:pPr>
              <w:rPr>
                <w:del w:id="1489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490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7381D2D5" w:rsidR="008A2A0F" w:rsidRPr="00055E1E" w:rsidDel="0003339F" w:rsidRDefault="008A2A0F" w:rsidP="00EA71DA">
            <w:pPr>
              <w:rPr>
                <w:del w:id="1492" w:author="Wigfall, Trevonte" w:date="2021-07-20T14:18:00Z"/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493" w:author="Wigfall, Trevonte" w:date="2021-06-11T18:06:00Z">
              <w:r w:rsidRPr="00055E1E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4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56821A4E" w:rsidR="008A2A0F" w:rsidDel="0003339F" w:rsidRDefault="008A2A0F" w:rsidP="00EA71DA">
            <w:pPr>
              <w:rPr>
                <w:del w:id="1495" w:author="Wigfall, Trevonte" w:date="2021-07-20T14:18:00Z"/>
                <w:rFonts w:ascii="Calibri" w:hAnsi="Calibri"/>
                <w:color w:val="000000"/>
                <w:sz w:val="22"/>
                <w:szCs w:val="22"/>
              </w:rPr>
            </w:pPr>
            <w:del w:id="1496" w:author="Wigfall, Trevonte" w:date="2021-06-11T18:06:00Z">
              <w:r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7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8A2A0F" w:rsidDel="009A5686" w:rsidRDefault="008A2A0F" w:rsidP="00EA71DA">
            <w:pPr>
              <w:rPr>
                <w:del w:id="1498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499" w:author="Wigfall, Trevonte" w:date="2021-06-11T18:06:00Z">
              <w:r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SAT 5/15/</w:delText>
              </w:r>
              <w:r w:rsidRPr="005C03B1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21 </w:delText>
              </w:r>
            </w:del>
          </w:p>
          <w:p w14:paraId="4EEC46BF" w14:textId="583815F3" w:rsidR="008A2A0F" w:rsidDel="0003339F" w:rsidRDefault="008A2A0F" w:rsidP="00EA71DA">
            <w:pPr>
              <w:rPr>
                <w:del w:id="1500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01" w:author="Wigfall, Trevonte" w:date="2021-06-11T18:06:00Z">
              <w:r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6797366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3ADF" w14:textId="77777777" w:rsidR="00051BD7" w:rsidRDefault="00051BD7">
      <w:r>
        <w:separator/>
      </w:r>
    </w:p>
  </w:endnote>
  <w:endnote w:type="continuationSeparator" w:id="0">
    <w:p w14:paraId="790B6E3F" w14:textId="77777777" w:rsidR="00051BD7" w:rsidRDefault="0005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8F77" w14:textId="77777777" w:rsidR="00051BD7" w:rsidRDefault="00051BD7">
      <w:r>
        <w:separator/>
      </w:r>
    </w:p>
  </w:footnote>
  <w:footnote w:type="continuationSeparator" w:id="0">
    <w:p w14:paraId="11FA9C76" w14:textId="77777777" w:rsidR="00051BD7" w:rsidRDefault="00051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09A9" w14:textId="77777777" w:rsidR="00EA71DA" w:rsidRDefault="00502E4D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227997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2CED"/>
    <w:rsid w:val="0003339F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1BD7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4C0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576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3BE2"/>
    <w:rsid w:val="0035515B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23DD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2E4D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36745"/>
    <w:rsid w:val="005429EE"/>
    <w:rsid w:val="00551630"/>
    <w:rsid w:val="00553114"/>
    <w:rsid w:val="00553D9C"/>
    <w:rsid w:val="00555F54"/>
    <w:rsid w:val="00556432"/>
    <w:rsid w:val="005564EB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388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0290"/>
    <w:rsid w:val="00631DF5"/>
    <w:rsid w:val="00632686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1210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3570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374"/>
    <w:rsid w:val="00892F52"/>
    <w:rsid w:val="00894AD6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51DB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48A"/>
    <w:rsid w:val="00A43728"/>
    <w:rsid w:val="00A4407C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2C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0C8A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076E8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67A4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4E07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25C3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2552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6177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0664C0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20</TotalTime>
  <Pages>7</Pages>
  <Words>929</Words>
  <Characters>22236</Characters>
  <Application>Microsoft Office Word</Application>
  <DocSecurity>0</DocSecurity>
  <Lines>185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23119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18</cp:revision>
  <cp:lastPrinted>2016-04-21T16:18:00Z</cp:lastPrinted>
  <dcterms:created xsi:type="dcterms:W3CDTF">2021-06-08T17:54:00Z</dcterms:created>
  <dcterms:modified xsi:type="dcterms:W3CDTF">2021-12-05T21:47:00Z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