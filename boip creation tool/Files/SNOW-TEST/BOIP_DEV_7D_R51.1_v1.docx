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1"/>
        <w:gridCol w:w="2004"/>
        <w:gridCol w:w="984"/>
        <w:gridCol w:w="1296"/>
        <w:gridCol w:w="2232"/>
      </w:tblGrid>
      <w:tr w:rsidR="00E55E22" w:rsidRPr="00692B5C" w14:paraId="4D6A475F" w14:textId="77777777" w:rsidTr="00432652">
        <w:trPr>
          <w:trHeight w:val="438"/>
        </w:trPr>
        <w:tc>
          <w:tcPr>
            <w:tcW w:w="1728" w:type="dxa"/>
          </w:tcPr>
          <w:p w14:paraId="7A2CD3A5" w14:textId="1AD76824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5-27T10:57:00Z">
              <w:del w:id="1" w:author="Trevonte Wigfall" w:date="2021-12-01T16:38:00Z">
                <w:r w:rsidR="00F00612" w:rsidRPr="00C12BFC" w:rsidDel="005E449A">
                  <w:rPr>
                    <w:rFonts w:ascii="Garamond" w:hAnsi="Garamond"/>
                    <w:b/>
                    <w:sz w:val="24"/>
                    <w:szCs w:val="24"/>
                  </w:rPr>
                  <w:delText>SNOW-</w:delText>
                </w:r>
              </w:del>
            </w:ins>
            <w:ins w:id="2" w:author="Wigfall, Trevonte" w:date="2021-06-20T23:20:00Z">
              <w:del w:id="3" w:author="Trevonte Wigfall" w:date="2021-12-01T16:38:00Z">
                <w:r w:rsidR="007D5F3C" w:rsidRPr="00C12BFC" w:rsidDel="005E449A">
                  <w:rPr>
                    <w:rFonts w:ascii="Garamond" w:hAnsi="Garamond"/>
                    <w:b/>
                    <w:sz w:val="24"/>
                    <w:szCs w:val="24"/>
                  </w:rPr>
                  <w:delText>TEST</w:delText>
                </w:r>
              </w:del>
            </w:ins>
            <w:ins w:id="4" w:author="Trevonte Wigfall" w:date="2021-12-01T16:38:00Z">
              <w:r w:rsidR="005E449A">
                <w:rPr>
                  <w:rFonts w:ascii="Garamond" w:hAnsi="Garamond"/>
                  <w:b/>
                  <w:sz w:val="24"/>
                  <w:szCs w:val="24"/>
                </w:rPr>
                <w:t>SNOW-TEST2</w:t>
              </w:r>
            </w:ins>
            <w:del w:id="5" w:author="Wigfall, Trevonte" w:date="2021-05-27T10:57:00Z">
              <w:r w:rsidRPr="009E3C96" w:rsidDel="00F00612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</w:p>
        </w:tc>
        <w:tc>
          <w:tcPr>
            <w:tcW w:w="2004" w:type="dxa"/>
            <w:tcBorders>
              <w:right w:val="single" w:sz="4" w:space="0" w:color="auto"/>
            </w:tcBorders>
          </w:tcPr>
          <w:p w14:paraId="31239612" w14:textId="5AD80C5A" w:rsidR="00E55E22" w:rsidRPr="00C12BF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C12BFC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del w:id="6" w:author="Trevonte Wigfall" w:date="2021-12-01T16:38:00Z">
              <w:r w:rsidRPr="00C12BFC" w:rsidDel="005E449A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ins w:id="7" w:author="Wigfall, Trevonte" w:date="2021-05-27T10:56:00Z">
              <w:del w:id="8" w:author="Trevonte Wigfall" w:date="2021-12-01T16:38:00Z">
                <w:r w:rsidR="00F00612" w:rsidRPr="00C12BFC" w:rsidDel="005E449A">
                  <w:rPr>
                    <w:rFonts w:ascii="Garamond" w:hAnsi="Garamond"/>
                    <w:b/>
                    <w:sz w:val="24"/>
                    <w:szCs w:val="24"/>
                  </w:rPr>
                  <w:delText>1</w:delText>
                </w:r>
              </w:del>
            </w:ins>
            <w:ins w:id="9" w:author="Trevonte Wigfall" w:date="2021-12-01T16:38:00Z">
              <w:r w:rsidR="005E449A">
                <w:rPr>
                  <w:rFonts w:ascii="Garamond" w:hAnsi="Garamond"/>
                  <w:b/>
                  <w:sz w:val="24"/>
                  <w:szCs w:val="24"/>
                </w:rPr>
                <w:t>57</w:t>
              </w:r>
            </w:ins>
            <w:ins w:id="10" w:author="Wigfall, Trevonte" w:date="2021-06-20T23:20:00Z">
              <w:r w:rsidR="007D5F3C" w:rsidRPr="00C12BFC">
                <w:rPr>
                  <w:rFonts w:ascii="Garamond" w:hAnsi="Garamond"/>
                  <w:b/>
                  <w:sz w:val="24"/>
                  <w:szCs w:val="24"/>
                </w:rPr>
                <w:t>.1</w:t>
              </w:r>
            </w:ins>
            <w:del w:id="11" w:author="Wigfall, Trevonte" w:date="2021-05-27T10:56:00Z">
              <w:r w:rsidRPr="00C12BFC" w:rsidDel="00F00612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37501D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bookmarkStart w:id="12" w:name="Dropdown2"/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E317AC" w14:textId="77777777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12"/>
        <w:tc>
          <w:tcPr>
            <w:tcW w:w="2232" w:type="dxa"/>
          </w:tcPr>
          <w:p w14:paraId="10BB08F8" w14:textId="10F6E4C5" w:rsidR="00E55E22" w:rsidRPr="00692B5C" w:rsidRDefault="00E55E22" w:rsidP="00E55E2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GBCXT07</w:t>
            </w:r>
            <w:r w:rsidRPr="00692B5C">
              <w:rPr>
                <w:rFonts w:ascii="Garamond" w:hAnsi="Garamond"/>
                <w:b/>
                <w:sz w:val="24"/>
                <w:szCs w:val="24"/>
              </w:rPr>
              <w:t>D</w:t>
            </w:r>
          </w:p>
        </w:tc>
      </w:tr>
    </w:tbl>
    <w:p w14:paraId="0DFAE634" w14:textId="77777777" w:rsidR="002F7317" w:rsidRPr="00692B5C" w:rsidRDefault="0057614C">
      <w:pPr>
        <w:rPr>
          <w:rFonts w:ascii="Garamond" w:hAnsi="Garamond"/>
          <w:b/>
          <w:sz w:val="24"/>
          <w:szCs w:val="24"/>
        </w:rPr>
      </w:pPr>
      <w:r w:rsidRPr="00692B5C">
        <w:rPr>
          <w:rFonts w:ascii="Garamond" w:hAnsi="Garamond"/>
          <w:b/>
          <w:sz w:val="24"/>
          <w:szCs w:val="24"/>
        </w:rPr>
        <w:t xml:space="preserve">  </w:t>
      </w:r>
    </w:p>
    <w:p w14:paraId="5DAB6C7B" w14:textId="77777777" w:rsidR="0057614C" w:rsidRPr="00692B5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5"/>
        <w:gridCol w:w="637"/>
        <w:gridCol w:w="818"/>
        <w:gridCol w:w="2327"/>
        <w:gridCol w:w="719"/>
        <w:gridCol w:w="900"/>
        <w:gridCol w:w="4592"/>
        <w:gridCol w:w="1258"/>
        <w:gridCol w:w="1529"/>
      </w:tblGrid>
      <w:tr w:rsidR="00D43747" w:rsidRPr="00692B5C" w14:paraId="7E50A29C" w14:textId="77777777" w:rsidTr="2C70F91F">
        <w:tc>
          <w:tcPr>
            <w:tcW w:w="5000" w:type="pct"/>
            <w:gridSpan w:val="9"/>
            <w:shd w:val="clear" w:color="auto" w:fill="E6E6E6"/>
          </w:tcPr>
          <w:p w14:paraId="306E660E" w14:textId="77777777" w:rsidR="00D43747" w:rsidRPr="00692B5C" w:rsidRDefault="00D43747">
            <w:pPr>
              <w:rPr>
                <w:rFonts w:ascii="Garamond" w:hAnsi="Garamond"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Environment </w:t>
            </w:r>
            <w:r w:rsidRPr="00692B5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E206D0" w:rsidRPr="00692B5C" w14:paraId="2E24DDF4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9BD54E3" w14:textId="128F8743" w:rsidR="00E206D0" w:rsidRPr="00692B5C" w:rsidRDefault="00E206D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del w:id="13" w:author="Wigfall, Trevonte" w:date="2021-07-06T17:29:00Z"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8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(TPIC),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VA33TWVCXT330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(UIAPP),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VA33TWVCXT302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(TPPUI), </w:delText>
              </w:r>
              <w:r w:rsidR="008B27F7" w:rsidRP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VA33TWVCXT327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(Reporting), </w:delText>
              </w:r>
              <w:r w:rsidR="008B27F7"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>VA33TWVCXT326</w:delText>
              </w:r>
              <w:r w:rsidDel="00626115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(C3)</w:delText>
              </w:r>
            </w:del>
          </w:p>
        </w:tc>
      </w:tr>
      <w:tr w:rsidR="00D43747" w:rsidRPr="00692B5C" w14:paraId="41548FE6" w14:textId="77777777" w:rsidTr="2C70F91F">
        <w:tc>
          <w:tcPr>
            <w:tcW w:w="5000" w:type="pct"/>
            <w:gridSpan w:val="9"/>
            <w:shd w:val="clear" w:color="auto" w:fill="E6E6E6"/>
          </w:tcPr>
          <w:p w14:paraId="3F89B173" w14:textId="77777777" w:rsidR="00D43747" w:rsidRPr="00692B5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692B5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B91FF9" w:rsidRPr="00692B5C" w14:paraId="0C167D0F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06DD2FC6" w14:textId="77777777" w:rsidR="00E55E22" w:rsidRPr="00DB1E32" w:rsidRDefault="00E55E22" w:rsidP="00E55E2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6E7E7C2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9. use “archive” in case we need to send logs to vendor (Prod Only)</w:t>
            </w:r>
          </w:p>
          <w:p w14:paraId="056D80A5" w14:textId="77777777" w:rsidR="00E55E22" w:rsidRPr="00DB1E32" w:rsidRDefault="00E55E22" w:rsidP="00E55E2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5666F51A" w14:textId="77777777" w:rsidR="00514AF2" w:rsidRPr="00514AF2" w:rsidRDefault="00514AF2" w:rsidP="00514AF2">
            <w:pPr>
              <w:rPr>
                <w:ins w:id="14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  <w:rPrChange w:id="15" w:author="Wigfall, Trevonte" w:date="2021-07-01T13:20:00Z">
                  <w:rPr>
                    <w:ins w:id="16" w:author="Wigfall, Trevonte" w:date="2021-07-01T13:20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17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18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12. </w:t>
              </w:r>
              <w:del w:id="19" w:author="Trevonte Wigfall" w:date="2021-12-01T16:38:00Z">
                <w:r w:rsidRPr="00514AF2" w:rsidDel="005E449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20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1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 and file:</w:t>
              </w:r>
            </w:ins>
          </w:p>
          <w:p w14:paraId="148E7C0B" w14:textId="77777777" w:rsidR="00514AF2" w:rsidRPr="00514AF2" w:rsidRDefault="00514AF2" w:rsidP="00514AF2">
            <w:pPr>
              <w:rPr>
                <w:ins w:id="22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</w:p>
          <w:p w14:paraId="54ECEE51" w14:textId="1AD0D7A4" w:rsidR="00E55E22" w:rsidRPr="005E449A" w:rsidDel="00514AF2" w:rsidRDefault="00514AF2" w:rsidP="00514AF2">
            <w:pPr>
              <w:rPr>
                <w:del w:id="23" w:author="Wigfall, Trevonte" w:date="2021-07-01T13:20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4" w:author="Wigfall, Trevonte" w:date="2021-07-01T13:20:00Z">
              <w:r w:rsidRPr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5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t xml:space="preserve">13-19. </w:t>
              </w:r>
              <w:del w:id="26" w:author="Trevonte Wigfall" w:date="2021-12-01T16:38:00Z">
                <w:r w:rsidRPr="00514AF2" w:rsidDel="005E449A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  <w:rPrChange w:id="27" w:author="Wigfall, Trevonte" w:date="2021-07-01T13:20:00Z">
                      <w:rPr>
                        <w:rFonts w:asciiTheme="minorHAnsi" w:hAnsiTheme="minorHAnsi" w:cstheme="minorHAnsi"/>
                        <w:sz w:val="24"/>
                        <w:szCs w:val="24"/>
                      </w:rPr>
                    </w:rPrChange>
                  </w:rPr>
                  <w:delText>Use SNOW-44414</w:delText>
                </w:r>
              </w:del>
            </w:ins>
            <w:del w:id="28" w:author="Wigfall, Trevonte" w:date="2021-07-01T13:20:00Z"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29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51414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30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>1</w:delText>
              </w:r>
              <w:r w:rsidR="00E55E22" w:rsidRPr="00514AF2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  <w:rPrChange w:id="31" w:author="Wigfall, Trevonte" w:date="2021-07-01T13:20:00Z">
                    <w:rPr>
                      <w:rFonts w:asciiTheme="minorHAnsi" w:hAnsiTheme="minorHAnsi" w:cstheme="minorHAnsi"/>
                      <w:sz w:val="24"/>
                      <w:szCs w:val="24"/>
                    </w:rPr>
                  </w:rPrChange>
                </w:rPr>
                <w:delText xml:space="preserve">. Use </w:delText>
              </w:r>
            </w:del>
            <w:del w:id="32" w:author="Wigfall, Trevonte" w:date="2021-06-29T14:29:00Z">
              <w:r w:rsidR="00E55E22" w:rsidRPr="005E449A" w:rsidDel="00A7257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 xml:space="preserve">SNOW-43839 </w:delText>
              </w:r>
            </w:del>
            <w:del w:id="33" w:author="Wigfall, Trevonte" w:date="2021-07-01T13:20:00Z">
              <w:r w:rsidR="00E55E22" w:rsidRPr="005E449A" w:rsidDel="00514AF2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delText>and file:</w:delText>
              </w:r>
            </w:del>
          </w:p>
          <w:p w14:paraId="207F71FE" w14:textId="12BD22DE" w:rsidR="00E55E22" w:rsidRPr="008F5FE5" w:rsidDel="00514AF2" w:rsidRDefault="00E55E22" w:rsidP="00E55E22">
            <w:pPr>
              <w:rPr>
                <w:del w:id="34" w:author="Wigfall, Trevonte" w:date="2021-07-01T13:20:00Z"/>
                <w:rFonts w:asciiTheme="minorHAnsi" w:hAnsiTheme="minorHAnsi" w:cstheme="minorHAnsi"/>
                <w:b/>
                <w:sz w:val="24"/>
                <w:szCs w:val="24"/>
              </w:rPr>
            </w:pPr>
            <w:del w:id="35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444EB93" w14:textId="7A585DF2" w:rsidR="00E55E22" w:rsidRPr="00433686" w:rsidDel="00514AF2" w:rsidRDefault="00E55E22" w:rsidP="00E55E22">
            <w:pPr>
              <w:rPr>
                <w:del w:id="36" w:author="Wigfall, Trevonte" w:date="2021-07-01T13:20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37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514AF2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730E391F" w14:textId="78E5A2FD" w:rsidR="00E55E22" w:rsidRPr="00DB1E32" w:rsidDel="00514AF2" w:rsidRDefault="00E55E22" w:rsidP="00E55E22">
            <w:pPr>
              <w:rPr>
                <w:del w:id="38" w:author="Wigfall, Trevonte" w:date="2021-07-01T13:20:00Z"/>
                <w:rFonts w:asciiTheme="minorHAnsi" w:hAnsiTheme="minorHAnsi" w:cstheme="minorHAnsi"/>
                <w:sz w:val="24"/>
                <w:szCs w:val="24"/>
              </w:rPr>
            </w:pPr>
            <w:del w:id="39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5A39BBE3" w14:textId="43D82742" w:rsidR="00B91FF9" w:rsidRPr="00692B5C" w:rsidRDefault="00E55E22" w:rsidP="00E55E22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del w:id="40" w:author="Wigfall, Trevonte" w:date="2021-07-01T13:20:00Z"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</w:delText>
              </w:r>
              <w:r w:rsidR="00E11026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19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1" w:author="Wigfall, Trevonte" w:date="2021-07-01T00:24:00Z">
              <w:r w:rsidRPr="00C50366" w:rsidDel="00C50366">
                <w:rPr>
                  <w:rFonts w:asciiTheme="minorHAnsi" w:hAnsiTheme="minorHAnsi" w:cstheme="minorHAnsi"/>
                  <w:bCs/>
                  <w:sz w:val="24"/>
                  <w:szCs w:val="24"/>
                  <w:rPrChange w:id="42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3" w:author="Wigfall, Trevonte" w:date="2021-07-01T13:20:00Z">
              <w:r w:rsidRPr="00C50366" w:rsidDel="00514AF2">
                <w:rPr>
                  <w:rFonts w:asciiTheme="minorHAnsi" w:hAnsiTheme="minorHAnsi" w:cstheme="minorHAnsi"/>
                  <w:bCs/>
                  <w:sz w:val="24"/>
                  <w:szCs w:val="24"/>
                  <w:rPrChange w:id="44" w:author="Wigfall, Trevonte" w:date="2021-07-01T00:24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se</w:delText>
              </w:r>
              <w:r w:rsidRPr="00DB1E32" w:rsidDel="00514AF2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5" w:author="Wigfall, Trevonte" w:date="2021-06-29T14:29:00Z">
              <w:r w:rsidRPr="00C12BFC" w:rsidDel="00A72577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692B5C" w14:paraId="5686E822" w14:textId="77777777" w:rsidTr="2C70F91F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75A0DF22" w14:textId="77777777" w:rsidR="000B2C59" w:rsidRPr="00692B5C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692B5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692B5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692B5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692B5C" w14:paraId="43F3B814" w14:textId="77777777" w:rsidTr="2C70F91F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223DB03" w14:textId="77777777" w:rsidR="00D43747" w:rsidRPr="00692B5C" w:rsidRDefault="00D43747">
            <w:pPr>
              <w:rPr>
                <w:rFonts w:ascii="Garamond" w:hAnsi="Garamond"/>
                <w:b/>
                <w:smallCaps/>
              </w:rPr>
            </w:pPr>
            <w:r w:rsidRPr="00692B5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692B5C" w14:paraId="5A474FB7" w14:textId="77777777" w:rsidTr="2C70F91F"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231C31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C5ABBB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13998C9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64BB4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36B203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161863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81CB3E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</w:tcPr>
          <w:p w14:paraId="70081178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B4E697" w14:textId="77777777" w:rsidR="00D43747" w:rsidRPr="00692B5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E206D0" w:rsidRPr="00692B5C" w14:paraId="2CC44D43" w14:textId="77777777" w:rsidTr="2C70F91F">
        <w:trPr>
          <w:trHeight w:val="64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C8F396" w14:textId="77777777" w:rsidR="00E206D0" w:rsidRPr="00692B5C" w:rsidRDefault="00E206D0" w:rsidP="00E206D0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2A3D3EC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D2EE618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318C7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C33154D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F9DA86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901656B" w14:textId="77777777" w:rsidR="00E206D0" w:rsidRPr="00692B5C" w:rsidRDefault="00E206D0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E111CF7" w14:textId="77777777" w:rsidR="00E206D0" w:rsidRPr="00692B5C" w:rsidRDefault="00E206D0" w:rsidP="00E206D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92B5C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0D0B940D" w14:textId="77777777" w:rsidR="00E206D0" w:rsidRPr="00692B5C" w:rsidRDefault="00E206D0" w:rsidP="00E206D0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4296792" w14:textId="77777777" w:rsidR="00E206D0" w:rsidRPr="00692B5C" w:rsidRDefault="00E206D0" w:rsidP="00E206D0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F2C6A0D" w14:textId="62BC4D60" w:rsidR="003A2DF8" w:rsidRDefault="001429BC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6" w:author="Wigfall, Trevonte" w:date="2021-05-27T10:58:00Z">
              <w:r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</w:delText>
              </w:r>
              <w:r w:rsidR="004412FC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/21</w:delText>
              </w:r>
            </w:del>
            <w:ins w:id="4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  <w:p w14:paraId="157433BB" w14:textId="206308FA" w:rsidR="00625289" w:rsidRPr="00692B5C" w:rsidRDefault="00625289" w:rsidP="00E206D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Starting at </w:t>
            </w:r>
            <w:r w:rsidR="001429BC">
              <w:rPr>
                <w:rFonts w:asciiTheme="minorHAnsi" w:hAnsiTheme="minorHAnsi"/>
                <w:b/>
                <w:sz w:val="22"/>
                <w:szCs w:val="22"/>
              </w:rPr>
              <w:t>3:00pm</w:t>
            </w:r>
          </w:p>
        </w:tc>
      </w:tr>
      <w:tr w:rsidR="001429BC" w:rsidRPr="00692B5C" w14:paraId="255E991A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E27B0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0061E4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7CD465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21530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62849C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D37A4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5DDBFC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203C094" w14:textId="77777777" w:rsidR="001429BC" w:rsidRPr="00692B5C" w:rsidRDefault="005E449A" w:rsidP="001429B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hyperlink r:id="rId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D3B5A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8B1CD32" w14:textId="015DC8D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4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4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C916EB" w14:paraId="5CE9D28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EAFD9C" w14:textId="77777777" w:rsidR="001429BC" w:rsidRPr="00797257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4D5A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7123F5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9D792A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CF48A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2C26645" w14:textId="77777777" w:rsidR="001429BC" w:rsidRPr="00797257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797257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E9208B7" w14:textId="77777777" w:rsidR="001429BC" w:rsidRPr="00797257" w:rsidRDefault="005E449A" w:rsidP="001429BC">
            <w:pPr>
              <w:rPr>
                <w:rStyle w:val="Hyperlink"/>
                <w:rFonts w:ascii="Calibri" w:hAnsi="Calibri" w:cs="Calibri"/>
                <w:strike/>
                <w:color w:val="auto"/>
                <w:sz w:val="22"/>
                <w:szCs w:val="22"/>
              </w:rPr>
            </w:pPr>
            <w:hyperlink r:id="rId9" w:history="1">
              <w:r w:rsidR="001429BC" w:rsidRPr="00797257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Run Reporting Server Pre-Checks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0B768157" w14:textId="77777777" w:rsidR="001429BC" w:rsidRPr="00797257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797257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9B01748" w14:textId="2BE89515" w:rsidR="001429BC" w:rsidRPr="008B27F7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21339B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EEC66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3656B9A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8D623B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F7E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3E3673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25E6D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EE186E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686F657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10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Suspend all nodes from TPIC load balancer </w:t>
              </w:r>
            </w:hyperlink>
          </w:p>
          <w:p w14:paraId="29D6B04F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45FB081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31DBD58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C90D8CB" w14:textId="259686A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5E51EB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49F31C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31282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0BA30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5FA3CE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033F562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15C4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476843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4E3207E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1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TPPUI load balancer</w:t>
              </w:r>
            </w:hyperlink>
          </w:p>
          <w:p w14:paraId="62486C05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5852EB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0BC688" w14:textId="57B16631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3640DE2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101652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B99056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0C18D8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45DD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E39AC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573335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DBBC16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17415D27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4B3B7C78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1299C43A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2AB5B534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7CD09A" w14:textId="77777777" w:rsidR="001429BC" w:rsidRPr="00692B5C" w:rsidRDefault="005E449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12" w:history="1"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Suspend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DDBEF00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61D779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3CF2D8B6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842D0AB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50348F8" w14:textId="5D2E9A29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115746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FB78278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C3994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F651D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DEA5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549A864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29BB2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6ACE7A0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7CFD354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13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Suspend all nodes from C3 load balancer</w:t>
              </w:r>
            </w:hyperlink>
          </w:p>
          <w:p w14:paraId="0562CB0E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F617D55" w14:textId="77777777" w:rsidR="001429BC" w:rsidRPr="00692B5C" w:rsidRDefault="001429BC" w:rsidP="001429BC">
            <w:pPr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b/>
                <w:bCs/>
                <w:strike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DD584B" w14:textId="3DB543C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5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5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4157FF3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CE0A4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2EBF3C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A209A9C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EAA2C5" w14:textId="416E7F6E" w:rsidR="001429BC" w:rsidRPr="00976565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2143AA59" w14:textId="526DA9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7D329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DA5F6F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44855AC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4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Stop UIAPP and TPIC CXT services in environment(s) using EMT GUI</w:t>
              </w:r>
            </w:hyperlink>
          </w:p>
          <w:p w14:paraId="6D98A12B" w14:textId="77777777" w:rsidR="001429BC" w:rsidRPr="00692B5C" w:rsidRDefault="001429BC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05A9F33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44C94D4" w14:textId="3FB2F16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06B6086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946DB8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997CC1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F1FF70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B34DB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20520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5584BCB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382D650" w14:textId="77777777" w:rsidR="001429BC" w:rsidRPr="00692B5C" w:rsidRDefault="005E449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795CD9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D2C5343" w14:textId="06A4D0BE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6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6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3D7B3E2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BC67AB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1FE1E27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7BAA74F" w14:textId="3BDC740A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E47584" w14:textId="5BC260D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0EB149A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628DB7" w14:textId="7D7D25D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7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9E3725B" w14:textId="4522721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7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7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580B2DA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76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7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7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7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Backup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8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05A6F4D7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81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55A39C0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8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backed up</w:t>
            </w:r>
          </w:p>
          <w:p w14:paraId="710B7F2B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11A951F" w14:textId="2C09FB5C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86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87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88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14DBAFD1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94A5FED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554EB5C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7A0735A" w14:textId="3304410B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864020" w14:textId="401379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71761849" w14:textId="53FE70F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8EAB7E" w14:textId="452C6B9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E55EE18" w14:textId="542902BB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99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5AAF94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01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02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9B4A2D">
              <w:rPr>
                <w:strike/>
                <w:rPrChange w:id="10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Uninstall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05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19BE915" w14:textId="77777777" w:rsidR="001429BC" w:rsidRPr="009B4A2D" w:rsidRDefault="001429BC" w:rsidP="001429BC">
            <w:pPr>
              <w:spacing w:after="200" w:line="276" w:lineRule="auto"/>
              <w:rPr>
                <w:strike/>
                <w:rPrChange w:id="106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60E8CF7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08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removed</w:t>
            </w:r>
          </w:p>
          <w:p w14:paraId="4549A6B7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0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58D9D63" w14:textId="1F3DA476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1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11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12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13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EE5FBDC" w14:textId="77777777" w:rsidTr="2C70F91F">
        <w:trPr>
          <w:trHeight w:val="863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03E15DC7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1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7D748B2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90CD7B7" w14:textId="4C416B15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B3C46A" w14:textId="6592912E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1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All servers:  </w:t>
            </w:r>
          </w:p>
          <w:p w14:paraId="1CBC557C" w14:textId="4631FD4F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2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282CE6" w14:textId="4E24CA49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2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204F2589" w14:textId="7471308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2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2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5FB22B" w14:textId="7686BDF9" w:rsidR="001429BC" w:rsidRPr="009B4A2D" w:rsidRDefault="00AA1D3E" w:rsidP="001429BC">
            <w:pPr>
              <w:rPr>
                <w:strike/>
                <w:rPrChange w:id="125" w:author="Wigfall, Trevonte" w:date="2021-06-02T09:56:00Z">
                  <w:rPr/>
                </w:rPrChange>
              </w:rPr>
            </w:pPr>
            <w:r w:rsidRPr="009B4A2D">
              <w:rPr>
                <w:strike/>
                <w:rPrChange w:id="126" w:author="Wigfall, Trevonte" w:date="2021-06-02T09:56:00Z">
                  <w:rPr/>
                </w:rPrChange>
              </w:rPr>
              <w:fldChar w:fldCharType="begin"/>
            </w:r>
            <w:r w:rsidRPr="009B4A2D">
              <w:rPr>
                <w:strike/>
                <w:rPrChange w:id="127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"file:///\\\\agpcorp\\apps\\Local\\EMT\\COTS\\McKesson\\ClaimsXten\\v6.0\\Docs%20%20(Internal)\\CXT_Installation_Guide-Custom_Release_AUTOMATED.docx" </w:instrText>
            </w:r>
            <w:r w:rsidRPr="009B4A2D">
              <w:rPr>
                <w:strike/>
                <w:rPrChange w:id="12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2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Install Custom Release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30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D42E2BA" w14:textId="2A32FCBC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3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3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Custom Application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A00E1E0" w14:textId="612E71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3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34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35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36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37350AE" w14:textId="77777777" w:rsidTr="0087532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D46C71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67512542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F0F38A2" w14:textId="6FF0C7CA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2D7218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</w:p>
          <w:p w14:paraId="75FC68A7" w14:textId="77777777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47CBA5" w14:textId="017EB0CE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lastRenderedPageBreak/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05C783F" w14:textId="74517726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67DD3BD" w14:textId="7454D300" w:rsidR="001429BC" w:rsidRDefault="005E449A" w:rsidP="001429BC">
            <w:hyperlink r:id="rId16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new dictionary file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30E51C" w14:textId="752F8AE0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2D228C7" w14:textId="3428F3E9" w:rsidR="001429BC" w:rsidRPr="0036555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3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31AB49AC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37805D2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463F29E8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E0ED75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66C7432" w14:textId="77777777" w:rsidR="001429BC" w:rsidRPr="001234D7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037B7">
              <w:rPr>
                <w:rFonts w:ascii="Calibri" w:hAnsi="Calibri" w:cs="Calibri"/>
                <w:b/>
                <w:sz w:val="22"/>
                <w:szCs w:val="22"/>
              </w:rPr>
              <w:t>UIAPP MASTER:</w:t>
            </w:r>
            <w:r w:rsidRPr="001037B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F21AA32" w14:textId="1866076B" w:rsidR="001429BC" w:rsidRPr="001037B7" w:rsidRDefault="001429BC" w:rsidP="001429BC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B6C34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1AEAA49" w14:textId="77777777" w:rsidR="001429BC" w:rsidRPr="00471AC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71AC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41A0B46" w14:textId="77777777" w:rsidR="001429BC" w:rsidRPr="00471ACC" w:rsidRDefault="005E449A" w:rsidP="001429B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17" w:history="1">
              <w:r w:rsidR="001429BC" w:rsidRPr="00471AC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Import Edit Clarifications</w:t>
              </w:r>
            </w:hyperlink>
          </w:p>
          <w:p w14:paraId="3B7B4B86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1F075B7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471ACC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3A0FF5F2" w14:textId="77777777" w:rsidR="001429BC" w:rsidRPr="00471AC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A997BD9" w14:textId="0DCC34F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4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B7999A1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40FCBB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2D07B7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20188A" w14:textId="5033B1BE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6B2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UIApp Master </w:t>
            </w:r>
            <w:r w:rsidRPr="00692B5C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 xml:space="preserve">EXCEPT DR 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(Do this in all environments </w:t>
            </w:r>
            <w:r w:rsidRPr="00C4013D"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</w:rPr>
              <w:t>EXCEPT 03D and 07D</w:t>
            </w: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):  </w:t>
            </w:r>
          </w:p>
          <w:p w14:paraId="165A21EE" w14:textId="4F76F23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D458FE" w14:textId="2137E0B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F66BE38" w14:textId="77B5463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053957C" w14:textId="77777777" w:rsidR="001429BC" w:rsidRPr="00692B5C" w:rsidRDefault="005E449A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hyperlink r:id="rId18" w:history="1"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Import custom rules</w:t>
              </w:r>
            </w:hyperlink>
          </w:p>
          <w:p w14:paraId="039C6228" w14:textId="77777777" w:rsidR="001429BC" w:rsidRDefault="001429BC" w:rsidP="001429B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6E5D05" w14:textId="219A5FEF" w:rsidR="001429BC" w:rsidRPr="00692B5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92B5C"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F33D0B" w14:textId="5BD75D18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4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14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B6416E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DFB17FA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4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04D3C79D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9D73D4" w14:textId="0196BF86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6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38594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7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8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7D except Reporting</w:t>
            </w:r>
          </w:p>
          <w:p w14:paraId="727162C8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4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77989" w14:textId="5F6C2ACE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5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52E3F62" w14:textId="53B31310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5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5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7EF3677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55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56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9B4A2D">
              <w:rPr>
                <w:strike/>
                <w:rPrChange w:id="15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Replace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5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A425870" w14:textId="77777777" w:rsidR="001429BC" w:rsidRPr="009B4A2D" w:rsidRDefault="001429BC" w:rsidP="001429BC">
            <w:pPr>
              <w:rPr>
                <w:strike/>
                <w:rPrChange w:id="160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092B0D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61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6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replaced</w:t>
            </w:r>
          </w:p>
          <w:p w14:paraId="3E47963F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6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5BCA13" w14:textId="627A8F95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6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65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66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67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3C38D4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4050E56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6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103AC6A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6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4FA6109" w14:textId="5436CB6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0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1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6959EF" w14:textId="566EBCB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2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7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 xml:space="preserve">UIApp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ABDA1F" w14:textId="318481B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5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CF39" w14:textId="43711B14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76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177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528A0AF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7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179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180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9B4A2D">
              <w:rPr>
                <w:strike/>
                <w:rPrChange w:id="181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2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Nthost 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183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32A99021" w14:textId="77777777" w:rsidR="001429BC" w:rsidRPr="009B4A2D" w:rsidRDefault="001429BC" w:rsidP="001429BC">
            <w:pPr>
              <w:rPr>
                <w:strike/>
                <w:rPrChange w:id="184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95248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5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E0B1456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87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A17F29E" w14:textId="2FAB0DCD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88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189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190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191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1F2889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DC98C03" w14:textId="77777777" w:rsidR="001429BC" w:rsidRPr="009B4A2D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19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</w:tcPr>
          <w:p w14:paraId="780D1705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3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39030B" w14:textId="5DE88681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4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5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C7CE5EB" w14:textId="7149C324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196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b/>
                <w:strike/>
                <w:color w:val="000000"/>
                <w:sz w:val="22"/>
                <w:szCs w:val="22"/>
                <w:rPrChange w:id="197" w:author="Wigfall, Trevonte" w:date="2021-06-02T09:56:00Z">
                  <w:rPr>
                    <w:rFonts w:ascii="Calibri" w:hAnsi="Calibri" w:cs="Calibri"/>
                    <w:b/>
                    <w:color w:val="000000"/>
                    <w:sz w:val="22"/>
                    <w:szCs w:val="22"/>
                  </w:rPr>
                </w:rPrChange>
              </w:rPr>
              <w:t>TPPUI &amp; C3 (where C3 applies):</w:t>
            </w:r>
            <w:r w:rsidRPr="009B4A2D">
              <w:rPr>
                <w:rFonts w:asciiTheme="minorHAnsi" w:hAnsiTheme="minorHAnsi"/>
                <w:smallCaps/>
                <w:strike/>
                <w:sz w:val="22"/>
                <w:szCs w:val="22"/>
                <w:rPrChange w:id="198" w:author="Wigfall, Trevonte" w:date="2021-06-02T09:56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  <w:t xml:space="preserve">  </w:t>
            </w:r>
          </w:p>
          <w:p w14:paraId="0B3689F3" w14:textId="77777777" w:rsidR="001429BC" w:rsidRPr="009B4A2D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199" w:author="Wigfall, Trevonte" w:date="2021-06-02T09:56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56F7A8" w14:textId="1E8D4728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0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1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167D3B5" w14:textId="2CEF9AC1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02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r w:rsidRPr="009B4A2D">
              <w:rPr>
                <w:rFonts w:asciiTheme="minorHAnsi" w:hAnsiTheme="minorHAnsi"/>
                <w:b/>
                <w:strike/>
                <w:sz w:val="22"/>
                <w:szCs w:val="22"/>
                <w:rPrChange w:id="203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F10B40D" w14:textId="77777777" w:rsidR="001429BC" w:rsidRPr="009B4A2D" w:rsidRDefault="00AA1D3E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4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</w:pPr>
            <w:r w:rsidRPr="009B4A2D">
              <w:rPr>
                <w:strike/>
                <w:rPrChange w:id="205" w:author="Wigfall, Trevonte" w:date="2021-06-02T09:56:00Z">
                  <w:rPr>
                    <w:color w:val="0000FF"/>
                  </w:rPr>
                </w:rPrChange>
              </w:rPr>
              <w:fldChar w:fldCharType="begin"/>
            </w:r>
            <w:r w:rsidRPr="009B4A2D">
              <w:rPr>
                <w:strike/>
                <w:rPrChange w:id="206" w:author="Wigfall, Trevonte" w:date="2021-06-02T09:56:00Z">
                  <w:rPr/>
                </w:rPrChange>
              </w:rPr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9B4A2D">
              <w:rPr>
                <w:strike/>
                <w:rPrChange w:id="207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429BC"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8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t>Edit Web.Config Files</w:t>
            </w:r>
            <w:r w:rsidRPr="009B4A2D">
              <w:rPr>
                <w:rStyle w:val="Hyperlink"/>
                <w:rFonts w:ascii="Arial" w:hAnsi="Arial" w:cs="Arial"/>
                <w:b/>
                <w:strike/>
                <w:color w:val="auto"/>
                <w:sz w:val="24"/>
                <w:szCs w:val="24"/>
                <w:rPrChange w:id="209" w:author="Wigfall, Trevonte" w:date="2021-06-02T09:56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end"/>
            </w:r>
          </w:p>
          <w:p w14:paraId="57317AE7" w14:textId="77777777" w:rsidR="001429BC" w:rsidRPr="009B4A2D" w:rsidRDefault="001429BC" w:rsidP="001429BC">
            <w:pPr>
              <w:rPr>
                <w:strike/>
                <w:rPrChange w:id="210" w:author="Wigfall, Trevonte" w:date="2021-06-02T09:56:00Z">
                  <w:rPr/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D8640A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1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  <w:r w:rsidRPr="009B4A2D"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2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  <w:t>files edited</w:t>
            </w:r>
          </w:p>
          <w:p w14:paraId="2044D9F2" w14:textId="77777777" w:rsidR="001429BC" w:rsidRPr="009B4A2D" w:rsidRDefault="001429BC" w:rsidP="001429BC">
            <w:pPr>
              <w:rPr>
                <w:rFonts w:ascii="Calibri" w:hAnsi="Calibri" w:cs="Calibri"/>
                <w:strike/>
                <w:color w:val="000000"/>
                <w:sz w:val="22"/>
                <w:szCs w:val="22"/>
                <w:rPrChange w:id="213" w:author="Wigfall, Trevonte" w:date="2021-06-02T09:56:00Z">
                  <w:rPr>
                    <w:rFonts w:ascii="Calibri" w:hAnsi="Calibri" w:cs="Calibri"/>
                    <w:color w:val="00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0C69CD38" w14:textId="56F87657" w:rsidR="001429BC" w:rsidRPr="009B4A2D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214" w:author="Wigfall, Trevonte" w:date="2021-06-02T09:56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215" w:author="Wigfall, Trevonte" w:date="2021-05-27T10:59:00Z">
              <w:r w:rsidRPr="009B4A2D" w:rsidDel="00F00612">
                <w:rPr>
                  <w:rFonts w:asciiTheme="minorHAnsi" w:hAnsiTheme="minorHAnsi"/>
                  <w:b/>
                  <w:strike/>
                  <w:sz w:val="22"/>
                  <w:szCs w:val="22"/>
                  <w:rPrChange w:id="216" w:author="Wigfall, Trevonte" w:date="2021-06-02T09:5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4/29/21</w:delText>
              </w:r>
            </w:del>
            <w:ins w:id="217" w:author="Wigfall, Trevonte" w:date="2021-07-07T11:12:00Z">
              <w:r w:rsidR="00932532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720B622E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4FF1C98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6D072C0D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B2355AD" w14:textId="77777777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597B9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0F9870" w14:textId="35D02B0C" w:rsidR="001429B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12B6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  <w:p w14:paraId="187D2E75" w14:textId="77777777" w:rsidR="001429BC" w:rsidRPr="00512B69" w:rsidRDefault="001429BC" w:rsidP="001429B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512B6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  <w:r w:rsidRPr="00512B69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Except Reporting</w:t>
            </w:r>
          </w:p>
          <w:p w14:paraId="48A21919" w14:textId="7777777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F22DFA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8F0A0F5" w14:textId="77777777" w:rsidR="001429BC" w:rsidRPr="00E27A89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CDF39B" w14:textId="77777777" w:rsidR="001429BC" w:rsidRPr="00DB48B6" w:rsidRDefault="005E449A" w:rsidP="001429BC">
            <w:pPr>
              <w:spacing w:after="200" w:line="276" w:lineRule="auto"/>
            </w:pPr>
            <w:hyperlink r:id="rId19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Install most current metadata files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77AB66" w14:textId="77777777" w:rsidR="001429BC" w:rsidRPr="001E361B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B809A39" w14:textId="118BD47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1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1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71ACC" w14:paraId="2841839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F4EB356" w14:textId="77777777" w:rsidR="001429BC" w:rsidRPr="00471AC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942D3AB" w14:textId="77777777" w:rsidR="001429BC" w:rsidRPr="00471AC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3BF1067" w14:textId="4F30C072" w:rsidR="001429BC" w:rsidRPr="00597B9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E50B9F" w14:textId="0E1045A7" w:rsidR="001429BC" w:rsidRPr="00512B6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037B7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 xml:space="preserve">TPPUI &amp; UIAPP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Servers: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FBA230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489D399" w14:textId="77777777" w:rsidR="001429BC" w:rsidRPr="00217E9F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8744FD" w14:textId="539389F9" w:rsidR="001429BC" w:rsidRDefault="005E449A" w:rsidP="001429BC">
            <w:pPr>
              <w:spacing w:after="200" w:line="276" w:lineRule="auto"/>
            </w:pPr>
            <w:hyperlink r:id="rId20" w:history="1">
              <w:r w:rsidR="001429BC" w:rsidRPr="0084097A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Set LDAP manager password</w:t>
              </w:r>
            </w:hyperlink>
            <w:r w:rsidR="001429BC" w:rsidRPr="0084097A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E5E6C" w14:textId="5E20E75A" w:rsidR="001429B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1E361B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B293E22" w14:textId="5C5B5D71" w:rsidR="001429B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221BB7E4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6DEB4AB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D9C6F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BF3DF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6D0162" w14:textId="77777777" w:rsidR="001429B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PP</w:t>
            </w: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  <w:r w:rsidRPr="00692B5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  <w:p w14:paraId="05B49235" w14:textId="214CC66D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Servers: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>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br/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29E0A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A487B7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D455359" w14:textId="77777777" w:rsidR="001429BC" w:rsidRPr="00692B5C" w:rsidRDefault="005E449A" w:rsidP="001429B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hyperlink r:id="rId21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4B1F511A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418D53C7" w14:textId="77777777" w:rsidR="001429BC" w:rsidRPr="00692B5C" w:rsidRDefault="001429BC" w:rsidP="001429B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7FA40AF" w14:textId="3FFAF11D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0C74CE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65F9C3DC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023141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ED6F5A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5E1BB2D" w14:textId="57195E8C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  <w:p w14:paraId="42262D9B" w14:textId="19650443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B1F43C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D3069FC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6A08E5F1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hyperlink r:id="rId22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4"/>
                  <w:szCs w:val="24"/>
                </w:rPr>
                <w:t>Perform IIS reset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A35093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1820D1E" w14:textId="4D9ACD75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0BC35FB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F3B1409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62C75D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7FB75F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A3D3E0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TPIC (cxtTpicFac&lt;env&gt;):</w:t>
            </w:r>
          </w:p>
          <w:p w14:paraId="3DCE34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714927F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6076DF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441A1360" w14:textId="77777777" w:rsidR="001429BC" w:rsidRPr="00692B5C" w:rsidRDefault="001429BC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begin"/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separate"/>
            </w:r>
            <w:hyperlink r:id="rId23" w:history="1">
              <w:r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 xml:space="preserve">Activate all nodes from TPIC load balancer </w:t>
              </w:r>
            </w:hyperlink>
          </w:p>
          <w:p w14:paraId="0A6959E7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lastRenderedPageBreak/>
              <w:t xml:space="preserve"> </w:t>
            </w:r>
            <w:r w:rsidRPr="00692B5C">
              <w:rPr>
                <w:rStyle w:val="Hyperlink"/>
                <w:rFonts w:ascii="Arial" w:hAnsi="Arial" w:cs="Arial"/>
                <w:b/>
                <w:strike/>
                <w:color w:val="auto"/>
                <w:sz w:val="22"/>
                <w:szCs w:val="22"/>
              </w:rPr>
              <w:fldChar w:fldCharType="end"/>
            </w:r>
          </w:p>
          <w:p w14:paraId="664355AD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43AFFD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lastRenderedPageBreak/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CFCB75F" w14:textId="2614684B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9DD3D4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965116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DF4E37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CA4D14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EB83F8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TPPUI (cxtTppuiFac&lt;env&gt;):</w:t>
            </w:r>
          </w:p>
          <w:p w14:paraId="673C1F6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96B924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97EA31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0F995674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4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TPPUI load balancer</w:t>
              </w:r>
            </w:hyperlink>
          </w:p>
          <w:p w14:paraId="44FB30F8" w14:textId="77777777" w:rsidR="001429BC" w:rsidRPr="00692B5C" w:rsidRDefault="001429BC" w:rsidP="001429BC">
            <w:pPr>
              <w:rPr>
                <w:rFonts w:ascii="Arial" w:hAnsi="Arial" w:cs="Arial"/>
                <w:b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1626E651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2155D0E6" w14:textId="259644AC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2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2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DB445B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A6542E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041E394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80AD96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1B66F0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 (cxtUIAPPFac&lt;env&gt;):</w:t>
            </w:r>
          </w:p>
          <w:p w14:paraId="69F2A1C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23A53E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5680CCD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429BC" w:rsidRPr="00692B5C" w14:paraId="66DE8A4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429BC" w:rsidRPr="00692B5C" w14:paraId="33014501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2B00AE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429BC" w:rsidRPr="00692B5C" w14:paraId="5A1C732F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369BCBB" w14:textId="77777777" w:rsidR="001429BC" w:rsidRPr="00692B5C" w:rsidRDefault="005E449A" w:rsidP="001429BC">
                              <w:pPr>
                                <w:rPr>
                                  <w:rFonts w:ascii="Calibri" w:hAnsi="Calibri" w:cs="Calibri"/>
                                  <w:strike/>
                                  <w:sz w:val="22"/>
                                  <w:szCs w:val="22"/>
                                  <w:u w:val="single"/>
                                </w:rPr>
                              </w:pPr>
                              <w:hyperlink r:id="rId25" w:history="1">
                                <w:r w:rsidR="001429BC" w:rsidRPr="00692B5C">
                                  <w:rPr>
                                    <w:strike/>
                                  </w:rPr>
                                  <w:t xml:space="preserve"> </w:t>
                                </w:r>
                                <w:r w:rsidR="001429BC" w:rsidRPr="00692B5C">
                                  <w:rPr>
                                    <w:rStyle w:val="Hyperlink"/>
                                    <w:rFonts w:ascii="Arial" w:hAnsi="Arial" w:cs="Arial"/>
                                    <w:b/>
                                    <w:strike/>
                                    <w:color w:val="auto"/>
                                  </w:rPr>
                                  <w:t>Activate all nodes from UIAPP load balancer</w:t>
                                </w:r>
                              </w:hyperlink>
                            </w:p>
                          </w:tc>
                        </w:tr>
                      </w:tbl>
                      <w:p w14:paraId="42C6D796" w14:textId="77777777" w:rsidR="001429BC" w:rsidRPr="00692B5C" w:rsidRDefault="001429BC" w:rsidP="001429BC">
                        <w:pPr>
                          <w:rPr>
                            <w:rFonts w:ascii="Calibri" w:hAnsi="Calibri" w:cs="Calibri"/>
                            <w:strike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E1831B3" w14:textId="77777777" w:rsidR="001429BC" w:rsidRPr="00692B5C" w:rsidRDefault="001429BC" w:rsidP="001429BC">
                  <w:pPr>
                    <w:rPr>
                      <w:rFonts w:ascii="Calibri" w:hAnsi="Calibri" w:cs="Calibri"/>
                      <w:strike/>
                      <w:sz w:val="22"/>
                      <w:szCs w:val="22"/>
                    </w:rPr>
                  </w:pPr>
                </w:p>
              </w:tc>
            </w:tr>
          </w:tbl>
          <w:p w14:paraId="54E11D2A" w14:textId="77777777" w:rsidR="001429BC" w:rsidRPr="00692B5C" w:rsidRDefault="001429BC" w:rsidP="001429BC">
            <w:pPr>
              <w:rPr>
                <w:rFonts w:ascii="Calibri" w:hAnsi="Calibri" w:cs="Calibri"/>
                <w:strike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D363DE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63B82C25" w14:textId="5DAA240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ED13D80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31126E5D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2DE403A5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1A5EA2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F9C9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C3 (cxtC3Fac&lt;env&gt;):</w:t>
            </w:r>
          </w:p>
          <w:p w14:paraId="29BF2E2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35E54A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7034A1B" w14:textId="77777777" w:rsidR="001429BC" w:rsidRPr="00692B5C" w:rsidRDefault="001429BC" w:rsidP="001429BC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2A222FD0" w14:textId="77777777" w:rsidR="001429BC" w:rsidRPr="00692B5C" w:rsidRDefault="005E449A" w:rsidP="001429BC">
            <w:pPr>
              <w:rPr>
                <w:rStyle w:val="Hyperlink"/>
                <w:rFonts w:ascii="Arial" w:hAnsi="Arial" w:cs="Arial"/>
                <w:b/>
                <w:strike/>
                <w:color w:val="auto"/>
              </w:rPr>
            </w:pPr>
            <w:hyperlink r:id="rId26" w:history="1">
              <w:r w:rsidR="001429BC" w:rsidRPr="00692B5C">
                <w:rPr>
                  <w:strike/>
                </w:rPr>
                <w:t xml:space="preserve"> </w:t>
              </w:r>
              <w:r w:rsidR="001429BC" w:rsidRPr="00692B5C">
                <w:rPr>
                  <w:rStyle w:val="Hyperlink"/>
                  <w:rFonts w:ascii="Arial" w:hAnsi="Arial" w:cs="Arial"/>
                  <w:b/>
                  <w:strike/>
                  <w:color w:val="auto"/>
                  <w:sz w:val="22"/>
                  <w:szCs w:val="22"/>
                </w:rPr>
                <w:t>Activate all nodes from C3 load balancer</w:t>
              </w:r>
            </w:hyperlink>
          </w:p>
          <w:p w14:paraId="62431CDC" w14:textId="77777777" w:rsidR="001429BC" w:rsidRPr="00692B5C" w:rsidRDefault="001429BC" w:rsidP="001429BC">
            <w:pPr>
              <w:rPr>
                <w:rFonts w:ascii="Calibri" w:hAnsi="Calibri" w:cs="Calibri"/>
                <w:strike/>
                <w:noProof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079001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16F1342C" w14:textId="063F07B2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42B1EB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9E398E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16287F2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D614611" w14:textId="77777777" w:rsidR="001429BC" w:rsidRPr="00692B5C" w:rsidRDefault="001429BC" w:rsidP="001429BC"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C410A3" w14:textId="034D0AAA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PP and TPIC: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BECC2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4D9B6B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134C9F4" w14:textId="77777777" w:rsidR="001429BC" w:rsidRPr="00692B5C" w:rsidRDefault="005E449A" w:rsidP="001429B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7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 w:val="22"/>
                  <w:szCs w:val="24"/>
                </w:rPr>
                <w:t>Validate UIApp and TPIC services using EMT GUI</w:t>
              </w:r>
            </w:hyperlink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2FC6CCA" w14:textId="77777777" w:rsidR="001429BC" w:rsidRPr="00692B5C" w:rsidRDefault="001429BC" w:rsidP="001429BC">
            <w:r w:rsidRPr="00692B5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A23E0D0" w14:textId="780E43D8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787BF913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E93A62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84BA73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2B710C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FEC800E" w14:textId="3D9EBB27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11AB89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000FE7CE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85C1400" w14:textId="77777777" w:rsidR="001429BC" w:rsidRPr="00692B5C" w:rsidRDefault="005E449A" w:rsidP="001429B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28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  <w:szCs w:val="24"/>
                </w:rPr>
                <w:t>Validate TPPUI Server</w:t>
              </w:r>
            </w:hyperlink>
          </w:p>
          <w:p w14:paraId="34B3F2EB" w14:textId="77777777" w:rsidR="001429BC" w:rsidRPr="00692B5C" w:rsidRDefault="001429BC" w:rsidP="001429B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23DF15C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F83EDD4" w14:textId="7C81CD33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6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7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6CB14D88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7D34F5C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B4020A7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A8220B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EE22B4" w14:textId="0D7EA522" w:rsidR="001429BC" w:rsidRPr="00E27A89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E27A89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E27A89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77EEA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445ECE1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D925C06" w14:textId="77777777" w:rsidR="001429BC" w:rsidRPr="00692B5C" w:rsidRDefault="005E449A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hyperlink r:id="rId29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TPIC Adjudication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160CEA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B4DF6BE" w14:textId="092F98AF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38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39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5A3F387C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D7B270A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4F904CB7" w14:textId="77777777" w:rsidR="001429BC" w:rsidRPr="00692B5C" w:rsidRDefault="001429BC" w:rsidP="001429B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6971CD3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809B4D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4C9D10" w14:textId="77777777" w:rsidR="001429BC" w:rsidRPr="00E27A89" w:rsidRDefault="001429BC" w:rsidP="001429BC">
            <w:r w:rsidRPr="00E27A89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7D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66DA3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477123BF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1FF560F4" w14:textId="77777777" w:rsidR="001429BC" w:rsidRPr="00692B5C" w:rsidRDefault="005E449A" w:rsidP="001429B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0" w:history="1">
              <w:r w:rsidR="001429BC" w:rsidRPr="00692B5C">
                <w:rPr>
                  <w:rStyle w:val="Hyperlink"/>
                  <w:rFonts w:ascii="Arial" w:hAnsi="Arial" w:cs="Arial"/>
                  <w:b/>
                  <w:color w:val="auto"/>
                </w:rPr>
                <w:t>VALIDATE Claims Adjudication (F3) is functional</w:t>
              </w:r>
            </w:hyperlink>
            <w:r w:rsidR="001429BC" w:rsidRPr="00692B5C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1E10FBB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727C5DAD" w14:textId="0241C68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0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1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217CA3" w14:paraId="190906A4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A1F701D" w14:textId="77777777" w:rsidR="001429BC" w:rsidRPr="00217CA3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3EFCA41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EC2549F" w14:textId="77777777" w:rsidR="001429BC" w:rsidRPr="00217CA3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863575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217CA3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217CA3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152A2C7C" w14:textId="4E91CB4A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18809B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3145DA7A" w14:textId="77777777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CA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77909E7C" w14:textId="77777777" w:rsidR="001429BC" w:rsidRPr="00217CA3" w:rsidRDefault="005E449A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  <w:hyperlink r:id="rId31" w:history="1">
              <w:r w:rsidR="001429BC" w:rsidRPr="00217CA3">
                <w:rPr>
                  <w:rStyle w:val="Hyperlink"/>
                  <w:rFonts w:ascii="Arial" w:hAnsi="Arial" w:cs="Arial"/>
                  <w:b/>
                  <w:color w:val="auto"/>
                </w:rPr>
                <w:t>VALIDATE C3 Services are functional</w:t>
              </w:r>
            </w:hyperlink>
          </w:p>
          <w:p w14:paraId="5F96A722" w14:textId="77777777" w:rsidR="001429BC" w:rsidRPr="00217CA3" w:rsidRDefault="001429BC" w:rsidP="001429BC">
            <w:pPr>
              <w:rPr>
                <w:rStyle w:val="Hyperlink"/>
                <w:rFonts w:ascii="Arial" w:hAnsi="Arial" w:cs="Arial"/>
                <w:b/>
                <w:color w:val="auto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2FD7FFF4" w14:textId="77777777" w:rsidR="001429BC" w:rsidRPr="00217CA3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217CA3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1E46046" w14:textId="66243B2B" w:rsidR="001429BC" w:rsidRPr="00217CA3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2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3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275F4E49" w14:textId="77777777" w:rsidTr="2C70F91F">
        <w:trPr>
          <w:trHeight w:val="602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5B95CD12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5220BBB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17BB0ED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6B583F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Reporting Server: </w:t>
            </w:r>
          </w:p>
          <w:p w14:paraId="0940E6CE" w14:textId="4A30A9BA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1C3FDC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53DB90B1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429BC" w:rsidRPr="004412FC" w14:paraId="25D0D772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6D62D0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4412FC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2184576" behindDoc="0" locked="0" layoutInCell="1" allowOverlap="1" wp14:anchorId="356D005C" wp14:editId="31B39746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7E5DEA28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84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429BC" w:rsidRPr="004412FC" w14:paraId="7D88BBEF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E70DF84" w14:textId="77777777" w:rsidR="001429BC" w:rsidRPr="004412FC" w:rsidRDefault="005E449A" w:rsidP="001429B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</w:rPr>
                        </w:pPr>
                        <w:hyperlink r:id="rId32" w:history="1">
                          <w:r w:rsidR="001429BC" w:rsidRPr="004412FC">
                            <w:rPr>
                              <w:rStyle w:val="Hyperlink"/>
                              <w:rFonts w:ascii="Arial" w:hAnsi="Arial" w:cs="Arial"/>
                              <w:b/>
                              <w:color w:val="auto"/>
                            </w:rPr>
                            <w:t>VALIDATE Reporting server is functional</w:t>
                          </w:r>
                        </w:hyperlink>
                      </w:p>
                    </w:tc>
                  </w:tr>
                </w:tbl>
                <w:p w14:paraId="13CB595B" w14:textId="77777777" w:rsidR="001429BC" w:rsidRPr="004412FC" w:rsidRDefault="001429BC" w:rsidP="001429B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</w:tbl>
          <w:p w14:paraId="6D9C8D39" w14:textId="77777777" w:rsidR="001429BC" w:rsidRPr="004412FC" w:rsidRDefault="001429BC" w:rsidP="001429B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3E74E223" w14:textId="77777777" w:rsidR="001429BC" w:rsidRPr="004412FC" w:rsidRDefault="001429BC" w:rsidP="001429B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412FC">
              <w:rPr>
                <w:rFonts w:ascii="Calibri" w:hAnsi="Calibri" w:cs="Calibri"/>
                <w:color w:val="000000"/>
                <w:sz w:val="22"/>
                <w:szCs w:val="22"/>
              </w:rPr>
              <w:t>SERVICES FUNCTIONAL</w:t>
            </w:r>
          </w:p>
          <w:p w14:paraId="675E05EE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46C7406F" w14:textId="48F2E81F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4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5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4412FC" w14:paraId="46E478F7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2FC17F8B" w14:textId="77777777" w:rsidR="001429BC" w:rsidRPr="004412F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0A4F7224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501C712" w14:textId="77777777" w:rsidR="001429BC" w:rsidRPr="004412F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412F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  <w:r w:rsidRPr="004412FC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AE48A43" w14:textId="77777777" w:rsidR="001429BC" w:rsidRPr="004412FC" w:rsidRDefault="001429BC" w:rsidP="001429BC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F40DEB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77A52294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0E38E1" w14:textId="20C8C022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 xml:space="preserve">Perform App Compares using the templates in </w:t>
            </w:r>
            <w:del w:id="246" w:author="Wigfall, Trevonte" w:date="2021-07-06T17:30:00Z">
              <w:r w:rsidRPr="004412FC" w:rsidDel="00626115">
                <w:rPr>
                  <w:rFonts w:ascii="Calibri" w:hAnsi="Calibri"/>
                  <w:sz w:val="22"/>
                  <w:szCs w:val="22"/>
                </w:rPr>
                <w:delText xml:space="preserve">\\va01dfacapp971\d$\Scripts\CXT_COMPARE_TEST\Launchers </w:delText>
              </w:r>
            </w:del>
            <w:r w:rsidRPr="004412FC">
              <w:rPr>
                <w:rFonts w:ascii="Calibri" w:hAnsi="Calibri"/>
                <w:sz w:val="22"/>
                <w:szCs w:val="22"/>
              </w:rPr>
              <w:t>(run as admin, provide master and target environments when prompted):</w:t>
            </w:r>
          </w:p>
          <w:p w14:paraId="510A9587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1) TPIC: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2) UIAPP: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3) TPPUI: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4) C3: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5) Reporting:  Master to current_env_upgrading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6) TPIC: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7) UIAPP: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8) TPPUI: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9) C3:  current_env_upgrading to itself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 xml:space="preserve">*** 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3D master for 7D</w:t>
            </w:r>
          </w:p>
          <w:p w14:paraId="0E704354" w14:textId="77777777" w:rsidR="001429BC" w:rsidRPr="004412FC" w:rsidRDefault="001429BC" w:rsidP="001429BC">
            <w:pPr>
              <w:rPr>
                <w:rFonts w:ascii="Calibri" w:hAnsi="Calibri"/>
                <w:sz w:val="22"/>
                <w:szCs w:val="22"/>
              </w:rPr>
            </w:pPr>
            <w:r w:rsidRPr="004412FC">
              <w:rPr>
                <w:rFonts w:ascii="Calibri" w:hAnsi="Calibri"/>
                <w:sz w:val="22"/>
                <w:szCs w:val="22"/>
              </w:rPr>
              <w:t>7D master for 8Q</w:t>
            </w:r>
            <w:r w:rsidRPr="004412FC">
              <w:rPr>
                <w:rFonts w:ascii="Calibri" w:hAnsi="Calibri"/>
                <w:sz w:val="22"/>
                <w:szCs w:val="22"/>
              </w:rPr>
              <w:br/>
              <w:t>8Q master for everything else</w:t>
            </w:r>
            <w:r w:rsidRPr="004412FC">
              <w:rPr>
                <w:rFonts w:ascii="Calibri" w:hAnsi="Calibri"/>
                <w:noProof/>
                <w:sz w:val="22"/>
                <w:szCs w:val="22"/>
              </w:rPr>
              <w:drawing>
                <wp:anchor distT="0" distB="0" distL="114300" distR="114300" simplePos="0" relativeHeight="252183552" behindDoc="0" locked="0" layoutInCell="1" allowOverlap="1" wp14:anchorId="51BF27B4" wp14:editId="2D6304FA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07DCDA8" w14:textId="77777777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5E5214A6" w14:textId="77777777" w:rsidR="001429BC" w:rsidRPr="004412F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412FC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3EDC25CD" w14:textId="3BDBD26A" w:rsidR="001429BC" w:rsidRPr="004412F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7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48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8176FC9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450EA2D7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3DD355C9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CB093D2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16DBE71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3BC8F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1013DD87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5F98F340" w14:textId="77777777" w:rsidR="001429BC" w:rsidRPr="00692B5C" w:rsidRDefault="001429BC" w:rsidP="001429BC">
            <w:pPr>
              <w:rPr>
                <w:rFonts w:ascii="Calibri" w:hAnsi="Calibri" w:cs="Calibri"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Send email to Walter/Team when work is complete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67EFF3D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EAC80ED" w14:textId="2D56F590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249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0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  <w:tr w:rsidR="001429BC" w:rsidRPr="00692B5C" w14:paraId="07BC98F5" w14:textId="77777777" w:rsidTr="2C70F91F">
        <w:trPr>
          <w:trHeight w:val="557"/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</w:tcPr>
          <w:p w14:paraId="1A81F0B1" w14:textId="77777777" w:rsidR="001429BC" w:rsidRPr="00692B5C" w:rsidRDefault="001429BC" w:rsidP="001429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</w:tcPr>
          <w:p w14:paraId="717AAFBA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A445D9E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C7255D6" w14:textId="77777777" w:rsidR="001429BC" w:rsidRPr="00692B5C" w:rsidRDefault="001429BC" w:rsidP="001429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979F220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</w:tcPr>
          <w:p w14:paraId="679FAB5C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</w:tcPr>
          <w:p w14:paraId="3E1D4114" w14:textId="77777777" w:rsidR="001429BC" w:rsidRPr="00692B5C" w:rsidRDefault="001429BC" w:rsidP="001429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692B5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</w:tcPr>
          <w:p w14:paraId="7042F138" w14:textId="77777777" w:rsidR="001429BC" w:rsidRPr="00692B5C" w:rsidRDefault="001429BC" w:rsidP="001429B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692B5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</w:tcPr>
          <w:p w14:paraId="56EE48EE" w14:textId="257B319B" w:rsidR="001429BC" w:rsidRPr="00692B5C" w:rsidRDefault="001429BC" w:rsidP="001429BC">
            <w:del w:id="251" w:author="Wigfall, Trevonte" w:date="2021-05-27T10:59:00Z">
              <w:r w:rsidRPr="0074207F" w:rsidDel="00F00612">
                <w:rPr>
                  <w:rFonts w:asciiTheme="minorHAnsi" w:hAnsiTheme="minorHAnsi"/>
                  <w:b/>
                  <w:sz w:val="22"/>
                  <w:szCs w:val="22"/>
                </w:rPr>
                <w:delText>4/29/21</w:delText>
              </w:r>
            </w:del>
            <w:ins w:id="252" w:author="Wigfall, Trevonte" w:date="2021-07-07T11:12:00Z">
              <w:r w:rsidR="00932532">
                <w:rPr>
                  <w:rFonts w:asciiTheme="minorHAnsi" w:hAnsiTheme="minorHAnsi"/>
                  <w:b/>
                  <w:sz w:val="22"/>
                  <w:szCs w:val="22"/>
                </w:rPr>
                <w:t>THU 5/27/21</w:t>
              </w:r>
            </w:ins>
          </w:p>
        </w:tc>
      </w:tr>
    </w:tbl>
    <w:p w14:paraId="6AA258D8" w14:textId="77777777" w:rsidR="0057614C" w:rsidRPr="00692B5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2336B5CC" w14:textId="77777777" w:rsidTr="00C70289">
        <w:trPr>
          <w:trHeight w:val="2479"/>
        </w:trPr>
        <w:tc>
          <w:tcPr>
            <w:tcW w:w="13062" w:type="dxa"/>
          </w:tcPr>
          <w:p w14:paraId="06E5450A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6FFBD3EC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30DCCCAD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6AF6883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34"/>
      <w:footerReference w:type="default" r:id="rId35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91840" w14:textId="77777777" w:rsidR="005143EA" w:rsidRDefault="005143EA">
      <w:r>
        <w:separator/>
      </w:r>
    </w:p>
  </w:endnote>
  <w:endnote w:type="continuationSeparator" w:id="0">
    <w:p w14:paraId="6162A670" w14:textId="77777777" w:rsidR="005143EA" w:rsidRDefault="00514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63B99" w14:textId="04C24348" w:rsidR="00F9662D" w:rsidRDefault="00F9662D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91FF9">
      <w:rPr>
        <w:rStyle w:val="PageNumber"/>
        <w:noProof/>
      </w:rPr>
      <w:t>6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C74DAEB" w14:textId="77777777" w:rsidR="00F9662D" w:rsidRDefault="00F9662D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F04FF" w14:textId="77777777" w:rsidR="005143EA" w:rsidRDefault="005143EA">
      <w:r>
        <w:separator/>
      </w:r>
    </w:p>
  </w:footnote>
  <w:footnote w:type="continuationSeparator" w:id="0">
    <w:p w14:paraId="6A701433" w14:textId="77777777" w:rsidR="005143EA" w:rsidRDefault="005143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EED82" w14:textId="77777777" w:rsidR="00F9662D" w:rsidRDefault="005E449A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239A6D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99881859" r:id="rId2"/>
      </w:object>
    </w:r>
  </w:p>
  <w:p w14:paraId="4610AFDF" w14:textId="77777777" w:rsidR="00F9662D" w:rsidRDefault="00F9662D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6E36661F" w14:textId="77777777" w:rsidR="00F9662D" w:rsidRDefault="00F9662D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8645DC7" w14:textId="77777777" w:rsidR="00F9662D" w:rsidRDefault="00F966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527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417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0579"/>
    <w:rsid w:val="00111C1A"/>
    <w:rsid w:val="00113A6D"/>
    <w:rsid w:val="001146AA"/>
    <w:rsid w:val="001168F0"/>
    <w:rsid w:val="0011759E"/>
    <w:rsid w:val="00121E47"/>
    <w:rsid w:val="001234D7"/>
    <w:rsid w:val="00123DC2"/>
    <w:rsid w:val="0012634F"/>
    <w:rsid w:val="001275E8"/>
    <w:rsid w:val="001316CF"/>
    <w:rsid w:val="0013288B"/>
    <w:rsid w:val="00132B90"/>
    <w:rsid w:val="001352FD"/>
    <w:rsid w:val="00135647"/>
    <w:rsid w:val="001364BB"/>
    <w:rsid w:val="0013798F"/>
    <w:rsid w:val="00140FFD"/>
    <w:rsid w:val="001429BC"/>
    <w:rsid w:val="00142BA5"/>
    <w:rsid w:val="00143571"/>
    <w:rsid w:val="00144158"/>
    <w:rsid w:val="00146EE1"/>
    <w:rsid w:val="00150ECC"/>
    <w:rsid w:val="00152735"/>
    <w:rsid w:val="00155FB7"/>
    <w:rsid w:val="00156DE1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6364"/>
    <w:rsid w:val="001B0457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9C1"/>
    <w:rsid w:val="001E6F26"/>
    <w:rsid w:val="001E74B2"/>
    <w:rsid w:val="001E7AB0"/>
    <w:rsid w:val="001F0781"/>
    <w:rsid w:val="001F2CE1"/>
    <w:rsid w:val="001F50EC"/>
    <w:rsid w:val="001F638F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16EA4"/>
    <w:rsid w:val="00217CA3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52E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DFD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A09"/>
    <w:rsid w:val="002C4DDA"/>
    <w:rsid w:val="002D047D"/>
    <w:rsid w:val="002D1835"/>
    <w:rsid w:val="002D3444"/>
    <w:rsid w:val="002D5801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3E0"/>
    <w:rsid w:val="002F36E6"/>
    <w:rsid w:val="002F4B39"/>
    <w:rsid w:val="002F5651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2DF3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2DF8"/>
    <w:rsid w:val="003A3040"/>
    <w:rsid w:val="003A4904"/>
    <w:rsid w:val="003A4EFB"/>
    <w:rsid w:val="003A582E"/>
    <w:rsid w:val="003B1789"/>
    <w:rsid w:val="003B1FC1"/>
    <w:rsid w:val="003B7476"/>
    <w:rsid w:val="003B76CA"/>
    <w:rsid w:val="003C7AF6"/>
    <w:rsid w:val="003D47BF"/>
    <w:rsid w:val="003D5472"/>
    <w:rsid w:val="003D60C7"/>
    <w:rsid w:val="003D7130"/>
    <w:rsid w:val="003D7C61"/>
    <w:rsid w:val="003E13D6"/>
    <w:rsid w:val="003E595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12FC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76347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142"/>
    <w:rsid w:val="005143EA"/>
    <w:rsid w:val="00514AF2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51630"/>
    <w:rsid w:val="00553114"/>
    <w:rsid w:val="00553D9C"/>
    <w:rsid w:val="00555F54"/>
    <w:rsid w:val="00556432"/>
    <w:rsid w:val="005600D1"/>
    <w:rsid w:val="00560673"/>
    <w:rsid w:val="005609C6"/>
    <w:rsid w:val="00562F8B"/>
    <w:rsid w:val="00562FB4"/>
    <w:rsid w:val="00564781"/>
    <w:rsid w:val="005653A3"/>
    <w:rsid w:val="005667ED"/>
    <w:rsid w:val="005710B2"/>
    <w:rsid w:val="00572C43"/>
    <w:rsid w:val="00572D46"/>
    <w:rsid w:val="00572F32"/>
    <w:rsid w:val="0057329F"/>
    <w:rsid w:val="00573CF0"/>
    <w:rsid w:val="0057502E"/>
    <w:rsid w:val="00575750"/>
    <w:rsid w:val="0057614C"/>
    <w:rsid w:val="005765D2"/>
    <w:rsid w:val="00576B95"/>
    <w:rsid w:val="00577139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858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B7AA3"/>
    <w:rsid w:val="005C2ECB"/>
    <w:rsid w:val="005C38BA"/>
    <w:rsid w:val="005C749C"/>
    <w:rsid w:val="005D1473"/>
    <w:rsid w:val="005D1BC2"/>
    <w:rsid w:val="005D32F8"/>
    <w:rsid w:val="005D5DA1"/>
    <w:rsid w:val="005D7CB3"/>
    <w:rsid w:val="005E2821"/>
    <w:rsid w:val="005E3B50"/>
    <w:rsid w:val="005E3E4A"/>
    <w:rsid w:val="005E449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3665"/>
    <w:rsid w:val="00606F8B"/>
    <w:rsid w:val="006070B2"/>
    <w:rsid w:val="00607C4A"/>
    <w:rsid w:val="0061132C"/>
    <w:rsid w:val="00611A0D"/>
    <w:rsid w:val="0061394B"/>
    <w:rsid w:val="00616470"/>
    <w:rsid w:val="006203F2"/>
    <w:rsid w:val="006212A2"/>
    <w:rsid w:val="00622160"/>
    <w:rsid w:val="00622FD9"/>
    <w:rsid w:val="006242A5"/>
    <w:rsid w:val="00625289"/>
    <w:rsid w:val="0062611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052E"/>
    <w:rsid w:val="006A140B"/>
    <w:rsid w:val="006A2258"/>
    <w:rsid w:val="006A25FD"/>
    <w:rsid w:val="006A3A61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6C09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494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97257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D5F3C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2C1F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27F7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5285"/>
    <w:rsid w:val="008C7E75"/>
    <w:rsid w:val="008D0F0F"/>
    <w:rsid w:val="008D60E4"/>
    <w:rsid w:val="008E0361"/>
    <w:rsid w:val="008E2695"/>
    <w:rsid w:val="008E3866"/>
    <w:rsid w:val="008E3A2D"/>
    <w:rsid w:val="008E63C2"/>
    <w:rsid w:val="008F01B4"/>
    <w:rsid w:val="008F0EFF"/>
    <w:rsid w:val="008F2B27"/>
    <w:rsid w:val="008F33E0"/>
    <w:rsid w:val="008F5A0E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317F"/>
    <w:rsid w:val="009162A2"/>
    <w:rsid w:val="00917D89"/>
    <w:rsid w:val="00921C21"/>
    <w:rsid w:val="00922408"/>
    <w:rsid w:val="00922D64"/>
    <w:rsid w:val="00926BFA"/>
    <w:rsid w:val="009278C0"/>
    <w:rsid w:val="00927D17"/>
    <w:rsid w:val="00932532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3CDC"/>
    <w:rsid w:val="00957B36"/>
    <w:rsid w:val="00957F3C"/>
    <w:rsid w:val="00960C59"/>
    <w:rsid w:val="009612A7"/>
    <w:rsid w:val="009615C7"/>
    <w:rsid w:val="00961D1B"/>
    <w:rsid w:val="00961FFD"/>
    <w:rsid w:val="00963E64"/>
    <w:rsid w:val="00964ECB"/>
    <w:rsid w:val="00965C85"/>
    <w:rsid w:val="0096679C"/>
    <w:rsid w:val="00970E4B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4A2D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4B77"/>
    <w:rsid w:val="009E6DFC"/>
    <w:rsid w:val="009E7162"/>
    <w:rsid w:val="009E7BD2"/>
    <w:rsid w:val="009F1077"/>
    <w:rsid w:val="009F1ED2"/>
    <w:rsid w:val="009F38ED"/>
    <w:rsid w:val="00A0140E"/>
    <w:rsid w:val="00A05451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57FEF"/>
    <w:rsid w:val="00A6018A"/>
    <w:rsid w:val="00A6083F"/>
    <w:rsid w:val="00A60A14"/>
    <w:rsid w:val="00A60DEC"/>
    <w:rsid w:val="00A62D05"/>
    <w:rsid w:val="00A63D18"/>
    <w:rsid w:val="00A64482"/>
    <w:rsid w:val="00A6754F"/>
    <w:rsid w:val="00A67981"/>
    <w:rsid w:val="00A67ABD"/>
    <w:rsid w:val="00A7043B"/>
    <w:rsid w:val="00A70D21"/>
    <w:rsid w:val="00A72577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1D3E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B75AA"/>
    <w:rsid w:val="00AC2ED4"/>
    <w:rsid w:val="00AC3705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1FF9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0920"/>
    <w:rsid w:val="00BB2AAD"/>
    <w:rsid w:val="00BB3069"/>
    <w:rsid w:val="00BB367C"/>
    <w:rsid w:val="00BB3B3C"/>
    <w:rsid w:val="00BB4180"/>
    <w:rsid w:val="00BB4EA5"/>
    <w:rsid w:val="00BB5365"/>
    <w:rsid w:val="00BB602D"/>
    <w:rsid w:val="00BB6B8C"/>
    <w:rsid w:val="00BC02E0"/>
    <w:rsid w:val="00BC1AC4"/>
    <w:rsid w:val="00BC2564"/>
    <w:rsid w:val="00BC3B45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74F"/>
    <w:rsid w:val="00BD5E2E"/>
    <w:rsid w:val="00BE2D98"/>
    <w:rsid w:val="00BE357F"/>
    <w:rsid w:val="00BE58BC"/>
    <w:rsid w:val="00BF08F0"/>
    <w:rsid w:val="00BF2235"/>
    <w:rsid w:val="00BF36B1"/>
    <w:rsid w:val="00BF5689"/>
    <w:rsid w:val="00C00647"/>
    <w:rsid w:val="00C03D56"/>
    <w:rsid w:val="00C04B8D"/>
    <w:rsid w:val="00C05E43"/>
    <w:rsid w:val="00C07103"/>
    <w:rsid w:val="00C0731E"/>
    <w:rsid w:val="00C1049E"/>
    <w:rsid w:val="00C11F5E"/>
    <w:rsid w:val="00C12BFC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366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6EB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047B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3356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3682"/>
    <w:rsid w:val="00D5742F"/>
    <w:rsid w:val="00D57508"/>
    <w:rsid w:val="00D606A1"/>
    <w:rsid w:val="00D612BC"/>
    <w:rsid w:val="00D612F5"/>
    <w:rsid w:val="00D620AD"/>
    <w:rsid w:val="00D6370C"/>
    <w:rsid w:val="00D648C2"/>
    <w:rsid w:val="00D66B1B"/>
    <w:rsid w:val="00D67741"/>
    <w:rsid w:val="00D67D91"/>
    <w:rsid w:val="00D714EF"/>
    <w:rsid w:val="00D724D6"/>
    <w:rsid w:val="00D73AB8"/>
    <w:rsid w:val="00D74265"/>
    <w:rsid w:val="00D814F4"/>
    <w:rsid w:val="00D83746"/>
    <w:rsid w:val="00D85C5F"/>
    <w:rsid w:val="00D85D4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24E3"/>
    <w:rsid w:val="00DF2809"/>
    <w:rsid w:val="00DF2ACB"/>
    <w:rsid w:val="00DF3185"/>
    <w:rsid w:val="00DF344F"/>
    <w:rsid w:val="00DF55F2"/>
    <w:rsid w:val="00E04152"/>
    <w:rsid w:val="00E11026"/>
    <w:rsid w:val="00E14592"/>
    <w:rsid w:val="00E15EE7"/>
    <w:rsid w:val="00E1747C"/>
    <w:rsid w:val="00E206D0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5E22"/>
    <w:rsid w:val="00E5612A"/>
    <w:rsid w:val="00E56214"/>
    <w:rsid w:val="00E56C63"/>
    <w:rsid w:val="00E5733F"/>
    <w:rsid w:val="00E57D5A"/>
    <w:rsid w:val="00E60287"/>
    <w:rsid w:val="00E638A2"/>
    <w:rsid w:val="00E64713"/>
    <w:rsid w:val="00E6716B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69F5"/>
    <w:rsid w:val="00EA72F5"/>
    <w:rsid w:val="00EB0B60"/>
    <w:rsid w:val="00EB10D4"/>
    <w:rsid w:val="00EB14F3"/>
    <w:rsid w:val="00EB1B19"/>
    <w:rsid w:val="00EB2493"/>
    <w:rsid w:val="00EB249B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1A2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EF5F71"/>
    <w:rsid w:val="00F001B0"/>
    <w:rsid w:val="00F00612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4AED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4985"/>
    <w:rsid w:val="00F9662D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4FC"/>
    <w:rsid w:val="00FB78A5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  <w:rsid w:val="2C70F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D4FC3B7"/>
  <w15:docId w15:val="{0FC01DA8-C7EF-4365-B5C1-1E31B3CA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5E449A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3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57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792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47022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9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28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13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48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858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6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1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25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3" Type="http://schemas.openxmlformats.org/officeDocument/2006/relationships/image" Target="media/image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agpcorp\apps\Local\EMT\COTS\McKesson\ClaimsXten\v6.0\Docs%20%20(Internal)\CXT_Installation_Guide-Dictionary-dat_AUTOMATED.docx" TargetMode="External"/><Relationship Id="rId20" Type="http://schemas.openxmlformats.org/officeDocument/2006/relationships/hyperlink" Target="https://share.antheminc.com/teams/AppEnvrMgmt/trizettosupport/Shared%20Documents/ClaimsXten/Procedures/How-to%20Docs/How_To_Change_LDAP_Manager_Account_and_Password_For_ClaimsXten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2" Type="http://schemas.openxmlformats.org/officeDocument/2006/relationships/hyperlink" Target="https://share.antheminc.com/teams/AppEnvrMgmt/trizettosupport/Shared%20Documents/ClaimsXten/Procedures/How-to%20Docs/How_To_Validate_ClaimsXten_Reporting_Server.docx" TargetMode="External"/><Relationship Id="rId37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8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9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1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4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2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27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35" Type="http://schemas.openxmlformats.org/officeDocument/2006/relationships/footer" Target="footer1.xml"/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3E3DE-3AFD-4F98-835C-B65AB59B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5</TotalTime>
  <Pages>4</Pages>
  <Words>1835</Words>
  <Characters>10461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subject/>
  <dc:creator>Frank Hagen</dc:creator>
  <cp:keywords/>
  <dc:description/>
  <cp:lastModifiedBy>Trevonte Wigfall</cp:lastModifiedBy>
  <cp:revision>11</cp:revision>
  <cp:lastPrinted>2016-04-21T16:18:00Z</cp:lastPrinted>
  <dcterms:created xsi:type="dcterms:W3CDTF">2021-06-02T13:56:00Z</dcterms:created>
  <dcterms:modified xsi:type="dcterms:W3CDTF">2021-12-01T21:38:00Z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