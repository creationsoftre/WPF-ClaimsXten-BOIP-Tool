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2137"/>
        <w:gridCol w:w="851"/>
        <w:gridCol w:w="1296"/>
        <w:gridCol w:w="2232"/>
      </w:tblGrid>
      <w:tr w:rsidR="004033CB" w:rsidRPr="00597B9C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74F66550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07T17:29:00Z">
              <w:del w:id="2" w:author="Trevonte Wigfall" w:date="2021-12-01T16:40:00Z">
                <w:r w:rsidR="00C634D2" w:rsidRPr="00CF3229" w:rsidDel="00976276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3" w:author="Wigfall, Trevonte" w:date="2021-06-20T23:23:00Z">
              <w:del w:id="4" w:author="Trevonte Wigfall" w:date="2021-12-01T16:40:00Z">
                <w:r w:rsidR="002A5285" w:rsidRPr="00CF3229" w:rsidDel="00976276">
                  <w:rPr>
                    <w:rFonts w:ascii="Garamond" w:hAnsi="Garamond"/>
                    <w:b/>
                    <w:sz w:val="24"/>
                    <w:szCs w:val="24"/>
                  </w:rPr>
                  <w:delText>TEST</w:delText>
                </w:r>
              </w:del>
            </w:ins>
            <w:ins w:id="5" w:author="Trevonte Wigfall" w:date="2021-12-01T16:40:00Z">
              <w:r w:rsidR="00976276">
                <w:rPr>
                  <w:rFonts w:ascii="Garamond" w:hAnsi="Garamond"/>
                  <w:b/>
                  <w:sz w:val="24"/>
                  <w:szCs w:val="24"/>
                </w:rPr>
                <w:t>SNOW-TEST2</w:t>
              </w:r>
            </w:ins>
            <w:del w:id="6" w:author="Wigfall, Trevonte" w:date="2021-06-07T17:29:00Z">
              <w:r w:rsidRPr="009E3C96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724AC59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F322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7" w:author="Wigfall, Trevonte" w:date="2021-06-07T17:29:00Z">
              <w:r w:rsidRPr="00CF322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8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51.</w:t>
              </w:r>
            </w:ins>
            <w:ins w:id="9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1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04E26F4E" w:rsidR="004033CB" w:rsidRPr="00597B9C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QA-8Q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597B9C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597B9C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826835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597B9C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597B9C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DB1E32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EFB56D7" w14:textId="77777777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398B1DAE" w:rsidR="004033CB" w:rsidRPr="00976276" w:rsidRDefault="004033CB" w:rsidP="004033C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10" w:author="Wigfall, Trevonte" w:date="2021-07-01T13:19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</w:t>
            </w:r>
            <w:del w:id="11" w:author="Trevonte Wigfall" w:date="2021-12-01T16:40:00Z">
              <w:r w:rsidRPr="001663DF" w:rsidDel="00976276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2" w:author="Wigfall, Trevonte" w:date="2021-07-01T13:19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Use </w:delText>
              </w:r>
            </w:del>
            <w:ins w:id="13" w:author="Wigfall, Trevonte" w:date="2021-06-09T13:16:00Z">
              <w:del w:id="14" w:author="Trevonte Wigfall" w:date="2021-12-01T16:40:00Z">
                <w:r w:rsidR="001A43AA" w:rsidRPr="00976276" w:rsidDel="00976276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SNOW-44414</w:delText>
                </w:r>
              </w:del>
            </w:ins>
            <w:ins w:id="15" w:author="Wigfall, Trevonte" w:date="2021-06-20T23:24:00Z">
              <w:r w:rsidR="002A5285" w:rsidRPr="00976276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</w:t>
              </w:r>
            </w:ins>
            <w:del w:id="16" w:author="Wigfall, Trevonte" w:date="2021-06-09T13:16:00Z">
              <w:r w:rsidRPr="00976276" w:rsidDel="001A43AA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r w:rsidRPr="0097627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 file:</w:t>
            </w:r>
          </w:p>
          <w:p w14:paraId="20001841" w14:textId="0609968F" w:rsidR="004033CB" w:rsidRPr="008F5FE5" w:rsidDel="00344803" w:rsidRDefault="004033CB" w:rsidP="004033CB">
            <w:pPr>
              <w:rPr>
                <w:del w:id="17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8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3EAF2F3C" w14:textId="0C988E77" w:rsidR="004033CB" w:rsidRPr="00433686" w:rsidDel="00344803" w:rsidRDefault="004033CB" w:rsidP="004033CB">
            <w:pPr>
              <w:rPr>
                <w:del w:id="19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0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344803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B3DE6C" w14:textId="539E2453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1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15F54311" w14:textId="5B249AE8" w:rsidR="00FD7D4A" w:rsidRPr="001663DF" w:rsidRDefault="001663DF" w:rsidP="003701B2">
            <w:pPr>
              <w:rPr>
                <w:rFonts w:ascii="Garamond" w:hAnsi="Garamond"/>
                <w:b/>
                <w:smallCaps/>
                <w:rPrChange w:id="22" w:author="Wigfall, Trevonte" w:date="2021-07-01T13:19:00Z">
                  <w:rPr>
                    <w:rFonts w:ascii="Garamond" w:hAnsi="Garamond"/>
                    <w:smallCaps/>
                  </w:rPr>
                </w:rPrChange>
              </w:rPr>
            </w:pPr>
            <w:ins w:id="23" w:author="Wigfall, Trevonte" w:date="2021-07-01T13:19:00Z">
              <w:r w:rsidRPr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13-19. </w:t>
              </w:r>
              <w:del w:id="24" w:author="Trevonte Wigfall" w:date="2021-12-01T16:40:00Z">
                <w:r w:rsidRPr="001663DF" w:rsidDel="00976276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delText>Use SNOW-44414</w:delText>
                </w:r>
              </w:del>
            </w:ins>
            <w:del w:id="25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14-21 </w:delText>
              </w:r>
            </w:del>
            <w:del w:id="26" w:author="Wigfall, Trevonte" w:date="2021-07-01T00:23:00Z">
              <w:r w:rsidR="004033CB" w:rsidRPr="001663DF" w:rsidDel="00721014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7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8" w:author="Wigfall, Trevonte" w:date="2021-06-09T13:16:00Z">
              <w:r w:rsidR="004033CB" w:rsidRPr="001663DF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597B9C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597B9C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597B9C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597B9C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597B9C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68217B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7301A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3A986707" w:rsidR="00FD7D4A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" w:author="Wigfall, Trevonte" w:date="2021-06-07T17:28:00Z">
              <w:r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  <w:p w14:paraId="78736DB7" w14:textId="60235528" w:rsidR="00FD7D4A" w:rsidRPr="00B00053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597B9C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432652" w:rsidRDefault="00976276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4033CB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5D75F47B" w:rsidR="004033CB" w:rsidRDefault="004033CB" w:rsidP="004033CB">
            <w:del w:id="3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  <w:rPrChange w:id="43" w:author="Wigfall, Trevonte" w:date="2021-06-07T17:21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strike/>
                <w:rPrChange w:id="44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5" w:author="Wigfall, Trevonte" w:date="2021-06-07T17:21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C634D2">
              <w:rPr>
                <w:strike/>
                <w:rPrChange w:id="46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7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Update RM spreadhsheet the change effort had begin (PROD MW Only)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8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1DC358C9" w:rsidR="004033CB" w:rsidRPr="00C634D2" w:rsidRDefault="004033CB" w:rsidP="004033CB">
            <w:pPr>
              <w:rPr>
                <w:strike/>
                <w:rPrChange w:id="51" w:author="Wigfall, Trevonte" w:date="2021-06-07T17:21:00Z">
                  <w:rPr/>
                </w:rPrChange>
              </w:rPr>
            </w:pPr>
            <w:del w:id="52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53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4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</w:p>
          <w:p w14:paraId="0147DF6C" w14:textId="7DD4B82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C634D2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6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67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68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C634D2">
              <w:rPr>
                <w:strike/>
                <w:rPrChange w:id="6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136BB93A" w:rsidR="004033CB" w:rsidRPr="00C634D2" w:rsidRDefault="004033CB" w:rsidP="004033CB">
            <w:pPr>
              <w:rPr>
                <w:strike/>
                <w:rPrChange w:id="74" w:author="Wigfall, Trevonte" w:date="2021-06-07T17:21:00Z">
                  <w:rPr/>
                </w:rPrChange>
              </w:rPr>
            </w:pPr>
            <w:del w:id="7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76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77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7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25C9D7CD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4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85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8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90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91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92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9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94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9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6BFCAC22" w:rsidR="004033CB" w:rsidRPr="00C634D2" w:rsidRDefault="004033CB" w:rsidP="004033CB">
            <w:pPr>
              <w:rPr>
                <w:strike/>
                <w:rPrChange w:id="98" w:author="Wigfall, Trevonte" w:date="2021-06-07T17:21:00Z">
                  <w:rPr/>
                </w:rPrChange>
              </w:rPr>
            </w:pPr>
            <w:del w:id="9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0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1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0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C634D2" w:rsidRDefault="004033CB" w:rsidP="004033CB">
            <w:pPr>
              <w:rPr>
                <w:strike/>
                <w:rPrChange w:id="104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4F03211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1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1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14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15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16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17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C634D2" w:rsidRDefault="004033CB" w:rsidP="004033CB">
            <w:pPr>
              <w:rPr>
                <w:strike/>
                <w:rPrChange w:id="12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4778EAC8" w:rsidR="004033CB" w:rsidRPr="00C634D2" w:rsidRDefault="004033CB" w:rsidP="004033CB">
            <w:pPr>
              <w:rPr>
                <w:strike/>
                <w:rPrChange w:id="122" w:author="Wigfall, Trevonte" w:date="2021-06-07T17:21:00Z">
                  <w:rPr/>
                </w:rPrChange>
              </w:rPr>
            </w:pPr>
            <w:del w:id="12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24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2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2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C634D2" w:rsidRDefault="004033CB" w:rsidP="004033CB">
            <w:pPr>
              <w:rPr>
                <w:strike/>
                <w:rPrChange w:id="128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001B74F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33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38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39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40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4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C634D2" w:rsidRDefault="004033CB" w:rsidP="004033CB">
            <w:pPr>
              <w:rPr>
                <w:strike/>
                <w:rPrChange w:id="144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4F82E72D" w:rsidR="004033CB" w:rsidRPr="00C634D2" w:rsidRDefault="004033CB" w:rsidP="004033CB">
            <w:pPr>
              <w:rPr>
                <w:strike/>
                <w:rPrChange w:id="146" w:author="Wigfall, Trevonte" w:date="2021-06-07T17:21:00Z">
                  <w:rPr/>
                </w:rPrChange>
              </w:rPr>
            </w:pPr>
            <w:del w:id="14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48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49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C634D2" w:rsidRDefault="004033CB" w:rsidP="004033CB">
            <w:pPr>
              <w:rPr>
                <w:strike/>
                <w:rPrChange w:id="152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57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5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6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62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63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64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6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67" w:author="Wigfall, Trevonte" w:date="2021-06-07T17:21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C634D2" w:rsidRDefault="004033CB" w:rsidP="004033CB">
            <w:pPr>
              <w:rPr>
                <w:strike/>
                <w:rPrChange w:id="17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462B6D91" w:rsidR="004033CB" w:rsidRPr="00C634D2" w:rsidRDefault="004033CB" w:rsidP="004033CB">
            <w:pPr>
              <w:rPr>
                <w:strike/>
                <w:rPrChange w:id="172" w:author="Wigfall, Trevonte" w:date="2021-06-07T17:21:00Z">
                  <w:rPr/>
                </w:rPrChange>
              </w:rPr>
            </w:pPr>
            <w:del w:id="17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74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75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976565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4473D0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976565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4033C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10C18F14" w:rsidR="004033CB" w:rsidRDefault="004033CB" w:rsidP="004033CB">
            <w:del w:id="17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7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FB3EB3" w:rsidRDefault="00976276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07675293" w:rsidR="004033CB" w:rsidRDefault="004033CB" w:rsidP="004033CB">
            <w:del w:id="17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7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65913272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8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1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2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73719135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4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85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8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190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191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92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193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194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195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033CB" w:rsidRPr="00C634D2" w:rsidRDefault="004033CB" w:rsidP="004033CB">
            <w:pPr>
              <w:rPr>
                <w:strike/>
                <w:rPrChange w:id="196" w:author="Wigfall, Trevonte" w:date="2021-06-07T17:22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97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198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631488CA" w:rsidR="004033CB" w:rsidRPr="00C634D2" w:rsidRDefault="004033CB" w:rsidP="004033CB">
            <w:pPr>
              <w:rPr>
                <w:strike/>
                <w:rPrChange w:id="199" w:author="Wigfall, Trevonte" w:date="2021-06-07T17:22:00Z">
                  <w:rPr/>
                </w:rPrChange>
              </w:rPr>
            </w:pPr>
            <w:del w:id="20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01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02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A18F51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0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4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66DC923E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08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1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1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3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14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15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C634D2">
              <w:rPr>
                <w:strike/>
                <w:rPrChange w:id="216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7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 Custom Release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8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9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20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21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22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4E6A0A27" w:rsidR="004033CB" w:rsidRPr="00C634D2" w:rsidRDefault="004033CB" w:rsidP="004033CB">
            <w:pPr>
              <w:rPr>
                <w:strike/>
                <w:rPrChange w:id="223" w:author="Wigfall, Trevonte" w:date="2021-06-07T17:22:00Z">
                  <w:rPr/>
                </w:rPrChange>
              </w:rPr>
            </w:pPr>
            <w:del w:id="224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5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26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34EBCA9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2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0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36E3354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31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32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5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C634D2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033CB" w:rsidRPr="00C634D2" w:rsidRDefault="001A43AA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37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C634D2">
                    <w:rPr>
                      <w:strike/>
                      <w:rPrChange w:id="238" w:author="Wigfall, Trevonte" w:date="2021-06-07T17:22:00Z">
                        <w:rPr/>
                      </w:rPrChange>
                    </w:rPr>
                    <w:fldChar w:fldCharType="begin"/>
                  </w:r>
                  <w:r w:rsidRPr="00C634D2">
                    <w:rPr>
                      <w:strike/>
                      <w:rPrChange w:id="239" w:author="Wigfall, Trevonte" w:date="2021-06-07T17:22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C634D2">
                    <w:rPr>
                      <w:strike/>
                      <w:rPrChange w:id="240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="004033CB"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41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42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43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663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44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033CB" w:rsidRDefault="004033CB" w:rsidP="004033C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3240C90D" w14:textId="77777777" w:rsidR="004033CB" w:rsidRDefault="004033CB" w:rsidP="004033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033CB" w:rsidRPr="00C634D2" w:rsidRDefault="004033CB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45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46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47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8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9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063E358B" w:rsidR="004033CB" w:rsidRPr="00C634D2" w:rsidRDefault="004033CB" w:rsidP="004033CB">
            <w:pPr>
              <w:rPr>
                <w:strike/>
                <w:rPrChange w:id="250" w:author="Wigfall, Trevonte" w:date="2021-06-07T17:22:00Z">
                  <w:rPr/>
                </w:rPrChange>
              </w:rPr>
            </w:pPr>
            <w:del w:id="25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52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253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267E434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77777777" w:rsidR="004033CB" w:rsidRPr="00471AC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6B1A534" w14:textId="311FAAD6" w:rsidR="004033CB" w:rsidRPr="00471ACC" w:rsidRDefault="004033CB" w:rsidP="004033C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77777777" w:rsidR="004033CB" w:rsidRPr="00FB3EB3" w:rsidRDefault="00976276" w:rsidP="004033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11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D19B27C" w14:textId="77777777" w:rsidR="004033CB" w:rsidRDefault="004033CB" w:rsidP="004033C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4EBC11A1" w:rsidR="004033CB" w:rsidRDefault="004033CB" w:rsidP="004033CB">
            <w:del w:id="25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55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FB3EB3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5A019AE" w14:textId="26E99E13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FB3EB3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033C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4F1C84B4" w:rsidR="004033CB" w:rsidRDefault="004033CB" w:rsidP="004033CB">
            <w:del w:id="25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5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6C8AB757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5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59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6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6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36AB3FCC" w:rsidR="004033CB" w:rsidRPr="00C634D2" w:rsidRDefault="004033CB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6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6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="001A43AA" w:rsidRPr="00C634D2">
              <w:rPr>
                <w:strike/>
                <w:rPrChange w:id="270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271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="001A43AA" w:rsidRPr="00C634D2">
              <w:rPr>
                <w:strike/>
                <w:rPrChange w:id="27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7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7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>(If not already done)</w:t>
            </w:r>
            <w:r w:rsidR="00635422"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 </w:t>
            </w:r>
          </w:p>
          <w:p w14:paraId="62BB4009" w14:textId="77777777" w:rsidR="00635422" w:rsidRPr="00C634D2" w:rsidRDefault="00635422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79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033CB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280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281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635422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u w:val="none"/>
                <w:rPrChange w:id="28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84" w:author="Wigfall, Trevonte" w:date="2021-06-07T17:28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0877B6F4" w:rsidR="004033CB" w:rsidRPr="00C634D2" w:rsidRDefault="004033CB" w:rsidP="004033CB">
            <w:pPr>
              <w:rPr>
                <w:strike/>
                <w:rPrChange w:id="285" w:author="Wigfall, Trevonte" w:date="2021-06-07T17:28:00Z">
                  <w:rPr/>
                </w:rPrChange>
              </w:rPr>
            </w:pPr>
            <w:del w:id="28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87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88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3024B8" w14:paraId="5DFC1A5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8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91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Master (Do this all environments EXCEPT the first two DEV environments 3-D and 7-D):  </w:t>
            </w:r>
          </w:p>
          <w:p w14:paraId="3BDE755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9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0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0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5C65DFB4" w:rsidR="004033CB" w:rsidRPr="00C634D2" w:rsidRDefault="001A43AA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03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04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C634D2">
              <w:rPr>
                <w:strike/>
                <w:rPrChange w:id="30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8442E" w:rsidRPr="00C634D2" w:rsidRDefault="0048442E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0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8442E" w:rsidRPr="00C634D2" w:rsidRDefault="0048442E" w:rsidP="0048442E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09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10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8442E" w:rsidRPr="00C634D2" w:rsidRDefault="0048442E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11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12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1F70534B" w:rsidR="004033CB" w:rsidRPr="00C634D2" w:rsidRDefault="004033CB" w:rsidP="004033CB">
            <w:pPr>
              <w:rPr>
                <w:strike/>
                <w:rPrChange w:id="315" w:author="Wigfall, Trevonte" w:date="2021-06-07T17:28:00Z">
                  <w:rPr/>
                </w:rPrChange>
              </w:rPr>
            </w:pPr>
            <w:del w:id="31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17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18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A70931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1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20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6B61F99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77777777" w:rsidR="004033CB" w:rsidRPr="00C634D2" w:rsidRDefault="004033CB" w:rsidP="004033CB">
            <w:pPr>
              <w:rPr>
                <w:strike/>
                <w:rPrChange w:id="325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77777777" w:rsidR="004033CB" w:rsidRPr="00C634D2" w:rsidRDefault="004033CB" w:rsidP="004033CB">
            <w:pPr>
              <w:rPr>
                <w:strike/>
                <w:rPrChange w:id="327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2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rPrChange w:id="329" w:author="Wigfall, Trevonte" w:date="2021-06-07T17:28:00Z">
                  <w:rPr>
                    <w:rFonts w:ascii="Arial" w:hAnsi="Arial" w:cs="Arial"/>
                    <w:b/>
                  </w:rPr>
                </w:rPrChange>
              </w:rPr>
            </w:pPr>
            <w:r w:rsidRPr="00C634D2">
              <w:rPr>
                <w:strike/>
                <w:rPrChange w:id="330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31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33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35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36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0DB8BA6E" w:rsidR="004033CB" w:rsidRPr="00C634D2" w:rsidRDefault="004033CB" w:rsidP="004033CB">
            <w:pPr>
              <w:rPr>
                <w:strike/>
                <w:rPrChange w:id="337" w:author="Wigfall, Trevonte" w:date="2021-06-07T17:28:00Z">
                  <w:rPr/>
                </w:rPrChange>
              </w:rPr>
            </w:pPr>
            <w:del w:id="33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39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40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3D160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4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42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and UIApp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4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5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51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C634D2">
              <w:rPr>
                <w:strike/>
                <w:rPrChange w:id="352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53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C634D2">
              <w:rPr>
                <w:strike/>
                <w:rPrChange w:id="35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Nthost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57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58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36727E58" w:rsidR="004033CB" w:rsidRPr="00C634D2" w:rsidRDefault="004033CB" w:rsidP="004033CB">
            <w:pPr>
              <w:rPr>
                <w:strike/>
                <w:rPrChange w:id="359" w:author="Wigfall, Trevonte" w:date="2021-06-07T17:28:00Z">
                  <w:rPr/>
                </w:rPrChange>
              </w:rPr>
            </w:pPr>
            <w:del w:id="36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61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62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40590A2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6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8B0387F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67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6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7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7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373" w:author="Wigfall, Trevonte" w:date="2021-06-07T17:28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74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75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C634D2">
              <w:rPr>
                <w:strike/>
                <w:rPrChange w:id="37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7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Web.Config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7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79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80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18ABAED8" w:rsidR="004033CB" w:rsidRPr="00C634D2" w:rsidRDefault="004033CB" w:rsidP="004033CB">
            <w:pPr>
              <w:rPr>
                <w:strike/>
                <w:rPrChange w:id="381" w:author="Wigfall, Trevonte" w:date="2021-06-07T17:28:00Z">
                  <w:rPr/>
                </w:rPrChange>
              </w:rPr>
            </w:pPr>
            <w:del w:id="382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83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84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55E1E" w:rsidRDefault="00976276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4033C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1D60292E" w:rsidR="004033CB" w:rsidRDefault="004033CB" w:rsidP="004033CB">
            <w:del w:id="38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8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FE3A66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8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030992B5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TPPUI,  and UIApp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5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6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7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8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="001A43AA" w:rsidRPr="00C634D2">
              <w:rPr>
                <w:strike/>
                <w:rPrChange w:id="399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400" w:author="Wigfall, Trevonte" w:date="2021-06-07T17:28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="001A43AA" w:rsidRPr="00C634D2">
              <w:rPr>
                <w:strike/>
                <w:rPrChange w:id="401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02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03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04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05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406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46097BE6" w:rsidR="004033CB" w:rsidRPr="00C634D2" w:rsidRDefault="004033CB" w:rsidP="004033CB">
            <w:pPr>
              <w:rPr>
                <w:strike/>
                <w:rPrChange w:id="407" w:author="Wigfall, Trevonte" w:date="2021-06-07T17:28:00Z">
                  <w:rPr/>
                </w:rPrChange>
              </w:rPr>
            </w:pPr>
            <w:del w:id="40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09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10" w:author="Wigfall, Trevonte" w:date="2021-06-07T17:29:00Z">
              <w:r w:rsidR="00C634D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597B9C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Default="0097627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033C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3B52419A" w14:textId="77777777" w:rsidR="004033CB" w:rsidRPr="00597B9C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4530E1BE" w:rsidR="004033CB" w:rsidRDefault="004033CB" w:rsidP="004033CB">
            <w:del w:id="41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597B9C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611D0283" w:rsidR="004033CB" w:rsidRDefault="004033CB" w:rsidP="004033CB">
            <w:del w:id="41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46F69CC5" w14:textId="77777777" w:rsidR="004033CB" w:rsidRPr="00AC5E30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597B9C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7197812E" w:rsidR="004033CB" w:rsidRDefault="004033CB" w:rsidP="004033CB">
            <w:del w:id="41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74D98EE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167E86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2D64CBEA" w:rsidR="004033CB" w:rsidRDefault="004033CB" w:rsidP="004033CB">
            <w:del w:id="41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18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3A26F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167E86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171DCC01" w:rsidR="004033CB" w:rsidRDefault="004033CB" w:rsidP="004033CB">
            <w:del w:id="41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167E86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167E86" w:rsidRDefault="00976276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329E98CD" w:rsidR="004033CB" w:rsidRDefault="004033CB" w:rsidP="004033CB">
            <w:del w:id="42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597B9C" w:rsidRDefault="00976276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0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2EAC6CDB" w:rsidR="004033CB" w:rsidRDefault="004033CB" w:rsidP="004033CB">
            <w:del w:id="42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4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597B9C" w:rsidRDefault="00976276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1" w:history="1">
              <w:r w:rsidR="004033C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1FDE40A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45D9153F" w:rsidR="004033CB" w:rsidRDefault="004033CB" w:rsidP="004033CB">
            <w:del w:id="42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6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597B9C" w:rsidRDefault="004033CB" w:rsidP="004033CB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597B9C" w:rsidRDefault="00976276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2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077DD844" w:rsidR="004033CB" w:rsidRDefault="004033CB" w:rsidP="004033CB">
            <w:del w:id="42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8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597B9C" w:rsidRDefault="00976276" w:rsidP="004033CB">
            <w:pPr>
              <w:spacing w:after="200" w:line="276" w:lineRule="auto"/>
            </w:pPr>
            <w:hyperlink r:id="rId23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487DB9A9" w:rsidR="004033CB" w:rsidRDefault="004033CB" w:rsidP="004033CB">
            <w:del w:id="42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0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597B9C" w:rsidRDefault="004033CB" w:rsidP="004033C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597B9C" w:rsidRDefault="00976276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4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2E7F5044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67CAAB00" w:rsidR="004033CB" w:rsidRDefault="004033CB" w:rsidP="004033CB">
            <w:del w:id="43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2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5ED92ACF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del w:id="433" w:author="Wigfall, Trevonte" w:date="2021-07-06T17:30:00Z">
              <w:r w:rsidR="00FB7840" w:rsidDel="00344803">
                <w:fldChar w:fldCharType="begin"/>
              </w:r>
              <w:r w:rsidR="00FB7840" w:rsidDel="00344803">
                <w:delInstrText xml:space="preserve"> HYPERLINK "file:///\\\\VA33DWVFCT318.DEVAD.WELLPOINT.COM\\d$\\Scripts\\CXT_COMPARE_TEST\\Launchers\\%20" </w:delInstrText>
              </w:r>
              <w:r w:rsidR="00FB7840" w:rsidDel="00344803">
                <w:fldChar w:fldCharType="separate"/>
              </w:r>
              <w:r w:rsidRPr="00BD030D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="00FB7840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0FB704DE" w:rsidR="004033CB" w:rsidRDefault="004033CB" w:rsidP="004033CB">
            <w:del w:id="43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5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407C9F4D" w:rsidR="004033CB" w:rsidRDefault="004033CB" w:rsidP="004033CB">
            <w:del w:id="43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7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  <w:tr w:rsidR="004033CB" w:rsidRPr="00597B9C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584030DA" w:rsidR="004033CB" w:rsidRDefault="004033CB" w:rsidP="004033CB">
            <w:del w:id="43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39" w:author="Wigfall, Trevonte" w:date="2021-06-07T17:29:00Z">
              <w:r w:rsidR="00C634D2">
                <w:rPr>
                  <w:rFonts w:asciiTheme="minorHAnsi" w:hAnsiTheme="minorHAnsi"/>
                  <w:b/>
                  <w:sz w:val="22"/>
                  <w:szCs w:val="22"/>
                </w:rPr>
                <w:t>MON 6/7/21</w:t>
              </w:r>
            </w:ins>
          </w:p>
        </w:tc>
      </w:tr>
    </w:tbl>
    <w:p w14:paraId="4F5C5A27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26"/>
      <w:footerReference w:type="default" r:id="rId27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04DE" w14:textId="77777777" w:rsidR="00FB7840" w:rsidRDefault="00FB7840">
      <w:r>
        <w:separator/>
      </w:r>
    </w:p>
  </w:endnote>
  <w:endnote w:type="continuationSeparator" w:id="0">
    <w:p w14:paraId="15C44D84" w14:textId="77777777" w:rsidR="00FB7840" w:rsidRDefault="00F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A6CE" w14:textId="77777777" w:rsidR="00FB7840" w:rsidRDefault="00FB7840">
      <w:r>
        <w:separator/>
      </w:r>
    </w:p>
  </w:footnote>
  <w:footnote w:type="continuationSeparator" w:id="0">
    <w:p w14:paraId="196769D3" w14:textId="77777777" w:rsidR="00FB7840" w:rsidRDefault="00FB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97627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99881959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3DF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75B3B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285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4803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101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110D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1AE1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276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229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840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76276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gpcorp\apps\Local\EMT\COTS\McKesson\ClaimsXten\v6.0\Docs%20%20(Internal)\CXT_Installation_Guide-Dictionary-dat_AUTOMATED.docx" TargetMode="External"/><Relationship Id="rId1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1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1186</TotalTime>
  <Pages>4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12356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9</cp:revision>
  <cp:lastPrinted>2016-04-21T16:18:00Z</cp:lastPrinted>
  <dcterms:created xsi:type="dcterms:W3CDTF">2021-06-07T21:29:00Z</dcterms:created>
  <dcterms:modified xsi:type="dcterms:W3CDTF">2021-12-01T21:40:00Z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