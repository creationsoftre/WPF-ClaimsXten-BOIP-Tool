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2137"/>
        <w:gridCol w:w="851"/>
        <w:gridCol w:w="1296"/>
        <w:gridCol w:w="2232"/>
      </w:tblGrid>
      <w:tr w:rsidR="0057614C" w:rsidRPr="00692B5C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628BE27D" w:rsidR="0057614C" w:rsidRPr="00692B5C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692B5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5-27T10:48:00Z">
              <w:del w:id="2" w:author="Trevonte Wigfall" w:date="2021-12-01T16:37:00Z">
                <w:r w:rsidR="00AE59D6" w:rsidRPr="00AE312B" w:rsidDel="003B682E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3" w:author="Wigfall, Trevonte" w:date="2021-06-20T23:02:00Z">
              <w:del w:id="4" w:author="Trevonte Wigfall" w:date="2021-12-01T16:37:00Z">
                <w:r w:rsidR="00E3647A" w:rsidRPr="00AE312B" w:rsidDel="003B682E">
                  <w:rPr>
                    <w:rFonts w:ascii="Garamond" w:hAnsi="Garamond"/>
                    <w:b/>
                    <w:sz w:val="24"/>
                    <w:szCs w:val="24"/>
                  </w:rPr>
                  <w:delText>TEST</w:delText>
                </w:r>
              </w:del>
            </w:ins>
            <w:ins w:id="5" w:author="Trevonte Wigfall" w:date="2021-12-01T16:37:00Z">
              <w:r w:rsidR="003B682E">
                <w:rPr>
                  <w:rFonts w:ascii="Garamond" w:hAnsi="Garamond"/>
                  <w:b/>
                  <w:sz w:val="24"/>
                  <w:szCs w:val="24"/>
                </w:rPr>
                <w:t>SNOW-TEST2</w:t>
              </w:r>
            </w:ins>
            <w:del w:id="6" w:author="Wigfall, Trevonte" w:date="2021-05-27T10:48:00Z">
              <w:r w:rsidR="009E3C96" w:rsidRP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4D5C251A" w:rsidR="00A57FEF" w:rsidRPr="00692B5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12B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AE312B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del w:id="7" w:author="Trevonte Wigfall" w:date="2021-12-01T16:37:00Z">
              <w:r w:rsidR="009E3C96" w:rsidRPr="00AE312B" w:rsidDel="003B682E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8" w:author="Wigfall, Trevonte" w:date="2021-05-27T10:48:00Z">
              <w:del w:id="9" w:author="Trevonte Wigfall" w:date="2021-12-01T16:37:00Z">
                <w:r w:rsidR="00AE59D6" w:rsidRPr="00AE312B" w:rsidDel="003B682E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10" w:author="Trevonte Wigfall" w:date="2021-12-01T16:37:00Z">
              <w:r w:rsidR="003B682E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11" w:author="Wigfall, Trevonte" w:date="2021-06-20T23:08:00Z">
              <w:r w:rsidR="00E3647A" w:rsidRPr="00AE312B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12" w:author="Wigfall, Trevonte" w:date="2021-05-27T10:48:00Z">
              <w:r w:rsidR="009E3C9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692B5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77777777" w:rsidR="0057614C" w:rsidRPr="00692B5C" w:rsidRDefault="00B970C7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</w:t>
            </w:r>
            <w:r w:rsidR="00214317" w:rsidRPr="00692B5C">
              <w:rPr>
                <w:rFonts w:ascii="Garamond" w:hAnsi="Garamond"/>
                <w:b/>
                <w:sz w:val="24"/>
                <w:szCs w:val="24"/>
              </w:rPr>
              <w:t>3D</w:t>
            </w:r>
          </w:p>
        </w:tc>
      </w:tr>
    </w:tbl>
    <w:p w14:paraId="506DA241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692B5C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04BCC02" w:rsidR="00D43747" w:rsidRPr="00692B5C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="00917BB4" w:rsidRPr="00692B5C">
              <w:rPr>
                <w:rFonts w:asciiTheme="minorHAnsi" w:hAnsiTheme="minorHAnsi"/>
                <w:smallCaps/>
                <w:sz w:val="22"/>
                <w:szCs w:val="22"/>
              </w:rPr>
              <w:t>VA22DwVcxt001</w:t>
            </w:r>
          </w:p>
        </w:tc>
      </w:tr>
      <w:tr w:rsidR="00D43747" w:rsidRPr="00692B5C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DB1E32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DB1E32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DB1E32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1C087550" w:rsidR="00921C21" w:rsidRPr="00DB1E32" w:rsidDel="00E8789B" w:rsidRDefault="0075722E">
            <w:pPr>
              <w:rPr>
                <w:del w:id="13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DB1E3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del w:id="14" w:author="Trevonte Wigfall" w:date="2021-12-01T16:37:00Z">
              <w:r w:rsidR="00DB1E32" w:rsidRPr="00DB1E32" w:rsidDel="003B682E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ins w:id="15" w:author="Wigfall, Trevonte" w:date="2021-06-29T14:29:00Z">
              <w:del w:id="16" w:author="Trevonte Wigfall" w:date="2021-12-01T16:37:00Z">
                <w:r w:rsidR="009368C8" w:rsidDel="003B682E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  <w:r w:rsidR="009368C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7" w:author="Wigfall, Trevonte" w:date="2021-05-27T10:49:00Z">
              <w:r w:rsidR="001B1EEA" w:rsidRPr="00BF7C1F" w:rsidDel="00AE59D6">
                <w:rPr>
                  <w:rFonts w:asciiTheme="minorHAnsi" w:hAnsiTheme="minorHAnsi" w:cstheme="minorHAnsi"/>
                  <w:bCs/>
                  <w:sz w:val="24"/>
                  <w:szCs w:val="24"/>
                  <w:rPrChange w:id="18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r w:rsidR="00DB1E32" w:rsidRPr="00BF7C1F">
              <w:rPr>
                <w:rFonts w:asciiTheme="minorHAnsi" w:hAnsiTheme="minorHAnsi" w:cstheme="minorHAnsi"/>
                <w:bCs/>
                <w:sz w:val="24"/>
                <w:szCs w:val="24"/>
                <w:rPrChange w:id="19" w:author="Wigfall, Trevonte" w:date="2021-07-01T13:15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t>and file:</w:t>
            </w:r>
            <w:ins w:id="20" w:author="Wigfall, Trevonte" w:date="2021-07-06T17:30:00Z">
              <w:r w:rsidR="00E8789B" w:rsidRPr="00DB1E32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</w:p>
          <w:p w14:paraId="5E632A7F" w14:textId="17F574AF" w:rsidR="008F5FE5" w:rsidRPr="008F5FE5" w:rsidDel="00E8789B" w:rsidRDefault="008F5FE5">
            <w:pPr>
              <w:rPr>
                <w:del w:id="21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22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1D622421" w14:textId="58858914" w:rsidR="008F5FE5" w:rsidRPr="00433686" w:rsidDel="00E8789B" w:rsidRDefault="008F5FE5">
            <w:pPr>
              <w:rPr>
                <w:del w:id="23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4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E8789B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F86DB2A" w14:textId="15E8B8DB" w:rsidR="00DB1E32" w:rsidRPr="00DB1E32" w:rsidRDefault="008F5FE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5" w:author="Wigfall, Trevonte" w:date="2021-07-06T17:30:00Z">
              <w:r w:rsidDel="00E8789B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392D4FD" w14:textId="61CD9F82" w:rsidR="00DA777E" w:rsidRPr="00692B5C" w:rsidRDefault="00BF7C1F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ins w:id="26" w:author="Wigfall, Trevonte" w:date="2021-07-01T13:15:00Z"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cstheme="minorHAnsi"/>
                  <w:sz w:val="24"/>
                  <w:szCs w:val="24"/>
                </w:rPr>
                <w:t>3-19</w:t>
              </w:r>
              <w:r w:rsidRPr="00DB1E32">
                <w:rPr>
                  <w:rFonts w:asciiTheme="minorHAnsi" w:hAnsiTheme="minorHAnsi" w:cstheme="minorHAnsi"/>
                  <w:sz w:val="24"/>
                  <w:szCs w:val="24"/>
                </w:rPr>
                <w:t xml:space="preserve">. </w:t>
              </w:r>
              <w:del w:id="27" w:author="Trevonte Wigfall" w:date="2021-12-01T16:37:00Z">
                <w:r w:rsidRPr="00DB1E32" w:rsidDel="003B682E">
                  <w:rPr>
                    <w:rFonts w:asciiTheme="minorHAnsi" w:hAnsiTheme="minorHAnsi" w:cstheme="minorHAnsi"/>
                    <w:sz w:val="24"/>
                    <w:szCs w:val="24"/>
                  </w:rPr>
                  <w:delText xml:space="preserve">Use </w:delText>
                </w:r>
                <w:r w:rsidDel="003B682E">
                  <w:rPr>
                    <w:rFonts w:ascii="Garamond" w:hAnsi="Garamond"/>
                    <w:b/>
                    <w:sz w:val="24"/>
                    <w:szCs w:val="24"/>
                  </w:rPr>
                  <w:delText>SNOW-44414</w:delText>
                </w:r>
              </w:del>
            </w:ins>
            <w:del w:id="28" w:author="Wigfall, Trevonte" w:date="2021-07-01T13:15:00Z">
              <w:r w:rsidR="00DB1E32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29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13</w:delText>
              </w:r>
              <w:r w:rsidR="00A34C25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30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-</w:delText>
              </w:r>
              <w:r w:rsidR="00472870" w:rsidRPr="00BF7C1F" w:rsidDel="00BF7C1F">
                <w:rPr>
                  <w:rFonts w:asciiTheme="minorHAnsi" w:hAnsiTheme="minorHAnsi" w:cstheme="minorHAnsi"/>
                  <w:bCs/>
                  <w:sz w:val="24"/>
                  <w:szCs w:val="24"/>
                  <w:rPrChange w:id="31" w:author="Wigfall, Trevonte" w:date="2021-07-01T13:15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19</w:delText>
              </w:r>
              <w:r w:rsidR="004C1BB0" w:rsidRPr="00DB1E32" w:rsidDel="00BF7C1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use </w:delText>
              </w:r>
            </w:del>
            <w:del w:id="32" w:author="Wigfall, Trevonte" w:date="2021-05-27T10:50:00Z">
              <w:r w:rsidR="0098578C" w:rsidRPr="0098578C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1B1EEA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692B5C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692B5C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692B5C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692B5C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692B5C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692B5C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059C39A6" w:rsidR="00382127" w:rsidRPr="00692B5C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3" w:author="Wigfall, Trevonte" w:date="2021-05-27T10:51:00Z">
              <w:r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3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  <w:r w:rsidR="003D7CA2">
              <w:rPr>
                <w:rFonts w:asciiTheme="minorHAnsi" w:hAnsiTheme="minorHAnsi"/>
                <w:b/>
                <w:sz w:val="22"/>
                <w:szCs w:val="22"/>
              </w:rPr>
              <w:br/>
              <w:t xml:space="preserve">Start time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  <w:r w:rsidR="00F71E1E">
              <w:rPr>
                <w:rFonts w:asciiTheme="minorHAnsi" w:hAnsiTheme="minorHAnsi"/>
                <w:b/>
                <w:sz w:val="22"/>
                <w:szCs w:val="22"/>
              </w:rPr>
              <w:t>:00</w:t>
            </w:r>
            <w:r w:rsidR="003E54C0">
              <w:rPr>
                <w:rFonts w:asciiTheme="minorHAnsi" w:hAnsiTheme="minorHAnsi"/>
                <w:b/>
                <w:sz w:val="22"/>
                <w:szCs w:val="22"/>
              </w:rPr>
              <w:t>pm</w:t>
            </w:r>
          </w:p>
        </w:tc>
      </w:tr>
      <w:tr w:rsidR="009E3C96" w:rsidRPr="00692B5C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692B5C" w:rsidRDefault="003B682E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11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0B16EB5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692B5C" w:rsidRDefault="003B682E" w:rsidP="009E3C96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2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5307AD2F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4038A537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692B5C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13A90D9F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577C5225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545D878A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9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5990B4F8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692B5C" w:rsidRDefault="003B682E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D53E576" w14:textId="77777777" w:rsidR="009E3C96" w:rsidRPr="00692B5C" w:rsidRDefault="009E3C96" w:rsidP="009E3C96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76AEC7A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2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26E477F1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692B5C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692B5C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692B5C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692B5C" w:rsidRDefault="003B682E" w:rsidP="009E3C96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5" w:history="1">
                                <w:r w:rsidR="009E3C96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3251B535" w14:textId="77777777" w:rsidR="009E3C96" w:rsidRPr="00692B5C" w:rsidRDefault="009E3C96" w:rsidP="009E3C96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5B0DB99" w14:textId="77777777" w:rsidR="009E3C96" w:rsidRPr="00692B5C" w:rsidRDefault="009E3C96" w:rsidP="009E3C96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18AC56D1" w14:textId="77777777" w:rsidR="009E3C96" w:rsidRPr="00692B5C" w:rsidRDefault="009E3C96" w:rsidP="009E3C96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5206FBB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653742C9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692B5C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692B5C" w:rsidRDefault="003B682E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6" w:history="1">
              <w:r w:rsidR="009E3C96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4BAB95EA" w14:textId="77777777" w:rsidR="009E3C96" w:rsidRPr="00692B5C" w:rsidRDefault="009E3C96" w:rsidP="009E3C96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692B5C" w:rsidRDefault="009E3C96" w:rsidP="009E3C96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4C3DFF08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692B5C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692B5C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941248" w14:textId="3ED46A2E" w:rsidR="009E3C96" w:rsidRPr="00692B5C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692B5C" w:rsidRDefault="003B682E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9E3C96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630171D" w14:textId="77777777" w:rsidR="009E3C96" w:rsidRPr="00692B5C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692B5C" w:rsidRDefault="009E3C96" w:rsidP="009E3C96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67C84662" w:rsidR="009E3C96" w:rsidRPr="00692B5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7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8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2A51F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51F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51F6" w:rsidRDefault="003B682E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E3C96" w:rsidRPr="002A51F6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51F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51F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365F4A34" w:rsidR="009E3C96" w:rsidRPr="002A51F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9" w:author="Wigfall, Trevonte" w:date="2021-05-27T10:51:00Z">
              <w:r w:rsidRPr="002A51F6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0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9E3C96" w:rsidRPr="00471ACC" w14:paraId="5370DBE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4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5F8EC84B" w14:textId="46DE1F93" w:rsidR="009E3C96" w:rsidRPr="00730706" w:rsidRDefault="009E3C96" w:rsidP="009E3C96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57" w:author="Wigfall, Trevonte" w:date="2021-06-02T09:3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3D </w:t>
            </w:r>
          </w:p>
          <w:p w14:paraId="03A6BD5E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6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6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65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66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6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8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7A4D02D" w14:textId="77777777" w:rsidR="009E3C96" w:rsidRPr="00730706" w:rsidRDefault="009E3C96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0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1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2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41EE4DD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3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41B5CE24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5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76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77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691ADE1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0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1940F8CA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2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3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84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5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7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88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90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91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730706">
              <w:rPr>
                <w:strike/>
                <w:rPrChange w:id="92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3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2450A52" w14:textId="77777777" w:rsidR="009E3C96" w:rsidRPr="00730706" w:rsidRDefault="009E3C96" w:rsidP="009E3C96">
            <w:pPr>
              <w:rPr>
                <w:strike/>
                <w:rPrChange w:id="95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6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7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33258A1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98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294C5356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9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0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01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02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9E3C96" w:rsidRPr="00F42C31" w14:paraId="4BB3AB0B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77777777" w:rsidR="009E3C96" w:rsidRPr="0073070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77777777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6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060BAD1" w:rsidR="009E3C96" w:rsidRPr="00730706" w:rsidRDefault="009E3C96" w:rsidP="009E3C96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2T09:3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09" w:author="Wigfall, Trevonte" w:date="2021-06-02T09:3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11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77777777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2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13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77777777" w:rsidR="009E3C96" w:rsidRPr="00730706" w:rsidRDefault="00AF14A9" w:rsidP="009E3C96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4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15" w:author="Wigfall, Trevonte" w:date="2021-06-02T09:36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16" w:author="Wigfall, Trevonte" w:date="2021-06-02T09:3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730706">
              <w:rPr>
                <w:strike/>
                <w:rPrChange w:id="117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8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19" w:author="Wigfall, Trevonte" w:date="2021-06-02T09:3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533AC5C" w14:textId="77777777" w:rsidR="009E3C96" w:rsidRPr="00730706" w:rsidRDefault="009E3C96" w:rsidP="009E3C96">
            <w:pPr>
              <w:rPr>
                <w:strike/>
                <w:rPrChange w:id="120" w:author="Wigfall, Trevonte" w:date="2021-06-02T09:3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1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2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273F221E" w14:textId="77777777" w:rsidR="009E3C96" w:rsidRPr="00730706" w:rsidRDefault="009E3C96" w:rsidP="009E3C96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3" w:author="Wigfall, Trevonte" w:date="2021-06-02T09:3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75B4ED71" w:rsidR="009E3C96" w:rsidRPr="00730706" w:rsidRDefault="009E3C96" w:rsidP="009E3C96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4" w:author="Wigfall, Trevonte" w:date="2021-06-02T09:3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5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26" w:author="Wigfall, Trevonte" w:date="2021-06-02T09:3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27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Default="003B682E" w:rsidP="008F5FE5">
            <w:hyperlink r:id="rId19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33BD224C" w:rsidR="008F5FE5" w:rsidRPr="00750B9D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58B9F9A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77777777" w:rsidR="008F5FE5" w:rsidRPr="00471AC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9BEE31E" w14:textId="7C585468" w:rsidR="008F5FE5" w:rsidRPr="00471ACC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77777777" w:rsidR="008F5FE5" w:rsidRPr="00471AC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77777777" w:rsidR="008F5FE5" w:rsidRPr="00471ACC" w:rsidRDefault="003B682E" w:rsidP="008F5FE5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0" w:history="1">
              <w:r w:rsidR="008F5FE5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5B116A41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40603528" w14:textId="77777777" w:rsidR="008F5FE5" w:rsidRPr="00471ACC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2A9F937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3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F1A9796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D5DEEA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77777777" w:rsidR="008F5FE5" w:rsidRPr="00692B5C" w:rsidRDefault="003B682E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21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5EF4DBCB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5534477B" w:rsidR="008F5FE5" w:rsidRPr="000166A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13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3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C43053D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5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3FCB323" w:rsidR="008F5FE5" w:rsidRPr="00730706" w:rsidRDefault="008F5FE5" w:rsidP="008F5FE5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38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40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41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Except Reporting</w:t>
            </w:r>
          </w:p>
          <w:p w14:paraId="4BD96029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3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4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4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47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48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49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730706">
              <w:rPr>
                <w:strike/>
                <w:rPrChange w:id="150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1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6DB31D9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53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4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5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158114D9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56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1387B7A1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8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59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60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4D86767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2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4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2DCEC80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5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67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69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0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71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73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174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730706">
              <w:rPr>
                <w:strike/>
                <w:rPrChange w:id="175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6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7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28F4B31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178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79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0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3E664CC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81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7F37EF4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2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3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184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185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7CC616C" w14:textId="77777777" w:rsidTr="00C37A7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77777777" w:rsidR="008F5FE5" w:rsidRPr="0073070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8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7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8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9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56F346EC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0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91" w:author="Wigfall, Trevonte" w:date="2021-06-02T09:39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730706">
              <w:rPr>
                <w:rFonts w:asciiTheme="minorHAnsi" w:hAnsiTheme="minorHAnsi"/>
                <w:smallCaps/>
                <w:strike/>
                <w:sz w:val="22"/>
                <w:szCs w:val="22"/>
                <w:rPrChange w:id="192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 </w:t>
            </w:r>
          </w:p>
          <w:p w14:paraId="5E069ADD" w14:textId="77777777" w:rsidR="008F5FE5" w:rsidRPr="00730706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3" w:author="Wigfall, Trevonte" w:date="2021-06-02T09:3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4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5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77777777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6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730706">
              <w:rPr>
                <w:rFonts w:asciiTheme="minorHAnsi" w:hAnsiTheme="minorHAnsi"/>
                <w:b/>
                <w:strike/>
                <w:sz w:val="22"/>
                <w:szCs w:val="22"/>
                <w:rPrChange w:id="197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77777777" w:rsidR="008F5FE5" w:rsidRPr="00730706" w:rsidRDefault="00AF14A9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98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730706">
              <w:rPr>
                <w:strike/>
                <w:rPrChange w:id="199" w:author="Wigfall, Trevonte" w:date="2021-06-02T09:39:00Z">
                  <w:rPr>
                    <w:color w:val="0000FF"/>
                  </w:rPr>
                </w:rPrChange>
              </w:rPr>
              <w:fldChar w:fldCharType="begin"/>
            </w:r>
            <w:r w:rsidRPr="00730706">
              <w:rPr>
                <w:strike/>
                <w:rPrChange w:id="200" w:author="Wigfall, Trevonte" w:date="2021-06-02T09:39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730706">
              <w:rPr>
                <w:strike/>
                <w:rPrChange w:id="201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2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730706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3" w:author="Wigfall, Trevonte" w:date="2021-06-02T09:3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13296764" w14:textId="77777777" w:rsidR="008F5FE5" w:rsidRPr="00730706" w:rsidRDefault="008F5FE5" w:rsidP="008F5FE5">
            <w:pPr>
              <w:spacing w:after="200" w:line="276" w:lineRule="auto"/>
              <w:rPr>
                <w:strike/>
                <w:rPrChange w:id="204" w:author="Wigfall, Trevonte" w:date="2021-06-02T09:39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77777777" w:rsidR="008F5FE5" w:rsidRPr="00730706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5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730706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06" w:author="Wigfall, Trevonte" w:date="2021-06-02T09:39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05BE42A4" w14:textId="77777777" w:rsidR="008F5FE5" w:rsidRPr="00730706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07" w:author="Wigfall, Trevonte" w:date="2021-06-02T09:39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758F586A" w:rsidR="008F5FE5" w:rsidRPr="00730706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8" w:author="Wigfall, Trevonte" w:date="2021-06-02T09:39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9" w:author="Wigfall, Trevonte" w:date="2021-05-27T10:51:00Z">
              <w:r w:rsidRPr="00730706" w:rsidDel="00AE59D6">
                <w:rPr>
                  <w:rFonts w:asciiTheme="minorHAnsi" w:hAnsiTheme="minorHAnsi"/>
                  <w:b/>
                  <w:strike/>
                  <w:sz w:val="22"/>
                  <w:szCs w:val="22"/>
                  <w:rPrChange w:id="210" w:author="Wigfall, Trevonte" w:date="2021-06-02T09:3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211" w:author="Wigfall, Trevonte" w:date="2021-07-07T11:13:00Z">
              <w:r w:rsidR="0079521B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597B9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1037B7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DB48B6" w:rsidRDefault="003B682E" w:rsidP="008F5FE5">
            <w:pPr>
              <w:spacing w:after="200" w:line="276" w:lineRule="auto"/>
            </w:pPr>
            <w:hyperlink r:id="rId22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1E361B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053B068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471ACC" w14:paraId="30BDEF2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77777777" w:rsidR="008F5FE5" w:rsidRPr="00471AC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77777777" w:rsidR="008F5FE5" w:rsidRPr="00471AC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77777777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45AE6E41" w:rsidR="008F5FE5" w:rsidRPr="00E27A89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77777777" w:rsidR="008F5FE5" w:rsidRPr="00E27A89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77777777" w:rsidR="008F5FE5" w:rsidRPr="00DB48B6" w:rsidRDefault="003B682E" w:rsidP="008F5FE5">
            <w:pPr>
              <w:spacing w:after="200" w:line="276" w:lineRule="auto"/>
            </w:pPr>
            <w:hyperlink r:id="rId23" w:history="1">
              <w:r w:rsidR="008F5FE5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8F5FE5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77777777" w:rsidR="008F5FE5" w:rsidRPr="00E27A89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7CF8481F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692B5C" w:rsidRDefault="003B682E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4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0020C990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692B5C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32C503E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692B5C" w:rsidRDefault="003B682E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5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214C80A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1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14245045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6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2FCA4018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7D09B7CD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2274761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04973B02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692B5C" w:rsidRDefault="003B682E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7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09951F16" w14:textId="77777777" w:rsidR="008F5FE5" w:rsidRPr="00692B5C" w:rsidRDefault="008F5FE5" w:rsidP="008F5FE5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BDA9088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6E1D27B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692B5C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692B5C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692B5C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692B5C" w:rsidRDefault="003B682E" w:rsidP="008F5FE5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8" w:history="1">
                                <w:r w:rsidR="008F5FE5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8F5FE5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F60F2A8" w14:textId="77777777" w:rsidR="008F5FE5" w:rsidRPr="00692B5C" w:rsidRDefault="008F5FE5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EEFEB4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EAC882" w14:textId="77777777" w:rsidR="008F5FE5" w:rsidRPr="00692B5C" w:rsidRDefault="008F5FE5" w:rsidP="008F5FE5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501ABE7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1449F1C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692B5C" w:rsidRDefault="003B682E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8F5FE5" w:rsidRPr="00692B5C">
                <w:rPr>
                  <w:strike/>
                </w:rPr>
                <w:t xml:space="preserve"> </w:t>
              </w:r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18340DB9" w14:textId="77777777" w:rsidR="008F5FE5" w:rsidRPr="00692B5C" w:rsidRDefault="008F5FE5" w:rsidP="008F5FE5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59967070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692B5C" w:rsidRDefault="003B682E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692B5C" w:rsidRDefault="008F5FE5" w:rsidP="008F5FE5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3FB087D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692B5C" w:rsidRDefault="003B682E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1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2CF8BA26" w14:textId="77777777" w:rsidR="008F5FE5" w:rsidRPr="00692B5C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63ABC68A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0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1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692B5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692B5C" w:rsidRDefault="003B682E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32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408A3FB2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2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3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692B5C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77777777" w:rsidR="008F5FE5" w:rsidRPr="00692B5C" w:rsidRDefault="008F5FE5" w:rsidP="008F5FE5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3D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692B5C" w:rsidRDefault="003B682E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8F5FE5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8F5FE5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11DEE906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4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5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692B5C" w:rsidRDefault="003B682E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34" w:history="1">
              <w:r w:rsidR="008F5FE5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7DD60AE5" w14:textId="77777777" w:rsidR="008F5FE5" w:rsidRPr="00692B5C" w:rsidRDefault="008F5FE5" w:rsidP="008F5FE5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6799A4E3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6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7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692B5C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692B5C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Reporting Server: N/A</w:t>
            </w:r>
          </w:p>
          <w:p w14:paraId="4D019AA9" w14:textId="77777777" w:rsidR="008F5FE5" w:rsidRPr="00692B5C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692B5C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692B5C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692B5C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7272A5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692B5C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692B5C" w:rsidRDefault="003B682E" w:rsidP="008F5FE5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5" w:history="1">
                          <w:r w:rsidR="008F5FE5" w:rsidRPr="00692B5C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357ABA65" w14:textId="77777777" w:rsidR="008F5FE5" w:rsidRPr="00692B5C" w:rsidRDefault="008F5FE5" w:rsidP="008F5FE5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A8167A7" w14:textId="77777777" w:rsidR="008F5FE5" w:rsidRPr="00692B5C" w:rsidRDefault="008F5FE5" w:rsidP="008F5FE5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692B5C" w:rsidRDefault="008F5FE5" w:rsidP="008F5FE5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D6AB67D" w14:textId="77777777" w:rsidR="008F5FE5" w:rsidRPr="00692B5C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1504C6C4" w:rsidR="008F5FE5" w:rsidRPr="00692B5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8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39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A50A84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A50A8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A50A84" w:rsidRDefault="008F5FE5" w:rsidP="008F5FE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50A8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  <w:r w:rsidRPr="00A50A84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A50A84" w:rsidRDefault="008F5FE5" w:rsidP="008F5FE5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0B894A0B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 xml:space="preserve">Perform App Compares using the templates in </w:t>
            </w:r>
            <w:del w:id="240" w:author="Wigfall, Trevonte" w:date="2021-07-06T17:30:00Z">
              <w:r w:rsidRPr="00A50A84" w:rsidDel="00E8789B">
                <w:rPr>
                  <w:rFonts w:ascii="Calibri" w:hAnsi="Calibri"/>
                  <w:strike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A50A84">
              <w:rPr>
                <w:rFonts w:ascii="Calibri" w:hAnsi="Calibri"/>
                <w:strike/>
                <w:sz w:val="22"/>
                <w:szCs w:val="22"/>
              </w:rPr>
              <w:t>(run as admin, provide master and target environments when prompted):</w:t>
            </w:r>
          </w:p>
          <w:p w14:paraId="730FC9FC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current_env_upgrading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6) TPIC: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7) UIAPP: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8) TPPUI: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9) C3:  current_env_upgrading to itself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FC4ABE7" w14:textId="77777777" w:rsidR="008F5FE5" w:rsidRPr="00A50A84" w:rsidRDefault="008F5FE5" w:rsidP="008F5FE5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A50A84">
              <w:rPr>
                <w:rFonts w:ascii="Calibri" w:hAnsi="Calibri"/>
                <w:strike/>
                <w:sz w:val="22"/>
                <w:szCs w:val="22"/>
              </w:rPr>
              <w:br/>
              <w:t>8Q master for everything else</w:t>
            </w:r>
            <w:r w:rsidRPr="00A50A84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A50A84" w:rsidRDefault="008F5FE5" w:rsidP="008F5FE5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50A84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7953A184" w:rsidR="008F5FE5" w:rsidRPr="00A50A84" w:rsidRDefault="008F5FE5" w:rsidP="008F5FE5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del w:id="241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2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20DBA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74515458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3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4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8F5FE5" w:rsidRPr="00220DBA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20DBA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20DBA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20DBA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20DBA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20DBA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20DBA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5E4B93B2" w:rsidR="008F5FE5" w:rsidRPr="00220DBA" w:rsidRDefault="008F5FE5" w:rsidP="008F5FE5">
            <w:del w:id="245" w:author="Wigfall, Trevonte" w:date="2021-05-27T10:51:00Z">
              <w:r w:rsidRPr="00750B9D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46" w:author="Wigfall, Trevonte" w:date="2021-07-07T11:13:00Z">
              <w:r w:rsidR="0079521B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4118EEE1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C46BA24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925A" w14:textId="77777777" w:rsidR="00A61998" w:rsidRDefault="00A61998">
      <w:r>
        <w:separator/>
      </w:r>
    </w:p>
  </w:endnote>
  <w:endnote w:type="continuationSeparator" w:id="0">
    <w:p w14:paraId="1B3DA748" w14:textId="77777777" w:rsidR="00A61998" w:rsidRDefault="00A6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4B56" w14:textId="77777777" w:rsidR="00A61998" w:rsidRDefault="00A61998">
      <w:r>
        <w:separator/>
      </w:r>
    </w:p>
  </w:footnote>
  <w:footnote w:type="continuationSeparator" w:id="0">
    <w:p w14:paraId="124794D6" w14:textId="77777777" w:rsidR="00A61998" w:rsidRDefault="00A6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3B682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99881825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511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30AC"/>
    <w:rsid w:val="002A51F6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82E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21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8C8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1998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6BE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12F1"/>
    <w:rsid w:val="00AE312B"/>
    <w:rsid w:val="00AE46D9"/>
    <w:rsid w:val="00AE59D6"/>
    <w:rsid w:val="00AE6C54"/>
    <w:rsid w:val="00AE7270"/>
    <w:rsid w:val="00AF14A9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BF7C1F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021A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7B6"/>
    <w:rsid w:val="00D16A1E"/>
    <w:rsid w:val="00D1752C"/>
    <w:rsid w:val="00D17EC9"/>
    <w:rsid w:val="00D22757"/>
    <w:rsid w:val="00D25A78"/>
    <w:rsid w:val="00D303AB"/>
    <w:rsid w:val="00D31AD9"/>
    <w:rsid w:val="00D31B6F"/>
    <w:rsid w:val="00D34A7B"/>
    <w:rsid w:val="00D353CF"/>
    <w:rsid w:val="00D3552E"/>
    <w:rsid w:val="00D36D6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3647A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8789B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491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682E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2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3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file:///\\agpcorp\apps\Local\EMT\COTS\McKesson\ClaimsXten\v6.0\Docs%20%20(Internal)\CXT_Installation_Guide-Dictionary-dat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7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4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12137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11</cp:revision>
  <cp:lastPrinted>2016-04-21T16:18:00Z</cp:lastPrinted>
  <dcterms:created xsi:type="dcterms:W3CDTF">2021-06-02T13:45:00Z</dcterms:created>
  <dcterms:modified xsi:type="dcterms:W3CDTF">2021-12-01T21:37:00Z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