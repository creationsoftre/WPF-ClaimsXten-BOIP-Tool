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EC46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5:5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7FCA177" w14:textId="77777777" w:rsidTr="005530BF">
        <w:trPr>
          <w:trHeight w:val="438"/>
          <w:trPrChange w:id="2" w:author="Wigfall, Trevonte" w:date="2021-07-12T15:53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2T15:53:00Z">
              <w:tcPr>
                <w:tcW w:w="1728" w:type="dxa"/>
              </w:tcPr>
            </w:tcPrChange>
          </w:tcPr>
          <w:p w14:paraId="185EFD3E" w14:textId="0E778A04" w:rsidR="0057614C" w:rsidRPr="00191A17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91A17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191A17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5" w:author="Trevonte Wigfall" w:date="2021-12-27T19:58:00Z">
              <w:r w:rsidRPr="00191A17" w:rsidDel="00191A17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6" w:author="Trevonte Wigfall" w:date="2021-12-27T19:58:00Z">
              <w:r w:rsidR="00191A17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r w:rsidR="004872AB" w:rsidRPr="00191A1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7" w:author="Wigfall, Trevonte" w:date="2021-07-17T20:45:00Z">
              <w:r w:rsidR="00607C60" w:rsidRPr="00E914AD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8" w:author="Wigfall, Trevonte" w:date="2021-07-17T20:45:00Z">
              <w:r w:rsidR="003D285C" w:rsidRPr="00191A17" w:rsidDel="00607C6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9" w:author="Wigfall, Trevonte" w:date="2021-07-12T15:52:00Z">
              <w:r w:rsidR="003D285C" w:rsidRPr="00191A17" w:rsidDel="005530BF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937" w:type="dxa"/>
            <w:tcBorders>
              <w:right w:val="single" w:sz="4" w:space="0" w:color="auto"/>
            </w:tcBorders>
            <w:tcPrChange w:id="10" w:author="Wigfall, Trevonte" w:date="2021-07-12T15:5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25F5C3" w14:textId="5DBF499A" w:rsidR="004A29BC" w:rsidRPr="00191A17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91A17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1275E8" w:rsidRPr="00191A17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1" w:author="Wigfall, Trevonte" w:date="2021-07-16T22:26:00Z">
              <w:r w:rsidR="003D04D7" w:rsidRPr="00191A17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  <w:del w:id="12" w:author="Trevonte Wigfall" w:date="2021-12-27T19:58:00Z">
                <w:r w:rsidR="003D04D7" w:rsidRPr="00191A17" w:rsidDel="00191A17">
                  <w:rPr>
                    <w:rFonts w:ascii="Garamond" w:hAnsi="Garamond"/>
                    <w:b/>
                    <w:sz w:val="24"/>
                    <w:szCs w:val="24"/>
                  </w:rPr>
                  <w:delText>#</w:delText>
                </w:r>
              </w:del>
            </w:ins>
            <w:ins w:id="13" w:author="Trevonte Wigfall" w:date="2021-12-27T19:58:00Z">
              <w:r w:rsidR="00191A17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4" w:author="Wigfall, Trevonte" w:date="2021-07-12T15:53:00Z">
              <w:r w:rsidR="003D285C" w:rsidRPr="00191A17" w:rsidDel="005530BF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5" w:author="Wigfall, Trevonte" w:date="2021-07-12T15:5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E520332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6" w:author="Wigfall, Trevonte" w:date="2021-07-12T15:5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516855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7" w:author="Wigfall, Trevonte" w:date="2021-07-12T15:53:00Z">
              <w:tcPr>
                <w:tcW w:w="2232" w:type="dxa"/>
              </w:tcPr>
            </w:tcPrChange>
          </w:tcPr>
          <w:p w14:paraId="2D1C768C" w14:textId="77777777" w:rsidR="0057614C" w:rsidRPr="00597B9C" w:rsidRDefault="00103E00" w:rsidP="004F311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4F311D">
              <w:rPr>
                <w:rFonts w:ascii="Garamond" w:hAnsi="Garamond"/>
                <w:b/>
                <w:sz w:val="24"/>
                <w:szCs w:val="24"/>
              </w:rPr>
              <w:t>ACKFLUSH</w:t>
            </w:r>
          </w:p>
        </w:tc>
      </w:tr>
    </w:tbl>
    <w:p w14:paraId="71CB2C71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A74DF91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4E998D7" w14:textId="77777777" w:rsidTr="00240F73">
        <w:tc>
          <w:tcPr>
            <w:tcW w:w="5000" w:type="pct"/>
            <w:gridSpan w:val="10"/>
            <w:shd w:val="clear" w:color="auto" w:fill="E6E6E6"/>
          </w:tcPr>
          <w:p w14:paraId="10B1828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98478F" w:rsidRPr="00597B9C" w14:paraId="07DB8E2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0992622" w14:textId="77777777" w:rsidR="0098478F" w:rsidRPr="005065ED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03E00">
              <w:rPr>
                <w:rFonts w:asciiTheme="minorHAnsi" w:hAnsiTheme="minorHAnsi"/>
                <w:smallCaps/>
                <w:sz w:val="22"/>
                <w:szCs w:val="22"/>
              </w:rPr>
              <w:t>All servers in backflush spreadsheet</w:t>
            </w:r>
          </w:p>
          <w:p w14:paraId="5E589867" w14:textId="77777777" w:rsidR="0098478F" w:rsidRPr="00826835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6127E8E3" w14:textId="77777777" w:rsidTr="00240F73">
        <w:tc>
          <w:tcPr>
            <w:tcW w:w="5000" w:type="pct"/>
            <w:gridSpan w:val="10"/>
            <w:shd w:val="clear" w:color="auto" w:fill="E6E6E6"/>
          </w:tcPr>
          <w:p w14:paraId="0CE8FC68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579EA7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1E34C4" w14:textId="77777777" w:rsidR="00A74B73" w:rsidRPr="00943369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48DB170C" w14:textId="77777777" w:rsidR="00450710" w:rsidRPr="00943369" w:rsidRDefault="00450710" w:rsidP="0045071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8100B04" w14:textId="77777777" w:rsidR="00450710" w:rsidRPr="00943369" w:rsidRDefault="00450710" w:rsidP="004507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A836242" w14:textId="4A4D985A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8" w:author="Wigfall, Trevonte" w:date="2021-07-12T15:55:00Z">
              <w:r w:rsidRPr="00191A17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proofErr w:type="spellStart"/>
            <w:ins w:id="19" w:author="Wigfall, Trevonte" w:date="2021-07-12T15:55:00Z">
              <w:r w:rsidR="005530BF" w:rsidRPr="00191A17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  <w:r w:rsidRPr="00191A1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5D5D5498" w14:textId="77777777" w:rsidR="00450710" w:rsidRPr="00263B38" w:rsidRDefault="00450710" w:rsidP="0045071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0832428" w14:textId="77777777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20F03AD" w14:textId="40A98668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proofErr w:type="gramStart"/>
            <w:r w:rsidRPr="00943369">
              <w:rPr>
                <w:rFonts w:asciiTheme="minorHAnsi" w:hAnsiTheme="minorHAnsi" w:cs="Arial"/>
                <w:sz w:val="22"/>
                <w:szCs w:val="22"/>
              </w:rPr>
              <w:t>use</w:t>
            </w:r>
            <w:proofErr w:type="gramEnd"/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del w:id="20" w:author="Wigfall, Trevonte" w:date="2021-07-12T15:58:00Z">
              <w:r w:rsidRPr="00191A17" w:rsidDel="005530BF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proofErr w:type="spellStart"/>
            <w:ins w:id="21" w:author="Wigfall, Trevonte" w:date="2021-07-12T15:58:00Z">
              <w:r w:rsidR="005530BF" w:rsidRPr="00191A17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</w:p>
          <w:p w14:paraId="350CC1F7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2063250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248083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26EB7D4D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8FD502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162ABDD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32C91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E585FB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5C3DA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B6118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CB241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333405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03760B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3785CE3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44818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5530BF" w:rsidRPr="00597B9C" w14:paraId="4DF1C9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C19C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EA73BB5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AA4CF3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6BC1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A7B7EB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EA00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5F2B2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C5154" w14:textId="77777777" w:rsidR="005530BF" w:rsidRPr="007301A9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A790C55" w14:textId="77777777" w:rsidR="005530BF" w:rsidRDefault="005530BF" w:rsidP="005530BF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DB0CC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E86A196" w14:textId="2C97B8F0" w:rsidR="005530BF" w:rsidRPr="00191A17" w:rsidRDefault="00A00981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" w:author="Wigfall, Trevonte" w:date="2021-07-15T11:26:00Z">
              <w:del w:id="23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</w:delText>
                </w:r>
              </w:del>
            </w:ins>
            <w:ins w:id="24" w:author="Wigfall, Trevonte" w:date="2021-07-15T15:36:00Z">
              <w:del w:id="25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6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M/DD/YY</w:delText>
                </w:r>
              </w:del>
            </w:ins>
            <w:ins w:id="27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8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ins w:id="29" w:author="Wigfall, Trevonte" w:date="2021-07-15T11:26:00Z">
              <w:r w:rsidRPr="00191A17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30" w:author="Wigfall, Trevonte" w:date="2021-07-12T15:57:00Z">
              <w:r w:rsidR="005530BF"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44B4E0F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FBF29A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3AD93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01942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DB4F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5338FC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F229A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7F43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5F224A" w14:textId="77777777" w:rsidR="005530BF" w:rsidRPr="00432652" w:rsidRDefault="00191A17" w:rsidP="005530BF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B3364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35B030" w14:textId="7D1BBFBD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" w:author="Wigfall, Trevonte" w:date="2021-07-12T15:57:00Z">
              <w:del w:id="32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" w:author="Wigfall, Trevonte" w:date="2021-07-15T15:36:00Z">
              <w:del w:id="34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5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7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18:30</w:delText>
              </w:r>
            </w:del>
          </w:p>
        </w:tc>
      </w:tr>
      <w:tr w:rsidR="005530BF" w:rsidRPr="00597B9C" w14:paraId="0FC21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27B1D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DF130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A4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07BA26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CFD92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18CB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559B5E" w14:textId="77777777" w:rsidR="005530BF" w:rsidRPr="007301A9" w:rsidRDefault="00191A17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3660C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22BA767" w14:textId="44549D1A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9" w:author="Wigfall, Trevonte" w:date="2021-07-12T15:57:00Z">
              <w:del w:id="40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" w:author="Wigfall, Trevonte" w:date="2021-07-15T15:36:00Z">
              <w:del w:id="42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43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4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45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18:32</w:delText>
              </w:r>
            </w:del>
          </w:p>
        </w:tc>
      </w:tr>
      <w:tr w:rsidR="005530BF" w:rsidRPr="00597B9C" w14:paraId="3B05A92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F73DE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F0F51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C2728D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16A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285C3E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79004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9BCD486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320840" w14:textId="77777777" w:rsidR="005530BF" w:rsidRDefault="00191A17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5530BF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73447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171C98" w14:textId="79261084" w:rsidR="005530BF" w:rsidRPr="00191A17" w:rsidDel="005530BF" w:rsidRDefault="005530BF" w:rsidP="005530BF">
            <w:pPr>
              <w:rPr>
                <w:del w:id="4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8" w:author="Wigfall, Trevonte" w:date="2021-07-12T15:57:00Z">
              <w:del w:id="4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0" w:author="Wigfall, Trevonte" w:date="2021-07-15T15:36:00Z">
              <w:del w:id="5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52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54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5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74B0BB12" w14:textId="27D57B1A" w:rsidR="005530BF" w:rsidRPr="00191A17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5530BF" w:rsidRPr="00597B9C" w14:paraId="35DD005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3375B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DAC83F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4FAC2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8CB6C1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BC861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C5308E8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8973B0" w14:textId="77777777" w:rsidR="005530BF" w:rsidRPr="004317D4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5530BF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C2804C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64AFD1C" w14:textId="54EF3DE3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" w:author="Wigfall, Trevonte" w:date="2021-07-12T15:57:00Z">
              <w:del w:id="58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9" w:author="Wigfall, Trevonte" w:date="2021-07-15T15:36:00Z">
              <w:del w:id="60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61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2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4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18:40</w:delText>
              </w:r>
            </w:del>
          </w:p>
        </w:tc>
      </w:tr>
      <w:tr w:rsidR="005530BF" w:rsidRPr="00167E86" w14:paraId="33307A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A62526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FF587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F17F3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9F403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802F62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AE314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D66217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7DCE71" w14:textId="77777777" w:rsidR="005530BF" w:rsidRPr="00167E86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65A6D4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BE14CA" w14:textId="06967410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5" w:author="Wigfall, Trevonte" w:date="2021-07-12T15:57:00Z">
              <w:del w:id="66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7" w:author="Wigfall, Trevonte" w:date="2021-07-15T15:36:00Z">
              <w:del w:id="68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69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70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2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18:41</w:delText>
              </w:r>
            </w:del>
          </w:p>
        </w:tc>
      </w:tr>
      <w:tr w:rsidR="005530BF" w:rsidRPr="00167E86" w14:paraId="64D7AB6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0AB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51EFF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6F322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45CE2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ECC2BF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F386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E2F467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6BD01" w14:textId="77777777" w:rsidR="005530BF" w:rsidRPr="00167E86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A1EF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C4A2E1C" w14:textId="7A360CD0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" w:author="Wigfall, Trevonte" w:date="2021-07-12T15:57:00Z">
              <w:del w:id="74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75" w:author="Wigfall, Trevonte" w:date="2021-07-15T15:36:00Z">
              <w:del w:id="76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77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78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79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0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18:42</w:delText>
              </w:r>
            </w:del>
          </w:p>
        </w:tc>
      </w:tr>
      <w:tr w:rsidR="005530BF" w:rsidRPr="00167E86" w14:paraId="24A478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D6A5D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5A42D41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68C06D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D6B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3FBD80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BBBE4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8405E0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2395D" w14:textId="77777777" w:rsidR="005530BF" w:rsidRPr="00167E86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5530BF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BFA091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E7FB737" w14:textId="57EEAB7F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1" w:author="Wigfall, Trevonte" w:date="2021-07-12T15:57:00Z">
              <w:del w:id="82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3" w:author="Wigfall, Trevonte" w:date="2021-07-15T15:36:00Z">
              <w:del w:id="84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85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86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87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18:43</w:delText>
              </w:r>
            </w:del>
          </w:p>
        </w:tc>
      </w:tr>
      <w:tr w:rsidR="005530BF" w:rsidRPr="00976565" w14:paraId="546A8B1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C1A0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3A297B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613C0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406BD7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075EEB3" w14:textId="77777777" w:rsidR="005530BF" w:rsidRPr="004473D0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30977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9EFC2A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3C9A3E" w14:textId="77777777" w:rsidR="005530BF" w:rsidRPr="00976565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5530BF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F62533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FDE5EE" w14:textId="1F81F708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" w:author="Wigfall, Trevonte" w:date="2021-07-12T15:57:00Z">
              <w:del w:id="90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1" w:author="Wigfall, Trevonte" w:date="2021-07-15T15:36:00Z">
              <w:del w:id="92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93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4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95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18:45</w:delText>
              </w:r>
            </w:del>
          </w:p>
        </w:tc>
      </w:tr>
      <w:tr w:rsidR="005530BF" w:rsidRPr="00FB3EB3" w14:paraId="397E916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67C57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EDEE4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98BF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AA8D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</w:t>
            </w:r>
            <w:proofErr w:type="gram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for ,</w:t>
            </w:r>
            <w:proofErr w:type="gram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B34F6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BEBB5E1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AD63F7" w14:textId="77777777" w:rsidR="005530BF" w:rsidRPr="00FB3EB3" w:rsidRDefault="00191A17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Archive or </w:t>
              </w:r>
              <w:proofErr w:type="gramStart"/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Delete</w:t>
              </w:r>
              <w:proofErr w:type="gramEnd"/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E0AB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207D95" w14:textId="197102B7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7" w:author="Wigfall, Trevonte" w:date="2021-07-12T15:57:00Z">
              <w:del w:id="98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9" w:author="Wigfall, Trevonte" w:date="2021-07-15T15:36:00Z">
              <w:del w:id="100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01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02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03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4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18:50</w:delText>
              </w:r>
            </w:del>
          </w:p>
        </w:tc>
      </w:tr>
      <w:tr w:rsidR="005530BF" w:rsidRPr="00FB3EB3" w14:paraId="5DDF9A2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9DC35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A5B91B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F0BF7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D15D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56C8199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49AE8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A7855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B2D98E" w14:textId="77777777" w:rsidR="005530BF" w:rsidRPr="00FB3EB3" w:rsidRDefault="00191A17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025107F6" w14:textId="77777777" w:rsidR="005530BF" w:rsidRPr="00FB3EB3" w:rsidRDefault="005530BF" w:rsidP="005530BF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AB2701" w14:textId="77777777" w:rsidR="005530BF" w:rsidRPr="00FB3EB3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044BE0" w14:textId="6A8F605F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" w:author="Wigfall, Trevonte" w:date="2021-07-12T15:57:00Z">
              <w:del w:id="106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07" w:author="Wigfall, Trevonte" w:date="2021-07-15T15:36:00Z">
              <w:del w:id="108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09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0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11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2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18:55</w:delText>
              </w:r>
            </w:del>
          </w:p>
        </w:tc>
      </w:tr>
      <w:tr w:rsidR="005530BF" w:rsidRPr="003024B8" w14:paraId="6279348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D53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87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7B49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65DA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52FFF2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B68F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8F60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206E" w14:textId="77777777" w:rsidR="005530BF" w:rsidRPr="007F3EDA" w:rsidRDefault="00191A17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104AEB8A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253ABCDD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C38CF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Custom applicatio</w:t>
            </w: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4D4" w14:textId="3E7A07F0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7-12T15:57:00Z">
              <w:del w:id="114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lastRenderedPageBreak/>
                  <w:delText xml:space="preserve">DAY </w:delText>
                </w:r>
              </w:del>
            </w:ins>
            <w:ins w:id="115" w:author="Wigfall, Trevonte" w:date="2021-07-15T15:36:00Z">
              <w:del w:id="116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17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8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19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0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19:00</w:delText>
              </w:r>
            </w:del>
          </w:p>
        </w:tc>
      </w:tr>
      <w:tr w:rsidR="005530BF" w:rsidRPr="003024B8" w14:paraId="7E7C386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419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C41A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FC1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580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298A4A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1111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C85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530BF" w:rsidRPr="003024B8" w14:paraId="6349549C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330B" w14:textId="77777777" w:rsidR="005530BF" w:rsidRPr="003024B8" w:rsidRDefault="00191A17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5530BF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48FA20A5" wp14:editId="3EC329AA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CA255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02242C9" wp14:editId="1D6905AB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75186D" w14:textId="77777777" w:rsidR="005530BF" w:rsidRDefault="005530BF" w:rsidP="005530B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242C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7D75186D" w14:textId="77777777" w:rsidR="005530BF" w:rsidRDefault="005530BF" w:rsidP="005530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BEECD5E" w14:textId="77777777" w:rsidR="005530BF" w:rsidRPr="003024B8" w:rsidRDefault="005530BF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F3FBDC1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5E8C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D4A3" w14:textId="3E1E9DF0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" w:author="Wigfall, Trevonte" w:date="2021-07-12T15:57:00Z">
              <w:del w:id="122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3" w:author="Wigfall, Trevonte" w:date="2021-07-15T15:36:00Z">
              <w:del w:id="124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25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26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27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19:10</w:delText>
              </w:r>
            </w:del>
          </w:p>
        </w:tc>
      </w:tr>
      <w:tr w:rsidR="005530BF" w:rsidRPr="00FB3EB3" w14:paraId="33D4DD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8C69F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BC9D22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8908055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8061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552E3F3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C679D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5FE02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281F00" w14:textId="77777777" w:rsidR="005530BF" w:rsidRPr="00FB3EB3" w:rsidRDefault="00191A17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5530BF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3A181F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BC1DEE" w14:textId="1E9B126D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" w:author="Wigfall, Trevonte" w:date="2021-07-12T15:57:00Z">
              <w:del w:id="130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31" w:author="Wigfall, Trevonte" w:date="2021-07-15T15:36:00Z">
              <w:del w:id="132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33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34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35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19:20</w:delText>
              </w:r>
            </w:del>
          </w:p>
        </w:tc>
      </w:tr>
      <w:tr w:rsidR="005530BF" w:rsidRPr="00FB3EB3" w14:paraId="154BDD3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845070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2B5AF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4E14F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63F8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403F55E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CEC26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03BFB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DE4CA3" w14:textId="77777777" w:rsidR="005530BF" w:rsidRPr="00FB3EB3" w:rsidRDefault="005530BF" w:rsidP="005530B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21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742EC06F" w14:textId="77777777" w:rsidR="005530BF" w:rsidRDefault="005530BF" w:rsidP="005530BF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995D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6A50F61" w14:textId="1B86D4B6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" w:author="Wigfall, Trevonte" w:date="2021-07-12T15:57:00Z">
              <w:del w:id="138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39" w:author="Wigfall, Trevonte" w:date="2021-07-15T15:36:00Z">
              <w:del w:id="140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41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42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43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4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19:22</w:delText>
              </w:r>
            </w:del>
          </w:p>
        </w:tc>
      </w:tr>
      <w:tr w:rsidR="005530BF" w:rsidRPr="00FB3EB3" w14:paraId="7A8698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71A2A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479B231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5CD4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00D15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3952A9A2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27EE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0A14B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CA8DCC" w14:textId="77777777" w:rsidR="005530BF" w:rsidRPr="00FB3EB3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5530BF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AE9D9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E11CA0" w14:textId="61D3F5BA" w:rsidR="005530BF" w:rsidRPr="00191A17" w:rsidDel="005530BF" w:rsidRDefault="005530BF" w:rsidP="005530BF">
            <w:pPr>
              <w:rPr>
                <w:del w:id="145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146" w:author="Wigfall, Trevonte" w:date="2021-07-12T15:57:00Z">
              <w:del w:id="147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48" w:author="Wigfall, Trevonte" w:date="2021-07-15T15:36:00Z">
              <w:del w:id="149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50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51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52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3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F13ED62" w14:textId="756BD7FA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54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5530BF" w:rsidRPr="003024B8" w14:paraId="36F573C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BE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8137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4B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E9C3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E14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B843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8B8E" w14:textId="77777777" w:rsidR="005530BF" w:rsidRPr="007F3EDA" w:rsidRDefault="00191A17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5530BF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6D6D7650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CFF4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4E7" w14:textId="6A8094A9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" w:author="Wigfall, Trevonte" w:date="2021-07-12T15:57:00Z">
              <w:del w:id="156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7" w:author="Wigfall, Trevonte" w:date="2021-07-15T15:36:00Z">
              <w:del w:id="158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59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60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61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2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19:40</w:delText>
              </w:r>
            </w:del>
          </w:p>
        </w:tc>
      </w:tr>
      <w:tr w:rsidR="005530BF" w:rsidRPr="00597B9C" w14:paraId="1B9ACE6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167557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446643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803FDE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F0696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B4C614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D2195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3E38D4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1705D7" w14:textId="77777777" w:rsidR="005530BF" w:rsidRPr="00FB3EB3" w:rsidRDefault="00191A17" w:rsidP="005530BF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4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47E75D" w14:textId="77777777" w:rsidR="005530BF" w:rsidRPr="00FB3EB3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83C7F5" w14:textId="714B22BD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3" w:author="Wigfall, Trevonte" w:date="2021-07-12T15:57:00Z">
              <w:del w:id="164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65" w:author="Wigfall, Trevonte" w:date="2021-07-15T15:36:00Z">
              <w:del w:id="166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67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68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69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0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19:45</w:delText>
              </w:r>
            </w:del>
          </w:p>
        </w:tc>
      </w:tr>
      <w:tr w:rsidR="005530BF" w:rsidRPr="00597B9C" w14:paraId="04099C9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64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9709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328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1B10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4A7E3397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0E9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51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70D4" w14:textId="77777777" w:rsidR="005530BF" w:rsidRPr="007F3EDA" w:rsidRDefault="00191A17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5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370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E25B" w14:textId="6182C84D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1" w:author="Wigfall, Trevonte" w:date="2021-07-12T15:57:00Z">
              <w:del w:id="172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3" w:author="Wigfall, Trevonte" w:date="2021-07-15T15:36:00Z">
              <w:del w:id="174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75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76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77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19:48</w:delText>
              </w:r>
            </w:del>
          </w:p>
        </w:tc>
      </w:tr>
      <w:tr w:rsidR="005530BF" w:rsidRPr="00597B9C" w14:paraId="6BB25E8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C93D6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645452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AAD9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1DA6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0803D6B8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100A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C92B5CC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369D" w14:textId="77777777" w:rsidR="005530BF" w:rsidRPr="00597B9C" w:rsidRDefault="00191A17" w:rsidP="005530B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1D0744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AC9A91" w14:textId="166CA857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9" w:author="Wigfall, Trevonte" w:date="2021-07-12T15:57:00Z">
              <w:del w:id="180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1" w:author="Wigfall, Trevonte" w:date="2021-07-15T15:36:00Z">
              <w:del w:id="182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83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4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85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19:50</w:delText>
              </w:r>
            </w:del>
          </w:p>
        </w:tc>
      </w:tr>
      <w:tr w:rsidR="005530BF" w:rsidRPr="00597B9C" w14:paraId="4870B9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4E04CB0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EABC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5DAF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1FD6D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18D3DD2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898A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A654BA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4949A" w14:textId="77777777" w:rsidR="005530BF" w:rsidRPr="00055E1E" w:rsidRDefault="00191A17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7" w:history="1">
              <w:r w:rsidR="005530BF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5ADCC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392C99" w14:textId="537A5070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7" w:author="Wigfall, Trevonte" w:date="2021-07-12T15:57:00Z">
              <w:del w:id="188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9" w:author="Wigfall, Trevonte" w:date="2021-07-15T15:36:00Z">
              <w:del w:id="190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91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92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193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4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19:52</w:delText>
              </w:r>
            </w:del>
          </w:p>
        </w:tc>
      </w:tr>
      <w:tr w:rsidR="005530BF" w:rsidRPr="003D285C" w14:paraId="7E1BCFFB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A834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A73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329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A4D6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  <w:p w14:paraId="5A5741C7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A54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CF5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BB0D2" w14:textId="77777777" w:rsidR="005530BF" w:rsidRPr="003D285C" w:rsidRDefault="005530BF" w:rsidP="005530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Change C3 service account password in AD, and update </w:t>
            </w:r>
            <w:proofErr w:type="spellStart"/>
            <w:r w:rsidRPr="003D285C">
              <w:rPr>
                <w:rFonts w:ascii="Arial" w:hAnsi="Arial" w:cs="Arial"/>
                <w:b/>
                <w:sz w:val="22"/>
                <w:szCs w:val="22"/>
              </w:rPr>
              <w:t>Cyberark</w:t>
            </w:r>
            <w:proofErr w:type="spellEnd"/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3C82" w14:textId="77777777" w:rsidR="005530BF" w:rsidRPr="003D285C" w:rsidRDefault="005530BF" w:rsidP="005530BF">
            <w:pPr>
              <w:rPr>
                <w:rFonts w:ascii="Calibri" w:hAnsi="Calibri"/>
                <w:sz w:val="22"/>
                <w:szCs w:val="22"/>
              </w:rPr>
            </w:pPr>
            <w:r w:rsidRPr="003D285C">
              <w:rPr>
                <w:rFonts w:ascii="Calibri" w:hAnsi="Calibri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75D" w14:textId="22312C39" w:rsidR="005530BF" w:rsidRPr="00191A17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5" w:author="Wigfall, Trevonte" w:date="2021-07-12T15:57:00Z">
              <w:del w:id="196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7" w:author="Wigfall, Trevonte" w:date="2021-07-15T15:36:00Z">
              <w:del w:id="198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199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0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01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2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5530BF" w:rsidRPr="003D285C" w14:paraId="68BF49DE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F0A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A09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AF7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6BC5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  <w:p w14:paraId="41997028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97A8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DBCE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B2429" w14:textId="77777777" w:rsidR="005530BF" w:rsidRPr="003D285C" w:rsidRDefault="005530BF" w:rsidP="005530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Change TPIC service account password in AD, and update </w:t>
            </w:r>
            <w:proofErr w:type="spellStart"/>
            <w:r w:rsidRPr="003D285C">
              <w:rPr>
                <w:rFonts w:ascii="Arial" w:hAnsi="Arial" w:cs="Arial"/>
                <w:b/>
                <w:sz w:val="22"/>
                <w:szCs w:val="22"/>
              </w:rPr>
              <w:t>Cyberark</w:t>
            </w:r>
            <w:proofErr w:type="spellEnd"/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06D2" w14:textId="77777777" w:rsidR="005530BF" w:rsidRPr="003D285C" w:rsidRDefault="005530BF" w:rsidP="005530BF">
            <w:pPr>
              <w:rPr>
                <w:rFonts w:ascii="Calibri" w:hAnsi="Calibri"/>
                <w:sz w:val="22"/>
                <w:szCs w:val="22"/>
              </w:rPr>
            </w:pPr>
            <w:r w:rsidRPr="003D285C">
              <w:rPr>
                <w:rFonts w:ascii="Calibri" w:hAnsi="Calibri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7C88" w14:textId="4FA5AED6" w:rsidR="005530BF" w:rsidRPr="00191A17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3" w:author="Wigfall, Trevonte" w:date="2021-07-12T15:57:00Z">
              <w:del w:id="204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5" w:author="Wigfall, Trevonte" w:date="2021-07-15T15:36:00Z">
              <w:del w:id="206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07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8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09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0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14:paraId="759E7DC6" w14:textId="77777777" w:rsidTr="0025422A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909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A83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CEED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440B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  <w:p w14:paraId="20905435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329E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E89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3044" w14:textId="77777777" w:rsidR="005530BF" w:rsidRPr="003D285C" w:rsidRDefault="00191A17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5530BF" w:rsidRPr="003D285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Follow the overarching document to change the LDAP manager password for the entire tier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7A04" w14:textId="77777777" w:rsidR="005530BF" w:rsidRPr="003D285C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D285C">
              <w:rPr>
                <w:rFonts w:ascii="Calibri" w:hAnsi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D913" w14:textId="7E38446B" w:rsidR="005530BF" w:rsidRPr="00191A17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1" w:author="Wigfall, Trevonte" w:date="2021-07-12T15:57:00Z">
              <w:del w:id="212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3" w:author="Wigfall, Trevonte" w:date="2021-07-15T15:36:00Z">
              <w:del w:id="214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15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16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17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5530BF" w:rsidRPr="003D285C" w14:paraId="5066E6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C4C06E5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BB163AB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8738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518A2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and TPIC ONLY</w:t>
            </w:r>
          </w:p>
          <w:p w14:paraId="141EB58D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7ACA0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165E21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5CFF6" w14:textId="77777777" w:rsidR="005530BF" w:rsidRPr="003D285C" w:rsidRDefault="00191A17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</w:rPr>
            </w:pPr>
            <w:hyperlink r:id="rId29" w:history="1">
              <w:r w:rsidR="005530BF" w:rsidRPr="003D285C">
                <w:rPr>
                  <w:rStyle w:val="Hyperlink"/>
                  <w:rFonts w:ascii="Arial" w:hAnsi="Arial" w:cs="Arial"/>
                  <w:b/>
                  <w:strike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58A7DE25" w14:textId="77777777" w:rsidR="005530BF" w:rsidRPr="003D285C" w:rsidRDefault="005530BF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3D285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  <w:p w14:paraId="3B0210C0" w14:textId="77777777" w:rsidR="005530BF" w:rsidRPr="003D285C" w:rsidRDefault="005530B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9497163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18FC26C" w14:textId="3F3F65FC" w:rsidR="005530BF" w:rsidRPr="00191A17" w:rsidDel="005530BF" w:rsidRDefault="005530BF" w:rsidP="005530BF">
            <w:pPr>
              <w:rPr>
                <w:del w:id="219" w:author="Wigfall, Trevonte" w:date="2021-07-12T15:57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220" w:author="Wigfall, Trevonte" w:date="2021-07-12T15:57:00Z">
              <w:del w:id="22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22" w:author="Wigfall, Trevonte" w:date="2021-07-15T15:36:00Z">
              <w:del w:id="22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24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2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26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27" w:author="Wigfall, Trevonte" w:date="2021-07-12T15:57:00Z">
              <w:r w:rsidRPr="00191A17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 xml:space="preserve">FRI 2/8/19 </w:delText>
              </w:r>
            </w:del>
          </w:p>
          <w:p w14:paraId="332292CF" w14:textId="03907A07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228" w:author="Wigfall, Trevonte" w:date="2021-07-12T15:57:00Z">
              <w:r w:rsidRPr="00191A17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20:00</w:delText>
              </w:r>
            </w:del>
          </w:p>
        </w:tc>
      </w:tr>
      <w:tr w:rsidR="005530BF" w:rsidRPr="008770BE" w14:paraId="471E338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A53AB4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C9D77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5AF1E6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EFB50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All servers:  </w:t>
            </w: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30FC2872" w14:textId="77777777" w:rsidR="005530BF" w:rsidRPr="003D285C" w:rsidRDefault="005530BF" w:rsidP="005530BF">
            <w:pPr>
              <w:rPr>
                <w:b/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864F8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B3669D7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873E96" w14:textId="77777777" w:rsidR="005530BF" w:rsidRPr="003D285C" w:rsidRDefault="00191A17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</w:rPr>
            </w:pPr>
            <w:hyperlink r:id="rId30" w:history="1">
              <w:r w:rsidR="005530BF" w:rsidRPr="003D285C">
                <w:rPr>
                  <w:rStyle w:val="Hyperlink"/>
                  <w:rFonts w:ascii="Arial" w:hAnsi="Arial" w:cs="Arial"/>
                  <w:b/>
                  <w:strike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4C78E665" w14:textId="77777777" w:rsidR="005530BF" w:rsidRPr="003D285C" w:rsidRDefault="005530BF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3D285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52B8BBA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29C5303" w14:textId="26F27A02" w:rsidR="005530BF" w:rsidRPr="00191A17" w:rsidDel="005530BF" w:rsidRDefault="005530BF" w:rsidP="005530BF">
            <w:pPr>
              <w:rPr>
                <w:del w:id="229" w:author="Wigfall, Trevonte" w:date="2021-07-12T15:57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230" w:author="Wigfall, Trevonte" w:date="2021-07-12T15:57:00Z">
              <w:del w:id="23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32" w:author="Wigfall, Trevonte" w:date="2021-07-15T15:36:00Z">
              <w:del w:id="23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34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3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36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37" w:author="Wigfall, Trevonte" w:date="2021-07-12T15:57:00Z">
              <w:r w:rsidRPr="00191A17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 xml:space="preserve">FRI 2/8/19 </w:delText>
              </w:r>
            </w:del>
          </w:p>
          <w:p w14:paraId="422957E8" w14:textId="7844A98E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238" w:author="Wigfall, Trevonte" w:date="2021-07-12T15:57:00Z">
              <w:r w:rsidRPr="00191A17" w:rsidDel="005530B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20:10</w:delText>
              </w:r>
            </w:del>
          </w:p>
        </w:tc>
      </w:tr>
      <w:tr w:rsidR="005530BF" w:rsidRPr="00597B9C" w14:paraId="7DA70F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AAACA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AADBBB5" w14:textId="77777777" w:rsidR="005530BF" w:rsidRPr="00C46E95" w:rsidRDefault="005530BF" w:rsidP="005530BF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6070E8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C45F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B0E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50D3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79EB6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79246" w14:textId="77777777" w:rsidR="005530BF" w:rsidRPr="00597B9C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C35D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1E4CC56" w14:textId="76B8B486" w:rsidR="005530BF" w:rsidRPr="00191A17" w:rsidDel="005530BF" w:rsidRDefault="005530BF" w:rsidP="005530BF">
            <w:pPr>
              <w:rPr>
                <w:del w:id="23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40" w:author="Wigfall, Trevonte" w:date="2021-07-12T15:57:00Z">
              <w:del w:id="24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2" w:author="Wigfall, Trevonte" w:date="2021-07-15T15:36:00Z">
              <w:del w:id="24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44" w:author="Trevonte Wigfall" w:date="2021-12-27T19:5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4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46" w:author="Trevonte Wigfall" w:date="2021-12-27T19:5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4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17FC4A0" w14:textId="55D82B9A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5530BF" w:rsidRPr="00167E86" w14:paraId="2B9F34D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D0E933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33259A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A6501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5BFFFE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8782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A5876B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48F041" w14:textId="77777777" w:rsidR="005530BF" w:rsidRPr="00167E86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35EC6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BA9F0E" w14:textId="52ADF5BA" w:rsidR="005530BF" w:rsidRPr="00191A17" w:rsidDel="005530BF" w:rsidRDefault="005530BF" w:rsidP="005530BF">
            <w:pPr>
              <w:rPr>
                <w:del w:id="24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50" w:author="Wigfall, Trevonte" w:date="2021-07-12T15:57:00Z">
              <w:del w:id="25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52" w:author="Wigfall, Trevonte" w:date="2021-07-15T15:36:00Z">
              <w:del w:id="25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5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5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5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5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F74B70D" w14:textId="22B78301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5530BF" w:rsidRPr="00167E86" w14:paraId="1D16F1D9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5BA915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165A44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BCEB9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65904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19EB5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4125EB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79D72" w14:textId="77777777" w:rsidR="005530BF" w:rsidRPr="00167E86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EFDC88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7EC1722" w14:textId="1E44DBB8" w:rsidR="005530BF" w:rsidRPr="00191A17" w:rsidDel="005530BF" w:rsidRDefault="005530BF" w:rsidP="005530BF">
            <w:pPr>
              <w:rPr>
                <w:del w:id="25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60" w:author="Wigfall, Trevonte" w:date="2021-07-12T15:57:00Z">
              <w:del w:id="26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2" w:author="Wigfall, Trevonte" w:date="2021-07-15T15:36:00Z">
              <w:del w:id="26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6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6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6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740695E" w14:textId="6B6DF0B4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5530BF" w:rsidRPr="00167E86" w14:paraId="762020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448DC3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A35D1C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BE5D73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3AC30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CC19C1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E9C8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172C39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08705C" w14:textId="77777777" w:rsidR="005530BF" w:rsidRPr="00167E86" w:rsidRDefault="00191A17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ECB313E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2CFDBA" w14:textId="154F4CE0" w:rsidR="005530BF" w:rsidRPr="00191A17" w:rsidDel="005530BF" w:rsidRDefault="005530BF" w:rsidP="005530BF">
            <w:pPr>
              <w:rPr>
                <w:del w:id="26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70" w:author="Wigfall, Trevonte" w:date="2021-07-12T15:57:00Z">
              <w:del w:id="27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2" w:author="Wigfall, Trevonte" w:date="2021-07-15T15:36:00Z">
              <w:del w:id="27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7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7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7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7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D0EA6C1" w14:textId="429972B2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5530BF" w:rsidRPr="00597B9C" w14:paraId="45810A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8493F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2D9B7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B2D0B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FE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78C8CD6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CBFB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D3741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A9C49" w14:textId="77777777" w:rsidR="005530BF" w:rsidRPr="00597B9C" w:rsidRDefault="00191A17" w:rsidP="005530BF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5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4EA59E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D872A3D" w14:textId="0B6AA52C" w:rsidR="005530BF" w:rsidRPr="00191A17" w:rsidDel="005530BF" w:rsidRDefault="005530BF" w:rsidP="005530BF">
            <w:pPr>
              <w:rPr>
                <w:del w:id="27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80" w:author="Wigfall, Trevonte" w:date="2021-07-12T15:57:00Z">
              <w:del w:id="28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2" w:author="Wigfall, Trevonte" w:date="2021-07-15T15:36:00Z">
              <w:del w:id="28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8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8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8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56C4432" w14:textId="7DC8F082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5530BF" w:rsidRPr="00597B9C" w14:paraId="181E6CD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79F6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FC06F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3AB5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1EEC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7761C930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03D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F5776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F37587" w14:textId="77777777" w:rsidR="005530BF" w:rsidRPr="00597B9C" w:rsidRDefault="00191A17" w:rsidP="005530B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6" w:history="1">
              <w:r w:rsidR="005530BF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AF0893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8CD06A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C842DCC" w14:textId="00DBCD96" w:rsidR="005530BF" w:rsidRPr="00191A17" w:rsidDel="005530BF" w:rsidRDefault="005530BF" w:rsidP="005530BF">
            <w:pPr>
              <w:rPr>
                <w:del w:id="28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290" w:author="Wigfall, Trevonte" w:date="2021-07-12T15:57:00Z">
              <w:del w:id="29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92" w:author="Wigfall, Trevonte" w:date="2021-07-15T15:36:00Z">
              <w:del w:id="29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29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9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29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9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5DDC6BF" w14:textId="5ED41A52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5530BF" w:rsidRPr="00597B9C" w14:paraId="36B94270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24284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CD0713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940EF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03B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1B7A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E0889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41445" w14:textId="77777777" w:rsidR="005530BF" w:rsidRPr="00597B9C" w:rsidRDefault="00191A17" w:rsidP="005530BF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7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EA5CA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F063DB" w14:textId="753B593F" w:rsidR="005530BF" w:rsidRPr="00191A17" w:rsidDel="005530BF" w:rsidRDefault="005530BF" w:rsidP="005530BF">
            <w:pPr>
              <w:rPr>
                <w:del w:id="29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00" w:author="Wigfall, Trevonte" w:date="2021-07-12T15:57:00Z">
              <w:del w:id="30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02" w:author="Wigfall, Trevonte" w:date="2021-07-15T15:36:00Z">
              <w:del w:id="30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0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0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0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60339A74" w14:textId="425D8B2A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5530BF" w:rsidRPr="00597B9C" w14:paraId="47502CD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C36848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87E21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F9C10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E4118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4079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65005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CA7EBE" w14:textId="77777777" w:rsidR="005530BF" w:rsidRPr="00597B9C" w:rsidRDefault="00191A17" w:rsidP="005530BF">
            <w:pPr>
              <w:spacing w:after="200" w:line="276" w:lineRule="auto"/>
            </w:pPr>
            <w:hyperlink r:id="rId38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6D0BE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6E5E54" w14:textId="2E044798" w:rsidR="005530BF" w:rsidRPr="00191A17" w:rsidDel="005530BF" w:rsidRDefault="005530BF" w:rsidP="005530BF">
            <w:pPr>
              <w:rPr>
                <w:del w:id="309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10" w:author="Wigfall, Trevonte" w:date="2021-07-12T15:57:00Z">
              <w:del w:id="311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2" w:author="Wigfall, Trevonte" w:date="2021-07-15T15:36:00Z">
              <w:del w:id="313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1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5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1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17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325AC4F" w14:textId="28653E6C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8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5530BF" w:rsidRPr="00597B9C" w14:paraId="2514164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D4FB4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AB90EC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792B1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778ED6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F946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DC827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6DE28" w14:textId="77777777" w:rsidR="005530BF" w:rsidRPr="00597B9C" w:rsidRDefault="00191A17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9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5D05A22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2BD671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CE8011" w14:textId="48E90226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9" w:author="Wigfall, Trevonte" w:date="2021-07-12T15:57:00Z">
              <w:del w:id="320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21" w:author="Wigfall, Trevonte" w:date="2021-07-15T15:36:00Z">
              <w:del w:id="322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23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4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25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FRI 2/8/19 20:50</w:delText>
              </w:r>
            </w:del>
          </w:p>
        </w:tc>
      </w:tr>
      <w:tr w:rsidR="005530BF" w:rsidRPr="00597B9C" w14:paraId="1BDB95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EA725E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665B7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D0062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8CD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BFDD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55650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10A5D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T\Launchers (run as admin, provide </w:t>
            </w:r>
            <w:proofErr w:type="gramStart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master</w:t>
            </w:r>
            <w:proofErr w:type="gramEnd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11C78FAB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2FDF4C98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55520" behindDoc="0" locked="0" layoutInCell="1" allowOverlap="1" wp14:anchorId="610B3322" wp14:editId="05B57A2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A22E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6A0741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A534D0" w14:textId="080BD4A2" w:rsidR="005530BF" w:rsidRPr="00191A17" w:rsidDel="005530BF" w:rsidRDefault="005530BF" w:rsidP="005530BF">
            <w:pPr>
              <w:rPr>
                <w:del w:id="32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28" w:author="Wigfall, Trevonte" w:date="2021-07-12T15:57:00Z">
              <w:del w:id="32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0" w:author="Wigfall, Trevonte" w:date="2021-07-15T15:36:00Z">
              <w:del w:id="33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3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3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3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35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14E7CE21" w14:textId="4F016647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6" w:author="Wigfall, Trevonte" w:date="2021-07-12T15:57:00Z">
              <w:r w:rsidRPr="00191A17" w:rsidDel="005530BF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5530BF" w:rsidRPr="00597B9C" w14:paraId="19F248A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649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07038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40127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118B7D" w14:textId="77777777" w:rsidR="005530BF" w:rsidRPr="00597B9C" w:rsidRDefault="005530BF" w:rsidP="005530BF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12AF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79A5B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D8081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3BA6E29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220E9A5" w14:textId="5246FAAE" w:rsidR="005530BF" w:rsidRPr="00191A17" w:rsidDel="00A55B75" w:rsidRDefault="005530BF" w:rsidP="005530BF">
            <w:pPr>
              <w:rPr>
                <w:del w:id="33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38" w:author="Wigfall, Trevonte" w:date="2021-07-12T15:57:00Z">
              <w:del w:id="33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40" w:author="Wigfall, Trevonte" w:date="2021-07-15T15:36:00Z">
              <w:del w:id="34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4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4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B0351D" w14:textId="11D03E91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5530BF" w:rsidRPr="00597B9C" w14:paraId="3BEA0AD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54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3D9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E8F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3779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B61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BC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DD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A3F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DD" w14:textId="7FD2BA6E" w:rsidR="005530BF" w:rsidRPr="00191A17" w:rsidDel="00A55B75" w:rsidRDefault="005530BF" w:rsidP="005530BF">
            <w:pPr>
              <w:rPr>
                <w:del w:id="34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48" w:author="Wigfall, Trevonte" w:date="2021-07-12T15:57:00Z">
              <w:del w:id="34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50" w:author="Wigfall, Trevonte" w:date="2021-07-15T15:36:00Z">
              <w:del w:id="35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5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5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5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3E82D31E" w14:textId="32BE668D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39435B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43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91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04D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A59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3121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A89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73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C5D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</w:t>
            </w:r>
            <w:proofErr w:type="spellEnd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 xml:space="preserve">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252" w14:textId="6DCA2AA4" w:rsidR="005530BF" w:rsidRPr="00191A17" w:rsidDel="00A55B75" w:rsidRDefault="005530BF" w:rsidP="005530BF">
            <w:pPr>
              <w:rPr>
                <w:del w:id="35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58" w:author="Wigfall, Trevonte" w:date="2021-07-12T15:57:00Z">
              <w:del w:id="35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60" w:author="Wigfall, Trevonte" w:date="2021-07-15T15:36:00Z">
              <w:del w:id="36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6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6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2A452258" w14:textId="083D5231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5530BF" w:rsidRPr="00597B9C" w14:paraId="7C9381A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1B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4F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12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E69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AB8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71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48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0B09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E5C" w14:textId="430D3C2C" w:rsidR="005530BF" w:rsidRPr="00191A17" w:rsidDel="00A55B75" w:rsidRDefault="005530BF" w:rsidP="005530BF">
            <w:pPr>
              <w:rPr>
                <w:del w:id="36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68" w:author="Wigfall, Trevonte" w:date="2021-07-12T15:57:00Z">
              <w:del w:id="36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70" w:author="Wigfall, Trevonte" w:date="2021-07-15T15:36:00Z">
              <w:del w:id="37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7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7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7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51A9DD16" w14:textId="408AB3D8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5530BF" w:rsidRPr="00597B9C" w14:paraId="4890082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29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A5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08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111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E5E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293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CE7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FCA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01" w14:textId="67E1231F" w:rsidR="005530BF" w:rsidRPr="00191A17" w:rsidDel="00A55B75" w:rsidRDefault="005530BF" w:rsidP="005530BF">
            <w:pPr>
              <w:rPr>
                <w:del w:id="37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78" w:author="Wigfall, Trevonte" w:date="2021-07-12T15:57:00Z">
              <w:del w:id="37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80" w:author="Wigfall, Trevonte" w:date="2021-07-15T15:36:00Z">
              <w:del w:id="38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8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8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8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07FF96A" w14:textId="7E5C4FDA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5530BF" w:rsidRPr="00597B9C" w14:paraId="453449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FC2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8C5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708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BAF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0E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C7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F29B0" w14:textId="77777777" w:rsidR="005530BF" w:rsidRPr="00055E1E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F0839" w14:textId="77777777" w:rsidR="005530BF" w:rsidRPr="00055E1E" w:rsidRDefault="005530BF" w:rsidP="005530BF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5C5A" w14:textId="23D61B46" w:rsidR="005530BF" w:rsidRPr="00191A17" w:rsidDel="00A55B75" w:rsidRDefault="005530BF" w:rsidP="005530BF">
            <w:pPr>
              <w:rPr>
                <w:del w:id="38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88" w:author="Wigfall, Trevonte" w:date="2021-07-12T15:57:00Z">
              <w:del w:id="38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0" w:author="Wigfall, Trevonte" w:date="2021-07-15T15:36:00Z">
              <w:del w:id="39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39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9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39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9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4362ED3E" w14:textId="17A136B0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9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5530BF" w:rsidRPr="00597B9C" w14:paraId="2A99594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14FE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0D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1815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690E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EAD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C6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4F85" w14:textId="77777777" w:rsidR="005530BF" w:rsidRPr="00F01A88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629294EE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2B7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AB" w14:textId="59A180C6" w:rsidR="005530BF" w:rsidRPr="00191A17" w:rsidDel="00A55B75" w:rsidRDefault="005530BF" w:rsidP="005530BF">
            <w:pPr>
              <w:rPr>
                <w:del w:id="39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398" w:author="Wigfall, Trevonte" w:date="2021-07-12T15:57:00Z">
              <w:del w:id="39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00" w:author="Wigfall, Trevonte" w:date="2021-07-15T15:36:00Z">
              <w:del w:id="40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40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0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40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0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2/8/19 </w:delText>
              </w:r>
            </w:del>
          </w:p>
          <w:p w14:paraId="03C4A923" w14:textId="0307DA8F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5530BF" w:rsidRPr="00597B9C" w14:paraId="3D0CA5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40D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C44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FD3B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C308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AD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03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72A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64C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3449" w14:textId="524FC766" w:rsidR="005530BF" w:rsidRPr="00191A17" w:rsidDel="00A55B75" w:rsidRDefault="005530BF" w:rsidP="005530BF">
            <w:pPr>
              <w:rPr>
                <w:del w:id="407" w:author="Wigfall, Trevonte" w:date="2021-07-12T15:57:00Z"/>
                <w:rFonts w:asciiTheme="minorHAnsi" w:hAnsiTheme="minorHAnsi"/>
                <w:b/>
                <w:sz w:val="22"/>
                <w:szCs w:val="22"/>
              </w:rPr>
            </w:pPr>
            <w:ins w:id="408" w:author="Wigfall, Trevonte" w:date="2021-07-12T15:57:00Z">
              <w:del w:id="409" w:author="Trevonte Wigfall" w:date="2021-12-27T19:57:00Z">
                <w:r w:rsidRPr="00191A17" w:rsidDel="00A12579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0" w:author="Wigfall, Trevonte" w:date="2021-07-15T15:36:00Z">
              <w:del w:id="411" w:author="Trevonte Wigfall" w:date="2021-12-27T19:57:00Z">
                <w:r w:rsidR="00281F73" w:rsidRPr="00191A17" w:rsidDel="00A12579">
                  <w:rPr>
                    <w:rFonts w:asciiTheme="minorHAnsi" w:hAnsiTheme="minorHAnsi"/>
                    <w:b/>
                    <w:sz w:val="22"/>
                    <w:szCs w:val="22"/>
                    <w:rPrChange w:id="41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13" w:author="Trevonte Wigfall" w:date="2021-12-27T19:57:00Z">
              <w:r w:rsidR="00A12579" w:rsidRPr="00191A17">
                <w:rPr>
                  <w:rFonts w:asciiTheme="minorHAnsi" w:hAnsiTheme="minorHAnsi"/>
                  <w:b/>
                  <w:sz w:val="22"/>
                  <w:szCs w:val="22"/>
                  <w:rPrChange w:id="41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15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2/9/19 </w:delText>
              </w:r>
            </w:del>
          </w:p>
          <w:p w14:paraId="41679003" w14:textId="7650B477" w:rsidR="005530BF" w:rsidRPr="00191A17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6" w:author="Wigfall, Trevonte" w:date="2021-07-12T15:57:00Z">
              <w:r w:rsidRPr="00191A17" w:rsidDel="00A55B75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2934D96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3241737" w14:textId="77777777" w:rsidTr="00C70289">
        <w:trPr>
          <w:trHeight w:val="2479"/>
        </w:trPr>
        <w:tc>
          <w:tcPr>
            <w:tcW w:w="13062" w:type="dxa"/>
          </w:tcPr>
          <w:p w14:paraId="6B84A146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2BF35D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A9B906A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D0020E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1"/>
      <w:footerReference w:type="default" r:id="rId4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B63E" w14:textId="77777777" w:rsidR="000B619A" w:rsidRDefault="000B619A">
      <w:r>
        <w:separator/>
      </w:r>
    </w:p>
  </w:endnote>
  <w:endnote w:type="continuationSeparator" w:id="0">
    <w:p w14:paraId="15E1FBB8" w14:textId="77777777" w:rsidR="000B619A" w:rsidRDefault="000B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3797" w14:textId="77777777" w:rsidR="0061153C" w:rsidRDefault="0061153C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D277EC2" w14:textId="77777777" w:rsidR="0061153C" w:rsidRDefault="0061153C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57C21" w14:textId="77777777" w:rsidR="000B619A" w:rsidRDefault="000B619A">
      <w:r>
        <w:separator/>
      </w:r>
    </w:p>
  </w:footnote>
  <w:footnote w:type="continuationSeparator" w:id="0">
    <w:p w14:paraId="5BFAC118" w14:textId="77777777" w:rsidR="000B619A" w:rsidRDefault="000B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0BBB" w14:textId="77777777" w:rsidR="0061153C" w:rsidRDefault="00191A17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04B060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40254" r:id="rId2"/>
      </w:object>
    </w:r>
  </w:p>
  <w:p w14:paraId="52FCB32A" w14:textId="77777777" w:rsidR="0061153C" w:rsidRDefault="0061153C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3722EDF" w14:textId="77777777" w:rsidR="0061153C" w:rsidRDefault="0061153C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E7CE7F9" w14:textId="77777777" w:rsidR="0061153C" w:rsidRDefault="00611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19A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3E00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A17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2F87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22A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1F73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6BC3"/>
    <w:rsid w:val="00387FD6"/>
    <w:rsid w:val="00390D2B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B7D77"/>
    <w:rsid w:val="003D04D7"/>
    <w:rsid w:val="003D285C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0710"/>
    <w:rsid w:val="00450DBA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96780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6C64"/>
    <w:rsid w:val="004B6F89"/>
    <w:rsid w:val="004B7657"/>
    <w:rsid w:val="004C19A4"/>
    <w:rsid w:val="004C2FF5"/>
    <w:rsid w:val="004C41DB"/>
    <w:rsid w:val="004C4F71"/>
    <w:rsid w:val="004C7D91"/>
    <w:rsid w:val="004D275E"/>
    <w:rsid w:val="004D5462"/>
    <w:rsid w:val="004D5B0F"/>
    <w:rsid w:val="004D5D76"/>
    <w:rsid w:val="004D7626"/>
    <w:rsid w:val="004E25E6"/>
    <w:rsid w:val="004E5308"/>
    <w:rsid w:val="004F10E8"/>
    <w:rsid w:val="004F311D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6F43"/>
    <w:rsid w:val="00527593"/>
    <w:rsid w:val="00527925"/>
    <w:rsid w:val="005316A2"/>
    <w:rsid w:val="005317CA"/>
    <w:rsid w:val="00533B29"/>
    <w:rsid w:val="00534616"/>
    <w:rsid w:val="005429EE"/>
    <w:rsid w:val="00551630"/>
    <w:rsid w:val="005530BF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07C60"/>
    <w:rsid w:val="0061132C"/>
    <w:rsid w:val="0061153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038C"/>
    <w:rsid w:val="006E1CDB"/>
    <w:rsid w:val="006E2215"/>
    <w:rsid w:val="006E24A0"/>
    <w:rsid w:val="006E4DFE"/>
    <w:rsid w:val="006E6CA8"/>
    <w:rsid w:val="006F0FF6"/>
    <w:rsid w:val="006F31E9"/>
    <w:rsid w:val="006F4910"/>
    <w:rsid w:val="006F6C83"/>
    <w:rsid w:val="006F7E3E"/>
    <w:rsid w:val="00702642"/>
    <w:rsid w:val="007030C3"/>
    <w:rsid w:val="00703C4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770BE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1600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478F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0981"/>
    <w:rsid w:val="00A0140E"/>
    <w:rsid w:val="00A05451"/>
    <w:rsid w:val="00A12579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0EEB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D20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6D9A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97E36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055"/>
    <w:rsid w:val="00D67741"/>
    <w:rsid w:val="00D714EF"/>
    <w:rsid w:val="00D724D6"/>
    <w:rsid w:val="00D73AB8"/>
    <w:rsid w:val="00D74265"/>
    <w:rsid w:val="00D83746"/>
    <w:rsid w:val="00D85C5F"/>
    <w:rsid w:val="00D85D43"/>
    <w:rsid w:val="00D86B86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9B7"/>
    <w:rsid w:val="00E25CE2"/>
    <w:rsid w:val="00E26438"/>
    <w:rsid w:val="00E26AB5"/>
    <w:rsid w:val="00E3363D"/>
    <w:rsid w:val="00E40110"/>
    <w:rsid w:val="00E41268"/>
    <w:rsid w:val="00E42402"/>
    <w:rsid w:val="00E44715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55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2464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1257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2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Change_LDAP_Manager_Password_For_ClaimsXten_In_Active_Directory_OVERARCHING.docx?Web=1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0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5CD7-8522-4B7D-9909-B3FE858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48</TotalTime>
  <Pages>7</Pages>
  <Words>1059</Words>
  <Characters>13697</Characters>
  <Application>Microsoft Office Word</Application>
  <DocSecurity>0</DocSecurity>
  <Lines>114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14727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13</cp:revision>
  <cp:lastPrinted>2016-04-21T16:18:00Z</cp:lastPrinted>
  <dcterms:created xsi:type="dcterms:W3CDTF">2020-08-04T19:41:00Z</dcterms:created>
  <dcterms:modified xsi:type="dcterms:W3CDTF">2021-12-28T00:58:00Z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