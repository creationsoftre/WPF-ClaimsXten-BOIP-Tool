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EBA5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6T22:2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B9E1197" w14:textId="77777777" w:rsidTr="009F4BD2">
        <w:trPr>
          <w:trHeight w:val="438"/>
          <w:trPrChange w:id="2" w:author="Wigfall, Trevonte" w:date="2021-07-16T22:28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6T22:28:00Z">
              <w:tcPr>
                <w:tcW w:w="1728" w:type="dxa"/>
              </w:tcPr>
            </w:tcPrChange>
          </w:tcPr>
          <w:p w14:paraId="21C0C440" w14:textId="625F0598" w:rsidR="0057614C" w:rsidRPr="00F128F6" w:rsidRDefault="00D001FB" w:rsidP="00524190">
            <w:pPr>
              <w:rPr>
                <w:ins w:id="4" w:author="Wigfall, Trevonte" w:date="2021-07-17T20:47:00Z"/>
                <w:rFonts w:ascii="Garamond" w:hAnsi="Garamond"/>
                <w:b/>
                <w:sz w:val="24"/>
                <w:szCs w:val="24"/>
              </w:rPr>
            </w:pPr>
            <w:bookmarkStart w:id="5" w:name="Dropdown2"/>
            <w:r w:rsidRPr="00F128F6">
              <w:rPr>
                <w:rFonts w:ascii="Garamond" w:hAnsi="Garamond"/>
                <w:b/>
                <w:sz w:val="24"/>
                <w:szCs w:val="24"/>
              </w:rPr>
              <w:t xml:space="preserve">CNR </w:t>
            </w:r>
            <w:del w:id="6" w:author="Trevonte Wigfall" w:date="2021-12-27T20:01:00Z">
              <w:r w:rsidRPr="00F128F6" w:rsidDel="00F128F6">
                <w:rPr>
                  <w:rFonts w:ascii="Garamond" w:hAnsi="Garamond"/>
                  <w:b/>
                  <w:sz w:val="24"/>
                  <w:szCs w:val="24"/>
                </w:rPr>
                <w:delText>#</w:delText>
              </w:r>
            </w:del>
            <w:ins w:id="7" w:author="Trevonte Wigfall" w:date="2021-12-27T20:01:00Z">
              <w:r w:rsidR="00F128F6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ins w:id="8" w:author="Wigfall, Trevonte" w:date="2021-07-17T20:47:00Z">
              <w:r w:rsidR="006B1508" w:rsidRPr="00F128F6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9" w:author="Wigfall, Trevonte" w:date="2021-07-17T20:47:00Z">
              <w:r w:rsidRPr="00F128F6" w:rsidDel="006B1508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  <w:r w:rsidR="00BB3F0B" w:rsidRPr="00F128F6" w:rsidDel="006B1508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10" w:author="Wigfall, Trevonte" w:date="2021-07-12T16:10:00Z">
              <w:r w:rsidR="00BB3F0B" w:rsidRPr="00F128F6" w:rsidDel="00EB5CFE">
                <w:rPr>
                  <w:rFonts w:ascii="Garamond" w:hAnsi="Garamond"/>
                  <w:b/>
                  <w:sz w:val="24"/>
                  <w:szCs w:val="24"/>
                </w:rPr>
                <w:delText>38421</w:delText>
              </w:r>
            </w:del>
          </w:p>
          <w:p w14:paraId="573B0AC2" w14:textId="52BC2BFB" w:rsidR="006B1508" w:rsidRPr="00F128F6" w:rsidRDefault="006B1508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11" w:author="Wigfall, Trevonte" w:date="2021-07-17T20:47:00Z">
              <w:r w:rsidRPr="00F128F6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937" w:type="dxa"/>
            <w:tcBorders>
              <w:right w:val="single" w:sz="4" w:space="0" w:color="auto"/>
            </w:tcBorders>
            <w:tcPrChange w:id="12" w:author="Wigfall, Trevonte" w:date="2021-07-16T22:28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188B06" w14:textId="456C2F4A" w:rsidR="004A29BC" w:rsidRPr="00F128F6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128F6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BB3F0B" w:rsidRPr="00F128F6">
              <w:rPr>
                <w:rFonts w:ascii="Garamond" w:hAnsi="Garamond"/>
                <w:b/>
                <w:sz w:val="24"/>
                <w:szCs w:val="24"/>
              </w:rPr>
              <w:t>XT Release</w:t>
            </w:r>
            <w:ins w:id="13" w:author="Wigfall, Trevonte" w:date="2021-07-16T22:28:00Z">
              <w:r w:rsidR="009F4BD2" w:rsidRPr="00F128F6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4" w:author="Wigfall, Trevonte" w:date="2021-07-16T22:28:00Z">
              <w:r w:rsidR="00BB3F0B" w:rsidRPr="00F128F6" w:rsidDel="009F4BD2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ins w:id="15" w:author="Wigfall, Trevonte" w:date="2021-07-16T22:28:00Z">
              <w:r w:rsidR="009F4BD2" w:rsidRPr="00F128F6">
                <w:rPr>
                  <w:rFonts w:ascii="Garamond" w:hAnsi="Garamond"/>
                  <w:b/>
                  <w:sz w:val="24"/>
                  <w:szCs w:val="24"/>
                  <w:rPrChange w:id="16" w:author="Trevonte Wigfall" w:date="2021-12-27T20:00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</w:t>
              </w:r>
              <w:del w:id="17" w:author="Trevonte Wigfall" w:date="2021-12-27T20:01:00Z">
                <w:r w:rsidR="009F4BD2" w:rsidRPr="00F128F6" w:rsidDel="00F128F6">
                  <w:rPr>
                    <w:rFonts w:ascii="Garamond" w:hAnsi="Garamond"/>
                    <w:b/>
                    <w:sz w:val="24"/>
                    <w:szCs w:val="24"/>
                    <w:rPrChange w:id="18" w:author="Trevonte Wigfall" w:date="2021-12-27T20:00:00Z">
                      <w:rPr>
                        <w:rFonts w:ascii="Garamond" w:hAnsi="Garamond"/>
                        <w:b/>
                        <w:sz w:val="24"/>
                        <w:szCs w:val="24"/>
                        <w:highlight w:val="yellow"/>
                      </w:rPr>
                    </w:rPrChange>
                  </w:rPr>
                  <w:delText>#</w:delText>
                </w:r>
              </w:del>
            </w:ins>
            <w:ins w:id="19" w:author="Trevonte Wigfall" w:date="2021-12-27T20:01:00Z">
              <w:r w:rsidR="00F128F6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  <w:del w:id="20" w:author="Wigfall, Trevonte" w:date="2021-07-12T16:10:00Z">
              <w:r w:rsidR="00BB3F0B" w:rsidRPr="00F128F6" w:rsidDel="00EB5CFE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21" w:author="Wigfall, Trevonte" w:date="2021-07-16T22:28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B9A10CA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22" w:author="Wigfall, Trevonte" w:date="2021-07-16T22:28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2082E449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23" w:author="Wigfall, Trevonte" w:date="2021-07-16T22:28:00Z">
              <w:tcPr>
                <w:tcW w:w="2232" w:type="dxa"/>
              </w:tcPr>
            </w:tcPrChange>
          </w:tcPr>
          <w:p w14:paraId="587C8242" w14:textId="303E0CB1" w:rsidR="0057614C" w:rsidRPr="00597B9C" w:rsidRDefault="0006449A">
            <w:pPr>
              <w:rPr>
                <w:rFonts w:ascii="Garamond" w:hAnsi="Garamond"/>
                <w:b/>
                <w:sz w:val="24"/>
                <w:szCs w:val="24"/>
              </w:rPr>
            </w:pPr>
            <w:del w:id="24" w:author="Wigfall, Trevonte" w:date="2021-07-12T16:09:00Z">
              <w:r w:rsidDel="005F4A2D">
                <w:rPr>
                  <w:rFonts w:ascii="Garamond" w:hAnsi="Garamond"/>
                  <w:b/>
                  <w:sz w:val="24"/>
                  <w:szCs w:val="24"/>
                </w:rPr>
                <w:delText>QA-8Q</w:delText>
              </w:r>
            </w:del>
            <w:ins w:id="25" w:author="Wigfall, Trevonte" w:date="2021-07-12T16:09:00Z">
              <w:r w:rsidR="005F4A2D">
                <w:rPr>
                  <w:rFonts w:ascii="Garamond" w:hAnsi="Garamond"/>
                  <w:b/>
                  <w:sz w:val="24"/>
                  <w:szCs w:val="24"/>
                </w:rPr>
                <w:t>GBFAC08Q</w:t>
              </w:r>
            </w:ins>
          </w:p>
        </w:tc>
      </w:tr>
    </w:tbl>
    <w:p w14:paraId="3A15B21C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5EB75B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168"/>
        <w:gridCol w:w="1529"/>
      </w:tblGrid>
      <w:tr w:rsidR="00D43747" w:rsidRPr="00597B9C" w14:paraId="3DC21E43" w14:textId="77777777" w:rsidTr="00D001FB">
        <w:tc>
          <w:tcPr>
            <w:tcW w:w="5000" w:type="pct"/>
            <w:gridSpan w:val="10"/>
            <w:shd w:val="clear" w:color="auto" w:fill="E6E6E6"/>
          </w:tcPr>
          <w:p w14:paraId="65AD206F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3BEF5E19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B0FC54F" w14:textId="77777777" w:rsidR="001F2CE1" w:rsidRDefault="00826835" w:rsidP="000751D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F2C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VA22TWVCXT001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</w:t>
            </w:r>
            <w:r w:rsidR="00504AE1"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VA22TWVCXT002,  VA22TWVCXT003,  VA22TWVCXT004, VA22TWVCXT005,  VA22TWVCXT006, VA22TWVCXT007, </w:t>
            </w:r>
            <w:r w:rsidR="001F2CE1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71140CB" w14:textId="77777777" w:rsidR="00D43747" w:rsidRPr="00826835" w:rsidRDefault="00504AE1" w:rsidP="000751D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VA22DWVISS007, VA22TWVCXT008</w:t>
            </w:r>
          </w:p>
        </w:tc>
      </w:tr>
      <w:tr w:rsidR="00D43747" w:rsidRPr="00597B9C" w14:paraId="507A3144" w14:textId="77777777" w:rsidTr="00D001FB">
        <w:tc>
          <w:tcPr>
            <w:tcW w:w="5000" w:type="pct"/>
            <w:gridSpan w:val="10"/>
            <w:shd w:val="clear" w:color="auto" w:fill="E6E6E6"/>
          </w:tcPr>
          <w:p w14:paraId="68F9C151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260A3D20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AC0ECAB" w14:textId="77777777" w:rsidR="00D001FB" w:rsidRPr="00943369" w:rsidRDefault="00D001FB" w:rsidP="00D001F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56445CB2" w14:textId="77777777" w:rsidR="00D001FB" w:rsidRPr="00943369" w:rsidRDefault="00A22B47" w:rsidP="00D001F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D001FB"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17A50D2E" w14:textId="7BFFC33C" w:rsidR="00D001FB" w:rsidRDefault="00A22B47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13</w:t>
            </w:r>
            <w:r w:rsidR="00D001FB">
              <w:rPr>
                <w:rFonts w:asciiTheme="minorHAnsi" w:hAnsiTheme="minorHAnsi" w:cs="Arial"/>
                <w:b/>
                <w:sz w:val="24"/>
                <w:szCs w:val="24"/>
              </w:rPr>
              <w:t xml:space="preserve">.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6" w:author="Wigfall, Trevonte" w:date="2021-07-12T16:09:00Z">
              <w:r w:rsidR="00EB5CFE" w:rsidRPr="00F128F6">
                <w:rPr>
                  <w:rFonts w:ascii="Garamond" w:hAnsi="Garamond"/>
                  <w:b/>
                  <w:sz w:val="24"/>
                  <w:szCs w:val="24"/>
                </w:rPr>
                <w:t xml:space="preserve">Backout_CNR </w:t>
              </w:r>
            </w:ins>
            <w:del w:id="27" w:author="Wigfall, Trevonte" w:date="2021-07-12T16:09:00Z">
              <w:r w:rsidR="004A7268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  <w:r w:rsidR="004A7268" w:rsidDel="00EB5CFE">
                <w:rPr>
                  <w:rFonts w:ascii="Garamond" w:hAnsi="Garamond"/>
                  <w:b/>
                  <w:sz w:val="24"/>
                  <w:szCs w:val="24"/>
                </w:rPr>
                <w:delText xml:space="preserve"> </w:delText>
              </w:r>
            </w:del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31F7627F" w14:textId="77777777" w:rsidR="00D001FB" w:rsidRPr="00263B38" w:rsidRDefault="00263B38" w:rsidP="00D001FB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="00D001FB"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7A8A723B" w14:textId="77777777" w:rsidR="00263B38" w:rsidRDefault="00263B38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C4D484E" w14:textId="0376C001" w:rsidR="00D001FB" w:rsidRDefault="00FC05CC" w:rsidP="00D001FB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14 – 16,18</w:t>
            </w:r>
            <w:r w:rsidR="00D001FB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001FB"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28" w:author="Wigfall, Trevonte" w:date="2021-07-12T16:10:00Z">
              <w:r w:rsidR="00EB5CFE" w:rsidRPr="00F128F6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29" w:author="Wigfall, Trevonte" w:date="2021-07-12T16:10:00Z">
              <w:r w:rsidR="00BB3F0B" w:rsidRPr="003D285C" w:rsidDel="00EB5CFE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2BDBB061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C9A599C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D7BDD4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C98AEFD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486CAF94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001FB" w:rsidRPr="00597B9C" w14:paraId="69DD5049" w14:textId="77777777" w:rsidTr="0068217B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587DDAC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6F3FE1D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0C78FC9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E3B89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E010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0EB46E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D0B916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1FD566C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D476C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B960C6" w:rsidRPr="00597B9C" w14:paraId="5C080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A5DEFDC" w14:textId="77777777" w:rsidR="00B960C6" w:rsidRPr="0068217B" w:rsidRDefault="00B960C6" w:rsidP="0068217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C7C7F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4FA1BA" w14:textId="77777777" w:rsidR="00B960C6" w:rsidRPr="004317D4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FC4997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0AC9" w14:textId="77777777" w:rsidR="00B960C6" w:rsidRDefault="00B960C6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A8E3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CBDF172" w14:textId="77777777" w:rsidR="00B960C6" w:rsidRDefault="00B960C6" w:rsidP="00B960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E4A817" w14:textId="77777777" w:rsidR="00B960C6" w:rsidRPr="007301A9" w:rsidRDefault="00B960C6" w:rsidP="00B960C6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8112FA1" w14:textId="77777777" w:rsidR="00B960C6" w:rsidRDefault="00B960C6" w:rsidP="00B960C6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5D12F2" w14:textId="77777777" w:rsidR="00B960C6" w:rsidRDefault="00F022F3" w:rsidP="00B960C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ACB77C" w14:textId="6A23C42F" w:rsidR="00B00053" w:rsidRPr="00B00053" w:rsidRDefault="00B00053" w:rsidP="00B0005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" w:author="Wigfall, Trevonte" w:date="2021-07-12T16:11:00Z">
              <w:r w:rsidRPr="00F128F6" w:rsidDel="00EB5CFE">
                <w:rPr>
                  <w:rFonts w:asciiTheme="minorHAnsi" w:hAnsiTheme="minorHAnsi"/>
                  <w:b/>
                  <w:sz w:val="22"/>
                  <w:szCs w:val="22"/>
                </w:rPr>
                <w:delText>FRI 8/7/20 12:55</w:delText>
              </w:r>
            </w:del>
            <w:ins w:id="31" w:author="Wigfall, Trevonte" w:date="2021-07-12T16:11:00Z">
              <w:del w:id="32" w:author="Trevonte Wigfall" w:date="2021-12-27T19:57:00Z">
                <w:r w:rsidR="00EB5CFE"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3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34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</w:p>
        </w:tc>
      </w:tr>
      <w:tr w:rsidR="00EB5CFE" w:rsidRPr="00597B9C" w14:paraId="031BF8D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C027D65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6915EB6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EB4FD9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3089B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14DF4C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B55C27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9D0B6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CC2479" w14:textId="77777777" w:rsidR="00EB5CFE" w:rsidRPr="00432652" w:rsidRDefault="00F128F6" w:rsidP="00EB5CF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EB5CF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A0018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868AF5B" w14:textId="79631B85" w:rsidR="00EB5CFE" w:rsidRPr="00F128F6" w:rsidRDefault="00EB5CFE" w:rsidP="00EB5CFE">
            <w:ins w:id="35" w:author="Wigfall, Trevonte" w:date="2021-07-12T16:11:00Z">
              <w:del w:id="3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3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38" w:author="Trevonte Wigfall" w:date="2021-12-27T20:00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3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13:00</w:delText>
              </w:r>
            </w:del>
          </w:p>
        </w:tc>
      </w:tr>
      <w:tr w:rsidR="00EB5CFE" w:rsidRPr="00597B9C" w14:paraId="017343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325640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C7C7024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E6D3A5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522E1D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C0122F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867476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2E8F1C" w14:textId="77777777" w:rsidR="00EB5CFE" w:rsidRPr="007301A9" w:rsidRDefault="00F128F6" w:rsidP="00EB5CF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EB5CFE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35008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61652D" w14:textId="57EB4FD9" w:rsidR="00EB5CFE" w:rsidRPr="00F128F6" w:rsidRDefault="00EB5CFE" w:rsidP="00EB5CFE">
            <w:ins w:id="40" w:author="Wigfall, Trevonte" w:date="2021-07-12T16:11:00Z">
              <w:del w:id="4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4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4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</w:tr>
      <w:tr w:rsidR="00EB5CFE" w:rsidRPr="00597B9C" w14:paraId="591642A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DDFD2B7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EA38887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B9845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182ED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04C9D18A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D26FD">
              <w:rPr>
                <w:rFonts w:asciiTheme="minorHAnsi" w:hAnsiTheme="minorHAnsi"/>
                <w:b/>
                <w:smallCaps/>
                <w:sz w:val="22"/>
                <w:szCs w:val="22"/>
              </w:rPr>
              <w:t>va22pwVcxt300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785008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BA325E4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F14D48" w14:textId="77777777" w:rsidR="00EB5CFE" w:rsidRDefault="00F128F6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EB5CFE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2E9880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69D3C12" w14:textId="1DC98B22" w:rsidR="00EB5CFE" w:rsidRPr="00F128F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45" w:author="Wigfall, Trevonte" w:date="2021-07-12T16:11:00Z">
              <w:del w:id="4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4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4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4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13:00</w:delText>
              </w:r>
            </w:del>
          </w:p>
        </w:tc>
      </w:tr>
      <w:tr w:rsidR="00EB5CFE" w:rsidRPr="00597B9C" w14:paraId="0FD2F5B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607B86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13A99BE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28E2B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8D83E2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6F0937EF" w14:textId="77777777" w:rsidR="00EB5CFE" w:rsidRPr="004317D4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3CCE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C978BD" w14:textId="77777777" w:rsidR="00EB5CFE" w:rsidRPr="004317D4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9BFEE" w14:textId="77777777" w:rsidR="00EB5CFE" w:rsidRPr="004317D4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EB5CFE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FB4DC0F" w14:textId="77777777" w:rsidR="00EB5CFE" w:rsidRPr="004317D4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86B1A0C" w14:textId="0082321F" w:rsidR="00EB5CFE" w:rsidRPr="00F128F6" w:rsidRDefault="00EB5CFE" w:rsidP="00EB5CFE">
            <w:ins w:id="50" w:author="Wigfall, Trevonte" w:date="2021-07-12T16:11:00Z">
              <w:del w:id="5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5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5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5A29E9F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29E9B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1F6EE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1D6F52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449798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5778AE42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C2068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20A4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0B1A3" w14:textId="77777777" w:rsidR="00EB5CFE" w:rsidRPr="00167E86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13B99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67AA571" w14:textId="5D1EC541" w:rsidR="00EB5CFE" w:rsidRPr="00F128F6" w:rsidRDefault="00EB5CFE" w:rsidP="00EB5CFE">
            <w:ins w:id="55" w:author="Wigfall, Trevonte" w:date="2021-07-12T16:11:00Z">
              <w:del w:id="5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5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5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5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281503D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5029E8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089429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B891F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838F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4E8D1E63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3959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1E31E5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6D03F1" w14:textId="77777777" w:rsidR="00EB5CFE" w:rsidRPr="00167E86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3D2804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34F7D8" w14:textId="2A88CC9F" w:rsidR="00EB5CFE" w:rsidRPr="00F128F6" w:rsidRDefault="00EB5CFE" w:rsidP="00EB5CFE">
            <w:ins w:id="60" w:author="Wigfall, Trevonte" w:date="2021-07-12T16:11:00Z">
              <w:del w:id="6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6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6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167E86" w14:paraId="23F6A0CB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94232CA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BA352B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A9F0F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8DA7BD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4A68FB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73D0"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83DD2C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5C8ABC4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723C51" w14:textId="77777777" w:rsidR="00EB5CFE" w:rsidRPr="00167E86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80DF85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E0BC0F6" w14:textId="0D590105" w:rsidR="00EB5CFE" w:rsidRPr="00F128F6" w:rsidRDefault="00EB5CFE" w:rsidP="00EB5CFE">
            <w:ins w:id="65" w:author="Wigfall, Trevonte" w:date="2021-07-12T16:11:00Z">
              <w:del w:id="6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6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6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6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13:05</w:delText>
              </w:r>
            </w:del>
          </w:p>
        </w:tc>
      </w:tr>
      <w:tr w:rsidR="00EB5CFE" w:rsidRPr="00976565" w14:paraId="001C4A2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83564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492978D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6CCABF3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D7E2B" w14:textId="77777777" w:rsidR="00EB5CFE" w:rsidRPr="004473D0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0DF8E3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111D7F6" w14:textId="77777777" w:rsidR="00EB5CFE" w:rsidRPr="00976565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96B463" w14:textId="77777777" w:rsidR="00EB5CFE" w:rsidRPr="00976565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EB5CFE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4930066" w14:textId="77777777" w:rsidR="00EB5CFE" w:rsidRPr="00976565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832481" w14:textId="6414CF13" w:rsidR="00EB5CFE" w:rsidRPr="00F128F6" w:rsidRDefault="00EB5CFE" w:rsidP="00EB5CFE">
            <w:ins w:id="70" w:author="Wigfall, Trevonte" w:date="2021-07-12T16:11:00Z">
              <w:del w:id="7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7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7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13:10</w:delText>
              </w:r>
            </w:del>
          </w:p>
        </w:tc>
      </w:tr>
      <w:tr w:rsidR="00EB5CFE" w:rsidRPr="00FB3EB3" w14:paraId="77089F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85458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6CAC361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63B94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8605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35306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8E420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889868" w14:textId="77777777" w:rsidR="00EB5CFE" w:rsidRPr="00FB3EB3" w:rsidRDefault="00F128F6" w:rsidP="00EB5CFE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4BA3A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D1F74A" w14:textId="7338C61A" w:rsidR="00EB5CFE" w:rsidRPr="00F128F6" w:rsidRDefault="00EB5CFE" w:rsidP="00EB5CFE">
            <w:ins w:id="75" w:author="Wigfall, Trevonte" w:date="2021-07-12T16:11:00Z">
              <w:del w:id="7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7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7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7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13:15</w:delText>
              </w:r>
            </w:del>
          </w:p>
        </w:tc>
      </w:tr>
      <w:tr w:rsidR="00EB5CFE" w:rsidRPr="00FB3EB3" w14:paraId="6D2915D9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0DC1EF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9C8A07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7ED09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D387B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VA22TWVCXT002,  VA22TWVCXT003,  VA22TWVCXT004, VA22TWVCXT005,  VA22TWVCXT006, VA22TWVCXT007, VA22TWVCXT001,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6C81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B99B8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8F8306" w14:textId="77777777" w:rsidR="00EB5CFE" w:rsidRPr="00FB3EB3" w:rsidRDefault="00F128F6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2DA24AE2" w14:textId="77777777" w:rsidR="00EB5CFE" w:rsidRPr="00FB3EB3" w:rsidRDefault="00EB5CFE" w:rsidP="00EB5CFE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F8170" w14:textId="77777777" w:rsidR="00EB5CFE" w:rsidRPr="00FB3EB3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B58E83" w14:textId="18A0FDE4" w:rsidR="00EB5CFE" w:rsidRPr="00F128F6" w:rsidRDefault="00EB5CFE" w:rsidP="00EB5CFE">
            <w:ins w:id="80" w:author="Wigfall, Trevonte" w:date="2021-07-12T16:11:00Z">
              <w:del w:id="8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8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8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13:18</w:delText>
              </w:r>
            </w:del>
          </w:p>
        </w:tc>
      </w:tr>
      <w:tr w:rsidR="00EB5CFE" w:rsidRPr="003024B8" w14:paraId="7DD31860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30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D9DD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DE95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D829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9B8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3C9E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6A8A" w14:textId="77777777" w:rsidR="00EB5CFE" w:rsidRPr="007F3EDA" w:rsidRDefault="00F128F6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EB5CFE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</w:hyperlink>
          </w:p>
          <w:p w14:paraId="11DC149D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430F94C4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AF2DA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7241" w14:textId="6AAD624C" w:rsidR="00EB5CFE" w:rsidRPr="00F128F6" w:rsidRDefault="00EB5CFE" w:rsidP="00EB5CFE">
            <w:ins w:id="85" w:author="Wigfall, Trevonte" w:date="2021-07-12T16:11:00Z">
              <w:del w:id="8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8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8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8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13:20</w:delText>
              </w:r>
            </w:del>
          </w:p>
        </w:tc>
      </w:tr>
      <w:tr w:rsidR="00EB5CFE" w:rsidRPr="003024B8" w14:paraId="1BBFB164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293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E77F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C0E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9950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976C4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1BD7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EB5CFE" w:rsidRPr="003024B8" w14:paraId="3EB953C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ECA64" w14:textId="77777777" w:rsidR="00EB5CFE" w:rsidRPr="003024B8" w:rsidRDefault="00F128F6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EB5CFE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AA5F9C4" wp14:editId="2C6BB4A3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12D5FF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EB5CFE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3AFDA24A" wp14:editId="2F47B8E4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0C859A4D" w14:textId="77777777" w:rsidR="00EB5CFE" w:rsidRDefault="00EB5CFE" w:rsidP="00EB5CF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DA24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0C859A4D" w14:textId="77777777" w:rsidR="00EB5CFE" w:rsidRDefault="00EB5CFE" w:rsidP="00EB5CF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5573C83" w14:textId="77777777" w:rsidR="00EB5CFE" w:rsidRPr="003024B8" w:rsidRDefault="00EB5CFE" w:rsidP="00EB5CF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6D0634B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E1833" w14:textId="77777777" w:rsidR="00EB5CFE" w:rsidRPr="003024B8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4234" w14:textId="03F99093" w:rsidR="00EB5CFE" w:rsidRPr="00F128F6" w:rsidRDefault="00EB5CFE" w:rsidP="00EB5CFE">
            <w:ins w:id="90" w:author="Wigfall, Trevonte" w:date="2021-07-12T16:11:00Z">
              <w:del w:id="9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9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9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13:35</w:delText>
              </w:r>
            </w:del>
          </w:p>
        </w:tc>
      </w:tr>
      <w:tr w:rsidR="00EB5CFE" w:rsidRPr="00FB3EB3" w14:paraId="3FA0FA4D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04FD6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E7A3B7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486FBD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F39D5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E534E8">
              <w:rPr>
                <w:rFonts w:asciiTheme="minorHAnsi" w:hAnsiTheme="minorHAnsi"/>
                <w:smallCaps/>
                <w:sz w:val="22"/>
                <w:szCs w:val="22"/>
              </w:rPr>
              <w:t>VA22DwVcxt003,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72FB4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1DC8DC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AF69CE" w14:textId="77777777" w:rsidR="00EB5CFE" w:rsidRPr="00FB3EB3" w:rsidRDefault="00F128F6" w:rsidP="00EB5CF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20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C7ABB10" w14:textId="77777777" w:rsidR="00EB5CFE" w:rsidRPr="00FB3EB3" w:rsidRDefault="00EB5CFE" w:rsidP="00EB5CFE">
            <w:pPr>
              <w:pStyle w:val="ListParagraph"/>
              <w:ind w:left="79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B67034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9F53939" w14:textId="2881507D" w:rsidR="00EB5CFE" w:rsidRPr="00F128F6" w:rsidRDefault="00EB5CFE" w:rsidP="00EB5CFE">
            <w:ins w:id="95" w:author="Wigfall, Trevonte" w:date="2021-07-12T16:11:00Z">
              <w:del w:id="9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9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9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9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13:50</w:delText>
              </w:r>
            </w:del>
          </w:p>
        </w:tc>
      </w:tr>
      <w:tr w:rsidR="00EB5CFE" w:rsidRPr="00FB3EB3" w14:paraId="4572A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DAF377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5EF7B63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5D76C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AD2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Master: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VA22TWVCXT004,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86FA2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03F4683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0CCF5" w14:textId="77777777" w:rsidR="00EB5CFE" w:rsidRDefault="00F128F6" w:rsidP="00EB5CFE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21" w:history="1">
              <w:r w:rsidR="00EB5CFE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43A3C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EEDBC9" w14:textId="146CAEF9" w:rsidR="00EB5CFE" w:rsidRPr="00F128F6" w:rsidRDefault="00EB5CFE" w:rsidP="00EB5CFE">
            <w:ins w:id="100" w:author="Wigfall, Trevonte" w:date="2021-07-12T16:11:00Z">
              <w:del w:id="10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0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0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13:55</w:delText>
              </w:r>
            </w:del>
          </w:p>
        </w:tc>
      </w:tr>
      <w:tr w:rsidR="00EB5CFE" w:rsidRPr="00FB3EB3" w14:paraId="527D6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7E7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D19876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6BF94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796A7" w14:textId="77777777" w:rsidR="00EB5CFE" w:rsidRPr="00597B9C" w:rsidRDefault="00EB5CFE" w:rsidP="00EB5CFE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VA22TWVCXT004, VA22TWVCXT005,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6B476E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A01ABB" w14:textId="77777777" w:rsidR="00EB5CFE" w:rsidRPr="00FB3EB3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2E549F" w14:textId="77777777" w:rsidR="00EB5CFE" w:rsidRPr="00FB3EB3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EB5CFE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C7125B0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BFA72F" w14:textId="39E15452" w:rsidR="00EB5CFE" w:rsidRPr="00F128F6" w:rsidRDefault="00EB5CFE" w:rsidP="00EB5CFE">
            <w:ins w:id="105" w:author="Wigfall, Trevonte" w:date="2021-07-12T16:11:00Z">
              <w:del w:id="10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0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0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0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13:55</w:delText>
              </w:r>
            </w:del>
          </w:p>
        </w:tc>
      </w:tr>
      <w:tr w:rsidR="00EB5CFE" w:rsidRPr="003024B8" w14:paraId="20CE1DB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B35F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FFC1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6A73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CA7BB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5E6A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EC2A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D110" w14:textId="77777777" w:rsidR="00EB5CFE" w:rsidRDefault="00EB5CFE" w:rsidP="00EB5CFE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Export custom </w:t>
            </w:r>
            <w:hyperlink r:id="rId23" w:history="1">
              <w:r w:rsidRPr="00C86F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rules</w:t>
              </w:r>
            </w:hyperlink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t xml:space="preserve"> (7D)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296E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exported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39E6" w14:textId="651A37F3" w:rsidR="00EB5CFE" w:rsidRPr="00F128F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0" w:author="Wigfall, Trevonte" w:date="2021-07-12T16:11:00Z">
              <w:del w:id="11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1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1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14:00</w:delText>
              </w:r>
            </w:del>
          </w:p>
        </w:tc>
      </w:tr>
      <w:tr w:rsidR="00EB5CFE" w:rsidRPr="003024B8" w14:paraId="4E6D51A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1A4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6E9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66A" w14:textId="77777777" w:rsidR="00EB5CFE" w:rsidRPr="003024B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6E51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UIApp Master (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Do this all environments EXCEPT the first two DEV environments 3-D and 7-D</w:t>
            </w: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07ED0327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EADF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7216" w14:textId="77777777" w:rsidR="00EB5CFE" w:rsidRPr="003024B8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86EB" w14:textId="77777777" w:rsidR="00EB5CFE" w:rsidRPr="007F3EDA" w:rsidRDefault="00F128F6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4" w:history="1">
              <w:r w:rsidR="00EB5CFE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56599F71" w14:textId="77777777" w:rsidR="00EB5CFE" w:rsidRPr="007F3EDA" w:rsidRDefault="00EB5CFE" w:rsidP="00EB5CFE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8320" w14:textId="77777777" w:rsidR="00EB5CFE" w:rsidRPr="005A2868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2AA1" w14:textId="0BDE2ABC" w:rsidR="00EB5CFE" w:rsidRPr="00F128F6" w:rsidRDefault="00EB5CFE" w:rsidP="00EB5CFE">
            <w:ins w:id="115" w:author="Wigfall, Trevonte" w:date="2021-07-12T16:11:00Z">
              <w:del w:id="11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1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1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1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14:10</w:delText>
              </w:r>
            </w:del>
          </w:p>
        </w:tc>
      </w:tr>
      <w:tr w:rsidR="00EB5CFE" w:rsidRPr="00597B9C" w14:paraId="34D39C3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2E36F5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A32D1AA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A25308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81F85" w14:textId="77777777" w:rsidR="00EB5CFE" w:rsidRPr="00FB3EB3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BDDAFB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86825C" w14:textId="77777777" w:rsidR="00EB5CFE" w:rsidRPr="00FB3EB3" w:rsidRDefault="00EB5CFE" w:rsidP="00EB5CFE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43DF96" w14:textId="77777777" w:rsidR="00EB5CFE" w:rsidRPr="00FB3EB3" w:rsidRDefault="00F128F6" w:rsidP="00EB5CFE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5" w:history="1">
              <w:r w:rsidR="00EB5CFE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6E54101" w14:textId="77777777" w:rsidR="00EB5CFE" w:rsidRPr="00FB3EB3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FB9018" w14:textId="50E56846" w:rsidR="00EB5CFE" w:rsidRPr="00F128F6" w:rsidRDefault="00EB5CFE" w:rsidP="00EB5CFE">
            <w:ins w:id="120" w:author="Wigfall, Trevonte" w:date="2021-07-12T16:11:00Z">
              <w:del w:id="12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2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2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14:20</w:delText>
              </w:r>
            </w:del>
          </w:p>
        </w:tc>
      </w:tr>
      <w:tr w:rsidR="00EB5CFE" w:rsidRPr="00597B9C" w14:paraId="6061D15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FBD6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1A23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589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F185" w14:textId="77777777" w:rsidR="00EB5CFE" w:rsidRPr="007F3EDA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>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474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92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6B83" w14:textId="77777777" w:rsidR="00EB5CFE" w:rsidRPr="007F3EDA" w:rsidRDefault="00F128F6" w:rsidP="00EB5CFE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6" w:history="1">
              <w:r w:rsidR="00EB5CFE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2F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918" w14:textId="24B1B7D0" w:rsidR="00EB5CFE" w:rsidRPr="00F128F6" w:rsidRDefault="00EB5CFE" w:rsidP="00EB5CFE">
            <w:ins w:id="125" w:author="Wigfall, Trevonte" w:date="2021-07-12T16:11:00Z">
              <w:del w:id="12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2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2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2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14:22</w:delText>
              </w:r>
            </w:del>
          </w:p>
        </w:tc>
      </w:tr>
      <w:tr w:rsidR="00EB5CFE" w:rsidRPr="00597B9C" w14:paraId="48D18343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3A8FC9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4EE8AE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5401F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CE542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VA22TWVCXT002,  VA22TWVCXT003,  VA22TWVCXT004, VA22TWVCXT005,  VA22TWVCXT006, VA22TWVCXT007, VA22TWVCXT001,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lastRenderedPageBreak/>
              <w:t>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53DE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C7F765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EA883F" w14:textId="77777777" w:rsidR="00EB5CFE" w:rsidRPr="00597B9C" w:rsidRDefault="00F128F6" w:rsidP="00EB5CF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7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79A0AC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5159A69" w14:textId="7C31FC87" w:rsidR="00EB5CFE" w:rsidRPr="00F128F6" w:rsidRDefault="00EB5CFE" w:rsidP="00EB5CFE">
            <w:ins w:id="130" w:author="Wigfall, Trevonte" w:date="2021-07-12T16:11:00Z">
              <w:del w:id="13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3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3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14:25</w:delText>
              </w:r>
            </w:del>
          </w:p>
        </w:tc>
      </w:tr>
      <w:tr w:rsidR="00EB5CFE" w:rsidRPr="00597B9C" w14:paraId="601C58B5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8A588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6D4E9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E06C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05B742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F54521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DD30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87DB2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EE3403" w14:textId="77777777" w:rsidR="00EB5CFE" w:rsidRPr="00055E1E" w:rsidRDefault="00F128F6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8" w:history="1">
              <w:r w:rsidR="00EB5CFE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4E4BAF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5BA1DF6" w14:textId="71FFC4E8" w:rsidR="00EB5CFE" w:rsidRPr="00F128F6" w:rsidRDefault="00EB5CFE" w:rsidP="00EB5CFE">
            <w:ins w:id="135" w:author="Wigfall, Trevonte" w:date="2021-07-12T16:11:00Z">
              <w:del w:id="13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3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3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3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14:28</w:delText>
              </w:r>
            </w:del>
          </w:p>
        </w:tc>
      </w:tr>
      <w:tr w:rsidR="00EB5CFE" w:rsidRPr="00597B9C" w14:paraId="2952409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F8A3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59B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56F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D26B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, TPPUI,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VA22TWVCXT002,  VA22TWVCXT003,  VA22TWVCXT004, VA22TWVCXT005,  VA22TWVCXT006, VA22TWVCXT007, VA22TWVCXT001, VA22DWVISS007,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A85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39D2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3FECF" w14:textId="77777777" w:rsidR="00EB5CFE" w:rsidRPr="00EE360E" w:rsidRDefault="00EB5CFE" w:rsidP="00EB5CFE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begin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separate"/>
            </w:r>
            <w:r w:rsidRPr="00EE360E">
              <w:rPr>
                <w:rFonts w:ascii="Arial" w:hAnsi="Arial" w:cs="Arial"/>
                <w:b/>
                <w:noProof/>
                <w:color w:val="0000FF"/>
                <w:sz w:val="22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D8CCBA8" wp14:editId="4D6DDB2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-19050</wp:posOffset>
                      </wp:positionV>
                      <wp:extent cx="180975" cy="2667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31" cy="2645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09A1A" id="Text Box 1" o:spid="_x0000_s1026" type="#_x0000_t202" style="position:absolute;margin-left:45.75pt;margin-top:-1.5pt;width:14.25pt;height:21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" filled="f" stroked="f">
                      <v:textbox style="mso-fit-shape-to-text:t"/>
                    </v:shape>
                  </w:pict>
                </mc:Fallback>
              </mc:AlternateContent>
            </w:r>
            <w:hyperlink r:id="rId29" w:history="1">
              <w:r w:rsidRPr="00EE360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Set LDAP manager password</w:t>
              </w:r>
            </w:hyperlink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fldChar w:fldCharType="end"/>
            </w:r>
            <w:r w:rsidRPr="00EE360E"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  <w:t xml:space="preserve"> – STEP 2 ONLY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33D05" w14:textId="77777777" w:rsidR="00EB5CFE" w:rsidRPr="00EE360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E360E">
              <w:rPr>
                <w:rFonts w:ascii="Calibri" w:hAnsi="Calibri"/>
                <w:color w:val="000000"/>
                <w:sz w:val="22"/>
                <w:szCs w:val="22"/>
              </w:rPr>
              <w:t>password ser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98FF" w14:textId="3FEFEA64" w:rsidR="00EB5CFE" w:rsidRPr="00F128F6" w:rsidRDefault="00EB5CFE" w:rsidP="00EB5CFE">
            <w:ins w:id="140" w:author="Wigfall, Trevonte" w:date="2021-07-12T16:11:00Z">
              <w:del w:id="14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4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4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14:30</w:delText>
              </w:r>
            </w:del>
          </w:p>
        </w:tc>
      </w:tr>
      <w:tr w:rsidR="00EB5CFE" w:rsidRPr="00597B9C" w14:paraId="0802F11F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3856F9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116182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A910B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23A8D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16BD34C7" w14:textId="77777777" w:rsidR="00EB5CFE" w:rsidRPr="00597B9C" w:rsidRDefault="00EB5CFE" w:rsidP="00EB5CFE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E6C0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A2B85C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877245" w14:textId="77777777" w:rsidR="00EB5CFE" w:rsidRDefault="00F128F6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EB5CF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27379A88" w14:textId="77777777" w:rsidR="00EB5CFE" w:rsidRPr="00597B9C" w:rsidRDefault="00EB5CFE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30289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926394" w14:textId="414645C8" w:rsidR="00EB5CFE" w:rsidRPr="00F128F6" w:rsidRDefault="00EB5CFE" w:rsidP="00EB5CFE">
            <w:ins w:id="145" w:author="Wigfall, Trevonte" w:date="2021-07-12T16:11:00Z">
              <w:del w:id="14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4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4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4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14:40</w:delText>
              </w:r>
            </w:del>
          </w:p>
        </w:tc>
      </w:tr>
      <w:tr w:rsidR="00EB5CFE" w:rsidRPr="00597B9C" w14:paraId="3187F14E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3E8E942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9496F4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13DE83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1F9B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F607B">
              <w:rPr>
                <w:rFonts w:asciiTheme="minorHAnsi" w:hAnsiTheme="minorHAnsi"/>
                <w:b/>
                <w:smallCaps/>
                <w:sz w:val="22"/>
                <w:szCs w:val="22"/>
              </w:rPr>
              <w:t>VA22TWVCXT002,  VA22TWVCXT003,  VA22TWVCXT004, VA22TWVCXT005,  VA22TWVCXT006, VA22TWVCXT007, VA22TWVCXT001, VA22DWVISS007, VA22TWVCXT008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D4DD3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63809C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DC2655" w14:textId="77777777" w:rsidR="00EB5CFE" w:rsidRPr="00597B9C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B75B33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B32A8F2" w14:textId="44E28648" w:rsidR="00EB5CFE" w:rsidRPr="00F128F6" w:rsidRDefault="00EB5CFE" w:rsidP="00EB5CFE">
            <w:ins w:id="150" w:author="Wigfall, Trevonte" w:date="2021-07-12T16:11:00Z">
              <w:del w:id="15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5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5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14:50</w:delText>
              </w:r>
            </w:del>
          </w:p>
        </w:tc>
      </w:tr>
      <w:tr w:rsidR="00EB5CFE" w:rsidRPr="00597B9C" w14:paraId="67389B0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7410950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50F22F2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BC726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7EE1F7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66AFB22B" w14:textId="77777777" w:rsidR="00EB5CFE" w:rsidRPr="00AC5E30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531BF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864FF1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0052" w14:textId="77777777" w:rsidR="00EB5CFE" w:rsidRPr="00597B9C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0B3F3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847992" w14:textId="46D3C2BC" w:rsidR="00EB5CFE" w:rsidRPr="00F128F6" w:rsidRDefault="00EB5CFE" w:rsidP="00EB5CFE">
            <w:ins w:id="155" w:author="Wigfall, Trevonte" w:date="2021-07-12T16:11:00Z">
              <w:del w:id="15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5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5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5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31D7A7A8" w14:textId="77777777" w:rsidTr="0068217B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1A1005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897C3EF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445AA1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59750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1C9A987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D7D87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099585E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DFD050" w14:textId="77777777" w:rsidR="00EB5CFE" w:rsidRPr="00167E86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474F7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8BFD192" w14:textId="48FA5676" w:rsidR="00EB5CFE" w:rsidRPr="00F128F6" w:rsidRDefault="00EB5CFE" w:rsidP="00EB5CFE">
            <w:ins w:id="160" w:author="Wigfall, Trevonte" w:date="2021-07-12T16:11:00Z">
              <w:del w:id="16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6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6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047705EC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94794C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A243BDE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B195A63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D5E49" w14:textId="77777777" w:rsidR="00EB5CFE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</w:t>
            </w:r>
          </w:p>
          <w:p w14:paraId="4406D396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EFFCC1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5C05B19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737F8A" w14:textId="77777777" w:rsidR="00EB5CFE" w:rsidRPr="00167E86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CF0801D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6FAE1B" w14:textId="3EC93B72" w:rsidR="00EB5CFE" w:rsidRPr="00F128F6" w:rsidRDefault="00EB5CFE" w:rsidP="00EB5CFE">
            <w:ins w:id="165" w:author="Wigfall, Trevonte" w:date="2021-07-12T16:11:00Z">
              <w:del w:id="16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6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6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6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167E86" w14:paraId="34722656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52AE67B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9D8DBEB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799B0A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3DB237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4EAAAD1" w14:textId="77777777" w:rsidR="00EB5CFE" w:rsidRPr="00167E86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A7EEAB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A7BC852" w14:textId="77777777" w:rsidR="00EB5CFE" w:rsidRPr="00167E86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C0E673" w14:textId="77777777" w:rsidR="00EB5CFE" w:rsidRPr="00167E86" w:rsidRDefault="00F128F6" w:rsidP="00EB5CFE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5" w:history="1">
              <w:r w:rsidR="00EB5CFE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855C2DC" w14:textId="77777777" w:rsidR="00EB5CFE" w:rsidRPr="00167E86" w:rsidRDefault="00EB5CFE" w:rsidP="00EB5CFE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D216024" w14:textId="0D98ED03" w:rsidR="00EB5CFE" w:rsidRPr="00F128F6" w:rsidRDefault="00EB5CFE" w:rsidP="00EB5CFE">
            <w:ins w:id="170" w:author="Wigfall, Trevonte" w:date="2021-07-12T16:11:00Z">
              <w:del w:id="17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7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7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14:55</w:delText>
              </w:r>
            </w:del>
          </w:p>
        </w:tc>
      </w:tr>
      <w:tr w:rsidR="00EB5CFE" w:rsidRPr="00597B9C" w14:paraId="05F4075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35826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1D8054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50460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9C03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3EB709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00D24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909B87" w14:textId="77777777" w:rsidR="00EB5CFE" w:rsidRPr="00597B9C" w:rsidRDefault="00F128F6" w:rsidP="00EB5CFE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6" w:history="1">
              <w:r w:rsidR="00EB5CFE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AAB75CA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D2BEF1" w14:textId="413E4990" w:rsidR="00EB5CFE" w:rsidRPr="00F128F6" w:rsidRDefault="00EB5CFE" w:rsidP="00EB5CFE">
            <w:ins w:id="175" w:author="Wigfall, Trevonte" w:date="2021-07-12T16:11:00Z">
              <w:del w:id="17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7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7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7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15:00</w:delText>
              </w:r>
            </w:del>
          </w:p>
        </w:tc>
      </w:tr>
      <w:tr w:rsidR="00EB5CFE" w:rsidRPr="00597B9C" w14:paraId="7A2A5642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DCB05CC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0AA57D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8F9A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8F0D3B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>VA22TWVCXT006, VA22TWVCXT007,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FB70C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22E5D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D8A852" w14:textId="77777777" w:rsidR="00EB5CFE" w:rsidRPr="00597B9C" w:rsidRDefault="00F128F6" w:rsidP="00EB5CFE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7" w:history="1">
              <w:r w:rsidR="00EB5CFE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7DBE409B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6C16CF4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7D7CD2" w14:textId="799E1952" w:rsidR="00EB5CFE" w:rsidRPr="00F128F6" w:rsidRDefault="00EB5CFE" w:rsidP="00EB5CFE">
            <w:ins w:id="180" w:author="Wigfall, Trevonte" w:date="2021-07-12T16:11:00Z">
              <w:del w:id="18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8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8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8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15:10</w:delText>
              </w:r>
            </w:del>
          </w:p>
        </w:tc>
      </w:tr>
      <w:tr w:rsidR="00EB5CFE" w:rsidRPr="00597B9C" w14:paraId="2E429D87" w14:textId="77777777" w:rsidTr="0068217B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53C173D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D546357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73D4D4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882CA" w14:textId="77777777" w:rsidR="00EB5CFE" w:rsidRPr="00597B9C" w:rsidRDefault="00EB5CFE" w:rsidP="00EB5CFE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8F607B">
              <w:rPr>
                <w:rFonts w:asciiTheme="minorHAnsi" w:hAnsiTheme="minorHAnsi"/>
                <w:smallCaps/>
                <w:sz w:val="22"/>
                <w:szCs w:val="22"/>
              </w:rPr>
              <w:t xml:space="preserve">VA22TWVCXT002,  VA22TWVCXT003,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7E349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4B4109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EE6B18" w14:textId="77777777" w:rsidR="00EB5CFE" w:rsidRPr="00597B9C" w:rsidRDefault="00F128F6" w:rsidP="00EB5CFE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8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78F4E90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C5B1CC" w14:textId="71A24781" w:rsidR="00EB5CFE" w:rsidRPr="00F128F6" w:rsidRDefault="00EB5CFE" w:rsidP="00EB5CFE">
            <w:ins w:id="185" w:author="Wigfall, Trevonte" w:date="2021-07-12T16:11:00Z">
              <w:del w:id="18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8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8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8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15:15</w:delText>
              </w:r>
            </w:del>
          </w:p>
        </w:tc>
      </w:tr>
      <w:tr w:rsidR="00EB5CFE" w:rsidRPr="00597B9C" w14:paraId="63FE5278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CA20348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E64C6AE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70621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23292F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BA0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5C0831A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226C8" w14:textId="77777777" w:rsidR="00EB5CFE" w:rsidRPr="00597B9C" w:rsidRDefault="00F128F6" w:rsidP="00EB5CFE">
            <w:pPr>
              <w:spacing w:after="200" w:line="276" w:lineRule="auto"/>
            </w:pPr>
            <w:hyperlink r:id="rId39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EB5CFE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46922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62F282" w14:textId="4D167563" w:rsidR="00EB5CFE" w:rsidRPr="00F128F6" w:rsidRDefault="00EB5CFE" w:rsidP="00EB5CFE">
            <w:ins w:id="190" w:author="Wigfall, Trevonte" w:date="2021-07-12T16:11:00Z">
              <w:del w:id="19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9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9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15:20</w:delText>
              </w:r>
            </w:del>
          </w:p>
        </w:tc>
      </w:tr>
      <w:tr w:rsidR="00EB5CFE" w:rsidRPr="00597B9C" w14:paraId="6659530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EAEBF81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00F57FA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2EB73A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8278E" w14:textId="77777777" w:rsidR="00EB5CFE" w:rsidRPr="00597B9C" w:rsidRDefault="00EB5CFE" w:rsidP="00EB5CFE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523EB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B3CBAEF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C5578" w14:textId="77777777" w:rsidR="00EB5CFE" w:rsidRPr="00597B9C" w:rsidRDefault="00F128F6" w:rsidP="00EB5CFE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40" w:history="1">
              <w:r w:rsidR="00EB5CFE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6C78CC7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07059E7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35C1D1" w14:textId="60057997" w:rsidR="00EB5CFE" w:rsidRPr="00F128F6" w:rsidRDefault="00EB5CFE" w:rsidP="00EB5CFE">
            <w:ins w:id="195" w:author="Wigfall, Trevonte" w:date="2021-07-12T16:11:00Z">
              <w:del w:id="19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19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19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19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15:25</w:delText>
              </w:r>
            </w:del>
          </w:p>
        </w:tc>
      </w:tr>
      <w:tr w:rsidR="00EB5CFE" w:rsidRPr="00597B9C" w14:paraId="2BF9AE81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D32729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E920DC9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27B336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12D445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610A4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99388D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B42F4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App Compares: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28896" behindDoc="0" locked="0" layoutInCell="1" allowOverlap="1" wp14:anchorId="0A7D2909" wp14:editId="7E9BE4C7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E45A4A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68A5F1" w14:textId="77777777" w:rsidR="00EB5CFE" w:rsidRDefault="00EB5CFE" w:rsidP="00EB5C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B2FF51" w14:textId="6E94DD94" w:rsidR="00EB5CFE" w:rsidRPr="00F128F6" w:rsidRDefault="00EB5CFE" w:rsidP="00EB5CFE">
            <w:ins w:id="200" w:author="Wigfall, Trevonte" w:date="2021-07-12T16:11:00Z">
              <w:del w:id="20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0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20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15:30</w:delText>
              </w:r>
            </w:del>
          </w:p>
        </w:tc>
      </w:tr>
      <w:tr w:rsidR="00EB5CFE" w:rsidRPr="00597B9C" w14:paraId="04A9BC2C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4A849CE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7242D7D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F20373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B5A52" w14:textId="77777777" w:rsidR="00EB5CFE" w:rsidRPr="00597B9C" w:rsidRDefault="00EB5CFE" w:rsidP="00EB5CFE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4EC41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286C2E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AF023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6B36DF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F24DFC7" w14:textId="07FC2144" w:rsidR="00EB5CFE" w:rsidRPr="00F128F6" w:rsidRDefault="00EB5CFE" w:rsidP="00EB5CFE">
            <w:ins w:id="205" w:author="Wigfall, Trevonte" w:date="2021-07-12T16:11:00Z">
              <w:del w:id="206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07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208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09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15:35</w:delText>
              </w:r>
            </w:del>
          </w:p>
        </w:tc>
      </w:tr>
      <w:tr w:rsidR="00EB5CFE" w:rsidRPr="00597B9C" w14:paraId="119F91C7" w14:textId="77777777" w:rsidTr="0068217B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A684" w14:textId="77777777" w:rsidR="00EB5CFE" w:rsidRPr="0068217B" w:rsidRDefault="00EB5CFE" w:rsidP="00EB5CFE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218C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BA9F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83988" w14:textId="77777777" w:rsidR="00EB5CFE" w:rsidRPr="00597B9C" w:rsidRDefault="00EB5CFE" w:rsidP="00EB5CF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3F318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ADA5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930" w14:textId="77777777" w:rsidR="00EB5CFE" w:rsidRPr="00597B9C" w:rsidRDefault="00EB5CFE" w:rsidP="00EB5CF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0C89" w14:textId="77777777" w:rsidR="00EB5CFE" w:rsidRPr="00597B9C" w:rsidRDefault="00EB5CFE" w:rsidP="00EB5CFE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C328" w14:textId="7C91FF4D" w:rsidR="00EB5CFE" w:rsidRPr="00F128F6" w:rsidRDefault="00EB5CFE" w:rsidP="00EB5CFE">
            <w:ins w:id="210" w:author="Wigfall, Trevonte" w:date="2021-07-12T16:11:00Z">
              <w:del w:id="211" w:author="Trevonte Wigfall" w:date="2021-12-27T19:57:00Z">
                <w:r w:rsidRPr="00F128F6" w:rsidDel="0048720B">
                  <w:rPr>
                    <w:rFonts w:asciiTheme="minorHAnsi" w:hAnsiTheme="minorHAnsi"/>
                    <w:b/>
                    <w:sz w:val="22"/>
                    <w:szCs w:val="22"/>
                  </w:rPr>
                  <w:delText>DAY MM/DD/YY</w:delText>
                </w:r>
              </w:del>
            </w:ins>
            <w:ins w:id="212" w:author="Trevonte Wigfall" w:date="2021-12-27T19:57:00Z">
              <w:r w:rsidR="0048720B" w:rsidRPr="00F128F6">
                <w:rPr>
                  <w:rFonts w:asciiTheme="minorHAnsi" w:hAnsiTheme="minorHAnsi"/>
                  <w:b/>
                  <w:sz w:val="22"/>
                  <w:szCs w:val="22"/>
                  <w:rPrChange w:id="213" w:author="Trevonte Wigfall" w:date="2021-12-27T20:01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12/27/2021 00:00:00</w:t>
              </w:r>
            </w:ins>
            <w:del w:id="214" w:author="Wigfall, Trevonte" w:date="2021-07-12T16:11:00Z">
              <w:r w:rsidRPr="00F128F6" w:rsidDel="00042727">
                <w:rPr>
                  <w:rFonts w:asciiTheme="minorHAnsi" w:hAnsiTheme="minorHAnsi"/>
                  <w:b/>
                  <w:sz w:val="22"/>
                  <w:szCs w:val="22"/>
                </w:rPr>
                <w:delText>FRI 8/7/20 15:45</w:delText>
              </w:r>
            </w:del>
          </w:p>
        </w:tc>
      </w:tr>
    </w:tbl>
    <w:p w14:paraId="31A83445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BADE3B9" w14:textId="77777777" w:rsidTr="00C70289">
        <w:trPr>
          <w:trHeight w:val="2479"/>
        </w:trPr>
        <w:tc>
          <w:tcPr>
            <w:tcW w:w="13062" w:type="dxa"/>
          </w:tcPr>
          <w:p w14:paraId="1CEA0A2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59945C83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905EEFF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3AE8EB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2"/>
      <w:footerReference w:type="default" r:id="rId4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3A9F" w14:textId="77777777" w:rsidR="00FF5F90" w:rsidRDefault="00FF5F90">
      <w:r>
        <w:separator/>
      </w:r>
    </w:p>
  </w:endnote>
  <w:endnote w:type="continuationSeparator" w:id="0">
    <w:p w14:paraId="7511447A" w14:textId="77777777" w:rsidR="00FF5F90" w:rsidRDefault="00FF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41EA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05CC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8008A2C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2E9F" w14:textId="77777777" w:rsidR="00FF5F90" w:rsidRDefault="00FF5F90">
      <w:r>
        <w:separator/>
      </w:r>
    </w:p>
  </w:footnote>
  <w:footnote w:type="continuationSeparator" w:id="0">
    <w:p w14:paraId="18B088A6" w14:textId="77777777" w:rsidR="00FF5F90" w:rsidRDefault="00FF5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EAF81" w14:textId="77777777" w:rsidR="001F2CE1" w:rsidRDefault="00F128F6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26A21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140451" r:id="rId2"/>
      </w:object>
    </w:r>
  </w:p>
  <w:p w14:paraId="016FCF1E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96970EA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1D1D91A2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66F1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5FD0"/>
    <w:rsid w:val="00367764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0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4A2D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1508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77722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9F4BD2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A7DA9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DDF"/>
    <w:rsid w:val="00CF445A"/>
    <w:rsid w:val="00CF53E8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0ADB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01F9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5CFE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28F6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5F90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41EB32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48720B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1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9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40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Export_AUTOMATED.docx" TargetMode="External"/><Relationship Id="rId2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3" Type="http://schemas.openxmlformats.org/officeDocument/2006/relationships/footer" Target="foot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4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779FF-F0C3-4B9F-96FB-13535C9D7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70</TotalTime>
  <Pages>8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14622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12</cp:revision>
  <cp:lastPrinted>2016-04-21T16:18:00Z</cp:lastPrinted>
  <dcterms:created xsi:type="dcterms:W3CDTF">2020-08-04T20:18:00Z</dcterms:created>
  <dcterms:modified xsi:type="dcterms:W3CDTF">2021-12-28T01:01:00Z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