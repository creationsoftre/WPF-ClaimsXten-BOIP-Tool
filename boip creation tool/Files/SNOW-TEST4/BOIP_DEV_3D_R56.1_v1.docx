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49E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57614C" w:rsidRPr="00692B5C" w14:paraId="093BA676" w14:textId="77777777" w:rsidTr="00917BB4">
        <w:trPr>
          <w:trHeight w:val="438"/>
        </w:trPr>
        <w:tc>
          <w:tcPr>
            <w:tcW w:w="1728" w:type="dxa"/>
          </w:tcPr>
          <w:p w14:paraId="326AEB46" w14:textId="7F440289" w:rsidR="0057614C" w:rsidRPr="00692B5C" w:rsidRDefault="0057614C" w:rsidP="00A34C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0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692B5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1" w:author="Wigfall, Trevonte" w:date="2021-05-27T10:48:00Z">
              <w:r w:rsidR="00AE59D6" w:rsidRPr="00AE312B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6-20T23:02:00Z">
              <w:r w:rsidR="00E3647A" w:rsidRPr="00AE312B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3" w:author="Wigfall, Trevonte" w:date="2021-05-27T10:48:00Z">
              <w:r w:rsidR="009E3C96" w:rsidRPr="009E3C96" w:rsidDel="00AE59D6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AD0A928" w14:textId="0B233780" w:rsidR="00A57FEF" w:rsidRPr="00692B5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12B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A34C25" w:rsidRPr="00AE312B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del w:id="4" w:author="Trevonte Wigfall" w:date="2021-12-28T22:02:00Z">
              <w:r w:rsidR="009E3C96" w:rsidRPr="00AE312B" w:rsidDel="00751711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5" w:author="Wigfall, Trevonte" w:date="2021-05-27T10:48:00Z">
              <w:del w:id="6" w:author="Trevonte Wigfall" w:date="2021-12-28T22:02:00Z">
                <w:r w:rsidR="00AE59D6" w:rsidRPr="00AE312B" w:rsidDel="00751711">
                  <w:rPr>
                    <w:rFonts w:ascii="Garamond" w:hAnsi="Garamond"/>
                    <w:b/>
                    <w:sz w:val="24"/>
                    <w:szCs w:val="24"/>
                  </w:rPr>
                  <w:delText>1</w:delText>
                </w:r>
              </w:del>
            </w:ins>
            <w:ins w:id="7" w:author="Wigfall, Trevonte" w:date="2021-06-20T23:08:00Z">
              <w:del w:id="8" w:author="Trevonte Wigfall" w:date="2021-12-28T22:02:00Z">
                <w:r w:rsidR="00E3647A" w:rsidRPr="00AE312B" w:rsidDel="00751711">
                  <w:rPr>
                    <w:rFonts w:ascii="Garamond" w:hAnsi="Garamond"/>
                    <w:b/>
                    <w:sz w:val="24"/>
                    <w:szCs w:val="24"/>
                  </w:rPr>
                  <w:delText>.1</w:delText>
                </w:r>
              </w:del>
            </w:ins>
            <w:ins w:id="9" w:author="Trevonte Wigfall" w:date="2021-12-28T22:02:00Z">
              <w:r w:rsidR="00751711">
                <w:rPr>
                  <w:rFonts w:ascii="Garamond" w:hAnsi="Garamond"/>
                  <w:b/>
                  <w:sz w:val="24"/>
                  <w:szCs w:val="24"/>
                </w:rPr>
                <w:t>56.1</w:t>
              </w:r>
            </w:ins>
            <w:del w:id="10" w:author="Wigfall, Trevonte" w:date="2021-05-27T10:48:00Z">
              <w:r w:rsidR="009E3C96" w:rsidDel="00AE59D6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63D5F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E9D3730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105ADF78" w14:textId="77777777" w:rsidR="0057614C" w:rsidRPr="00692B5C" w:rsidRDefault="00B970C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GBCXT0</w:t>
            </w:r>
            <w:r w:rsidR="00214317" w:rsidRPr="00692B5C">
              <w:rPr>
                <w:rFonts w:ascii="Garamond" w:hAnsi="Garamond"/>
                <w:b/>
                <w:sz w:val="24"/>
                <w:szCs w:val="24"/>
              </w:rPr>
              <w:t>3D</w:t>
            </w:r>
          </w:p>
        </w:tc>
      </w:tr>
    </w:tbl>
    <w:p w14:paraId="506DA241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18F689F5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26938733" w14:textId="77777777" w:rsidTr="00CA53FE">
        <w:tc>
          <w:tcPr>
            <w:tcW w:w="5000" w:type="pct"/>
            <w:gridSpan w:val="9"/>
            <w:shd w:val="clear" w:color="auto" w:fill="E6E6E6"/>
          </w:tcPr>
          <w:p w14:paraId="45173686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692B5C" w14:paraId="691FB40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4B6852D" w14:textId="104BCC02" w:rsidR="00D43747" w:rsidRPr="00692B5C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917BB4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="00917BB4"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</w:tr>
      <w:tr w:rsidR="00D43747" w:rsidRPr="00692B5C" w14:paraId="70D7CF14" w14:textId="77777777" w:rsidTr="00CA53FE">
        <w:tc>
          <w:tcPr>
            <w:tcW w:w="5000" w:type="pct"/>
            <w:gridSpan w:val="9"/>
            <w:shd w:val="clear" w:color="auto" w:fill="E6E6E6"/>
          </w:tcPr>
          <w:p w14:paraId="004BA3CE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4301DBF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3029C8" w14:textId="77777777" w:rsidR="00A74B73" w:rsidRPr="00DB1E32" w:rsidRDefault="00A74B73" w:rsidP="00A74B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CBF94BB" w14:textId="77777777" w:rsidR="00DB1E32" w:rsidRPr="00DB1E32" w:rsidRDefault="00DB1E32" w:rsidP="00DB1E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4CB990D1" w14:textId="77777777" w:rsidR="00DB1E32" w:rsidRPr="00DB1E32" w:rsidRDefault="00DB1E32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F57553" w14:textId="1C087550" w:rsidR="00921C21" w:rsidRPr="00DB1E32" w:rsidDel="00E8789B" w:rsidRDefault="0075722E">
            <w:pPr>
              <w:rPr>
                <w:del w:id="11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AB7095" w:rsidRPr="00DB1E32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del w:id="12" w:author="Trevonte Wigfall" w:date="2021-12-28T22:02:00Z">
              <w:r w:rsidR="00DB1E32" w:rsidRPr="00DB1E32" w:rsidDel="00751711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Use </w:delText>
              </w:r>
            </w:del>
            <w:ins w:id="13" w:author="Wigfall, Trevonte" w:date="2021-06-29T14:29:00Z">
              <w:del w:id="14" w:author="Trevonte Wigfall" w:date="2021-12-28T22:02:00Z">
                <w:r w:rsidR="009368C8" w:rsidDel="00751711">
                  <w:rPr>
                    <w:rFonts w:ascii="Garamond" w:hAnsi="Garamond"/>
                    <w:b/>
                    <w:sz w:val="24"/>
                    <w:szCs w:val="24"/>
                  </w:rPr>
                  <w:delText>SNOW-44414</w:delText>
                </w:r>
              </w:del>
              <w:r w:rsidR="009368C8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5" w:author="Wigfall, Trevonte" w:date="2021-05-27T10:49:00Z">
              <w:r w:rsidR="001B1EEA" w:rsidRPr="00BF7C1F" w:rsidDel="00AE59D6">
                <w:rPr>
                  <w:rFonts w:asciiTheme="minorHAnsi" w:hAnsiTheme="minorHAnsi" w:cstheme="minorHAnsi"/>
                  <w:bCs/>
                  <w:sz w:val="24"/>
                  <w:szCs w:val="24"/>
                  <w:rPrChange w:id="16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r w:rsidR="00DB1E32" w:rsidRPr="00BF7C1F">
              <w:rPr>
                <w:rFonts w:asciiTheme="minorHAnsi" w:hAnsiTheme="minorHAnsi" w:cstheme="minorHAnsi"/>
                <w:bCs/>
                <w:sz w:val="24"/>
                <w:szCs w:val="24"/>
                <w:rPrChange w:id="17" w:author="Wigfall, Trevonte" w:date="2021-07-01T13:15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and file:</w:t>
            </w:r>
            <w:ins w:id="18" w:author="Wigfall, Trevonte" w:date="2021-07-06T17:30:00Z">
              <w:r w:rsidR="00E8789B" w:rsidRPr="00DB1E32"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</w:p>
          <w:p w14:paraId="5E632A7F" w14:textId="17F574AF" w:rsidR="008F5FE5" w:rsidRPr="008F5FE5" w:rsidDel="00E8789B" w:rsidRDefault="008F5FE5">
            <w:pPr>
              <w:rPr>
                <w:del w:id="19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del w:id="20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1D622421" w14:textId="58858914" w:rsidR="008F5FE5" w:rsidRPr="00433686" w:rsidDel="00E8789B" w:rsidRDefault="008F5FE5">
            <w:pPr>
              <w:rPr>
                <w:del w:id="21" w:author="Wigfall, Trevonte" w:date="2021-07-06T17:3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2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E8789B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5F86DB2A" w14:textId="15E8B8DB" w:rsidR="00DB1E32" w:rsidRPr="00DB1E32" w:rsidRDefault="008F5FE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del w:id="23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5392D4FD" w14:textId="61CD9F82" w:rsidR="00DA777E" w:rsidRPr="00692B5C" w:rsidRDefault="00BF7C1F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ins w:id="24" w:author="Wigfall, Trevonte" w:date="2021-07-01T13:15:00Z">
              <w:r w:rsidRPr="00DB1E32">
                <w:rPr>
                  <w:rFonts w:asciiTheme="minorHAnsi" w:hAnsiTheme="minorHAnsi" w:cstheme="minorHAnsi"/>
                  <w:sz w:val="24"/>
                  <w:szCs w:val="24"/>
                </w:rPr>
                <w:t>1</w:t>
              </w:r>
              <w:r>
                <w:rPr>
                  <w:rFonts w:asciiTheme="minorHAnsi" w:hAnsiTheme="minorHAnsi" w:cstheme="minorHAnsi"/>
                  <w:sz w:val="24"/>
                  <w:szCs w:val="24"/>
                </w:rPr>
                <w:t>3-19</w:t>
              </w:r>
              <w:r w:rsidRPr="00DB1E32">
                <w:rPr>
                  <w:rFonts w:asciiTheme="minorHAnsi" w:hAnsiTheme="minorHAnsi" w:cstheme="minorHAnsi"/>
                  <w:sz w:val="24"/>
                  <w:szCs w:val="24"/>
                </w:rPr>
                <w:t xml:space="preserve">. </w:t>
              </w:r>
              <w:del w:id="25" w:author="Trevonte Wigfall" w:date="2021-12-28T22:02:00Z">
                <w:r w:rsidRPr="00DB1E32" w:rsidDel="00751711">
                  <w:rPr>
                    <w:rFonts w:asciiTheme="minorHAnsi" w:hAnsiTheme="minorHAnsi" w:cstheme="minorHAnsi"/>
                    <w:sz w:val="24"/>
                    <w:szCs w:val="24"/>
                  </w:rPr>
                  <w:delText xml:space="preserve">Use </w:delText>
                </w:r>
                <w:r w:rsidDel="00751711">
                  <w:rPr>
                    <w:rFonts w:ascii="Garamond" w:hAnsi="Garamond"/>
                    <w:b/>
                    <w:sz w:val="24"/>
                    <w:szCs w:val="24"/>
                  </w:rPr>
                  <w:delText>SNOW-44414</w:delText>
                </w:r>
              </w:del>
            </w:ins>
            <w:del w:id="26" w:author="Wigfall, Trevonte" w:date="2021-07-01T13:15:00Z">
              <w:r w:rsidR="00DB1E32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7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13</w:delText>
              </w:r>
              <w:r w:rsidR="00A34C25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8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-</w:delText>
              </w:r>
              <w:r w:rsidR="00472870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9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19</w:delText>
              </w:r>
              <w:r w:rsidR="004C1BB0" w:rsidRPr="00DB1E32" w:rsidDel="00BF7C1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use </w:delText>
              </w:r>
            </w:del>
            <w:del w:id="30" w:author="Wigfall, Trevonte" w:date="2021-05-27T10:50:00Z">
              <w:r w:rsidR="0098578C" w:rsidRPr="0098578C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="00472870" w:rsidRPr="001B1EEA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692B5C" w14:paraId="5936D11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60FF81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61C9C813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2700B919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10A6F66F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0D727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E33B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2316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6DC19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885C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21583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335D7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275417C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5E1DB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692B5C" w14:paraId="180DC457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48CAF3" w14:textId="77777777" w:rsidR="00EA1140" w:rsidRPr="00692B5C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9EC92F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98E21E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79522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290F320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C7D3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BDC224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3CDCCC6" w14:textId="77777777" w:rsidR="00EA1140" w:rsidRPr="00692B5C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9359EC6" w14:textId="77777777" w:rsidR="00EA1140" w:rsidRPr="00692B5C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18D96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5975ED" w14:textId="2458EA24" w:rsidR="00382127" w:rsidRPr="00692B5C" w:rsidRDefault="009E3C96" w:rsidP="00F71E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1" w:author="Wigfall, Trevonte" w:date="2021-05-27T10:51:00Z">
              <w:r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</w:delText>
              </w:r>
              <w:r w:rsidR="0098578C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32" w:author="Wigfall, Trevonte" w:date="2021-07-07T11:13:00Z">
              <w:del w:id="33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4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r w:rsidR="003D7CA2">
              <w:rPr>
                <w:rFonts w:asciiTheme="minorHAnsi" w:hAnsiTheme="minorHAnsi"/>
                <w:b/>
                <w:sz w:val="22"/>
                <w:szCs w:val="22"/>
              </w:rPr>
              <w:br/>
              <w:t xml:space="preserve">Start time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4</w:t>
            </w:r>
            <w:r w:rsidR="00F71E1E">
              <w:rPr>
                <w:rFonts w:asciiTheme="minorHAnsi" w:hAnsiTheme="minorHAnsi"/>
                <w:b/>
                <w:sz w:val="22"/>
                <w:szCs w:val="22"/>
              </w:rPr>
              <w:t>:00</w:t>
            </w:r>
            <w:r w:rsidR="003E54C0">
              <w:rPr>
                <w:rFonts w:asciiTheme="minorHAnsi" w:hAnsiTheme="minorHAnsi"/>
                <w:b/>
                <w:sz w:val="22"/>
                <w:szCs w:val="22"/>
              </w:rPr>
              <w:t>pm</w:t>
            </w:r>
          </w:p>
        </w:tc>
      </w:tr>
      <w:tr w:rsidR="009E3C96" w:rsidRPr="00692B5C" w14:paraId="3567E51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31FCC5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FBAF02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9ADE4F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38A3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33CD167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A56ED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59B43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9C23905" w14:textId="77777777" w:rsidR="009E3C96" w:rsidRPr="00692B5C" w:rsidRDefault="00751711" w:rsidP="009E3C9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11" w:history="1">
              <w:r w:rsidR="009E3C96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12735F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E0D568" w14:textId="5A73B7A4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6" w:author="Wigfall, Trevonte" w:date="2021-07-07T11:13:00Z">
              <w:del w:id="37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8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3A880D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CBF220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14A8D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F0E35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104FB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9097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ACC2259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4E7232" w14:textId="77777777" w:rsidR="009E3C96" w:rsidRPr="00692B5C" w:rsidRDefault="00751711" w:rsidP="009E3C96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2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7FB50A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512868" w14:textId="04B9796B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0" w:author="Wigfall, Trevonte" w:date="2021-07-07T11:13:00Z">
              <w:del w:id="41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42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005005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807A7D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E7D77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40CF35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A173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4038A537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716D4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A3B9C6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1ADD50" w14:textId="77777777" w:rsidR="009E3C96" w:rsidRPr="00692B5C" w:rsidRDefault="009E3C96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13A90D9F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577C5225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76836EC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0FE1A3" w14:textId="709E51EA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4" w:author="Wigfall, Trevonte" w:date="2021-07-07T11:13:00Z">
              <w:del w:id="45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46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747B76F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E65CB1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87EB01E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37517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DE540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5990B4F8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B7D7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88086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B65127" w14:textId="77777777" w:rsidR="009E3C96" w:rsidRPr="00692B5C" w:rsidRDefault="00751711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D53E576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96C4B9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05BEF5" w14:textId="2CD48926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8" w:author="Wigfall, Trevonte" w:date="2021-07-07T11:13:00Z">
              <w:del w:id="49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0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579A1D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91051B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97DA903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C9A784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C3B1B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26E477F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191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0063B6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9E3C96" w:rsidRPr="00692B5C" w14:paraId="4CE56DA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9E3C96" w:rsidRPr="00692B5C" w14:paraId="03A17FCF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FE2259" w14:textId="77777777" w:rsidR="009E3C96" w:rsidRPr="00692B5C" w:rsidRDefault="009E3C96" w:rsidP="009E3C96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9E3C96" w:rsidRPr="00692B5C" w14:paraId="6FE1539E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8787304" w14:textId="77777777" w:rsidR="009E3C96" w:rsidRPr="00692B5C" w:rsidRDefault="00751711" w:rsidP="009E3C96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5" w:history="1">
                                <w:r w:rsidR="009E3C96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3251B535" w14:textId="77777777" w:rsidR="009E3C96" w:rsidRPr="00692B5C" w:rsidRDefault="009E3C96" w:rsidP="009E3C96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5B0DB99" w14:textId="77777777" w:rsidR="009E3C96" w:rsidRPr="00692B5C" w:rsidRDefault="009E3C96" w:rsidP="009E3C96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18AC56D1" w14:textId="77777777" w:rsidR="009E3C96" w:rsidRPr="00692B5C" w:rsidRDefault="009E3C96" w:rsidP="009E3C96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8B5DC7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B996A91" w14:textId="66858F3A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2" w:author="Wigfall, Trevonte" w:date="2021-07-07T11:13:00Z">
              <w:del w:id="53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4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0268A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614BFC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5ACE8AE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66FE6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B83AC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53742C9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A090A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098D50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7F173E" w14:textId="77777777" w:rsidR="009E3C96" w:rsidRPr="00692B5C" w:rsidRDefault="00751711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6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4BAB95EA" w14:textId="77777777" w:rsidR="009E3C96" w:rsidRPr="00692B5C" w:rsidRDefault="009E3C96" w:rsidP="009E3C96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A31D88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B0B6FB" w14:textId="078DD08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6" w:author="Wigfall, Trevonte" w:date="2021-07-07T11:13:00Z">
              <w:del w:id="57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8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692B5C" w14:paraId="7D773B4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D2EEB2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1BD4F2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C50DD0" w14:textId="77777777" w:rsidR="009E3C96" w:rsidRPr="00692B5C" w:rsidRDefault="009E3C96" w:rsidP="009E3C96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FC136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8941248" w14:textId="3ED46A2E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E0996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126028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AFFE63B" w14:textId="77777777" w:rsidR="009E3C96" w:rsidRPr="00692B5C" w:rsidRDefault="00751711" w:rsidP="009E3C96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9E3C96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630171D" w14:textId="77777777" w:rsidR="009E3C96" w:rsidRPr="00692B5C" w:rsidRDefault="009E3C96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F3776B" w14:textId="77777777" w:rsidR="009E3C96" w:rsidRPr="00692B5C" w:rsidRDefault="009E3C96" w:rsidP="009E3C96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93371" w14:textId="53949E68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60" w:author="Wigfall, Trevonte" w:date="2021-07-07T11:13:00Z">
              <w:del w:id="61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62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2A51F6" w14:paraId="436312D5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2A3310" w14:textId="77777777" w:rsidR="009E3C96" w:rsidRPr="002A51F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7F5DB09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0A329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05342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6CC18" w14:textId="77777777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306246" w14:textId="77777777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37020F" w14:textId="77777777" w:rsidR="009E3C96" w:rsidRPr="002A51F6" w:rsidRDefault="00751711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9E3C96" w:rsidRPr="002A51F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Archive or </w:t>
              </w:r>
              <w:proofErr w:type="gramStart"/>
              <w:r w:rsidR="009E3C96" w:rsidRPr="002A51F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Delete</w:t>
              </w:r>
              <w:proofErr w:type="gramEnd"/>
              <w:r w:rsidR="009E3C96" w:rsidRPr="002A51F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698C5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2F948F" w14:textId="7075002C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3" w:author="Wigfall, Trevonte" w:date="2021-05-27T10:51:00Z">
              <w:r w:rsidRPr="002A51F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64" w:author="Wigfall, Trevonte" w:date="2021-07-07T11:13:00Z">
              <w:del w:id="65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66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471ACC" w14:paraId="5370DBE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D649E6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DDD233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D5B99A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E494C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3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5F8EC84B" w14:textId="46DE1F93" w:rsidR="009E3C96" w:rsidRPr="00730706" w:rsidRDefault="009E3C96" w:rsidP="009E3C96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74" w:author="Wigfall, Trevonte" w:date="2021-06-02T09:36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5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3D </w:t>
            </w:r>
          </w:p>
          <w:p w14:paraId="03A6BD5E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6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B63A4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7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EA4FA9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9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80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8FEF25D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1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82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83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30706">
              <w:rPr>
                <w:strike/>
                <w:rPrChange w:id="84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5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6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7A4D02D" w14:textId="77777777" w:rsidR="009E3C96" w:rsidRPr="00730706" w:rsidRDefault="009E3C96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7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8D3018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88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89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41EE4DD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0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2D1AFA" w14:textId="18CFA18B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1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2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93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94" w:author="Wigfall, Trevonte" w:date="2021-07-07T11:13:00Z">
              <w:del w:id="95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96" w:author="Trevonte Wigfall" w:date="2021-12-28T22:01:00Z">
              <w:r w:rsidR="000B64D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F42C31" w14:paraId="691ADE1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BB1537C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9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CDC8DB8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35A53C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BD05" w14:textId="1940F8CA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2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3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04" w:author="Wigfall, Trevonte" w:date="2021-06-02T09:3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05AEE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06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1D4ECD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0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64EF82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09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10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11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730706">
              <w:rPr>
                <w:strike/>
                <w:rPrChange w:id="112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3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4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2450A52" w14:textId="77777777" w:rsidR="009E3C96" w:rsidRPr="00730706" w:rsidRDefault="009E3C96" w:rsidP="009E3C96">
            <w:pPr>
              <w:rPr>
                <w:strike/>
                <w:rPrChange w:id="115" w:author="Wigfall, Trevonte" w:date="2021-06-02T09:3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A9B930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6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7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233258A1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18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D7EEB6F" w14:textId="3D80FF51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9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0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21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22" w:author="Wigfall, Trevonte" w:date="2021-07-07T11:13:00Z">
              <w:del w:id="123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24" w:author="Trevonte Wigfall" w:date="2021-12-28T22:01:00Z">
              <w:r w:rsidR="000B64D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9E3C96" w:rsidRPr="00F42C31" w14:paraId="4BB3AB0B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C6C6E3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2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2C8C496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6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A8B53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7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FF161" w14:textId="3060BAD1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32" w:author="Wigfall, Trevonte" w:date="2021-06-02T09:3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BE464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3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34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85951C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36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B649A2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37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38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39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730706">
              <w:rPr>
                <w:strike/>
                <w:rPrChange w:id="140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1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2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533AC5C" w14:textId="77777777" w:rsidR="009E3C96" w:rsidRPr="00730706" w:rsidRDefault="009E3C96" w:rsidP="009E3C96">
            <w:pPr>
              <w:rPr>
                <w:strike/>
                <w:rPrChange w:id="143" w:author="Wigfall, Trevonte" w:date="2021-06-02T09:3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681D7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44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45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  <w:p w14:paraId="273F221E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46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CA21B" w14:textId="0A60C562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8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49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50" w:author="Wigfall, Trevonte" w:date="2021-07-07T11:13:00Z">
              <w:del w:id="151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52" w:author="Trevonte Wigfall" w:date="2021-12-28T22:01:00Z">
              <w:r w:rsidR="000B64D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31E36DAC" w14:textId="77777777" w:rsidTr="00FE30FD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C262BF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532224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517002" w14:textId="1DB29AC0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2C7A8" w14:textId="67E783F3" w:rsidR="008F5FE5" w:rsidRPr="00471ACC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24416" w14:textId="37BDF711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2AC17B" w14:textId="0DBC0F56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4D5C14" w14:textId="02A506A6" w:rsidR="008F5FE5" w:rsidRDefault="00751711" w:rsidP="008F5FE5">
            <w:hyperlink r:id="rId19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67A5" w14:textId="0FFCCED2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DF12DD" w14:textId="535F4ED9" w:rsidR="008F5FE5" w:rsidRPr="00750B9D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5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54" w:author="Wigfall, Trevonte" w:date="2021-07-07T11:13:00Z">
              <w:del w:id="155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56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58B9F9A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6C016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03CF0E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2B155D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8359" w14:textId="77777777" w:rsidR="008F5FE5" w:rsidRPr="00471AC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71ACC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471AC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9BEE31E" w14:textId="7C585468" w:rsidR="008F5FE5" w:rsidRPr="00471ACC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BE46B" w14:textId="77777777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16B3A4" w14:textId="77777777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F65B17" w14:textId="77777777" w:rsidR="008F5FE5" w:rsidRPr="00471ACC" w:rsidRDefault="00751711" w:rsidP="008F5FE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0" w:history="1">
              <w:r w:rsidR="008F5FE5" w:rsidRPr="00471AC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5B116A41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2624D7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471ACC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40603528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E40C55" w14:textId="2D132AD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5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58" w:author="Wigfall, Trevonte" w:date="2021-07-07T11:13:00Z">
              <w:del w:id="159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60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7F1A9796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5AA60D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A0EC0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8BC84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E55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Master 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</w:t>
            </w:r>
            <w:r w:rsidRPr="00C4013D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EXCEPT 03D and 07D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 </w:t>
            </w:r>
          </w:p>
          <w:p w14:paraId="1D5DEEAF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A6C44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384B7D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B4CBA3" w14:textId="77777777" w:rsidR="008F5FE5" w:rsidRPr="00692B5C" w:rsidRDefault="00751711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hyperlink r:id="rId21" w:history="1"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Import custom rules</w:t>
              </w:r>
            </w:hyperlink>
          </w:p>
          <w:p w14:paraId="5EF4DBCB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0E1B2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FF5989" w14:textId="06B01B47" w:rsidR="008F5FE5" w:rsidRPr="000166A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del w:id="16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62" w:author="Wigfall, Trevonte" w:date="2021-07-07T11:13:00Z">
              <w:del w:id="163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64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4C43053D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3645E3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6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F23DAA0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6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86F8B4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8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DD4B" w14:textId="53FCB323" w:rsidR="008F5FE5" w:rsidRPr="00730706" w:rsidRDefault="008F5FE5" w:rsidP="008F5FE5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70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1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72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</w:t>
            </w:r>
            <w:r w:rsidRPr="00730706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73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Except Reporting</w:t>
            </w:r>
          </w:p>
          <w:p w14:paraId="4BD96029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4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ADD88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7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1A609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7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1EB9C61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9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80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81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30706">
              <w:rPr>
                <w:strike/>
                <w:rPrChange w:id="18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3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4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6DB31D9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185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407EE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6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7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158114D9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88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098514" w14:textId="4C2370ED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9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0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91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92" w:author="Wigfall, Trevonte" w:date="2021-07-07T11:13:00Z">
              <w:del w:id="193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94" w:author="Trevonte Wigfall" w:date="2021-12-28T22:01:00Z">
              <w:r w:rsidR="000B64D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4D86767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22CDF1C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9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7808DE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6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9025D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8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CA233" w14:textId="2DCEC80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0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1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2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and TPIC: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203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2E1C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4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20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0A8C4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20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170A58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8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209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210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730706">
              <w:rPr>
                <w:strike/>
                <w:rPrChange w:id="211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3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Nthost</w:t>
            </w:r>
            <w:proofErr w:type="spellEnd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4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5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8F4B314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216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C953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7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8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3E664CC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19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B5B24F" w14:textId="5367B1F9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0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1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222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23" w:author="Wigfall, Trevonte" w:date="2021-07-07T11:13:00Z">
              <w:del w:id="224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225" w:author="Trevonte Wigfall" w:date="2021-12-28T22:01:00Z">
              <w:r w:rsidR="000B64D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37CC616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7C6191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2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B7CE71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77ABEE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8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0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0B8C00" w14:textId="56F346EC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31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232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 (where C3 applies):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233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 </w:t>
            </w:r>
          </w:p>
          <w:p w14:paraId="5E069ADD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4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FF956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23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BD250B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23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B42F7CE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39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240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241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730706">
              <w:rPr>
                <w:strike/>
                <w:rPrChange w:id="24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3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4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Web.Config</w:t>
            </w:r>
            <w:proofErr w:type="spellEnd"/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5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6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3296764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247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01ABB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48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49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05BE42A4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50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0F44B9" w14:textId="2356C8F2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51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2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253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54" w:author="Wigfall, Trevonte" w:date="2021-07-07T11:13:00Z">
              <w:del w:id="255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256" w:author="Trevonte Wigfall" w:date="2021-12-28T22:01:00Z">
              <w:r w:rsidR="000B64D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7B0BA1CC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C23B96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74AAAE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C4B01A" w14:textId="77777777" w:rsidR="008F5FE5" w:rsidRPr="00597B9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49596" w14:textId="3D6F8ADA" w:rsidR="008F5FE5" w:rsidRPr="001037B7" w:rsidRDefault="008F5FE5" w:rsidP="008F5FE5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IC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B618C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AA31B2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13AA1" w14:textId="77777777" w:rsidR="008F5FE5" w:rsidRPr="00DB48B6" w:rsidRDefault="00751711" w:rsidP="008F5FE5">
            <w:pPr>
              <w:spacing w:after="200" w:line="276" w:lineRule="auto"/>
            </w:pPr>
            <w:hyperlink r:id="rId22" w:history="1">
              <w:r w:rsidR="008F5FE5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2F878" w14:textId="77777777" w:rsidR="008F5FE5" w:rsidRPr="001E361B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B30675" w14:textId="5F824325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5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58" w:author="Wigfall, Trevonte" w:date="2021-07-07T11:13:00Z">
              <w:del w:id="259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60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471ACC" w14:paraId="30BDEF2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4B1383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83A91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BAC6F" w14:textId="77777777" w:rsidR="008F5FE5" w:rsidRPr="00E27A89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2FD69" w14:textId="45AE6E41" w:rsidR="008F5FE5" w:rsidRPr="00E27A89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037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06BE1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F775C32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8D29D" w14:textId="77777777" w:rsidR="008F5FE5" w:rsidRPr="00DB48B6" w:rsidRDefault="00751711" w:rsidP="008F5FE5">
            <w:pPr>
              <w:spacing w:after="200" w:line="276" w:lineRule="auto"/>
            </w:pPr>
            <w:hyperlink r:id="rId23" w:history="1">
              <w:r w:rsidR="008F5FE5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Set LDAP manager password</w:t>
              </w:r>
            </w:hyperlink>
            <w:r w:rsidR="008F5FE5" w:rsidRPr="0084097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B2D2" w14:textId="77777777" w:rsidR="008F5FE5" w:rsidRPr="00E27A89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E361B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5CD757" w14:textId="675FC129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62" w:author="Wigfall, Trevonte" w:date="2021-07-07T11:13:00Z">
              <w:del w:id="263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64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39533FB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8CC779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CD1CB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D25A7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553F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427C7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06E00C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CE15A2" w14:textId="77777777" w:rsidR="008F5FE5" w:rsidRPr="00692B5C" w:rsidRDefault="00751711" w:rsidP="008F5FE5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4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0020C990" w14:textId="77777777" w:rsidR="008F5FE5" w:rsidRPr="00692B5C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4E14766" w14:textId="77777777" w:rsidR="008F5FE5" w:rsidRPr="00692B5C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7CBC5E" w14:textId="3B23CC42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66" w:author="Wigfall, Trevonte" w:date="2021-07-07T11:13:00Z">
              <w:del w:id="267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68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7AEF8B9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C05A2C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502C23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A38F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5E7B" w14:textId="5CFB6065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D6D1A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0F3ECE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CE96629" w14:textId="77777777" w:rsidR="008F5FE5" w:rsidRPr="00692B5C" w:rsidRDefault="00751711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5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12084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4937D4" w14:textId="0E3C5209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70" w:author="Wigfall, Trevonte" w:date="2021-07-07T11:13:00Z">
              <w:del w:id="271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72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21985E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CC10CD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9AD719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EBCE5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82F8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4245045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83511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88AA6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FD704E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6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2FCA4018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7D09B7CD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DD209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37467F" w14:textId="7B2D26F4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74" w:author="Wigfall, Trevonte" w:date="2021-07-07T11:13:00Z">
              <w:del w:id="275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76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4A1451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74622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4E5FCBC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1D834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2F3F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04973B02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F662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BE1F37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5C033EF" w14:textId="77777777" w:rsidR="008F5FE5" w:rsidRPr="00692B5C" w:rsidRDefault="00751711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7" w:history="1">
              <w:r w:rsidR="008F5FE5" w:rsidRPr="00692B5C">
                <w:rPr>
                  <w:strike/>
                </w:rPr>
                <w:t xml:space="preserve"> </w:t>
              </w:r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09951F16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8D6388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D427878" w14:textId="5EB259D5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78" w:author="Wigfall, Trevonte" w:date="2021-07-07T11:13:00Z">
              <w:del w:id="279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80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076A237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8C9CFB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6EF69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F6DB8A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1316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6E1D27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6EC7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2ACE0A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F5FE5" w:rsidRPr="00692B5C" w14:paraId="1DAE25BF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F5FE5" w:rsidRPr="00692B5C" w14:paraId="6549CA9E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F3850" w14:textId="77777777" w:rsidR="008F5FE5" w:rsidRPr="00692B5C" w:rsidRDefault="008F5FE5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F5FE5" w:rsidRPr="00692B5C" w14:paraId="14ABD6E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903773" w14:textId="77777777" w:rsidR="008F5FE5" w:rsidRPr="00692B5C" w:rsidRDefault="00751711" w:rsidP="008F5FE5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8" w:history="1">
                                <w:r w:rsidR="008F5FE5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8F5FE5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F60F2A8" w14:textId="77777777" w:rsidR="008F5FE5" w:rsidRPr="00692B5C" w:rsidRDefault="008F5FE5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AEEFEB4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CEAC882" w14:textId="77777777" w:rsidR="008F5FE5" w:rsidRPr="00692B5C" w:rsidRDefault="008F5FE5" w:rsidP="008F5FE5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1AFEF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3239E" w14:textId="47D55889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82" w:author="Wigfall, Trevonte" w:date="2021-07-07T11:13:00Z">
              <w:del w:id="283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84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5FFCC71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DE04A01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83C8C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BB426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F52D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1449F1C0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C1EF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CC4610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A8C255" w14:textId="77777777" w:rsidR="008F5FE5" w:rsidRPr="00692B5C" w:rsidRDefault="00751711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9" w:history="1">
              <w:r w:rsidR="008F5FE5" w:rsidRPr="00692B5C">
                <w:rPr>
                  <w:strike/>
                </w:rPr>
                <w:t xml:space="preserve"> </w:t>
              </w:r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18340DB9" w14:textId="77777777" w:rsidR="008F5FE5" w:rsidRPr="00692B5C" w:rsidRDefault="008F5FE5" w:rsidP="008F5FE5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FF39B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54F9B8" w14:textId="640C52E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86" w:author="Wigfall, Trevonte" w:date="2021-07-07T11:13:00Z">
              <w:del w:id="287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88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21D339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E5627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EC1B1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D8242F" w14:textId="77777777" w:rsidR="008F5FE5" w:rsidRPr="00692B5C" w:rsidRDefault="008F5FE5" w:rsidP="008F5FE5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10F52" w14:textId="56D4B255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57429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FA62BA8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5740A" w14:textId="77777777" w:rsidR="008F5FE5" w:rsidRPr="00692B5C" w:rsidRDefault="00751711" w:rsidP="008F5FE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Validate </w:t>
              </w:r>
              <w:proofErr w:type="spellStart"/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UIApp</w:t>
              </w:r>
              <w:proofErr w:type="spellEnd"/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A1A3B0" w14:textId="77777777" w:rsidR="008F5FE5" w:rsidRPr="00692B5C" w:rsidRDefault="008F5FE5" w:rsidP="008F5FE5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115ABF" w14:textId="73677BFB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90" w:author="Wigfall, Trevonte" w:date="2021-07-07T11:13:00Z">
              <w:del w:id="291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92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6EE94E5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64684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00CBE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9A1BA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24AABE" w14:textId="4119306A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70E46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AB3F56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A9B103" w14:textId="77777777" w:rsidR="008F5FE5" w:rsidRPr="00692B5C" w:rsidRDefault="00751711" w:rsidP="008F5FE5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1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2CF8BA26" w14:textId="77777777" w:rsidR="008F5FE5" w:rsidRPr="00692B5C" w:rsidRDefault="008F5FE5" w:rsidP="008F5FE5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A1999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84DB98" w14:textId="3A589561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94" w:author="Wigfall, Trevonte" w:date="2021-07-07T11:13:00Z">
              <w:del w:id="295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96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029080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6ECCE1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0B677A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18358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B48CD" w14:textId="3CEB6C8A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4AD81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70D6DA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EF2A62" w14:textId="77777777" w:rsidR="008F5FE5" w:rsidRPr="00692B5C" w:rsidRDefault="00751711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32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8F5FE5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39CC7D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66BDE9" w14:textId="09D48E02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98" w:author="Wigfall, Trevonte" w:date="2021-07-07T11:13:00Z">
              <w:del w:id="299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00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3C13D512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C8DDFA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C9A41E" w14:textId="77777777" w:rsidR="008F5FE5" w:rsidRPr="00692B5C" w:rsidRDefault="008F5FE5" w:rsidP="008F5FE5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AA084F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0DB0B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22E2F" w14:textId="77777777" w:rsidR="008F5FE5" w:rsidRPr="00692B5C" w:rsidRDefault="008F5FE5" w:rsidP="008F5FE5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8DA7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310B92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E95B9F3" w14:textId="77777777" w:rsidR="008F5FE5" w:rsidRPr="00692B5C" w:rsidRDefault="00751711" w:rsidP="008F5FE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3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8F5FE5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0B9E4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C40580" w14:textId="589FE9AE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02" w:author="Wigfall, Trevonte" w:date="2021-07-07T11:13:00Z">
              <w:del w:id="303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04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72C3D885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E1E31C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D2A5A0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28E003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6BAB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5E056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0C259F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B0C318E" w14:textId="77777777" w:rsidR="008F5FE5" w:rsidRPr="00692B5C" w:rsidRDefault="00751711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34" w:history="1"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7DD60AE5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6CEC2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AB680F" w14:textId="6E3A962B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06" w:author="Wigfall, Trevonte" w:date="2021-07-07T11:13:00Z">
              <w:del w:id="307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08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692B5C" w14:paraId="5EA9A8E1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5654AF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FBACD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22AA3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7FDD4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Reporting Server: N/A</w:t>
            </w:r>
          </w:p>
          <w:p w14:paraId="4D019AA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72DC5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C3B961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F5FE5" w:rsidRPr="00692B5C" w14:paraId="404D8F5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B9DC7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692B5C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15DCF363" wp14:editId="5871EC0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7272A5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F5FE5" w:rsidRPr="00692B5C" w14:paraId="35A92845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07F1D" w14:textId="77777777" w:rsidR="008F5FE5" w:rsidRPr="00692B5C" w:rsidRDefault="00751711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5" w:history="1">
                          <w:r w:rsidR="008F5FE5" w:rsidRPr="00692B5C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357ABA65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7A8167A7" w14:textId="77777777" w:rsidR="008F5FE5" w:rsidRPr="00692B5C" w:rsidRDefault="008F5FE5" w:rsidP="008F5FE5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726A74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2D6AB67D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E7A4C9" w14:textId="617C078D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10" w:author="Wigfall, Trevonte" w:date="2021-07-07T11:13:00Z">
              <w:del w:id="311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12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A50A84" w14:paraId="637BEE8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B54D" w14:textId="77777777" w:rsidR="008F5FE5" w:rsidRPr="00A50A8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F82496" w14:textId="77777777" w:rsidR="008F5FE5" w:rsidRPr="00A50A84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A0719F" w14:textId="77777777" w:rsidR="008F5FE5" w:rsidRPr="00A50A84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50A8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A50A8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  <w:r w:rsidRPr="00A50A84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C683" w14:textId="77777777" w:rsidR="008F5FE5" w:rsidRPr="00A50A84" w:rsidRDefault="008F5FE5" w:rsidP="008F5FE5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3830D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3D7867A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EE0B8" w14:textId="0B894A0B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del w:id="313" w:author="Wigfall, Trevonte" w:date="2021-07-06T17:30:00Z">
              <w:r w:rsidRPr="00A50A84" w:rsidDel="00E8789B">
                <w:rPr>
                  <w:rFonts w:ascii="Calibri" w:hAnsi="Calibri"/>
                  <w:strike/>
                  <w:sz w:val="22"/>
                  <w:szCs w:val="22"/>
                </w:rPr>
                <w:delText xml:space="preserve">\\va01dfacapp971\d$\Scripts\CXT_COMPARE_TEST\Launchers </w:delText>
              </w:r>
            </w:del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(run as admin, provide </w:t>
            </w:r>
            <w:proofErr w:type="gramStart"/>
            <w:r w:rsidRPr="00A50A84">
              <w:rPr>
                <w:rFonts w:ascii="Calibri" w:hAnsi="Calibri"/>
                <w:strike/>
                <w:sz w:val="22"/>
                <w:szCs w:val="22"/>
              </w:rPr>
              <w:t>master</w:t>
            </w:r>
            <w:proofErr w:type="gram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and target environments when prompted):</w:t>
            </w:r>
          </w:p>
          <w:p w14:paraId="730FC9FC" w14:textId="77777777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6) TPIC: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7) UIAPP: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8) TPPUI: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9) C3:  </w:t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3FC4ABE7" w14:textId="77777777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</w:r>
            <w:proofErr w:type="spellStart"/>
            <w:r w:rsidRPr="00A50A84">
              <w:rPr>
                <w:rFonts w:ascii="Calibri" w:hAnsi="Calibri"/>
                <w:strike/>
                <w:sz w:val="22"/>
                <w:szCs w:val="22"/>
              </w:rPr>
              <w:t>8Q</w:t>
            </w:r>
            <w:proofErr w:type="spellEnd"/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 master for everything else</w:t>
            </w:r>
            <w:r w:rsidRPr="00A50A84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06752" behindDoc="0" locked="0" layoutInCell="1" allowOverlap="1" wp14:anchorId="25782122" wp14:editId="0C9BDA5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3915C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6B75" w14:textId="77777777" w:rsidR="008F5FE5" w:rsidRPr="00A50A84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EE35D38" w14:textId="12E7CBA4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del w:id="31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15" w:author="Wigfall, Trevonte" w:date="2021-07-07T11:13:00Z">
              <w:del w:id="316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17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220DBA" w14:paraId="614436D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7AB24C" w14:textId="77777777" w:rsidR="008F5FE5" w:rsidRPr="00220DBA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16CDC0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E004D0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54CA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B234C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85F905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0AF098F" w14:textId="77777777" w:rsidR="008F5FE5" w:rsidRPr="00220DBA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0E9D80" w14:textId="77777777" w:rsidR="008F5FE5" w:rsidRPr="00220DBA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BCF65D" w14:textId="17B4ECA9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1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19" w:author="Wigfall, Trevonte" w:date="2021-07-07T11:13:00Z">
              <w:del w:id="320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21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8F5FE5" w:rsidRPr="00220DBA" w14:paraId="338BD7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F87CB2" w14:textId="77777777" w:rsidR="008F5FE5" w:rsidRPr="00220DBA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7D4810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676EA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D70A3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6E0DF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0DCC0A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978C5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7AEEF1" w14:textId="77777777" w:rsidR="008F5FE5" w:rsidRPr="00220DBA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D5112" w14:textId="3CD021FE" w:rsidR="008F5FE5" w:rsidRPr="00220DBA" w:rsidRDefault="008F5FE5" w:rsidP="008F5FE5">
            <w:del w:id="32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23" w:author="Wigfall, Trevonte" w:date="2021-07-07T11:13:00Z">
              <w:del w:id="324" w:author="Trevonte Wigfall" w:date="2021-12-28T22:01:00Z">
                <w:r w:rsidR="0079521B" w:rsidDel="000B64DB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25" w:author="Trevonte Wigfall" w:date="2021-12-28T22:01:00Z">
              <w:r w:rsidR="000B64DB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</w:tbl>
    <w:p w14:paraId="4118EEE1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405FE24D" w14:textId="77777777" w:rsidTr="00C70289">
        <w:trPr>
          <w:trHeight w:val="2479"/>
        </w:trPr>
        <w:tc>
          <w:tcPr>
            <w:tcW w:w="13062" w:type="dxa"/>
          </w:tcPr>
          <w:p w14:paraId="74911104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7C46BA24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9797B1D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474EAE5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7"/>
      <w:footerReference w:type="default" r:id="rId38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925A" w14:textId="77777777" w:rsidR="00A61998" w:rsidRDefault="00A61998">
      <w:r>
        <w:separator/>
      </w:r>
    </w:p>
  </w:endnote>
  <w:endnote w:type="continuationSeparator" w:id="0">
    <w:p w14:paraId="1B3DA748" w14:textId="77777777" w:rsidR="00A61998" w:rsidRDefault="00A6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A69F" w14:textId="77777777" w:rsidR="00C37A72" w:rsidRDefault="00C37A7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1EFE319" w14:textId="77777777" w:rsidR="00C37A72" w:rsidRDefault="00C37A7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4B56" w14:textId="77777777" w:rsidR="00A61998" w:rsidRDefault="00A61998">
      <w:r>
        <w:separator/>
      </w:r>
    </w:p>
  </w:footnote>
  <w:footnote w:type="continuationSeparator" w:id="0">
    <w:p w14:paraId="124794D6" w14:textId="77777777" w:rsidR="00A61998" w:rsidRDefault="00A61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FD19" w14:textId="77777777" w:rsidR="00C37A72" w:rsidRDefault="00751711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DE3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234117" r:id="rId2"/>
      </w:object>
    </w:r>
  </w:p>
  <w:p w14:paraId="7F8194A6" w14:textId="77777777" w:rsidR="00C37A72" w:rsidRDefault="00C37A7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930AC14" w14:textId="77777777" w:rsidR="00C37A72" w:rsidRDefault="00C37A7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B4633D6" w14:textId="77777777" w:rsidR="00C37A72" w:rsidRDefault="00C3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6A4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62A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7B0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4DB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D74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A6C4B"/>
    <w:rsid w:val="001B0457"/>
    <w:rsid w:val="001B1EEA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0DBA"/>
    <w:rsid w:val="00221511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30AC"/>
    <w:rsid w:val="002A51F6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C78AF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53EA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822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127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6C76"/>
    <w:rsid w:val="003B7476"/>
    <w:rsid w:val="003B76CA"/>
    <w:rsid w:val="003D47BF"/>
    <w:rsid w:val="003D5472"/>
    <w:rsid w:val="003D60C7"/>
    <w:rsid w:val="003D7130"/>
    <w:rsid w:val="003D7C61"/>
    <w:rsid w:val="003D7CA2"/>
    <w:rsid w:val="003E13D6"/>
    <w:rsid w:val="003E54C0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870"/>
    <w:rsid w:val="00472FF6"/>
    <w:rsid w:val="004745EC"/>
    <w:rsid w:val="00475A22"/>
    <w:rsid w:val="00476032"/>
    <w:rsid w:val="00476347"/>
    <w:rsid w:val="0048073E"/>
    <w:rsid w:val="00482095"/>
    <w:rsid w:val="0048255B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52E7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2923"/>
    <w:rsid w:val="00675BBA"/>
    <w:rsid w:val="00677624"/>
    <w:rsid w:val="00681D24"/>
    <w:rsid w:val="00681FEC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0706"/>
    <w:rsid w:val="00731E37"/>
    <w:rsid w:val="00733872"/>
    <w:rsid w:val="0073397F"/>
    <w:rsid w:val="00735D10"/>
    <w:rsid w:val="00742663"/>
    <w:rsid w:val="00743137"/>
    <w:rsid w:val="00750246"/>
    <w:rsid w:val="00751711"/>
    <w:rsid w:val="007519ED"/>
    <w:rsid w:val="00751E4D"/>
    <w:rsid w:val="00754224"/>
    <w:rsid w:val="00755AF7"/>
    <w:rsid w:val="00755E09"/>
    <w:rsid w:val="0075722E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21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875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4F4A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8F5FE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BB4"/>
    <w:rsid w:val="00917D89"/>
    <w:rsid w:val="00921C21"/>
    <w:rsid w:val="00922408"/>
    <w:rsid w:val="00922D64"/>
    <w:rsid w:val="00926BFA"/>
    <w:rsid w:val="009278C0"/>
    <w:rsid w:val="00927D17"/>
    <w:rsid w:val="00933ADA"/>
    <w:rsid w:val="009368C8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003"/>
    <w:rsid w:val="0096679C"/>
    <w:rsid w:val="009700D9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8C"/>
    <w:rsid w:val="009857EF"/>
    <w:rsid w:val="00985D98"/>
    <w:rsid w:val="0099113C"/>
    <w:rsid w:val="00993182"/>
    <w:rsid w:val="00993BD3"/>
    <w:rsid w:val="009A1042"/>
    <w:rsid w:val="009A22E8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C96"/>
    <w:rsid w:val="009E4B77"/>
    <w:rsid w:val="009E6DFC"/>
    <w:rsid w:val="009E7162"/>
    <w:rsid w:val="009E7BD2"/>
    <w:rsid w:val="009F1077"/>
    <w:rsid w:val="009F1ED2"/>
    <w:rsid w:val="009F38ED"/>
    <w:rsid w:val="009F42E4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2716D"/>
    <w:rsid w:val="00A3052A"/>
    <w:rsid w:val="00A34C25"/>
    <w:rsid w:val="00A3521B"/>
    <w:rsid w:val="00A37B49"/>
    <w:rsid w:val="00A41FE0"/>
    <w:rsid w:val="00A43472"/>
    <w:rsid w:val="00A43728"/>
    <w:rsid w:val="00A50A84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1998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6BE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18A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095"/>
    <w:rsid w:val="00AB7387"/>
    <w:rsid w:val="00AC2ED4"/>
    <w:rsid w:val="00AC5E30"/>
    <w:rsid w:val="00AD2737"/>
    <w:rsid w:val="00AD6A3C"/>
    <w:rsid w:val="00AD7CCD"/>
    <w:rsid w:val="00AD7F32"/>
    <w:rsid w:val="00AE12F1"/>
    <w:rsid w:val="00AE312B"/>
    <w:rsid w:val="00AE46D9"/>
    <w:rsid w:val="00AE59D6"/>
    <w:rsid w:val="00AE6C54"/>
    <w:rsid w:val="00AE7270"/>
    <w:rsid w:val="00AF14A9"/>
    <w:rsid w:val="00AF26F4"/>
    <w:rsid w:val="00AF4332"/>
    <w:rsid w:val="00AF482C"/>
    <w:rsid w:val="00AF560A"/>
    <w:rsid w:val="00B01A07"/>
    <w:rsid w:val="00B04620"/>
    <w:rsid w:val="00B054BB"/>
    <w:rsid w:val="00B05DC0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5B1C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970C7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BF7C1F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37A72"/>
    <w:rsid w:val="00C4013D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021A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7B6"/>
    <w:rsid w:val="00D16A1E"/>
    <w:rsid w:val="00D1752C"/>
    <w:rsid w:val="00D17EC9"/>
    <w:rsid w:val="00D22757"/>
    <w:rsid w:val="00D25A78"/>
    <w:rsid w:val="00D303AB"/>
    <w:rsid w:val="00D31AD9"/>
    <w:rsid w:val="00D31B6F"/>
    <w:rsid w:val="00D34A7B"/>
    <w:rsid w:val="00D353CF"/>
    <w:rsid w:val="00D3552E"/>
    <w:rsid w:val="00D36D6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34E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1E32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3647A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8789B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491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1E1E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971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76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B64DB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34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0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24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3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2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6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file:///\\agpcorp\apps\Local\EMT\COTS\McKesson\ClaimsXten\v6.0\Docs%20%20(Internal)\CXT_Installation_Guide-Dictionary-dat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7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22C791BB2549B1CABDC5B5C003DE" ma:contentTypeVersion="10" ma:contentTypeDescription="Create a new document." ma:contentTypeScope="" ma:versionID="43067d0c299065ff6fc0caafe23ba604">
  <xsd:schema xmlns:xsd="http://www.w3.org/2001/XMLSchema" xmlns:xs="http://www.w3.org/2001/XMLSchema" xmlns:p="http://schemas.microsoft.com/office/2006/metadata/properties" xmlns:ns3="2a2cef4b-70c5-4dfb-9c6f-3f433fa1fed7" xmlns:ns4="0f926eb3-b04a-4b72-a2a4-fefa1e58f212" targetNamespace="http://schemas.microsoft.com/office/2006/metadata/properties" ma:root="true" ma:fieldsID="d82c7cf12f31cb56cd2db0398c766c3f" ns3:_="" ns4:_="">
    <xsd:import namespace="2a2cef4b-70c5-4dfb-9c6f-3f433fa1fed7"/>
    <xsd:import namespace="0f926eb3-b04a-4b72-a2a4-fefa1e58f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ef4b-70c5-4dfb-9c6f-3f433fa1f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eb3-b04a-4b72-a2a4-fefa1e58f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EA7D1-FD8B-4119-88C5-BBCF776A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ef4b-70c5-4dfb-9c6f-3f433fa1fed7"/>
    <ds:schemaRef ds:uri="0f926eb3-b04a-4b72-a2a4-fefa1e58f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54FEF6-FA19-42D3-BB9A-5B24090A3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7F9E-A3A3-41A7-ADB6-D37F0BBFD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910F82-6E1F-4C1B-97A0-BAFFF058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21</TotalTime>
  <Pages>6</Pages>
  <Words>828</Words>
  <Characters>11990</Characters>
  <Application>Microsoft Office Word</Application>
  <DocSecurity>0</DocSecurity>
  <Lines>99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12793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12</cp:revision>
  <cp:lastPrinted>2016-04-21T16:18:00Z</cp:lastPrinted>
  <dcterms:created xsi:type="dcterms:W3CDTF">2021-06-02T13:45:00Z</dcterms:created>
  <dcterms:modified xsi:type="dcterms:W3CDTF">2021-12-29T03:02:00Z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  <property fmtid="{D5CDD505-2E9C-101B-9397-08002B2CF9AE}" pid="6" name="ContentTypeId">
    <vt:lpwstr>0x010100AFA122C791BB2549B1CABDC5B5C003DE</vt:lpwstr>
  </property>
</Properties>
</file>