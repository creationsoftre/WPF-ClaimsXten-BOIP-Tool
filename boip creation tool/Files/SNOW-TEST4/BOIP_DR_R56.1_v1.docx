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82DB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2A48D8" w:rsidRPr="00692B5C" w14:paraId="0E796614" w14:textId="77777777" w:rsidTr="00B00850">
        <w:trPr>
          <w:trHeight w:val="438"/>
        </w:trPr>
        <w:tc>
          <w:tcPr>
            <w:tcW w:w="1728" w:type="dxa"/>
          </w:tcPr>
          <w:p w14:paraId="5258C7F3" w14:textId="4E2A055D" w:rsidR="002A48D8" w:rsidRPr="00597B9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9T13:20:00Z">
              <w:r w:rsidR="004E0ED3" w:rsidRPr="0098527B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5:00Z">
              <w:r w:rsidR="00F87E3A" w:rsidRPr="0098527B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6-09T13:20:00Z">
              <w:r w:rsidRPr="009E3C96" w:rsidDel="004E0ED3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32FB9E8D" w14:textId="0672B542" w:rsidR="002A48D8" w:rsidRPr="00597B9C" w:rsidRDefault="00DD6DED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ins w:id="3" w:author="Wigfall, Trevonte" w:date="2021-06-30T23:01:00Z">
              <w:r>
                <w:rPr>
                  <w:rFonts w:ascii="Garamond" w:hAnsi="Garamond"/>
                  <w:b/>
                  <w:sz w:val="24"/>
                  <w:szCs w:val="24"/>
                </w:rPr>
                <w:t xml:space="preserve">CXT Release </w:t>
              </w:r>
              <w:del w:id="4" w:author="Trevonte Wigfall" w:date="2021-12-28T22:04:00Z">
                <w:r w:rsidDel="00A9667C">
                  <w:rPr>
                    <w:rFonts w:ascii="Garamond" w:hAnsi="Garamond"/>
                    <w:b/>
                    <w:sz w:val="24"/>
                    <w:szCs w:val="24"/>
                  </w:rPr>
                  <w:delText>51.1</w:delText>
                </w:r>
              </w:del>
            </w:ins>
            <w:ins w:id="5" w:author="Trevonte Wigfall" w:date="2021-12-28T22:04:00Z">
              <w:r w:rsidR="00A9667C">
                <w:rPr>
                  <w:rFonts w:ascii="Garamond" w:hAnsi="Garamond"/>
                  <w:b/>
                  <w:sz w:val="24"/>
                  <w:szCs w:val="24"/>
                </w:rPr>
                <w:t>56.1</w:t>
              </w:r>
            </w:ins>
            <w:del w:id="6" w:author="Wigfall, Trevonte" w:date="2021-06-30T23:01:00Z">
              <w:r w:rsidR="002A48D8" w:rsidRPr="0098527B" w:rsidDel="00DD6DED">
                <w:rPr>
                  <w:rFonts w:ascii="Garamond" w:hAnsi="Garamond"/>
                  <w:b/>
                  <w:sz w:val="24"/>
                  <w:szCs w:val="24"/>
                </w:rPr>
                <w:delText>CXT Release 5</w:delText>
              </w:r>
            </w:del>
            <w:del w:id="7" w:author="Wigfall, Trevonte" w:date="2021-06-09T13:20:00Z">
              <w:r w:rsidR="002A48D8" w:rsidRPr="0098527B" w:rsidDel="004E0ED3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8" w:author="Wigfall, Trevonte" w:date="2021-06-30T23:01:00Z">
              <w:r w:rsidR="002A48D8" w:rsidRPr="0098527B" w:rsidDel="00DD6DED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del w:id="9" w:author="Wigfall, Trevonte" w:date="2021-06-09T13:20:00Z">
              <w:r w:rsidR="002A48D8" w:rsidDel="004E0ED3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FE68ED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10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300C46E8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0"/>
        <w:tc>
          <w:tcPr>
            <w:tcW w:w="2232" w:type="dxa"/>
          </w:tcPr>
          <w:p w14:paraId="62090107" w14:textId="77777777" w:rsidR="002A48D8" w:rsidRPr="00692B5C" w:rsidRDefault="002A48D8" w:rsidP="002A48D8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DR</w:t>
            </w:r>
          </w:p>
        </w:tc>
      </w:tr>
    </w:tbl>
    <w:p w14:paraId="624DBC65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5B415232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0596438E" w14:textId="77777777" w:rsidTr="00CA53FE">
        <w:tc>
          <w:tcPr>
            <w:tcW w:w="5000" w:type="pct"/>
            <w:gridSpan w:val="9"/>
            <w:shd w:val="clear" w:color="auto" w:fill="E6E6E6"/>
          </w:tcPr>
          <w:p w14:paraId="73FB2A64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C40673" w:rsidRPr="00692B5C" w14:paraId="50E18412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0AA508F" w14:textId="18B4CD25" w:rsidR="00C40673" w:rsidRPr="00826835" w:rsidRDefault="00C40673" w:rsidP="00C40673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del w:id="11" w:author="Wigfall, Trevonte" w:date="2021-07-06T17:28:00Z">
              <w:r w:rsidDel="00D468C9">
                <w:rPr>
                  <w:rFonts w:asciiTheme="minorHAnsi" w:hAnsiTheme="minorHAnsi"/>
                  <w:smallCaps/>
                  <w:sz w:val="22"/>
                  <w:szCs w:val="22"/>
                </w:rPr>
                <w:delText>VA33PWVCXT001 (UIAPP), VA33PWVCXT002 (TPIC), VA33PWVCXT003 (TPPUI), VA33PWVCXT004 (C3)</w:delText>
              </w:r>
            </w:del>
          </w:p>
        </w:tc>
      </w:tr>
      <w:tr w:rsidR="00D43747" w:rsidRPr="00692B5C" w14:paraId="3ADCD199" w14:textId="77777777" w:rsidTr="00CA53FE">
        <w:tc>
          <w:tcPr>
            <w:tcW w:w="5000" w:type="pct"/>
            <w:gridSpan w:val="9"/>
            <w:shd w:val="clear" w:color="auto" w:fill="E6E6E6"/>
          </w:tcPr>
          <w:p w14:paraId="769485C5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692B5C" w14:paraId="59574F7C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4F8D8517" w14:textId="77777777" w:rsidR="00A00E07" w:rsidRPr="00DB1E32" w:rsidRDefault="00A00E07" w:rsidP="00A00E0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03379628" w14:textId="77777777" w:rsidR="00A00E07" w:rsidRPr="00DB1E32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68824FF" w14:textId="77777777" w:rsidR="00A00E07" w:rsidRPr="00DB1E32" w:rsidRDefault="00A00E07" w:rsidP="00A00E0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48C2624" w14:textId="77777777" w:rsidR="00877A55" w:rsidRDefault="00877A55" w:rsidP="00877A55">
            <w:pPr>
              <w:rPr>
                <w:ins w:id="12" w:author="Wigfall, Trevonte" w:date="2021-07-01T13:21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13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12. </w:t>
              </w:r>
              <w:del w:id="14" w:author="Trevonte Wigfall" w:date="2021-12-28T22:04:00Z">
                <w:r w:rsidDel="00A9667C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and file:</w:t>
              </w:r>
            </w:ins>
          </w:p>
          <w:p w14:paraId="36AFAC7D" w14:textId="77777777" w:rsidR="00877A55" w:rsidRDefault="00877A55" w:rsidP="00877A55">
            <w:pPr>
              <w:rPr>
                <w:ins w:id="15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</w:p>
          <w:p w14:paraId="3000016A" w14:textId="0C7907D0" w:rsidR="00A00E07" w:rsidRPr="00DB1E32" w:rsidDel="00877A55" w:rsidRDefault="00877A55" w:rsidP="00877A55">
            <w:pPr>
              <w:rPr>
                <w:del w:id="16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ins w:id="17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13-19. </w:t>
              </w:r>
              <w:del w:id="18" w:author="Trevonte Wigfall" w:date="2021-12-28T22:04:00Z">
                <w:r w:rsidDel="00A9667C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</w:ins>
            <w:del w:id="19" w:author="Wigfall, Trevonte" w:date="2021-07-01T13:21:00Z">
              <w:r w:rsidR="00A00E07" w:rsidRPr="00DB1E32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>1</w:delText>
              </w:r>
              <w:r w:rsidR="00A00E07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>3</w:delText>
              </w:r>
              <w:r w:rsidR="00A00E07" w:rsidRPr="00DB1E32" w:rsidDel="00877A55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. Use </w:delText>
              </w:r>
            </w:del>
            <w:del w:id="20" w:author="Wigfall, Trevonte" w:date="2021-06-09T13:20:00Z">
              <w:r w:rsidR="00A00E07" w:rsidRPr="001B1EE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  <w:r w:rsidR="00A00E07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21" w:author="Wigfall, Trevonte" w:date="2021-07-01T13:21:00Z">
              <w:r w:rsidR="00A00E07"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and file:</w:delText>
              </w:r>
            </w:del>
          </w:p>
          <w:p w14:paraId="0B430184" w14:textId="043D0DBF" w:rsidR="00A00E07" w:rsidRPr="008F5FE5" w:rsidDel="00877A55" w:rsidRDefault="00A00E07" w:rsidP="00A00E07">
            <w:pPr>
              <w:rPr>
                <w:del w:id="22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del w:id="23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249DCA28" w14:textId="4D3323D2" w:rsidR="00A00E07" w:rsidRPr="00433686" w:rsidDel="00877A55" w:rsidRDefault="00A00E07" w:rsidP="00A00E07">
            <w:pPr>
              <w:rPr>
                <w:del w:id="24" w:author="Wigfall, Trevonte" w:date="2021-07-01T13:21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25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877A55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54612E45" w14:textId="08E7CD94" w:rsidR="00A00E07" w:rsidRPr="00DB1E32" w:rsidDel="00877A55" w:rsidRDefault="00A00E07" w:rsidP="00A00E07">
            <w:pPr>
              <w:rPr>
                <w:del w:id="26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  <w:del w:id="27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0210CB63" w14:textId="664307B9" w:rsidR="00446A22" w:rsidRPr="00446A22" w:rsidRDefault="00A00E07" w:rsidP="006C24D4">
            <w:pPr>
              <w:rPr>
                <w:rFonts w:asciiTheme="minorHAnsi" w:hAnsiTheme="minorHAnsi" w:cs="Arial"/>
                <w:sz w:val="24"/>
                <w:szCs w:val="24"/>
              </w:rPr>
            </w:pPr>
            <w:del w:id="28" w:author="Wigfall, Trevonte" w:date="2021-07-01T13:21:00Z"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14</w:delText>
              </w:r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</w:delText>
              </w:r>
              <w:r w:rsidR="00932B06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0</w:delText>
              </w:r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29" w:author="Wigfall, Trevonte" w:date="2021-07-01T00:22:00Z">
              <w:r w:rsidRPr="00DB1E32" w:rsidDel="00E20A61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u</w:delText>
              </w:r>
            </w:del>
            <w:del w:id="30" w:author="Wigfall, Trevonte" w:date="2021-07-01T13:21:00Z">
              <w:r w:rsidRPr="00DB1E32" w:rsidDel="00877A55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se </w:delText>
              </w:r>
            </w:del>
            <w:del w:id="31" w:author="Wigfall, Trevonte" w:date="2021-06-09T13:20:00Z">
              <w:r w:rsidRPr="0098578C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4E0ED3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692B5C" w14:paraId="2B01D353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5911C92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3ADBFB12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0014D92B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6B07E843" w14:textId="77777777" w:rsidTr="00D648C2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43BC11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6ACDB8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62E130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65C402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1D44D6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E6A3D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28C16D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44916DB4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2A7CF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644887" w:rsidRPr="00692B5C" w14:paraId="2EFFE078" w14:textId="77777777" w:rsidTr="001D0437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6653D1" w14:textId="77777777" w:rsidR="00644887" w:rsidRPr="004E0ED3" w:rsidRDefault="00644887" w:rsidP="00644887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2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AA4DF8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E0328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6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4BC3C3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27A1EC74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F8F091" w14:textId="77777777" w:rsidR="00644887" w:rsidRPr="004E0ED3" w:rsidRDefault="00644887" w:rsidP="0064488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7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8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3196A9" w14:textId="77777777" w:rsidR="00644887" w:rsidRPr="004E0ED3" w:rsidRDefault="00644887" w:rsidP="00644887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9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40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F6D9CC6" w14:textId="77777777" w:rsidR="00644887" w:rsidRPr="004E0ED3" w:rsidRDefault="00644887" w:rsidP="00644887">
            <w:pPr>
              <w:rPr>
                <w:rFonts w:ascii="Arial" w:hAnsi="Arial" w:cs="Arial"/>
                <w:b/>
                <w:strike/>
                <w:sz w:val="22"/>
                <w:szCs w:val="22"/>
                <w:rPrChange w:id="41" w:author="Wigfall, Trevonte" w:date="2021-06-09T13:20:00Z">
                  <w:rPr>
                    <w:rFonts w:ascii="Arial" w:hAnsi="Arial" w:cs="Arial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Arial" w:hAnsi="Arial" w:cs="Arial"/>
                <w:b/>
                <w:strike/>
                <w:sz w:val="22"/>
                <w:szCs w:val="22"/>
                <w:rPrChange w:id="42" w:author="Wigfall, Trevonte" w:date="2021-06-09T13:20:00Z">
                  <w:rPr>
                    <w:rFonts w:ascii="Arial" w:hAnsi="Arial" w:cs="Arial"/>
                    <w:b/>
                    <w:sz w:val="22"/>
                    <w:szCs w:val="22"/>
                  </w:rPr>
                </w:rPrChange>
              </w:rPr>
              <w:t xml:space="preserve">Inform APM to stop monitoring CXT alerts </w:t>
            </w:r>
          </w:p>
          <w:p w14:paraId="6B24276D" w14:textId="77777777" w:rsidR="00644887" w:rsidRPr="004E0ED3" w:rsidRDefault="00644887" w:rsidP="00644887">
            <w:pPr>
              <w:spacing w:after="200" w:line="276" w:lineRule="auto"/>
              <w:rPr>
                <w:strike/>
                <w:rPrChange w:id="43" w:author="Wigfall, Trevonte" w:date="2021-06-09T13:20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5097615" w14:textId="77777777" w:rsidR="00644887" w:rsidRPr="004E0ED3" w:rsidRDefault="00644887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4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5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03FCA4" w14:textId="16153168" w:rsidR="00644887" w:rsidRPr="004E0ED3" w:rsidRDefault="002C0445" w:rsidP="00644887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6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7" w:author="Wigfall, Trevonte" w:date="2021-07-06T19:01:00Z">
              <w:del w:id="48" w:author="Trevonte Wigfall" w:date="2021-12-28T22:01:00Z">
                <w:r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FRI 6/11/21</w:delText>
                </w:r>
              </w:del>
            </w:ins>
            <w:ins w:id="49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50" w:author="Wigfall, Trevonte" w:date="2021-07-06T19:01:00Z">
              <w:r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18:30</w:t>
              </w:r>
            </w:ins>
            <w:del w:id="51" w:author="Wigfall, Trevonte" w:date="2021-07-06T19:01:00Z">
              <w:r w:rsidR="002A48D8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52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</w:del>
            <w:del w:id="53" w:author="Wigfall, Trevonte" w:date="2021-07-06T02:00:00Z">
              <w:r w:rsidR="002A48D8" w:rsidRPr="004E0ED3" w:rsidDel="00554896">
                <w:rPr>
                  <w:rFonts w:asciiTheme="minorHAnsi" w:hAnsiTheme="minorHAnsi"/>
                  <w:b/>
                  <w:strike/>
                  <w:sz w:val="22"/>
                  <w:szCs w:val="22"/>
                  <w:rPrChange w:id="54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5/14/21</w:delText>
              </w:r>
            </w:del>
            <w:del w:id="55" w:author="Wigfall, Trevonte" w:date="2021-07-06T19:01:00Z">
              <w:r w:rsidR="000329FA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56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 </w:delText>
              </w:r>
              <w:r w:rsidR="00031D44" w:rsidRPr="004E0ED3" w:rsidDel="002C0445">
                <w:rPr>
                  <w:rFonts w:asciiTheme="minorHAnsi" w:hAnsiTheme="minorHAnsi"/>
                  <w:b/>
                  <w:strike/>
                  <w:sz w:val="22"/>
                  <w:szCs w:val="22"/>
                  <w:rPrChange w:id="57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Starting at 18:30</w:delText>
              </w:r>
            </w:del>
          </w:p>
        </w:tc>
      </w:tr>
      <w:tr w:rsidR="002A48D8" w:rsidRPr="00692B5C" w14:paraId="45EF10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531A9C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430A34B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8F55F2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50D641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60384916" w14:textId="77777777" w:rsidR="002A48D8" w:rsidRPr="004317D4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58CA26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5008FD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875D568" w14:textId="77777777" w:rsidR="002A48D8" w:rsidRPr="00692B5C" w:rsidRDefault="00A9667C" w:rsidP="002A48D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B88EE97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3601C8" w14:textId="59D9DD8C" w:rsidR="002A48D8" w:rsidRDefault="002A48D8" w:rsidP="002A48D8">
            <w:del w:id="5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59" w:author="Wigfall, Trevonte" w:date="2021-06-09T13:22:00Z">
              <w:del w:id="60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61" w:author="Wigfall, Trevonte" w:date="2021-06-20T23:55:00Z">
              <w:del w:id="62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63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A627B7" w14:paraId="735245D9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6641B3" w14:textId="77777777" w:rsidR="002A48D8" w:rsidRPr="00A627B7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0F36D50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B53E26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1E1876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</w:t>
            </w:r>
          </w:p>
          <w:p w14:paraId="1E9D4CD9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99DC8E" w14:textId="77777777" w:rsidR="002A48D8" w:rsidRPr="00A627B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AEDE26" w14:textId="77777777" w:rsidR="002A48D8" w:rsidRPr="00A627B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8D11E0" w14:textId="77777777" w:rsidR="002A48D8" w:rsidRPr="00A627B7" w:rsidRDefault="00A9667C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9" w:history="1">
              <w:r w:rsidR="002A48D8" w:rsidRPr="00A627B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Update RM spreadsheet the change effort has begun (PROD MW Only)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1F38F74" w14:textId="77777777" w:rsidR="002A48D8" w:rsidRPr="00A627B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627B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D2F6C8" w14:textId="206EE87E" w:rsidR="002A48D8" w:rsidRDefault="002A48D8" w:rsidP="002A48D8">
            <w:del w:id="64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65" w:author="Wigfall, Trevonte" w:date="2021-06-09T13:22:00Z">
              <w:del w:id="66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67" w:author="Wigfall, Trevonte" w:date="2021-06-20T23:55:00Z">
              <w:del w:id="68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69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08C36D6F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64E9C08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0C49EA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207F611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77ABE3" w14:textId="7866C559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(REPORTING)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0A1445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5B87355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02D5CAB" w14:textId="77777777" w:rsidR="002A48D8" w:rsidRPr="0065112C" w:rsidRDefault="00A9667C" w:rsidP="002A48D8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10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748EF53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4122FE0" w14:textId="04E6AC5C" w:rsidR="002A48D8" w:rsidRPr="0065112C" w:rsidRDefault="002A48D8" w:rsidP="002A48D8">
            <w:pPr>
              <w:rPr>
                <w:strike/>
              </w:rPr>
            </w:pPr>
            <w:del w:id="7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1" w:author="Wigfall, Trevonte" w:date="2021-06-09T13:22:00Z">
              <w:del w:id="72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73" w:author="Wigfall, Trevonte" w:date="2021-06-20T23:55:00Z">
              <w:del w:id="74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75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03B3B2F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C49F29F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ED998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287D4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5A07F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71EFA6F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E4C8E4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FB9C3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A38A3F" w14:textId="77777777" w:rsidR="002A48D8" w:rsidRPr="0065112C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1" w:history="1">
              <w:r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5FFB5E30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9594655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0EBFE21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880E3E5" w14:textId="0E30E5A5" w:rsidR="002A48D8" w:rsidRPr="0065112C" w:rsidRDefault="002A48D8" w:rsidP="002A48D8">
            <w:pPr>
              <w:rPr>
                <w:strike/>
              </w:rPr>
            </w:pPr>
            <w:del w:id="7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77" w:author="Wigfall, Trevonte" w:date="2021-06-09T13:22:00Z">
              <w:del w:id="78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79" w:author="Wigfall, Trevonte" w:date="2021-06-20T23:55:00Z">
              <w:del w:id="80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81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5A13004B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E58CF7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45DB46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9DE90A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5F800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4CC04D7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8807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C13F0A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02FCD9" w14:textId="77777777" w:rsidR="002A48D8" w:rsidRPr="0065112C" w:rsidRDefault="00A9667C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2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51AAD8B0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47B932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498842A" w14:textId="2B30E794" w:rsidR="002A48D8" w:rsidRPr="0065112C" w:rsidRDefault="002A48D8" w:rsidP="002A48D8">
            <w:pPr>
              <w:rPr>
                <w:strike/>
              </w:rPr>
            </w:pPr>
            <w:del w:id="82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83" w:author="Wigfall, Trevonte" w:date="2021-06-09T13:22:00Z">
              <w:del w:id="84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85" w:author="Wigfall, Trevonte" w:date="2021-06-20T23:55:00Z">
              <w:del w:id="86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87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2FC980E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FF3090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9F6CCB1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178DFA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AE63F8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133E0B1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3D589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7B5DE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65112C" w14:paraId="5AFA216E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65112C" w14:paraId="1075D54C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1CE8610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65112C" w14:paraId="05BF3C23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AFA0C86" w14:textId="77777777" w:rsidR="002A48D8" w:rsidRPr="0065112C" w:rsidRDefault="00A9667C" w:rsidP="002A48D8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3" w:history="1">
                                <w:r w:rsidR="002A48D8" w:rsidRPr="0065112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1472BAD2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3847145" w14:textId="77777777" w:rsidR="002A48D8" w:rsidRPr="0065112C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48E17019" w14:textId="77777777" w:rsidR="002A48D8" w:rsidRPr="0065112C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964195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E5EA415" w14:textId="21FE1323" w:rsidR="002A48D8" w:rsidRPr="0065112C" w:rsidRDefault="002A48D8" w:rsidP="002A48D8">
            <w:pPr>
              <w:rPr>
                <w:strike/>
              </w:rPr>
            </w:pPr>
            <w:del w:id="8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89" w:author="Wigfall, Trevonte" w:date="2021-06-09T13:22:00Z">
              <w:del w:id="90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91" w:author="Wigfall, Trevonte" w:date="2021-06-20T23:55:00Z">
              <w:del w:id="92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93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7BECDF6D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625456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74A5935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A4D2AA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6A5828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33C4CA4D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91C8A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6CBC952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F72508" w14:textId="77777777" w:rsidR="002A48D8" w:rsidRPr="0065112C" w:rsidRDefault="00A9667C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4" w:history="1"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1E54805F" w14:textId="77777777" w:rsidR="002A48D8" w:rsidRPr="0065112C" w:rsidRDefault="002A48D8" w:rsidP="002A48D8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ACD7589" w14:textId="77777777" w:rsidR="002A48D8" w:rsidRPr="0065112C" w:rsidRDefault="002A48D8" w:rsidP="002A48D8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5112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722C504" w14:textId="678CDCC3" w:rsidR="002A48D8" w:rsidRPr="0065112C" w:rsidRDefault="002A48D8" w:rsidP="002A48D8">
            <w:pPr>
              <w:rPr>
                <w:strike/>
              </w:rPr>
            </w:pPr>
            <w:del w:id="94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95" w:author="Wigfall, Trevonte" w:date="2021-06-09T13:22:00Z">
              <w:del w:id="96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97" w:author="Wigfall, Trevonte" w:date="2021-06-20T23:55:00Z">
              <w:del w:id="98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99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29AF6DA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44428C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AB9C8B4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455850C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DDE729" w14:textId="77777777" w:rsidR="002A48D8" w:rsidRPr="00976565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7EFA0CDF" w14:textId="19ADE6DD" w:rsidR="002A48D8" w:rsidRPr="00167E86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CCC650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FE0DC48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06F7B3E" w14:textId="77777777" w:rsidR="002A48D8" w:rsidRPr="00692B5C" w:rsidRDefault="00A9667C" w:rsidP="002A48D8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5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1FD7BF22" w14:textId="77777777" w:rsidR="002A48D8" w:rsidRPr="00692B5C" w:rsidRDefault="002A48D8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2CC4B60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747B6A" w14:textId="470A0C76" w:rsidR="002A48D8" w:rsidRDefault="002A48D8" w:rsidP="002A48D8">
            <w:del w:id="10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101" w:author="Wigfall, Trevonte" w:date="2021-06-09T13:22:00Z">
              <w:del w:id="102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03" w:author="Wigfall, Trevonte" w:date="2021-06-20T23:55:00Z">
              <w:del w:id="104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05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237AA800" w14:textId="77777777" w:rsidTr="00D648C2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A0F22FF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06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1BE5D5D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7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1092A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8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9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0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5D5C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1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2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TPIC (archive for 1P, delete for all others)</w:t>
            </w:r>
          </w:p>
          <w:p w14:paraId="1B77CC80" w14:textId="3F7E65C1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3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ED18CC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4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15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BDD4331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6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17" w:author="Wigfall, Trevonte" w:date="2021-06-09T13:20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2679D06" w14:textId="77777777" w:rsidR="002A48D8" w:rsidRPr="004E0ED3" w:rsidRDefault="004E0ED3" w:rsidP="002A48D8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  <w:rPrChange w:id="118" w:author="Wigfall, Trevonte" w:date="2021-06-09T13:20:00Z">
                  <w:rPr>
                    <w:rFonts w:ascii="Arial" w:hAnsi="Arial" w:cs="Arial"/>
                    <w:b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119" w:author="Wigfall, Trevonte" w:date="2021-06-09T13:20:00Z">
                  <w:rPr/>
                </w:rPrChange>
              </w:rPr>
              <w:fldChar w:fldCharType="begin"/>
            </w:r>
            <w:r w:rsidRPr="004E0ED3">
              <w:rPr>
                <w:strike/>
                <w:rPrChange w:id="120" w:author="Wigfall, Trevonte" w:date="2021-06-09T13:20:00Z">
                  <w:rPr/>
                </w:rPrChange>
              </w:rPr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4E0ED3">
              <w:rPr>
                <w:strike/>
                <w:rPrChange w:id="121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2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Archive or </w:t>
            </w:r>
            <w:proofErr w:type="gramStart"/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3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Delete</w:t>
            </w:r>
            <w:proofErr w:type="gramEnd"/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4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the existing CXT logs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5" w:author="Wigfall, Trevonte" w:date="2021-06-09T13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BFFAA2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6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7" w:author="Wigfall, Trevonte" w:date="2021-06-09T13:20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2F4BC6" w14:textId="224187F8" w:rsidR="002A48D8" w:rsidRPr="004E0ED3" w:rsidRDefault="002A48D8" w:rsidP="002A48D8">
            <w:pPr>
              <w:rPr>
                <w:strike/>
                <w:rPrChange w:id="128" w:author="Wigfall, Trevonte" w:date="2021-06-09T13:20:00Z">
                  <w:rPr/>
                </w:rPrChange>
              </w:rPr>
            </w:pPr>
            <w:del w:id="129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130" w:author="Wigfall, Trevonte" w:date="2021-06-09T13:20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31" w:author="Wigfall, Trevonte" w:date="2021-06-09T13:22:00Z">
              <w:del w:id="132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133" w:author="Wigfall, Trevonte" w:date="2021-06-20T23:55:00Z">
              <w:del w:id="134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135" w:author="Trevonte Wigfall" w:date="2021-12-28T22:01:00Z">
              <w:r w:rsidR="00BD21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35654438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38BBCE7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3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2DAA68A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33AD9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9728D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08066F50" w14:textId="77777777" w:rsidR="002A48D8" w:rsidRPr="004E0ED3" w:rsidRDefault="002A48D8" w:rsidP="002A48D8">
            <w:pPr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43" w:author="Wigfall, Trevonte" w:date="2021-06-09T13:21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DR except Reporting</w:t>
            </w:r>
          </w:p>
          <w:p w14:paraId="79E91452" w14:textId="77777777" w:rsidR="002A48D8" w:rsidRPr="004E0ED3" w:rsidDel="00917D89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BD79D5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6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4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8F7DDE2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4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14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8080A89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0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151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152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4E0ED3">
              <w:rPr>
                <w:strike/>
                <w:rPrChange w:id="153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788DEAB" w14:textId="77777777" w:rsidR="002A48D8" w:rsidRPr="004E0ED3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D3291B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7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8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77DCA242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59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649B9AE" w14:textId="0E31A988" w:rsidR="002A48D8" w:rsidRPr="004E0ED3" w:rsidRDefault="002A48D8" w:rsidP="002A48D8">
            <w:pPr>
              <w:rPr>
                <w:strike/>
                <w:rPrChange w:id="160" w:author="Wigfall, Trevonte" w:date="2021-06-09T13:21:00Z">
                  <w:rPr/>
                </w:rPrChange>
              </w:rPr>
            </w:pPr>
            <w:del w:id="161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162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63" w:author="Wigfall, Trevonte" w:date="2021-06-09T13:22:00Z">
              <w:del w:id="164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165" w:author="Wigfall, Trevonte" w:date="2021-06-20T23:55:00Z">
              <w:del w:id="166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167" w:author="Trevonte Wigfall" w:date="2021-12-28T22:01:00Z">
              <w:r w:rsidR="00BD21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F42C31" w14:paraId="7805D445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8F6E36D" w14:textId="77777777" w:rsidR="002A48D8" w:rsidRPr="00167012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68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27F803A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69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66EA50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70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71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72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37F694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73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74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8FB4B60" w14:textId="343ECB3C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175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7AA3E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76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77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E9AFCD6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78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79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AE2A8A9" w14:textId="77777777" w:rsidR="002A48D8" w:rsidRPr="00167012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0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167012">
              <w:rPr>
                <w:strike/>
                <w:u w:val="single"/>
                <w:rPrChange w:id="181" w:author="Wigfall, Trevonte" w:date="2021-06-11T17:43:00Z">
                  <w:rPr>
                    <w:color w:val="0000FF"/>
                  </w:rPr>
                </w:rPrChange>
              </w:rPr>
              <w:fldChar w:fldCharType="begin"/>
            </w:r>
            <w:r w:rsidRPr="00167012">
              <w:rPr>
                <w:strike/>
                <w:u w:val="single"/>
                <w:rPrChange w:id="182" w:author="Wigfall, Trevonte" w:date="2021-06-11T17:43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167012">
              <w:rPr>
                <w:strike/>
                <w:rPrChange w:id="183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4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5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46D2C3F" w14:textId="77777777" w:rsidR="002A48D8" w:rsidRPr="00167012" w:rsidRDefault="002A48D8" w:rsidP="002A48D8">
            <w:pPr>
              <w:rPr>
                <w:strike/>
                <w:u w:val="single"/>
                <w:rPrChange w:id="186" w:author="Wigfall, Trevonte" w:date="2021-06-11T17:43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B471FFC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87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167012"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88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22A3021B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189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948D83" w14:textId="5EDE38B0" w:rsidR="002A48D8" w:rsidRPr="00167012" w:rsidRDefault="002A48D8" w:rsidP="002A48D8">
            <w:pPr>
              <w:rPr>
                <w:strike/>
                <w:u w:val="single"/>
                <w:rPrChange w:id="190" w:author="Wigfall, Trevonte" w:date="2021-06-11T17:43:00Z">
                  <w:rPr/>
                </w:rPrChange>
              </w:rPr>
            </w:pPr>
            <w:del w:id="191" w:author="Wigfall, Trevonte" w:date="2021-06-09T13:22:00Z">
              <w:r w:rsidRPr="00167012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192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193" w:author="Wigfall, Trevonte" w:date="2021-06-09T13:22:00Z">
              <w:del w:id="194" w:author="Trevonte Wigfall" w:date="2021-12-28T22:01:00Z">
                <w:r w:rsidR="004E0ED3" w:rsidRPr="00167012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  <w:u w:val="single"/>
                    <w:rPrChange w:id="195" w:author="Wigfall, Trevonte" w:date="2021-06-11T17:43:00Z">
                      <w:rPr>
                        <w:rFonts w:asciiTheme="minorHAnsi" w:hAnsiTheme="minorHAnsi"/>
                        <w:b/>
                        <w:sz w:val="22"/>
                        <w:szCs w:val="22"/>
                        <w:u w:val="single"/>
                      </w:rPr>
                    </w:rPrChange>
                  </w:rPr>
                  <w:delText xml:space="preserve">FRI </w:delText>
                </w:r>
              </w:del>
            </w:ins>
            <w:ins w:id="196" w:author="Wigfall, Trevonte" w:date="2021-06-20T23:55:00Z">
              <w:del w:id="197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  <w:u w:val="single"/>
                  </w:rPr>
                  <w:delText>6/11/21</w:delText>
                </w:r>
              </w:del>
            </w:ins>
            <w:ins w:id="198" w:author="Trevonte Wigfall" w:date="2021-12-28T22:01:00Z">
              <w:r w:rsidR="00BD215C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</w:rPr>
                <w:t>12/28/2021 00:00:00</w:t>
              </w:r>
            </w:ins>
          </w:p>
        </w:tc>
      </w:tr>
      <w:tr w:rsidR="002A48D8" w:rsidRPr="00F42C31" w14:paraId="595C055A" w14:textId="77777777" w:rsidTr="00FC5AA9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2AD5AAC" w14:textId="77777777" w:rsidR="002A48D8" w:rsidRPr="00167012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199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7C38DA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200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9DB7CB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201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202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203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0D437" w14:textId="77777777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204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205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0FA2A5A" w14:textId="680782B4" w:rsidR="002A48D8" w:rsidRPr="00167012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u w:val="single"/>
                <w:rPrChange w:id="206" w:author="Wigfall, Trevonte" w:date="2021-06-11T17:4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37BFF2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207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208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CB8D7E" w14:textId="77777777" w:rsidR="002A48D8" w:rsidRPr="00167012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209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167012">
              <w:rPr>
                <w:rFonts w:asciiTheme="minorHAnsi" w:hAnsiTheme="minorHAnsi"/>
                <w:b/>
                <w:strike/>
                <w:sz w:val="22"/>
                <w:szCs w:val="22"/>
                <w:u w:val="single"/>
                <w:rPrChange w:id="210" w:author="Wigfall, Trevonte" w:date="2021-06-11T17:4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4FFE7CD" w14:textId="77777777" w:rsidR="002A48D8" w:rsidRPr="00167012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1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167012">
              <w:rPr>
                <w:strike/>
                <w:u w:val="single"/>
                <w:rPrChange w:id="212" w:author="Wigfall, Trevonte" w:date="2021-06-11T17:43:00Z">
                  <w:rPr>
                    <w:color w:val="0000FF"/>
                  </w:rPr>
                </w:rPrChange>
              </w:rPr>
              <w:fldChar w:fldCharType="begin"/>
            </w:r>
            <w:r w:rsidRPr="00167012">
              <w:rPr>
                <w:strike/>
                <w:u w:val="single"/>
                <w:rPrChange w:id="213" w:author="Wigfall, Trevonte" w:date="2021-06-11T17:43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167012">
              <w:rPr>
                <w:strike/>
                <w:rPrChange w:id="214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5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167012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16" w:author="Wigfall, Trevonte" w:date="2021-06-11T17:43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86C72D3" w14:textId="77777777" w:rsidR="002A48D8" w:rsidRPr="00167012" w:rsidRDefault="002A48D8" w:rsidP="002A48D8">
            <w:pPr>
              <w:rPr>
                <w:strike/>
                <w:u w:val="single"/>
                <w:rPrChange w:id="217" w:author="Wigfall, Trevonte" w:date="2021-06-11T17:43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37DC9D7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218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167012"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219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  <w:p w14:paraId="4BB517FE" w14:textId="77777777" w:rsidR="002A48D8" w:rsidRPr="00167012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u w:val="single"/>
                <w:rPrChange w:id="220" w:author="Wigfall, Trevonte" w:date="2021-06-11T17:43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D6651C6" w14:textId="61C50859" w:rsidR="002A48D8" w:rsidRPr="00167012" w:rsidRDefault="002A48D8" w:rsidP="002A48D8">
            <w:pPr>
              <w:rPr>
                <w:strike/>
                <w:u w:val="single"/>
                <w:rPrChange w:id="221" w:author="Wigfall, Trevonte" w:date="2021-06-11T17:43:00Z">
                  <w:rPr/>
                </w:rPrChange>
              </w:rPr>
            </w:pPr>
            <w:del w:id="222" w:author="Wigfall, Trevonte" w:date="2021-06-09T13:22:00Z">
              <w:r w:rsidRPr="00167012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  <w:rPrChange w:id="223" w:author="Wigfall, Trevonte" w:date="2021-06-11T17:4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24" w:author="Wigfall, Trevonte" w:date="2021-06-09T13:22:00Z">
              <w:del w:id="225" w:author="Trevonte Wigfall" w:date="2021-12-28T22:01:00Z">
                <w:r w:rsidR="004E0ED3" w:rsidRPr="00167012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  <w:u w:val="single"/>
                    <w:rPrChange w:id="226" w:author="Wigfall, Trevonte" w:date="2021-06-11T17:43:00Z">
                      <w:rPr>
                        <w:rFonts w:asciiTheme="minorHAnsi" w:hAnsiTheme="minorHAnsi"/>
                        <w:b/>
                        <w:sz w:val="22"/>
                        <w:szCs w:val="22"/>
                        <w:u w:val="single"/>
                      </w:rPr>
                    </w:rPrChange>
                  </w:rPr>
                  <w:delText xml:space="preserve">FRI </w:delText>
                </w:r>
              </w:del>
            </w:ins>
            <w:ins w:id="227" w:author="Wigfall, Trevonte" w:date="2021-06-20T23:55:00Z">
              <w:del w:id="228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  <w:u w:val="single"/>
                  </w:rPr>
                  <w:delText>6/11/21</w:delText>
                </w:r>
              </w:del>
            </w:ins>
            <w:ins w:id="229" w:author="Trevonte Wigfall" w:date="2021-12-28T22:01:00Z">
              <w:r w:rsidR="00BD215C">
                <w:rPr>
                  <w:rFonts w:asciiTheme="minorHAnsi" w:hAnsiTheme="minorHAnsi"/>
                  <w:b/>
                  <w:strike/>
                  <w:sz w:val="22"/>
                  <w:szCs w:val="22"/>
                  <w:u w:val="single"/>
                </w:rPr>
                <w:t>12/28/2021 00:00:00</w:t>
              </w:r>
            </w:ins>
          </w:p>
        </w:tc>
      </w:tr>
      <w:tr w:rsidR="002A48D8" w:rsidRPr="00A00E07" w14:paraId="2F2FA89E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0B7451" w14:textId="77777777" w:rsidR="002A48D8" w:rsidRPr="00A00E07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A7A496D" w14:textId="77777777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05FBA21" w14:textId="77777777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A00E0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747488" w14:textId="77777777" w:rsidR="002A48D8" w:rsidRPr="00A00E07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A00E07">
              <w:rPr>
                <w:rFonts w:ascii="Calibri" w:hAnsi="Calibri" w:cs="Calibri"/>
                <w:b/>
                <w:strike/>
                <w:sz w:val="22"/>
                <w:szCs w:val="22"/>
              </w:rPr>
              <w:t>UIAPP MASTER:</w:t>
            </w:r>
            <w:r w:rsidRPr="00A00E07">
              <w:rPr>
                <w:rFonts w:ascii="Calibri" w:hAnsi="Calibri" w:cs="Calibri"/>
                <w:strike/>
                <w:sz w:val="22"/>
                <w:szCs w:val="22"/>
              </w:rPr>
              <w:t xml:space="preserve"> </w:t>
            </w:r>
          </w:p>
          <w:p w14:paraId="45A758A7" w14:textId="55E76A71" w:rsidR="002A48D8" w:rsidRPr="00A00E07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  <w:r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  <w:r w:rsidRPr="00A00E07">
              <w:rPr>
                <w:rFonts w:asciiTheme="minorHAnsi" w:hAnsiTheme="minorHAnsi"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00D0F1" w14:textId="77777777" w:rsidR="002A48D8" w:rsidRPr="00A00E0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A5C71F5" w14:textId="77777777" w:rsidR="002A48D8" w:rsidRPr="00A00E07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A00E0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78CBDFD" w14:textId="77777777" w:rsidR="002A48D8" w:rsidRPr="00A00E07" w:rsidRDefault="00A9667C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</w:rPr>
            </w:pPr>
            <w:hyperlink r:id="rId16" w:history="1">
              <w:r w:rsidR="002A48D8" w:rsidRPr="00A00E0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7D6161A8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BEC6691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A00E07">
              <w:rPr>
                <w:rFonts w:ascii="Calibri" w:hAnsi="Calibri" w:cs="Calibri"/>
                <w:strike/>
                <w:sz w:val="22"/>
                <w:szCs w:val="22"/>
              </w:rPr>
              <w:t>Edits installed</w:t>
            </w:r>
          </w:p>
          <w:p w14:paraId="572777F4" w14:textId="77777777" w:rsidR="002A48D8" w:rsidRPr="00A00E07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031BD16" w14:textId="4AA2C74F" w:rsidR="002A48D8" w:rsidRPr="00A00E07" w:rsidRDefault="002A48D8" w:rsidP="002A48D8">
            <w:pPr>
              <w:rPr>
                <w:strike/>
              </w:rPr>
            </w:pPr>
            <w:del w:id="23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231" w:author="Wigfall, Trevonte" w:date="2021-06-09T13:22:00Z">
              <w:del w:id="232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33" w:author="Wigfall, Trevonte" w:date="2021-06-20T23:55:00Z">
              <w:del w:id="234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35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33804C4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649502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B53EDF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39E659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46CF8D" w14:textId="1B7322F1" w:rsidR="002A48D8" w:rsidRPr="003024B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9551BB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6D2FFF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CD74B43" w14:textId="77777777" w:rsidR="002A48D8" w:rsidRPr="00692B5C" w:rsidRDefault="00A9667C" w:rsidP="002A48D8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hyperlink r:id="rId17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F2C79" w14:textId="77777777" w:rsidR="002A48D8" w:rsidRPr="00692B5C" w:rsidRDefault="002A48D8" w:rsidP="002A48D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609DD6C" w14:textId="0CD4613B" w:rsidR="002A48D8" w:rsidRDefault="002A48D8" w:rsidP="002A48D8">
            <w:del w:id="23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237" w:author="Wigfall, Trevonte" w:date="2021-06-09T13:22:00Z">
              <w:del w:id="238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39" w:author="Wigfall, Trevonte" w:date="2021-06-20T23:55:00Z">
              <w:del w:id="240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41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5C7F3D" w14:paraId="50BDDE4A" w14:textId="77777777" w:rsidTr="0084097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FC1E88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4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2C2B35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28E5C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4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C2DDF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proofErr w:type="spellStart"/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</w:t>
            </w:r>
            <w:proofErr w:type="spellEnd"/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Master </w:t>
            </w:r>
            <w:r w:rsidRPr="004E0ED3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EXCEPT the first two DEV environments 3-D and 7-D):  </w:t>
            </w:r>
          </w:p>
          <w:p w14:paraId="1C98A4AC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4E0ED3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F21A1A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47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4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E01317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4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5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492350" w14:textId="77777777" w:rsidR="002A48D8" w:rsidRPr="004E0ED3" w:rsidRDefault="004E0ED3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  <w:rPrChange w:id="251" w:author="Wigfall, Trevonte" w:date="2021-06-09T13:21:00Z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</w:rPrChange>
              </w:rPr>
            </w:pPr>
            <w:r w:rsidRPr="004E0ED3">
              <w:rPr>
                <w:strike/>
                <w:rPrChange w:id="252" w:author="Wigfall, Trevonte" w:date="2021-06-09T13:21:00Z">
                  <w:rPr/>
                </w:rPrChange>
              </w:rPr>
              <w:fldChar w:fldCharType="begin"/>
            </w:r>
            <w:r w:rsidRPr="004E0ED3">
              <w:rPr>
                <w:strike/>
                <w:rPrChange w:id="253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4E0ED3">
              <w:rPr>
                <w:strike/>
                <w:rPrChange w:id="254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25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t>Import custom rules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  <w:rPrChange w:id="25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3DC7241" w14:textId="77777777" w:rsidR="002A48D8" w:rsidRPr="004E0ED3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57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17F850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58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59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19DE096" w14:textId="773A2618" w:rsidR="002A48D8" w:rsidRPr="004E0ED3" w:rsidRDefault="002A48D8" w:rsidP="002A48D8">
            <w:pPr>
              <w:rPr>
                <w:strike/>
                <w:rPrChange w:id="260" w:author="Wigfall, Trevonte" w:date="2021-06-09T13:21:00Z">
                  <w:rPr/>
                </w:rPrChange>
              </w:rPr>
            </w:pPr>
            <w:del w:id="261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62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63" w:author="Wigfall, Trevonte" w:date="2021-06-09T13:22:00Z">
              <w:del w:id="264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265" w:author="Wigfall, Trevonte" w:date="2021-06-20T23:55:00Z">
              <w:del w:id="266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267" w:author="Trevonte Wigfall" w:date="2021-12-28T22:01:00Z">
              <w:r w:rsidR="00BD21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1BF905A6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05AA35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26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75F6741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6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20904B3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0629F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</w:t>
            </w:r>
          </w:p>
          <w:p w14:paraId="7A8386A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DR except Reporting</w:t>
            </w:r>
            <w:r w:rsidRPr="004E0ED3" w:rsidDel="00AA6C08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27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D24DF3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7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7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905389E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8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28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A0154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82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283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284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4E0ED3">
              <w:rPr>
                <w:strike/>
                <w:rPrChange w:id="28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8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87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FF1DE24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288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E3D0C3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89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90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5ACC9FD5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291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1C83CB" w14:textId="469903F8" w:rsidR="002A48D8" w:rsidRPr="004E0ED3" w:rsidRDefault="002A48D8" w:rsidP="002A48D8">
            <w:pPr>
              <w:rPr>
                <w:strike/>
                <w:rPrChange w:id="292" w:author="Wigfall, Trevonte" w:date="2021-06-09T13:21:00Z">
                  <w:rPr/>
                </w:rPrChange>
              </w:rPr>
            </w:pPr>
            <w:del w:id="293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294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295" w:author="Wigfall, Trevonte" w:date="2021-06-09T13:22:00Z">
              <w:del w:id="296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297" w:author="Wigfall, Trevonte" w:date="2021-06-20T23:55:00Z">
              <w:del w:id="298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299" w:author="Trevonte Wigfall" w:date="2021-12-28T22:01:00Z">
              <w:r w:rsidR="00BD21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611E4121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B5A715E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0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7BC089B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01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A2D38A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0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0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0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9A1592" w14:textId="2B102EDA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0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proofErr w:type="spellStart"/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0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UIApp</w:t>
            </w:r>
            <w:proofErr w:type="spellEnd"/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07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A63F9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08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09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1A0A71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1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1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B0F79B9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12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313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314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4E0ED3">
              <w:rPr>
                <w:strike/>
                <w:rPrChange w:id="31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16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17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Nthost</w:t>
            </w:r>
            <w:proofErr w:type="spellEnd"/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18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config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1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4BBDA4F8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320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E9430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321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322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3E37C3F6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23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659BFD" w14:textId="57C89F6D" w:rsidR="002A48D8" w:rsidRPr="004E0ED3" w:rsidRDefault="002A48D8" w:rsidP="002A48D8">
            <w:pPr>
              <w:rPr>
                <w:strike/>
                <w:rPrChange w:id="324" w:author="Wigfall, Trevonte" w:date="2021-06-09T13:21:00Z">
                  <w:rPr/>
                </w:rPrChange>
              </w:rPr>
            </w:pPr>
            <w:del w:id="325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326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327" w:author="Wigfall, Trevonte" w:date="2021-06-09T13:22:00Z">
              <w:del w:id="328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329" w:author="Wigfall, Trevonte" w:date="2021-06-20T23:55:00Z">
              <w:del w:id="330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331" w:author="Trevonte Wigfall" w:date="2021-12-28T22:01:00Z">
              <w:r w:rsidR="00BD21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2A42188D" w14:textId="77777777" w:rsidTr="003A63C6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0B57184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3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BD0CFB0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BC5AA6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4E0ED3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3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EE3F43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37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338" w:author="Wigfall, Trevonte" w:date="2021-06-09T13:21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C3:</w:t>
            </w:r>
            <w:r w:rsidRPr="004E0ED3">
              <w:rPr>
                <w:rFonts w:asciiTheme="minorHAnsi" w:hAnsiTheme="minorHAnsi"/>
                <w:smallCaps/>
                <w:strike/>
                <w:sz w:val="22"/>
                <w:szCs w:val="22"/>
                <w:rPrChange w:id="339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</w:t>
            </w:r>
          </w:p>
          <w:p w14:paraId="76FDC694" w14:textId="26E22DA0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40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B8026C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4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42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419704" w14:textId="77777777" w:rsidR="002A48D8" w:rsidRPr="004E0ED3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43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trike/>
                <w:sz w:val="22"/>
                <w:szCs w:val="22"/>
                <w:rPrChange w:id="344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54B4D9F" w14:textId="77777777" w:rsidR="002A48D8" w:rsidRPr="004E0ED3" w:rsidRDefault="004E0ED3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4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4E0ED3">
              <w:rPr>
                <w:strike/>
                <w:rPrChange w:id="346" w:author="Wigfall, Trevonte" w:date="2021-06-09T13:21:00Z">
                  <w:rPr>
                    <w:color w:val="0000FF"/>
                  </w:rPr>
                </w:rPrChange>
              </w:rPr>
              <w:fldChar w:fldCharType="begin"/>
            </w:r>
            <w:r w:rsidRPr="004E0ED3">
              <w:rPr>
                <w:strike/>
                <w:rPrChange w:id="347" w:author="Wigfall, Trevonte" w:date="2021-06-09T13:21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4E0ED3">
              <w:rPr>
                <w:strike/>
                <w:rPrChange w:id="348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49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Edit </w:t>
            </w:r>
            <w:proofErr w:type="spellStart"/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50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Web.Config</w:t>
            </w:r>
            <w:proofErr w:type="spellEnd"/>
            <w:r w:rsidR="002A48D8"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51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 xml:space="preserve"> Files</w:t>
            </w:r>
            <w:r w:rsidRPr="004E0ED3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352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4ED9195" w14:textId="77777777" w:rsidR="002A48D8" w:rsidRPr="004E0ED3" w:rsidRDefault="002A48D8" w:rsidP="002A48D8">
            <w:pPr>
              <w:spacing w:after="200" w:line="276" w:lineRule="auto"/>
              <w:rPr>
                <w:strike/>
                <w:rPrChange w:id="353" w:author="Wigfall, Trevonte" w:date="2021-06-09T13:21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F6E7E5" w14:textId="77777777" w:rsidR="002A48D8" w:rsidRPr="004E0ED3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354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355" w:author="Wigfall, Trevonte" w:date="2021-06-09T13:21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732B076B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356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C87BCC" w14:textId="7E2475D0" w:rsidR="002A48D8" w:rsidRPr="004E0ED3" w:rsidRDefault="002A48D8" w:rsidP="002A48D8">
            <w:pPr>
              <w:rPr>
                <w:strike/>
                <w:rPrChange w:id="357" w:author="Wigfall, Trevonte" w:date="2021-06-09T13:21:00Z">
                  <w:rPr/>
                </w:rPrChange>
              </w:rPr>
            </w:pPr>
            <w:del w:id="358" w:author="Wigfall, Trevonte" w:date="2021-06-09T13:22:00Z">
              <w:r w:rsidRPr="004E0ED3" w:rsidDel="004E0ED3">
                <w:rPr>
                  <w:rFonts w:asciiTheme="minorHAnsi" w:hAnsiTheme="minorHAnsi"/>
                  <w:b/>
                  <w:strike/>
                  <w:sz w:val="22"/>
                  <w:szCs w:val="22"/>
                  <w:rPrChange w:id="359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360" w:author="Wigfall, Trevonte" w:date="2021-06-09T13:22:00Z">
              <w:del w:id="361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 xml:space="preserve">FRI </w:delText>
                </w:r>
              </w:del>
            </w:ins>
            <w:ins w:id="362" w:author="Wigfall, Trevonte" w:date="2021-06-20T23:55:00Z">
              <w:del w:id="363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364" w:author="Trevonte Wigfall" w:date="2021-12-28T22:01:00Z">
              <w:r w:rsidR="00BD21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5CF3D636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B4B216" w14:textId="77777777" w:rsidR="002A48D8" w:rsidRPr="00471AC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320E02A" w14:textId="77777777" w:rsidR="002A48D8" w:rsidRPr="00471AC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F4493DB" w14:textId="77777777" w:rsidR="002A48D8" w:rsidRPr="00597B9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E92848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IC</w:t>
            </w: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7FBAFF09" w14:textId="4DFD1117" w:rsidR="002A48D8" w:rsidRPr="00597B9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D6F4E7" w14:textId="77777777" w:rsidR="002A48D8" w:rsidRPr="00E27A89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87E2CD8" w14:textId="77777777" w:rsidR="002A48D8" w:rsidRPr="00E27A89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8B15AA" w14:textId="77777777" w:rsidR="002A48D8" w:rsidRPr="00DB48B6" w:rsidRDefault="00A9667C" w:rsidP="002A48D8">
            <w:pPr>
              <w:spacing w:after="200" w:line="276" w:lineRule="auto"/>
            </w:pPr>
            <w:hyperlink r:id="rId18" w:history="1">
              <w:r w:rsidR="002A48D8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E143" w14:textId="77777777" w:rsidR="002A48D8" w:rsidRPr="001E361B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F30C4A0" w14:textId="61AB27D8" w:rsidR="002A48D8" w:rsidRDefault="002A48D8" w:rsidP="002A48D8">
            <w:del w:id="365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66" w:author="Wigfall, Trevonte" w:date="2021-06-09T13:22:00Z">
              <w:del w:id="367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368" w:author="Wigfall, Trevonte" w:date="2021-06-20T23:55:00Z">
              <w:del w:id="369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370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471ACC" w14:paraId="6685CBC0" w14:textId="77777777" w:rsidTr="006D77EA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16DB647" w14:textId="77777777" w:rsidR="002A48D8" w:rsidRPr="004E0ED3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u w:val="single"/>
                <w:rPrChange w:id="37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F68168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72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3CF54C9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73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74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Env </w:t>
            </w:r>
            <w:proofErr w:type="spellStart"/>
            <w:r w:rsidRPr="004E0ED3"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75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F49357" w14:textId="77777777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76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u w:val="single"/>
                <w:rPrChange w:id="377" w:author="Wigfall, Trevonte" w:date="2021-06-09T13:21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  <w:t xml:space="preserve">TPPUI &amp; UIAPP </w:t>
            </w:r>
            <w:r w:rsidRPr="004E0ED3"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78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Servers: </w:t>
            </w:r>
          </w:p>
          <w:p w14:paraId="78C52ECB" w14:textId="00858184" w:rsidR="002A48D8" w:rsidRPr="004E0ED3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  <w:u w:val="single"/>
                <w:rPrChange w:id="379" w:author="Wigfall, Trevonte" w:date="2021-06-09T13:2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A118CF" w14:textId="77777777" w:rsidR="002A48D8" w:rsidRPr="004E0ED3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u w:val="single"/>
                <w:rPrChange w:id="380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4188CE" w14:textId="77777777" w:rsidR="002A48D8" w:rsidRPr="004E0ED3" w:rsidRDefault="002A48D8" w:rsidP="002A48D8">
            <w:pPr>
              <w:rPr>
                <w:rFonts w:asciiTheme="minorHAnsi" w:hAnsiTheme="minorHAnsi"/>
                <w:b/>
                <w:sz w:val="22"/>
                <w:szCs w:val="22"/>
                <w:u w:val="single"/>
                <w:rPrChange w:id="381" w:author="Wigfall, Trevonte" w:date="2021-06-09T13:2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A04E0" w14:textId="77777777" w:rsidR="002A48D8" w:rsidRPr="004E0ED3" w:rsidRDefault="004E0ED3" w:rsidP="002A48D8">
            <w:pPr>
              <w:spacing w:after="200" w:line="276" w:lineRule="auto"/>
              <w:rPr>
                <w:u w:val="single"/>
                <w:rPrChange w:id="382" w:author="Wigfall, Trevonte" w:date="2021-06-09T13:21:00Z">
                  <w:rPr/>
                </w:rPrChange>
              </w:rPr>
            </w:pPr>
            <w:r w:rsidRPr="00BD215C">
              <w:rPr>
                <w:u w:val="single"/>
                <w:rPrChange w:id="383" w:author="Wigfall, Trevonte" w:date="2021-06-09T13:21:00Z">
                  <w:rPr/>
                </w:rPrChange>
              </w:rPr>
              <w:fldChar w:fldCharType="begin"/>
            </w:r>
            <w:r w:rsidRPr="004E0ED3">
              <w:rPr>
                <w:u w:val="single"/>
                <w:rPrChange w:id="384" w:author="Wigfall, Trevonte" w:date="2021-06-09T13:21:00Z">
                  <w:rPr/>
                </w:rPrChange>
              </w:rPr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BD215C">
              <w:rPr>
                <w:rPrChange w:id="385" w:author="Wigfall, Trevonte" w:date="2021-06-09T13:21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2A48D8" w:rsidRPr="004E0ED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BD215C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="002A48D8" w:rsidRPr="004E0ED3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9EE80" w14:textId="77777777" w:rsidR="002A48D8" w:rsidRPr="004E0ED3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  <w:u w:val="single"/>
                <w:rPrChange w:id="386" w:author="Wigfall, Trevonte" w:date="2021-06-09T13:21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r w:rsidRPr="004E0ED3">
              <w:rPr>
                <w:rFonts w:ascii="Calibri" w:hAnsi="Calibri"/>
                <w:color w:val="000000"/>
                <w:sz w:val="22"/>
                <w:szCs w:val="22"/>
                <w:u w:val="single"/>
                <w:rPrChange w:id="387" w:author="Wigfall, Trevonte" w:date="2021-06-09T13:21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20F7845" w14:textId="070B904A" w:rsidR="002A48D8" w:rsidRPr="004E0ED3" w:rsidRDefault="002A48D8" w:rsidP="002A48D8">
            <w:pPr>
              <w:rPr>
                <w:u w:val="single"/>
                <w:rPrChange w:id="388" w:author="Wigfall, Trevonte" w:date="2021-06-09T13:21:00Z">
                  <w:rPr/>
                </w:rPrChange>
              </w:rPr>
            </w:pPr>
            <w:del w:id="389" w:author="Wigfall, Trevonte" w:date="2021-06-09T13:22:00Z">
              <w:r w:rsidRPr="004E0ED3" w:rsidDel="004E0ED3">
                <w:rPr>
                  <w:rFonts w:asciiTheme="minorHAnsi" w:hAnsiTheme="minorHAnsi"/>
                  <w:b/>
                  <w:sz w:val="22"/>
                  <w:szCs w:val="22"/>
                  <w:u w:val="single"/>
                  <w:rPrChange w:id="390" w:author="Wigfall, Trevonte" w:date="2021-06-09T13:21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5/14/21  </w:delText>
              </w:r>
            </w:del>
            <w:ins w:id="391" w:author="Wigfall, Trevonte" w:date="2021-06-09T13:22:00Z">
              <w:del w:id="392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  <w:u w:val="single"/>
                  </w:rPr>
                  <w:delText xml:space="preserve">FRI </w:delText>
                </w:r>
              </w:del>
            </w:ins>
            <w:ins w:id="393" w:author="Wigfall, Trevonte" w:date="2021-06-20T23:55:00Z">
              <w:del w:id="394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  <w:u w:val="single"/>
                  </w:rPr>
                  <w:delText>6/11/21</w:delText>
                </w:r>
              </w:del>
            </w:ins>
            <w:ins w:id="395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  <w:u w:val="single"/>
                </w:rPr>
                <w:t>12/28/2021 00:00:00</w:t>
              </w:r>
            </w:ins>
          </w:p>
        </w:tc>
      </w:tr>
      <w:tr w:rsidR="002A48D8" w:rsidRPr="00692B5C" w14:paraId="7968850A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5E6790A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5BE4AE0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04B4FD6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2A41F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9D542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3B9F423B" w14:textId="1CC6567C" w:rsidR="002A48D8" w:rsidRPr="009D5420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BCACC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C3CEB8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23FAA6" w14:textId="77777777" w:rsidR="002A48D8" w:rsidRPr="00692B5C" w:rsidRDefault="00A9667C" w:rsidP="002A48D8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9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77538805" w14:textId="77777777" w:rsidR="002A48D8" w:rsidRPr="00692B5C" w:rsidRDefault="002A48D8" w:rsidP="002A48D8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A96203A" w14:textId="77777777" w:rsidR="002A48D8" w:rsidRPr="00692B5C" w:rsidRDefault="002A48D8" w:rsidP="002A48D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C5F2703" w14:textId="40D002E3" w:rsidR="002A48D8" w:rsidRDefault="002A48D8" w:rsidP="002A48D8">
            <w:del w:id="39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397" w:author="Wigfall, Trevonte" w:date="2021-06-09T13:22:00Z">
              <w:del w:id="398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399" w:author="Wigfall, Trevonte" w:date="2021-06-20T23:55:00Z">
              <w:del w:id="400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01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0EAC5C08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9C4C080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C19CFAE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541369B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D89D79" w14:textId="77777777" w:rsidR="002A48D8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6E1DD12B" w14:textId="7FF088FE" w:rsidR="002A48D8" w:rsidRPr="00CA53FE" w:rsidRDefault="002A48D8" w:rsidP="002A48D8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EE50E5" w14:textId="77777777" w:rsidR="002A48D8" w:rsidRPr="00692B5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9A20562" w14:textId="77777777" w:rsidR="002A48D8" w:rsidRPr="00692B5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B5502E" w14:textId="77777777" w:rsidR="002A48D8" w:rsidRPr="00692B5C" w:rsidRDefault="00A9667C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0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D1A471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29E5194" w14:textId="5C15865A" w:rsidR="002A48D8" w:rsidRDefault="002A48D8" w:rsidP="002A48D8">
            <w:del w:id="402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03" w:author="Wigfall, Trevonte" w:date="2021-06-09T13:22:00Z">
              <w:del w:id="404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05" w:author="Wigfall, Trevonte" w:date="2021-06-20T23:55:00Z">
              <w:del w:id="406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07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054D422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5535A68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9BFF47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411506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6E9A5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</w:t>
            </w:r>
            <w:proofErr w:type="spellEnd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667E316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B6F01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1E40A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CA1E3A2" w14:textId="77777777" w:rsidR="002A48D8" w:rsidRPr="0065112C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1" w:history="1">
              <w:r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49A6AFD1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5112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1AB3C955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E3F84A3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5D05B59" w14:textId="459E1196" w:rsidR="002A48D8" w:rsidRPr="0065112C" w:rsidRDefault="002A48D8" w:rsidP="002A48D8">
            <w:pPr>
              <w:rPr>
                <w:strike/>
              </w:rPr>
            </w:pPr>
            <w:del w:id="40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09" w:author="Wigfall, Trevonte" w:date="2021-06-09T13:22:00Z">
              <w:del w:id="410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11" w:author="Wigfall, Trevonte" w:date="2021-06-20T23:55:00Z">
              <w:del w:id="412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13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4BBC5BE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F0477B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FF32E0C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F3A5FA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741C40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cxtTppuiFac</w:t>
            </w:r>
            <w:proofErr w:type="spellEnd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5A6C9EE3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849ED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2D8CC50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222C9EA" w14:textId="77777777" w:rsidR="002A48D8" w:rsidRPr="0065112C" w:rsidRDefault="00A9667C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2" w:history="1">
              <w:r w:rsidR="002A48D8" w:rsidRPr="0065112C">
                <w:rPr>
                  <w:strike/>
                </w:rPr>
                <w:t xml:space="preserve"> </w:t>
              </w:r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1BA90056" w14:textId="77777777" w:rsidR="002A48D8" w:rsidRPr="0065112C" w:rsidRDefault="002A48D8" w:rsidP="002A48D8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7EA40E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688B7F" w14:textId="32CEE118" w:rsidR="002A48D8" w:rsidRPr="0065112C" w:rsidRDefault="002A48D8" w:rsidP="002A48D8">
            <w:pPr>
              <w:rPr>
                <w:strike/>
              </w:rPr>
            </w:pPr>
            <w:del w:id="414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15" w:author="Wigfall, Trevonte" w:date="2021-06-09T13:22:00Z">
              <w:del w:id="416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17" w:author="Wigfall, Trevonte" w:date="2021-06-20T23:55:00Z">
              <w:del w:id="418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19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4F3E57F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41DB14A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7229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26722B2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AADBB6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cxtUIAPPFac</w:t>
            </w:r>
            <w:proofErr w:type="spellEnd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&lt;env&gt;):</w:t>
            </w:r>
          </w:p>
          <w:p w14:paraId="7ABB8ECF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29629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9275938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2A48D8" w:rsidRPr="0065112C" w14:paraId="0F3DDFB0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2A48D8" w:rsidRPr="0065112C" w14:paraId="0CFA5D25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5968746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2A48D8" w:rsidRPr="0065112C" w14:paraId="210D0B2A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AD0384E" w14:textId="77777777" w:rsidR="002A48D8" w:rsidRPr="0065112C" w:rsidRDefault="00A9667C" w:rsidP="002A48D8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3" w:history="1">
                                <w:r w:rsidR="002A48D8" w:rsidRPr="0065112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2A48D8" w:rsidRPr="0065112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0C72036E" w14:textId="77777777" w:rsidR="002A48D8" w:rsidRPr="0065112C" w:rsidRDefault="002A48D8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BD4012C" w14:textId="77777777" w:rsidR="002A48D8" w:rsidRPr="0065112C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53BB093A" w14:textId="77777777" w:rsidR="002A48D8" w:rsidRPr="0065112C" w:rsidRDefault="002A48D8" w:rsidP="002A48D8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95DC8F1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DF29B58" w14:textId="71144CB0" w:rsidR="002A48D8" w:rsidRPr="0065112C" w:rsidRDefault="002A48D8" w:rsidP="002A48D8">
            <w:pPr>
              <w:rPr>
                <w:strike/>
              </w:rPr>
            </w:pPr>
            <w:del w:id="42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21" w:author="Wigfall, Trevonte" w:date="2021-06-09T13:22:00Z">
              <w:del w:id="422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23" w:author="Wigfall, Trevonte" w:date="2021-06-20T23:55:00Z">
              <w:del w:id="424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25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5112C" w14:paraId="3492D46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5C2304C" w14:textId="77777777" w:rsidR="002A48D8" w:rsidRPr="0065112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5C38D9B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1C3D69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6CD7A4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29950AB" w14:textId="77777777" w:rsidR="002A48D8" w:rsidRPr="0065112C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B8A2C3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C48E93B" w14:textId="77777777" w:rsidR="002A48D8" w:rsidRPr="0065112C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2866D5" w14:textId="77777777" w:rsidR="002A48D8" w:rsidRPr="0065112C" w:rsidRDefault="00A9667C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4" w:history="1">
              <w:r w:rsidR="002A48D8" w:rsidRPr="0065112C">
                <w:rPr>
                  <w:strike/>
                </w:rPr>
                <w:t xml:space="preserve"> </w:t>
              </w:r>
              <w:r w:rsidR="002A48D8" w:rsidRPr="0065112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5CFDD085" w14:textId="77777777" w:rsidR="002A48D8" w:rsidRPr="0065112C" w:rsidRDefault="002A48D8" w:rsidP="002A48D8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3561AD" w14:textId="77777777" w:rsidR="002A48D8" w:rsidRPr="0065112C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5112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AF0D7C7" w14:textId="4597F163" w:rsidR="002A48D8" w:rsidRPr="0065112C" w:rsidRDefault="002A48D8" w:rsidP="002A48D8">
            <w:pPr>
              <w:rPr>
                <w:strike/>
              </w:rPr>
            </w:pPr>
            <w:del w:id="42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27" w:author="Wigfall, Trevonte" w:date="2021-06-09T13:22:00Z">
              <w:del w:id="428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29" w:author="Wigfall, Trevonte" w:date="2021-06-20T23:55:00Z">
              <w:del w:id="430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31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71EC5CD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FEAFE21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5243737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67234F" w14:textId="77777777" w:rsidR="002A48D8" w:rsidRPr="00692B5C" w:rsidRDefault="002A48D8" w:rsidP="002A48D8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23795" w14:textId="77777777" w:rsidR="002A48D8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D648C2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UIAPP and TPIC 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 </w:t>
            </w:r>
          </w:p>
          <w:p w14:paraId="39DB3D93" w14:textId="49C47B96" w:rsidR="002A48D8" w:rsidRPr="00167E86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6003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ED28F86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ED8F035" w14:textId="77777777" w:rsidR="002A48D8" w:rsidRPr="00692B5C" w:rsidRDefault="00A9667C" w:rsidP="002A48D8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5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Validate </w:t>
              </w:r>
              <w:proofErr w:type="spellStart"/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UIApp</w:t>
              </w:r>
              <w:proofErr w:type="spellEnd"/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383E3B8" w14:textId="77777777" w:rsidR="002A48D8" w:rsidRPr="00692B5C" w:rsidRDefault="002A48D8" w:rsidP="002A48D8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5C3C1BD" w14:textId="5E5D8A85" w:rsidR="002A48D8" w:rsidRDefault="002A48D8" w:rsidP="002A48D8">
            <w:del w:id="432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33" w:author="Wigfall, Trevonte" w:date="2021-06-09T13:22:00Z">
              <w:del w:id="434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35" w:author="Wigfall, Trevonte" w:date="2021-06-20T23:55:00Z">
              <w:del w:id="436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37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57F953A4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B223E2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4175A1D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EE8C92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7A977E" w14:textId="11C5FCBE" w:rsidR="002A48D8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51129603" w14:textId="77777777" w:rsidR="002A48D8" w:rsidRPr="00597B9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cxtTppuiFacDR</w:t>
            </w:r>
            <w:proofErr w:type="spellEnd"/>
            <w:r w:rsidRPr="00597B9C" w:rsidDel="00D93A8E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11D7BE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48E680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639530B" w14:textId="77777777" w:rsidR="002A48D8" w:rsidRPr="00692B5C" w:rsidRDefault="00A9667C" w:rsidP="002A48D8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6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7033B4EB" w14:textId="77777777" w:rsidR="002A48D8" w:rsidRPr="00692B5C" w:rsidRDefault="002A48D8" w:rsidP="002A48D8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AB0991B" w14:textId="77777777" w:rsidR="002A48D8" w:rsidRPr="00692B5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3EE4C7E" w14:textId="01D8345D" w:rsidR="002A48D8" w:rsidRDefault="002A48D8" w:rsidP="002A48D8">
            <w:del w:id="438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39" w:author="Wigfall, Trevonte" w:date="2021-06-09T13:22:00Z">
              <w:del w:id="440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41" w:author="Wigfall, Trevonte" w:date="2021-06-20T23:55:00Z">
              <w:del w:id="442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43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7D0B3B6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30A9A90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8D853F1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18FEE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F86A51" w14:textId="77777777" w:rsidR="002A48D8" w:rsidRPr="00657C0E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57C0E">
              <w:rPr>
                <w:rFonts w:asciiTheme="minorHAnsi" w:hAnsiTheme="minorHAnsi"/>
                <w:smallCaps/>
                <w:strike/>
                <w:sz w:val="22"/>
                <w:szCs w:val="22"/>
              </w:rPr>
              <w:t>T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PIC servers (</w:t>
            </w:r>
            <w:r w:rsidRPr="00657C0E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TPIC VIP if applicable</w:t>
            </w:r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</w:t>
            </w:r>
            <w:proofErr w:type="gramStart"/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: :</w:t>
            </w:r>
            <w:proofErr w:type="gramEnd"/>
            <w:r w:rsidRPr="00657C0E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  <w:p w14:paraId="7A79227D" w14:textId="77777777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proofErr w:type="spellStart"/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cxtTpicFacDR</w:t>
            </w:r>
            <w:proofErr w:type="spellEnd"/>
            <w:r w:rsidRPr="00657C0E" w:rsidDel="00AA6C08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7FA15E63" w14:textId="142D117F" w:rsidR="002A48D8" w:rsidRPr="00C71314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F035C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20C2F5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0E3DF16" w14:textId="77777777" w:rsidR="002A48D8" w:rsidRPr="00692B5C" w:rsidRDefault="00A9667C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7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2A48D8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0F21DAB" w14:textId="77777777" w:rsidR="002A48D8" w:rsidRPr="00692B5C" w:rsidRDefault="002A48D8" w:rsidP="002A48D8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368F852" w14:textId="0E2378A6" w:rsidR="002A48D8" w:rsidRDefault="002A48D8" w:rsidP="002A48D8">
            <w:del w:id="444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45" w:author="Wigfall, Trevonte" w:date="2021-06-09T13:22:00Z">
              <w:del w:id="446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47" w:author="Wigfall, Trevonte" w:date="2021-06-20T23:55:00Z">
              <w:del w:id="448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49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692B5C" w14:paraId="77CEA40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2F2C18D" w14:textId="77777777" w:rsidR="002A48D8" w:rsidRPr="00692B5C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25F7FDB0" w14:textId="77777777" w:rsidR="002A48D8" w:rsidRPr="00692B5C" w:rsidRDefault="002A48D8" w:rsidP="002A48D8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5CC1D02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281A7EC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3EC89" w14:textId="77777777" w:rsidR="002A48D8" w:rsidRPr="005B6B7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FACETS: DR</w:t>
            </w:r>
          </w:p>
          <w:p w14:paraId="5E6641DF" w14:textId="77777777" w:rsidR="002A48D8" w:rsidRPr="00C71314" w:rsidRDefault="002A48D8" w:rsidP="002A48D8">
            <w:pPr>
              <w:rPr>
                <w:strike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lastRenderedPageBreak/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F9FCD4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8650B4F" w14:textId="77777777" w:rsidR="002A48D8" w:rsidRPr="00692B5C" w:rsidRDefault="002A48D8" w:rsidP="002A48D8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76FBBAD" w14:textId="77777777" w:rsidR="002A48D8" w:rsidRPr="00692B5C" w:rsidRDefault="00A9667C" w:rsidP="002A48D8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28" w:history="1">
              <w:r w:rsidR="002A48D8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2A48D8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47FBDED" w14:textId="77777777" w:rsidR="002A48D8" w:rsidRPr="00692B5C" w:rsidRDefault="002A48D8" w:rsidP="002A48D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F3 of claims </w:t>
            </w: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lastRenderedPageBreak/>
              <w:t>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A62462" w14:textId="2643B27F" w:rsidR="002A48D8" w:rsidRDefault="002A48D8" w:rsidP="002A48D8">
            <w:del w:id="450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lastRenderedPageBreak/>
                <w:delText xml:space="preserve">FRI 5/14/21  </w:delText>
              </w:r>
            </w:del>
            <w:ins w:id="451" w:author="Wigfall, Trevonte" w:date="2021-06-09T13:22:00Z">
              <w:del w:id="452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53" w:author="Wigfall, Trevonte" w:date="2021-06-20T23:55:00Z">
              <w:del w:id="454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55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B00850" w14:paraId="2CEB18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D77BE57" w14:textId="77777777" w:rsidR="002A48D8" w:rsidRPr="00B00850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5CDFE21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9AE864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D22B35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servers (</w:t>
            </w:r>
            <w:r w:rsidRPr="00B00850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C3 VIP, if applicable</w:t>
            </w: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):</w:t>
            </w: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</w:t>
            </w:r>
          </w:p>
          <w:p w14:paraId="20D052CB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VA33PWVCXT004 (C3)</w:t>
            </w:r>
          </w:p>
          <w:p w14:paraId="05506D73" w14:textId="77777777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cxtC3FacDR</w:t>
            </w:r>
            <w:r w:rsidRPr="00B00850" w:rsidDel="002D018A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7304F49C" w14:textId="7983925D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28EDB9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349F28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6CAB046" w14:textId="77777777" w:rsidR="002A48D8" w:rsidRPr="00B00850" w:rsidRDefault="00A9667C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9" w:history="1">
              <w:r w:rsidR="002A48D8" w:rsidRPr="00B00850">
                <w:rPr>
                  <w:rStyle w:val="Hyperlink"/>
                  <w:rFonts w:ascii="Arial" w:hAnsi="Arial" w:cs="Arial"/>
                  <w:b/>
                  <w:strike/>
                  <w:color w:val="auto"/>
                </w:rPr>
                <w:t>VALIDATE C3 Services are functional</w:t>
              </w:r>
            </w:hyperlink>
          </w:p>
          <w:p w14:paraId="68D95919" w14:textId="77777777" w:rsidR="002A48D8" w:rsidRPr="00B00850" w:rsidRDefault="002A48D8" w:rsidP="002A48D8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53C14F5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E508" w14:textId="00C525B1" w:rsidR="002A48D8" w:rsidRPr="00B00850" w:rsidRDefault="002A48D8" w:rsidP="002A48D8">
            <w:pPr>
              <w:rPr>
                <w:strike/>
              </w:rPr>
            </w:pPr>
            <w:del w:id="456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57" w:author="Wigfall, Trevonte" w:date="2021-06-09T13:22:00Z">
              <w:del w:id="458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59" w:author="Wigfall, Trevonte" w:date="2021-06-20T23:55:00Z">
              <w:del w:id="460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61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B00850" w14:paraId="1430C348" w14:textId="77777777" w:rsidTr="00D648C2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20F5AB9" w14:textId="77777777" w:rsidR="002A48D8" w:rsidRPr="00B00850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2183982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6302F2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74EC21" w14:textId="479305D3" w:rsidR="002A48D8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 xml:space="preserve">Reporting Server: </w:t>
            </w: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VA33PWVCXT005 (REPORTING)</w:t>
            </w:r>
          </w:p>
          <w:p w14:paraId="6E535C39" w14:textId="0F05D81E" w:rsidR="002A48D8" w:rsidRPr="00B00850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5B6B7A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NOT PERFORMED IN DR</w:t>
            </w:r>
          </w:p>
          <w:p w14:paraId="4393B59C" w14:textId="77777777" w:rsidR="002A48D8" w:rsidRPr="00B00850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AAF2D2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323143" w14:textId="77777777" w:rsidR="002A48D8" w:rsidRPr="00B00850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2A48D8" w:rsidRPr="00B00850" w14:paraId="69D4465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8C26B" w14:textId="77777777" w:rsidR="002A48D8" w:rsidRPr="00B00850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70240" behindDoc="0" locked="0" layoutInCell="1" allowOverlap="1" wp14:anchorId="16A95DD8" wp14:editId="7A81EAAD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AF89952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70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2A48D8" w:rsidRPr="00B00850" w14:paraId="441EA2B7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6725B6" w14:textId="77777777" w:rsidR="002A48D8" w:rsidRPr="00B00850" w:rsidRDefault="00A9667C" w:rsidP="002A48D8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0" w:history="1">
                          <w:r w:rsidR="002A48D8" w:rsidRPr="00B00850">
                            <w:rPr>
                              <w:rStyle w:val="Hyperlink"/>
                              <w:rFonts w:ascii="Arial" w:hAnsi="Arial" w:cs="Arial"/>
                              <w:b/>
                              <w:strike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66551A06" w14:textId="77777777" w:rsidR="002A48D8" w:rsidRPr="00B00850" w:rsidRDefault="002A48D8" w:rsidP="002A48D8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0F9AB872" w14:textId="77777777" w:rsidR="002A48D8" w:rsidRPr="00B00850" w:rsidRDefault="002A48D8" w:rsidP="002A48D8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DA29C2B" w14:textId="77777777" w:rsidR="002A48D8" w:rsidRPr="00B00850" w:rsidRDefault="002A48D8" w:rsidP="002A48D8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SERVICES FUNCTIONAL</w:t>
            </w:r>
          </w:p>
          <w:p w14:paraId="224E04A6" w14:textId="77777777" w:rsidR="002A48D8" w:rsidRPr="00B00850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61524C8" w14:textId="164F7195" w:rsidR="002A48D8" w:rsidRPr="00B00850" w:rsidRDefault="002A48D8" w:rsidP="002A48D8">
            <w:pPr>
              <w:rPr>
                <w:strike/>
              </w:rPr>
            </w:pPr>
            <w:del w:id="462" w:author="Wigfall, Trevonte" w:date="2021-06-09T13:22:00Z">
              <w:r w:rsidRPr="003C066A" w:rsidDel="004E0ED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 </w:delText>
              </w:r>
            </w:del>
            <w:ins w:id="463" w:author="Wigfall, Trevonte" w:date="2021-06-09T13:22:00Z">
              <w:del w:id="464" w:author="Trevonte Wigfall" w:date="2021-12-28T22:01:00Z">
                <w:r w:rsidR="004E0ED3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465" w:author="Wigfall, Trevonte" w:date="2021-06-20T23:55:00Z">
              <w:del w:id="466" w:author="Trevonte Wigfall" w:date="2021-12-28T22:01:00Z">
                <w:r w:rsidR="0022326E" w:rsidDel="00BD21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467" w:author="Trevonte Wigfall" w:date="2021-12-28T22:01:00Z">
              <w:r w:rsidR="00BD21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</w:p>
        </w:tc>
      </w:tr>
      <w:tr w:rsidR="002A48D8" w:rsidRPr="000329FA" w14:paraId="49470AA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C06498" w14:textId="77777777" w:rsidR="002A48D8" w:rsidRPr="000329FA" w:rsidRDefault="002A48D8" w:rsidP="002A48D8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48DFE0FA" w14:textId="77777777" w:rsidR="002A48D8" w:rsidRPr="000329F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FC6B4C8" w14:textId="77777777" w:rsidR="002A48D8" w:rsidRPr="000329FA" w:rsidRDefault="002A48D8" w:rsidP="002A48D8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329F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329FA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  <w:r w:rsidRPr="000329FA" w:rsidDel="00782A2B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122DF5" w14:textId="77777777" w:rsidR="002A48D8" w:rsidRPr="000329FA" w:rsidRDefault="002A48D8" w:rsidP="002A48D8">
            <w:pPr>
              <w:rPr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9C68C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BC2F20D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CCD0A" w14:textId="78CD29B5" w:rsidR="002A48D8" w:rsidRPr="000329FA" w:rsidDel="00D468C9" w:rsidRDefault="002A48D8" w:rsidP="002A48D8">
            <w:pPr>
              <w:rPr>
                <w:del w:id="468" w:author="Wigfall, Trevonte" w:date="2021-07-06T17:29:00Z"/>
                <w:rFonts w:ascii="Calibri" w:hAnsi="Calibri"/>
                <w:strike/>
                <w:sz w:val="22"/>
                <w:szCs w:val="22"/>
              </w:rPr>
            </w:pPr>
            <w:del w:id="469" w:author="Wigfall, Trevonte" w:date="2021-07-06T17:29:00Z">
              <w:r w:rsidRPr="000329FA" w:rsidDel="00D468C9">
                <w:rPr>
                  <w:rFonts w:ascii="Calibri" w:hAnsi="Calibri"/>
                  <w:strike/>
                  <w:sz w:val="22"/>
                  <w:szCs w:val="22"/>
                </w:rPr>
                <w:delText xml:space="preserve">Perform App Compares using the templates in </w:delText>
              </w:r>
              <w:r w:rsidR="00DC01FB" w:rsidDel="00D468C9">
                <w:fldChar w:fldCharType="begin"/>
              </w:r>
              <w:r w:rsidR="00DC01FB" w:rsidDel="00D468C9">
                <w:delInstrText xml:space="preserve"> HYPERLINK "file:///\\\\VA33DWVFCT318.DEVAD.WELLPOINT.COM\\d$\\Scripts\\CXT_COMPARE_TEST\\Launchers\\%20" </w:delInstrText>
              </w:r>
              <w:r w:rsidR="00DC01FB" w:rsidDel="00D468C9">
                <w:fldChar w:fldCharType="separate"/>
              </w:r>
              <w:r w:rsidRPr="000329FA" w:rsidDel="00D468C9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delText>\\VA33DWVFCT318.DEVAD.WELLPOINT.COM\d$\Scripts\CXT_COMPARE_TEST\Launchers\</w:delText>
              </w:r>
              <w:r w:rsidR="00DC01FB" w:rsidDel="00D468C9">
                <w:rPr>
                  <w:rStyle w:val="Hyperlink"/>
                  <w:rFonts w:ascii="Calibri" w:hAnsi="Calibri"/>
                  <w:strike/>
                  <w:sz w:val="22"/>
                  <w:szCs w:val="22"/>
                </w:rPr>
                <w:fldChar w:fldCharType="end"/>
              </w:r>
              <w:r w:rsidRPr="000329FA" w:rsidDel="00D468C9">
                <w:rPr>
                  <w:rFonts w:ascii="Calibri" w:hAnsi="Calibri"/>
                  <w:strike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BE2DD30" w14:textId="77777777" w:rsidR="002A48D8" w:rsidRPr="000329FA" w:rsidRDefault="002A48D8" w:rsidP="002A48D8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1) TPIC:  Master to </w:t>
            </w:r>
            <w:proofErr w:type="spellStart"/>
            <w:r w:rsidRPr="000329F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0329FA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2) UIAPP:  Master to </w:t>
            </w:r>
            <w:proofErr w:type="spellStart"/>
            <w:r w:rsidRPr="000329F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0329FA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3) TPPUI:  Master to </w:t>
            </w:r>
            <w:proofErr w:type="spellStart"/>
            <w:r w:rsidRPr="000329F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0329FA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4) C3:  Master to </w:t>
            </w:r>
            <w:proofErr w:type="spellStart"/>
            <w:r w:rsidRPr="000329F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0329FA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5) Reporting:  Master to </w:t>
            </w:r>
            <w:proofErr w:type="spellStart"/>
            <w:r w:rsidRPr="000329F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0329FA">
              <w:rPr>
                <w:rFonts w:ascii="Calibri" w:hAnsi="Calibri"/>
                <w:strike/>
                <w:sz w:val="22"/>
                <w:szCs w:val="22"/>
              </w:rPr>
              <w:t xml:space="preserve">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6) TPIC:  </w:t>
            </w:r>
            <w:proofErr w:type="spellStart"/>
            <w:r w:rsidRPr="000329F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0329FA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7) UIAPP:  </w:t>
            </w:r>
            <w:proofErr w:type="spellStart"/>
            <w:r w:rsidRPr="000329F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0329FA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8) TPPUI:  </w:t>
            </w:r>
            <w:proofErr w:type="spellStart"/>
            <w:r w:rsidRPr="000329F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0329FA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9) C3:  </w:t>
            </w:r>
            <w:proofErr w:type="spellStart"/>
            <w:r w:rsidRPr="000329FA">
              <w:rPr>
                <w:rFonts w:ascii="Calibri" w:hAnsi="Calibri"/>
                <w:strike/>
                <w:sz w:val="22"/>
                <w:szCs w:val="22"/>
              </w:rPr>
              <w:t>current_env_upgrading</w:t>
            </w:r>
            <w:proofErr w:type="spellEnd"/>
            <w:r w:rsidRPr="000329FA">
              <w:rPr>
                <w:rFonts w:ascii="Calibri" w:hAnsi="Calibri"/>
                <w:strike/>
                <w:sz w:val="22"/>
                <w:szCs w:val="22"/>
              </w:rPr>
              <w:t xml:space="preserve"> to itself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 xml:space="preserve">*** 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  <w:t>3D master for 7D</w:t>
            </w:r>
          </w:p>
          <w:p w14:paraId="394C4B23" w14:textId="77777777" w:rsidR="002A48D8" w:rsidRPr="000329FA" w:rsidRDefault="002A48D8" w:rsidP="002A48D8">
            <w:pPr>
              <w:rPr>
                <w:rFonts w:ascii="Calibri" w:hAnsi="Calibri"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sz w:val="22"/>
                <w:szCs w:val="22"/>
              </w:rPr>
              <w:t>7D master for 8Q</w:t>
            </w:r>
            <w:r w:rsidRPr="000329FA">
              <w:rPr>
                <w:rFonts w:ascii="Calibri" w:hAnsi="Calibri"/>
                <w:strike/>
                <w:sz w:val="22"/>
                <w:szCs w:val="22"/>
              </w:rPr>
              <w:br/>
            </w:r>
            <w:proofErr w:type="spellStart"/>
            <w:r w:rsidRPr="000329FA">
              <w:rPr>
                <w:rFonts w:ascii="Calibri" w:hAnsi="Calibri"/>
                <w:strike/>
                <w:sz w:val="22"/>
                <w:szCs w:val="22"/>
              </w:rPr>
              <w:t>8Q</w:t>
            </w:r>
            <w:proofErr w:type="spellEnd"/>
            <w:r w:rsidRPr="000329FA">
              <w:rPr>
                <w:rFonts w:ascii="Calibri" w:hAnsi="Calibri"/>
                <w:strike/>
                <w:sz w:val="22"/>
                <w:szCs w:val="22"/>
              </w:rPr>
              <w:t xml:space="preserve"> master for everything else</w:t>
            </w:r>
            <w:r w:rsidRPr="000329FA">
              <w:rPr>
                <w:rFonts w:ascii="Calibri" w:hAnsi="Calibri"/>
                <w:strike/>
                <w:noProof/>
                <w:sz w:val="22"/>
                <w:szCs w:val="22"/>
              </w:rPr>
              <w:drawing>
                <wp:anchor distT="0" distB="0" distL="114300" distR="114300" simplePos="0" relativeHeight="252169216" behindDoc="0" locked="0" layoutInCell="1" allowOverlap="1" wp14:anchorId="6514EC6D" wp14:editId="6EBEFBE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EB493E" w14:textId="77777777" w:rsidR="002A48D8" w:rsidRPr="000329FA" w:rsidRDefault="002A48D8" w:rsidP="002A48D8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365ACF5" w14:textId="77777777" w:rsidR="002A48D8" w:rsidRPr="000329FA" w:rsidRDefault="002A48D8" w:rsidP="002A48D8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29FA">
              <w:rPr>
                <w:rFonts w:ascii="Calibri" w:hAnsi="Calibri"/>
                <w:strike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EA92040" w14:textId="3723C834" w:rsidR="002A48D8" w:rsidRPr="000329FA" w:rsidRDefault="002A48D8" w:rsidP="002A48D8">
            <w:pPr>
              <w:rPr>
                <w:strike/>
              </w:rPr>
            </w:pPr>
          </w:p>
        </w:tc>
      </w:tr>
      <w:tr w:rsidR="00031D44" w:rsidRPr="00031D44" w14:paraId="74AEFCD1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703C26" w14:textId="77777777" w:rsidR="00031D44" w:rsidRPr="00031D44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C06055" w14:textId="77777777" w:rsidR="00031D44" w:rsidRPr="00031D44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3C979C" w14:textId="77777777" w:rsidR="00031D44" w:rsidRPr="00031D44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129E5" w14:textId="77777777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servers:</w:t>
            </w: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0700F117" w14:textId="6CB752F6" w:rsidR="00B00850" w:rsidRPr="00031D44" w:rsidRDefault="00031D44" w:rsidP="00B00850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(TPIC):</w:t>
            </w: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</w:t>
            </w:r>
          </w:p>
          <w:p w14:paraId="4A2DA9FD" w14:textId="6E40AF78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F364F" w14:textId="77777777" w:rsidR="00031D44" w:rsidRPr="00031D44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336804" w14:textId="77777777" w:rsidR="00031D44" w:rsidRPr="00031D44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92A29D5" w14:textId="77777777" w:rsidR="00031D44" w:rsidRPr="00031D44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b/>
                <w:strike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93BC0D" w14:textId="77777777" w:rsidR="00031D44" w:rsidRPr="00031D44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031D44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A2193C" w14:textId="42D84D12" w:rsidR="00031D44" w:rsidRPr="00031D44" w:rsidRDefault="00031D44" w:rsidP="00031D44">
            <w:pPr>
              <w:rPr>
                <w:strike/>
              </w:rPr>
            </w:pPr>
          </w:p>
        </w:tc>
      </w:tr>
      <w:tr w:rsidR="00031D44" w:rsidRPr="00692B5C" w14:paraId="462C0E6E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825DEF3" w14:textId="77777777" w:rsidR="00031D44" w:rsidRPr="00692B5C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FE70863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399E66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7E8020" w14:textId="77777777" w:rsidR="00031D44" w:rsidRPr="00692B5C" w:rsidRDefault="00031D44" w:rsidP="00031D44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639FF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FEBB477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0772859" w14:textId="77777777" w:rsidR="00031D44" w:rsidRPr="00692B5C" w:rsidRDefault="00031D44" w:rsidP="00031D44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653C68F" w14:textId="77777777" w:rsidR="00031D44" w:rsidRPr="00692B5C" w:rsidRDefault="00031D44" w:rsidP="00031D44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F528D3" w14:textId="5DE90F6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2C6FF49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3325B65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DE8E577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AB7F3C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0FE234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58E41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D0F1147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616BD71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Send Broadcast when work is complete</w:t>
            </w:r>
          </w:p>
          <w:p w14:paraId="516E5A10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181F2A1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Broadcast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145C3A9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47FEF90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E067E7F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A2FB8D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D2B665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AC139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77511B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D6F51D4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A2DD67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Inform Claims Team that they can release CLMU</w:t>
            </w:r>
          </w:p>
          <w:p w14:paraId="3D14726A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76169D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proofErr w:type="spellStart"/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Phonecall</w:t>
            </w:r>
            <w:proofErr w:type="spellEnd"/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 xml:space="preserve"> made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14E682A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2E295156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BA3B532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26AEF1E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643555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5EB2D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003F25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E834223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C8D0E6F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Close deployment and validation tasks in SNOW</w:t>
            </w:r>
          </w:p>
          <w:p w14:paraId="6A6F8A5E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41C3461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Tasks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9124D38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5D9ED543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2220A9E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EFDEF9D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EDE5E4A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D3F7DA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D83E2A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58E2C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2BC21AC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Close SNOW CHG</w:t>
            </w:r>
          </w:p>
          <w:p w14:paraId="4664AEB5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F8F2CD3" w14:textId="77777777" w:rsidR="00031D44" w:rsidRPr="00B00850" w:rsidRDefault="00031D44" w:rsidP="00031D44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CNR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2B750AD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6EDB8550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685211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213124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66F93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2686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AFEB8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AABC81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20E4475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864FAB1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smallCaps/>
                <w:strike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F24F5D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78E2BD9C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69648CB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E7381F6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04DC210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1AB7D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0C1072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7DFAE9E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031D44" w:rsidRPr="006E7546" w14:paraId="3E73BAF3" w14:textId="77777777" w:rsidTr="00A1350A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3ACEFF" w14:textId="77777777" w:rsidR="00031D44" w:rsidRPr="00B00850" w:rsidRDefault="00031D44" w:rsidP="00031D4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5904" behindDoc="0" locked="0" layoutInCell="1" allowOverlap="1" wp14:anchorId="2FD35CE9" wp14:editId="5AA017E8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-247650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636F4B" id="Text Box 30" o:spid="_x0000_s1026" type="#_x0000_t202" style="position:absolute;margin-left:125.25pt;margin-top:-19.5pt;width:14.25pt;height:21pt;z-index:252155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B00850">
                    <w:rPr>
                      <w:rFonts w:ascii="Calibri" w:hAnsi="Calibri" w:cs="Calibri"/>
                      <w:strike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4AC20123" wp14:editId="0FB27E19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-209550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A7BC33" id="Text Box 29" o:spid="_x0000_s1026" type="#_x0000_t202" style="position:absolute;margin-left:87pt;margin-top:-16.5pt;width:14.25pt;height:21pt;z-index:252156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031D44" w:rsidRPr="006E7546" w14:paraId="2D5C32DB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23E02E" w14:textId="77777777" w:rsidR="00031D44" w:rsidRPr="00B00850" w:rsidRDefault="00A9667C" w:rsidP="00031D44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  <w:u w:val="single"/>
                          </w:rPr>
                        </w:pPr>
                        <w:hyperlink r:id="rId32" w:history="1">
                          <w:r w:rsidR="00031D44" w:rsidRPr="00B00850">
                            <w:rPr>
                              <w:rFonts w:ascii="Calibri" w:hAnsi="Calibri" w:cs="Calibri"/>
                              <w:strike/>
                              <w:sz w:val="22"/>
                              <w:szCs w:val="22"/>
                              <w:u w:val="single"/>
                            </w:rPr>
                            <w:t>Status Master Input Link</w:t>
                          </w:r>
                        </w:hyperlink>
                      </w:p>
                    </w:tc>
                  </w:tr>
                </w:tbl>
                <w:p w14:paraId="4517D5D9" w14:textId="77777777" w:rsidR="00031D44" w:rsidRPr="00B00850" w:rsidRDefault="00031D44" w:rsidP="00031D44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78D7E34D" w14:textId="77777777" w:rsidR="00031D44" w:rsidRPr="00B00850" w:rsidRDefault="00031D44" w:rsidP="00031D44">
            <w:pPr>
              <w:rPr>
                <w:rFonts w:ascii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D37F7D0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72A9D56" w14:textId="77777777" w:rsidR="00031D44" w:rsidRPr="00B00850" w:rsidRDefault="00031D44" w:rsidP="00031D44">
            <w:pPr>
              <w:rPr>
                <w:strike/>
              </w:rPr>
            </w:pPr>
          </w:p>
        </w:tc>
      </w:tr>
      <w:tr w:rsidR="00031D44" w:rsidRPr="00352B8B" w14:paraId="1DD714B5" w14:textId="77777777" w:rsidTr="00D648C2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D9113EB" w14:textId="77777777" w:rsidR="00031D44" w:rsidRPr="00B00850" w:rsidRDefault="00031D44" w:rsidP="00031D44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1B5D6CB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7FDFAF8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91D209" w14:textId="77777777" w:rsidR="00031D44" w:rsidRPr="00B00850" w:rsidRDefault="00031D44" w:rsidP="00031D44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338A38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24A7637" w14:textId="77777777" w:rsidR="00031D44" w:rsidRPr="00B00850" w:rsidRDefault="00031D44" w:rsidP="00031D44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B00850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DA5D6B9" w14:textId="77777777" w:rsidR="00031D44" w:rsidRPr="00B00850" w:rsidRDefault="00031D44" w:rsidP="00031D44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  <w:r w:rsidRPr="00B00850">
              <w:rPr>
                <w:rFonts w:ascii="Calibri" w:hAnsi="Calibri" w:cs="Calibri"/>
                <w:strike/>
                <w:noProof/>
                <w:sz w:val="22"/>
                <w:szCs w:val="22"/>
              </w:rPr>
              <w:t>Perform the Ready-For-Business email the day after implementation to PROD:  https://share.antheminc.com/teams/AppEnvrMgmt/trizettosupport/Shared%20Documents/ClaimsXten/Procedures/How-to%20Docs/How_To_Send_Ready_For_Business_Validation_After_McKesson_Outage.docx?Web=1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E2B60A1" w14:textId="77777777" w:rsidR="00031D44" w:rsidRPr="00B00850" w:rsidRDefault="00031D44" w:rsidP="00031D44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26F022" w14:textId="77777777" w:rsidR="00031D44" w:rsidRPr="00B00850" w:rsidRDefault="00031D44" w:rsidP="00031D44">
            <w:pPr>
              <w:rPr>
                <w:strike/>
              </w:rPr>
            </w:pPr>
          </w:p>
        </w:tc>
      </w:tr>
    </w:tbl>
    <w:p w14:paraId="5F421AC0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9418148" w14:textId="77777777" w:rsidTr="00C70289">
        <w:trPr>
          <w:trHeight w:val="2479"/>
        </w:trPr>
        <w:tc>
          <w:tcPr>
            <w:tcW w:w="13062" w:type="dxa"/>
          </w:tcPr>
          <w:p w14:paraId="06091E08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26D1CA10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1098D35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67B133B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3"/>
      <w:footerReference w:type="default" r:id="rId34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3DE5" w14:textId="77777777" w:rsidR="00B11042" w:rsidRDefault="00B11042">
      <w:r>
        <w:separator/>
      </w:r>
    </w:p>
  </w:endnote>
  <w:endnote w:type="continuationSeparator" w:id="0">
    <w:p w14:paraId="096494FF" w14:textId="77777777" w:rsidR="00B11042" w:rsidRDefault="00B1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1CCF" w14:textId="77777777" w:rsidR="00A00E07" w:rsidRDefault="00A00E07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40E412FB" w14:textId="77777777" w:rsidR="00A00E07" w:rsidRDefault="00A00E07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AADD" w14:textId="77777777" w:rsidR="00B11042" w:rsidRDefault="00B11042">
      <w:r>
        <w:separator/>
      </w:r>
    </w:p>
  </w:footnote>
  <w:footnote w:type="continuationSeparator" w:id="0">
    <w:p w14:paraId="5DA0C6B0" w14:textId="77777777" w:rsidR="00B11042" w:rsidRDefault="00B11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A85B" w14:textId="77777777" w:rsidR="00A00E07" w:rsidRDefault="00A9667C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21878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234197" r:id="rId2"/>
      </w:object>
    </w:r>
  </w:p>
  <w:p w14:paraId="055EB202" w14:textId="77777777" w:rsidR="00A00E07" w:rsidRDefault="00A00E07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1CDFAF73" w14:textId="77777777" w:rsidR="00A00E07" w:rsidRDefault="00A00E07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4C5A9582" w14:textId="77777777" w:rsidR="00A00E07" w:rsidRDefault="00A00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1D44"/>
    <w:rsid w:val="000329FA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1A36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DD7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4775"/>
    <w:rsid w:val="00105D23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6820"/>
    <w:rsid w:val="001275E8"/>
    <w:rsid w:val="001316CF"/>
    <w:rsid w:val="0013288B"/>
    <w:rsid w:val="00132B90"/>
    <w:rsid w:val="001352FD"/>
    <w:rsid w:val="001364BB"/>
    <w:rsid w:val="00137E04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012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07DDB"/>
    <w:rsid w:val="00210200"/>
    <w:rsid w:val="00211584"/>
    <w:rsid w:val="00211B34"/>
    <w:rsid w:val="00213B58"/>
    <w:rsid w:val="00214317"/>
    <w:rsid w:val="0021519C"/>
    <w:rsid w:val="00221F13"/>
    <w:rsid w:val="0022326E"/>
    <w:rsid w:val="00223F4D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67ECC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48D8"/>
    <w:rsid w:val="002A6DAD"/>
    <w:rsid w:val="002B176D"/>
    <w:rsid w:val="002B294D"/>
    <w:rsid w:val="002B587A"/>
    <w:rsid w:val="002B67AD"/>
    <w:rsid w:val="002B6CAF"/>
    <w:rsid w:val="002C0445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4BC0"/>
    <w:rsid w:val="002E6B37"/>
    <w:rsid w:val="002E7DE4"/>
    <w:rsid w:val="002F121F"/>
    <w:rsid w:val="002F1AE3"/>
    <w:rsid w:val="002F33E0"/>
    <w:rsid w:val="002F36E6"/>
    <w:rsid w:val="002F4B39"/>
    <w:rsid w:val="002F4FEF"/>
    <w:rsid w:val="002F5EDE"/>
    <w:rsid w:val="002F7317"/>
    <w:rsid w:val="002F73FB"/>
    <w:rsid w:val="002F7C14"/>
    <w:rsid w:val="00302ADF"/>
    <w:rsid w:val="00302B9C"/>
    <w:rsid w:val="00303B32"/>
    <w:rsid w:val="00304153"/>
    <w:rsid w:val="00304F06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4E3E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2B8B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A63C6"/>
    <w:rsid w:val="003B1789"/>
    <w:rsid w:val="003B1FC1"/>
    <w:rsid w:val="003B7476"/>
    <w:rsid w:val="003B76CA"/>
    <w:rsid w:val="003C27BE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6A22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0ED3"/>
    <w:rsid w:val="004E25E6"/>
    <w:rsid w:val="004E5308"/>
    <w:rsid w:val="004F10E8"/>
    <w:rsid w:val="004F64D0"/>
    <w:rsid w:val="00500AD8"/>
    <w:rsid w:val="00500F34"/>
    <w:rsid w:val="00501171"/>
    <w:rsid w:val="00503984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17DD5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47D41"/>
    <w:rsid w:val="00551630"/>
    <w:rsid w:val="00553114"/>
    <w:rsid w:val="00553D9C"/>
    <w:rsid w:val="00553F42"/>
    <w:rsid w:val="00554896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CA7"/>
    <w:rsid w:val="00572D46"/>
    <w:rsid w:val="00572F32"/>
    <w:rsid w:val="0057329F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C7F3D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4887"/>
    <w:rsid w:val="006468E4"/>
    <w:rsid w:val="006501D3"/>
    <w:rsid w:val="0065112C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24D4"/>
    <w:rsid w:val="006C37DE"/>
    <w:rsid w:val="006C3E12"/>
    <w:rsid w:val="006C474E"/>
    <w:rsid w:val="006C47A7"/>
    <w:rsid w:val="006C49DC"/>
    <w:rsid w:val="006C666B"/>
    <w:rsid w:val="006C77F2"/>
    <w:rsid w:val="006D0E18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E7546"/>
    <w:rsid w:val="006F0FF6"/>
    <w:rsid w:val="006F4910"/>
    <w:rsid w:val="006F6C83"/>
    <w:rsid w:val="006F7E3E"/>
    <w:rsid w:val="00702642"/>
    <w:rsid w:val="007030C3"/>
    <w:rsid w:val="007041A2"/>
    <w:rsid w:val="00705397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45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2E43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380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77A55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050"/>
    <w:rsid w:val="008C7E75"/>
    <w:rsid w:val="008D0F0F"/>
    <w:rsid w:val="008D60E4"/>
    <w:rsid w:val="008E2695"/>
    <w:rsid w:val="008E3866"/>
    <w:rsid w:val="008E3A2D"/>
    <w:rsid w:val="008E63C2"/>
    <w:rsid w:val="008F01B4"/>
    <w:rsid w:val="008F0EFF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4B67"/>
    <w:rsid w:val="00926BFA"/>
    <w:rsid w:val="009278C0"/>
    <w:rsid w:val="00927D17"/>
    <w:rsid w:val="00932B06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36B"/>
    <w:rsid w:val="009754FA"/>
    <w:rsid w:val="00975E68"/>
    <w:rsid w:val="00976565"/>
    <w:rsid w:val="00977ECD"/>
    <w:rsid w:val="00981EAF"/>
    <w:rsid w:val="00982DB4"/>
    <w:rsid w:val="00983302"/>
    <w:rsid w:val="00984316"/>
    <w:rsid w:val="0098527B"/>
    <w:rsid w:val="0098539F"/>
    <w:rsid w:val="009857EF"/>
    <w:rsid w:val="00985D98"/>
    <w:rsid w:val="0099113C"/>
    <w:rsid w:val="00993182"/>
    <w:rsid w:val="0099354D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FB0"/>
    <w:rsid w:val="009E4B77"/>
    <w:rsid w:val="009E6DFC"/>
    <w:rsid w:val="009E7162"/>
    <w:rsid w:val="009E7BD2"/>
    <w:rsid w:val="009F1077"/>
    <w:rsid w:val="009F1ED2"/>
    <w:rsid w:val="009F38ED"/>
    <w:rsid w:val="00A00E07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6018A"/>
    <w:rsid w:val="00A6083F"/>
    <w:rsid w:val="00A60900"/>
    <w:rsid w:val="00A60A14"/>
    <w:rsid w:val="00A60D63"/>
    <w:rsid w:val="00A60DEC"/>
    <w:rsid w:val="00A627B7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67C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0850"/>
    <w:rsid w:val="00B01A07"/>
    <w:rsid w:val="00B036F0"/>
    <w:rsid w:val="00B04620"/>
    <w:rsid w:val="00B054BB"/>
    <w:rsid w:val="00B06DCB"/>
    <w:rsid w:val="00B077F8"/>
    <w:rsid w:val="00B11042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215C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673"/>
    <w:rsid w:val="00C40C90"/>
    <w:rsid w:val="00C427F6"/>
    <w:rsid w:val="00C43495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64C"/>
    <w:rsid w:val="00D468C9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5623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01FB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6DED"/>
    <w:rsid w:val="00DD7EA5"/>
    <w:rsid w:val="00DE1F76"/>
    <w:rsid w:val="00DE3171"/>
    <w:rsid w:val="00DE5FFF"/>
    <w:rsid w:val="00DE631E"/>
    <w:rsid w:val="00DE6D26"/>
    <w:rsid w:val="00DF1810"/>
    <w:rsid w:val="00DF24E3"/>
    <w:rsid w:val="00DF3185"/>
    <w:rsid w:val="00DF344F"/>
    <w:rsid w:val="00DF55F2"/>
    <w:rsid w:val="00DF5FF0"/>
    <w:rsid w:val="00E04152"/>
    <w:rsid w:val="00E14592"/>
    <w:rsid w:val="00E15EE7"/>
    <w:rsid w:val="00E1747C"/>
    <w:rsid w:val="00E20A61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07E6"/>
    <w:rsid w:val="00E638A2"/>
    <w:rsid w:val="00E64713"/>
    <w:rsid w:val="00E6716B"/>
    <w:rsid w:val="00E700DC"/>
    <w:rsid w:val="00E72190"/>
    <w:rsid w:val="00E74402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87E3A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9B1127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BD215C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26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2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Dictionary-dat_AUTOMATED.docx" TargetMode="External"/><Relationship Id="rId25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0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yperlink" Target="https://collaborate.wellpoint.com/sites/Ent_Rel_Mgmt/Rel_Plan/Rel_Inv/Lists/Status%20Master/Release%20List.aspx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6" Type="http://schemas.microsoft.com/office/2011/relationships/people" Target="people.xm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llaborate.wellpoint.com/sites/Ent_Rel_Mgmt/Rel_Plan/Rel_Inv/Lists/Status%20Master/Release%20Lis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6C952-B1FC-4AD0-8297-11B08196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</TotalTime>
  <Pages>7</Pages>
  <Words>958</Words>
  <Characters>13568</Characters>
  <Application>Microsoft Office Word</Application>
  <DocSecurity>0</DocSecurity>
  <Lines>113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14498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14</cp:revision>
  <cp:lastPrinted>2016-04-21T16:18:00Z</cp:lastPrinted>
  <dcterms:created xsi:type="dcterms:W3CDTF">2021-06-09T17:22:00Z</dcterms:created>
  <dcterms:modified xsi:type="dcterms:W3CDTF">2021-12-29T03:04:00Z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