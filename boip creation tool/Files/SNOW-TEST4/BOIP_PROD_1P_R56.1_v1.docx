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312D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2137"/>
        <w:gridCol w:w="851"/>
        <w:gridCol w:w="1296"/>
        <w:gridCol w:w="2232"/>
      </w:tblGrid>
      <w:tr w:rsidR="00F90282" w:rsidRPr="00597B9C" w14:paraId="018DBACE" w14:textId="77777777" w:rsidTr="00EA71DA">
        <w:trPr>
          <w:trHeight w:val="438"/>
        </w:trPr>
        <w:tc>
          <w:tcPr>
            <w:tcW w:w="1728" w:type="dxa"/>
          </w:tcPr>
          <w:p w14:paraId="07DC4678" w14:textId="2172C023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692B5C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6-08T13:53:00Z">
              <w:r w:rsidR="001B0019" w:rsidRPr="00894AD6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1" w:author="Wigfall, Trevonte" w:date="2021-06-20T23:25:00Z">
              <w:r w:rsidR="00630290">
                <w:rPr>
                  <w:rFonts w:ascii="Garamond" w:hAnsi="Garamond"/>
                  <w:b/>
                  <w:sz w:val="24"/>
                  <w:szCs w:val="24"/>
                </w:rPr>
                <w:t>TEST</w:t>
              </w:r>
            </w:ins>
            <w:del w:id="2" w:author="Wigfall, Trevonte" w:date="2021-06-08T13:53:00Z">
              <w:r w:rsidRPr="009E3C96" w:rsidDel="001B0019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  <w:bookmarkStart w:id="3" w:name="Dropdown2"/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28882922" w14:textId="10FD7A8A" w:rsidR="00F90282" w:rsidRPr="00597B9C" w:rsidRDefault="00FE6177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ins w:id="4" w:author="Wigfall, Trevonte" w:date="2021-06-30T23:00:00Z">
              <w:r>
                <w:rPr>
                  <w:rFonts w:ascii="Garamond" w:hAnsi="Garamond"/>
                  <w:b/>
                  <w:sz w:val="24"/>
                  <w:szCs w:val="24"/>
                </w:rPr>
                <w:t xml:space="preserve">CXT Release </w:t>
              </w:r>
              <w:del w:id="5" w:author="Trevonte Wigfall" w:date="2021-12-28T22:04:00Z">
                <w:r w:rsidDel="009D05E4">
                  <w:rPr>
                    <w:rFonts w:ascii="Garamond" w:hAnsi="Garamond"/>
                    <w:b/>
                    <w:sz w:val="24"/>
                    <w:szCs w:val="24"/>
                  </w:rPr>
                  <w:delText>51.1</w:delText>
                </w:r>
              </w:del>
            </w:ins>
            <w:ins w:id="6" w:author="Trevonte Wigfall" w:date="2021-12-28T22:04:00Z">
              <w:r w:rsidR="009D05E4">
                <w:rPr>
                  <w:rFonts w:ascii="Garamond" w:hAnsi="Garamond"/>
                  <w:b/>
                  <w:sz w:val="24"/>
                  <w:szCs w:val="24"/>
                </w:rPr>
                <w:t>56.1</w:t>
              </w:r>
            </w:ins>
            <w:del w:id="7" w:author="Wigfall, Trevonte" w:date="2021-06-30T23:00:00Z">
              <w:r w:rsidR="00F90282" w:rsidRPr="00894AD6" w:rsidDel="00FE6177">
                <w:rPr>
                  <w:rFonts w:ascii="Garamond" w:hAnsi="Garamond"/>
                  <w:b/>
                  <w:sz w:val="24"/>
                  <w:szCs w:val="24"/>
                </w:rPr>
                <w:delText>CXT Release 5</w:delText>
              </w:r>
            </w:del>
            <w:del w:id="8" w:author="Wigfall, Trevonte" w:date="2021-06-11T14:00:00Z">
              <w:r w:rsidR="00F90282" w:rsidRPr="00894AD6" w:rsidDel="001B6B2A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  <w:del w:id="9" w:author="Wigfall, Trevonte" w:date="2021-06-30T23:00:00Z">
              <w:r w:rsidR="00F90282" w:rsidRPr="00894AD6" w:rsidDel="00FE6177">
                <w:rPr>
                  <w:rFonts w:ascii="Garamond" w:hAnsi="Garamond"/>
                  <w:b/>
                  <w:sz w:val="24"/>
                  <w:szCs w:val="24"/>
                </w:rPr>
                <w:delText>.</w:delText>
              </w:r>
            </w:del>
            <w:del w:id="10" w:author="Wigfall, Trevonte" w:date="2021-06-11T14:00:00Z">
              <w:r w:rsidR="00F90282" w:rsidDel="001B6B2A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9ED865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0AE04268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3"/>
        <w:tc>
          <w:tcPr>
            <w:tcW w:w="2232" w:type="dxa"/>
          </w:tcPr>
          <w:p w14:paraId="58604D99" w14:textId="77777777" w:rsidR="00F90282" w:rsidRPr="00597B9C" w:rsidRDefault="00F90282" w:rsidP="00F90282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PROD-1P</w:t>
            </w:r>
          </w:p>
        </w:tc>
      </w:tr>
    </w:tbl>
    <w:p w14:paraId="35442A9B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132357E0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tblPrChange w:id="11" w:author="Wigfall, Trevonte" w:date="2021-06-11T18:06:00Z">
          <w:tblPr>
            <w:tblW w:w="5002" w:type="pct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1E0" w:firstRow="1" w:lastRow="1" w:firstColumn="1" w:lastColumn="1" w:noHBand="0" w:noVBand="0"/>
          </w:tblPr>
        </w:tblPrChange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  <w:tblGridChange w:id="12">
          <w:tblGrid>
            <w:gridCol w:w="804"/>
            <w:gridCol w:w="728"/>
            <w:gridCol w:w="818"/>
            <w:gridCol w:w="2327"/>
            <w:gridCol w:w="719"/>
            <w:gridCol w:w="812"/>
            <w:gridCol w:w="90"/>
            <w:gridCol w:w="4677"/>
            <w:gridCol w:w="1168"/>
            <w:gridCol w:w="1532"/>
          </w:tblGrid>
        </w:tblGridChange>
      </w:tblGrid>
      <w:tr w:rsidR="00D43747" w:rsidRPr="00597B9C" w14:paraId="6193FE57" w14:textId="77777777" w:rsidTr="008A2A0F">
        <w:tc>
          <w:tcPr>
            <w:tcW w:w="5000" w:type="pct"/>
            <w:gridSpan w:val="10"/>
            <w:shd w:val="clear" w:color="auto" w:fill="E6E6E6"/>
            <w:tcPrChange w:id="13" w:author="Wigfall, Trevonte" w:date="2021-06-11T18:06:00Z">
              <w:tcPr>
                <w:tcW w:w="5000" w:type="pct"/>
                <w:gridSpan w:val="10"/>
                <w:shd w:val="clear" w:color="auto" w:fill="E6E6E6"/>
              </w:tcPr>
            </w:tcPrChange>
          </w:tcPr>
          <w:p w14:paraId="4DEEEA01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D43747" w:rsidRPr="00597B9C" w14:paraId="008B8B8D" w14:textId="77777777" w:rsidTr="008A2A0F">
        <w:trPr>
          <w:trHeight w:val="720"/>
          <w:trPrChange w:id="14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15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0C76AE00" w14:textId="137CB5DA" w:rsidR="00170981" w:rsidDel="005564EB" w:rsidRDefault="00170981" w:rsidP="00170981">
            <w:pPr>
              <w:rPr>
                <w:del w:id="16" w:author="Wigfall, Trevonte" w:date="2021-07-06T17:29:00Z"/>
                <w:rFonts w:asciiTheme="minorHAnsi" w:hAnsiTheme="minorHAnsi"/>
                <w:smallCaps/>
                <w:sz w:val="22"/>
                <w:szCs w:val="22"/>
              </w:rPr>
            </w:pPr>
            <w:del w:id="17" w:author="Wigfall, Trevonte" w:date="2021-07-06T17:29:00Z">
              <w:r w:rsidRPr="00597B9C"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App Servers: 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>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VA22PWPCXT001, VA22PWPCXT002, VA22PWPCXT003, VA22PWPCXT004, VA22PWPCXT005, VA22PWPCXT006, VA22PWPCXT007, </w:delText>
              </w:r>
            </w:del>
          </w:p>
          <w:p w14:paraId="7FA88F39" w14:textId="4515709B" w:rsidR="00D43747" w:rsidRPr="00826835" w:rsidRDefault="00170981" w:rsidP="00170981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8" w:author="Wigfall, Trevonte" w:date="2021-07-06T17:29:00Z"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>VA22PWPCXT008, VA22PWPCXT009,  VA22PWPCXT010;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VA22PWvCXT003, VA22PWvCXT004;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VA22PWvCXT005, VA22PWvCXT006,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PT)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VA22PWvCXT300, (</w:delText>
              </w:r>
              <w:r w:rsidRPr="00EF7B26"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</w:delText>
              </w:r>
              <w:r w:rsidDel="005564EB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5564EB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VA22PWvCXT001, VA22PWvCXT002</w:delText>
              </w:r>
            </w:del>
          </w:p>
        </w:tc>
      </w:tr>
      <w:tr w:rsidR="00D43747" w:rsidRPr="00597B9C" w14:paraId="233895CA" w14:textId="77777777" w:rsidTr="008A2A0F">
        <w:tc>
          <w:tcPr>
            <w:tcW w:w="5000" w:type="pct"/>
            <w:gridSpan w:val="10"/>
            <w:shd w:val="clear" w:color="auto" w:fill="E6E6E6"/>
            <w:tcPrChange w:id="19" w:author="Wigfall, Trevonte" w:date="2021-06-11T18:06:00Z">
              <w:tcPr>
                <w:tcW w:w="5000" w:type="pct"/>
                <w:gridSpan w:val="10"/>
                <w:shd w:val="clear" w:color="auto" w:fill="E6E6E6"/>
              </w:tcPr>
            </w:tcPrChange>
          </w:tcPr>
          <w:p w14:paraId="04754DDC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77E179D4" w14:textId="77777777" w:rsidTr="008A2A0F">
        <w:trPr>
          <w:trHeight w:val="720"/>
          <w:trPrChange w:id="20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21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47B58176" w14:textId="77777777" w:rsidR="00F90282" w:rsidRPr="00DB1E32" w:rsidRDefault="00F90282" w:rsidP="00F90282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B1E32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19347166" w14:textId="77777777" w:rsidR="00F90282" w:rsidRPr="00DB1E32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10</w:t>
            </w:r>
            <w:r w:rsidRPr="00DB1E32">
              <w:rPr>
                <w:rFonts w:asciiTheme="minorHAnsi" w:hAnsiTheme="minorHAnsi" w:cstheme="minorHAnsi"/>
                <w:sz w:val="24"/>
                <w:szCs w:val="24"/>
              </w:rPr>
              <w:t>. use “archive” in case we need to send logs to vendor (Prod Only)</w:t>
            </w:r>
          </w:p>
          <w:p w14:paraId="0BEF0E41" w14:textId="77777777" w:rsidR="00F90282" w:rsidRPr="00DB1E32" w:rsidRDefault="00F90282" w:rsidP="00F90282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309C0122" w14:textId="343AE8F2" w:rsidR="00843570" w:rsidRDefault="00843570" w:rsidP="00843570">
            <w:pPr>
              <w:rPr>
                <w:ins w:id="22" w:author="Wigfall, Trevonte" w:date="2021-07-23T12:24:00Z"/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ins w:id="23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12. </w:t>
              </w:r>
              <w:del w:id="24" w:author="Trevonte Wigfall" w:date="2021-12-28T22:04:00Z">
                <w:r w:rsidDel="009D05E4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Use SNOW-44414</w:delText>
                </w:r>
              </w:del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 and file:</w:t>
              </w:r>
            </w:ins>
          </w:p>
          <w:p w14:paraId="53075E1C" w14:textId="2CAC06ED" w:rsidR="00DA4E07" w:rsidRPr="00DA4E07" w:rsidRDefault="00DA4E07" w:rsidP="00843570">
            <w:pPr>
              <w:rPr>
                <w:ins w:id="25" w:author="Wigfall, Trevonte" w:date="2021-07-01T13:21:00Z"/>
                <w:rFonts w:asciiTheme="minorHAnsi" w:hAnsiTheme="minorHAnsi" w:cstheme="minorHAnsi"/>
                <w:b/>
                <w:bCs/>
                <w:sz w:val="24"/>
                <w:szCs w:val="24"/>
                <w:rPrChange w:id="26" w:author="Wigfall, Trevonte" w:date="2021-07-23T12:24:00Z">
                  <w:rPr>
                    <w:ins w:id="27" w:author="Wigfall, Trevonte" w:date="2021-07-01T13:21:00Z"/>
                    <w:rFonts w:asciiTheme="minorHAnsi" w:hAnsiTheme="minorHAnsi" w:cstheme="minorHAnsi"/>
                    <w:sz w:val="24"/>
                    <w:szCs w:val="24"/>
                  </w:rPr>
                </w:rPrChange>
              </w:rPr>
            </w:pPr>
            <w:ins w:id="28" w:author="Wigfall, Trevonte" w:date="2021-07-23T12:24:00Z">
              <w:r w:rsidRPr="00DA4E07"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>\\va01pstodfs003.corp.agp.ads\apps\Local\EMT\COTS\McKesson\ClaimsXten\v6.0\McKesson-supplied-updates\GBD_6.0_Release_14_13688_Custom_Build_01312018\GBD_6.0_Release_14_13688_Custom_Build_01312018</w:t>
              </w:r>
            </w:ins>
          </w:p>
          <w:p w14:paraId="6BE44765" w14:textId="77777777" w:rsidR="00843570" w:rsidRDefault="00843570" w:rsidP="00843570">
            <w:pPr>
              <w:rPr>
                <w:ins w:id="29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</w:p>
          <w:p w14:paraId="6D028FEE" w14:textId="2F93E9ED" w:rsidR="00F90282" w:rsidRPr="00DB1E32" w:rsidDel="00843570" w:rsidRDefault="00843570" w:rsidP="00843570">
            <w:pPr>
              <w:rPr>
                <w:del w:id="30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ins w:id="31" w:author="Wigfall, Trevonte" w:date="2021-07-01T13:21:00Z">
              <w:r>
                <w:rPr>
                  <w:rFonts w:asciiTheme="minorHAnsi" w:hAnsiTheme="minorHAnsi" w:cstheme="minorHAnsi"/>
                  <w:b/>
                  <w:bCs/>
                  <w:sz w:val="24"/>
                  <w:szCs w:val="24"/>
                </w:rPr>
                <w:t xml:space="preserve">13-19. </w:t>
              </w:r>
              <w:del w:id="32" w:author="Trevonte Wigfall" w:date="2021-12-28T22:04:00Z">
                <w:r w:rsidDel="009D05E4">
                  <w:rPr>
                    <w:rFonts w:asciiTheme="minorHAnsi" w:hAnsiTheme="minorHAnsi" w:cstheme="minorHAnsi"/>
                    <w:b/>
                    <w:bCs/>
                    <w:sz w:val="24"/>
                    <w:szCs w:val="24"/>
                  </w:rPr>
                  <w:delText>Use SNOW-44414</w:delText>
                </w:r>
              </w:del>
            </w:ins>
            <w:del w:id="33" w:author="Wigfall, Trevonte" w:date="2021-07-01T13:21:00Z">
              <w:r w:rsidR="00F90282" w:rsidRPr="00DB1E32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>1</w:delText>
              </w:r>
              <w:r w:rsidR="00F90282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>3</w:delText>
              </w:r>
              <w:r w:rsidR="00F90282" w:rsidRPr="00DB1E32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. </w:delText>
              </w:r>
              <w:r w:rsidR="00F90282" w:rsidRPr="00B802CD" w:rsidDel="00843570">
                <w:rPr>
                  <w:rFonts w:asciiTheme="minorHAnsi" w:hAnsiTheme="minorHAnsi" w:cstheme="minorHAnsi"/>
                  <w:sz w:val="24"/>
                  <w:szCs w:val="24"/>
                </w:rPr>
                <w:delText xml:space="preserve">Use </w:delText>
              </w:r>
            </w:del>
            <w:del w:id="34" w:author="Wigfall, Trevonte" w:date="2021-06-08T13:52:00Z">
              <w:r w:rsidR="00F90282" w:rsidRPr="00B802CD" w:rsidDel="001B0019">
                <w:rPr>
                  <w:rFonts w:asciiTheme="minorHAnsi" w:hAnsiTheme="minorHAnsi" w:cstheme="minorHAnsi"/>
                  <w:sz w:val="24"/>
                  <w:szCs w:val="24"/>
                  <w:rPrChange w:id="35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SNOW-43839 </w:delText>
              </w:r>
            </w:del>
            <w:del w:id="36" w:author="Wigfall, Trevonte" w:date="2021-07-01T13:21:00Z">
              <w:r w:rsidR="00F90282" w:rsidRPr="00B802CD" w:rsidDel="00843570">
                <w:rPr>
                  <w:rFonts w:asciiTheme="minorHAnsi" w:hAnsiTheme="minorHAnsi" w:cstheme="minorHAnsi"/>
                  <w:sz w:val="24"/>
                  <w:szCs w:val="24"/>
                  <w:rPrChange w:id="37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and file:</w:delText>
              </w:r>
            </w:del>
          </w:p>
          <w:p w14:paraId="16587FC5" w14:textId="2CC3E238" w:rsidR="00F90282" w:rsidRPr="008F5FE5" w:rsidDel="00843570" w:rsidRDefault="00F90282" w:rsidP="00F90282">
            <w:pPr>
              <w:rPr>
                <w:del w:id="38" w:author="Wigfall, Trevonte" w:date="2021-07-01T13:21:00Z"/>
                <w:rFonts w:asciiTheme="minorHAnsi" w:hAnsiTheme="minorHAnsi" w:cstheme="minorHAnsi"/>
                <w:b/>
                <w:sz w:val="24"/>
                <w:szCs w:val="24"/>
              </w:rPr>
            </w:pPr>
            <w:del w:id="39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begin"/>
              </w:r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 HYPERLINK "</w:delInstrText>
              </w:r>
              <w:r w:rsidRPr="008F5FE5"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>\\\\va01pstodfs003.corp.agp.ads\\apps\\Local\\EMT\\COTS\\McKesson\\ClaimsXten\\v6.0\\McKesson-supplied-updates\\GBD_6.0_Release_49_62516_Custom_Build_03312021\\CHC.TPP.GBD_CXT.6.0.1.TPSVC-62516.1.msi</w:delInstrText>
              </w:r>
            </w:del>
          </w:p>
          <w:p w14:paraId="5C2A6807" w14:textId="13AD06B2" w:rsidR="00F90282" w:rsidRPr="00433686" w:rsidDel="00843570" w:rsidRDefault="00F90282" w:rsidP="00F90282">
            <w:pPr>
              <w:rPr>
                <w:del w:id="40" w:author="Wigfall, Trevonte" w:date="2021-07-01T13:21:00Z"/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del w:id="41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InstrText xml:space="preserve">" </w:delInstrText>
              </w:r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separate"/>
              </w:r>
              <w:r w:rsidRPr="00433686" w:rsidDel="00843570">
                <w:rPr>
                  <w:rStyle w:val="Hyperlink"/>
                  <w:rFonts w:asciiTheme="minorHAnsi" w:hAnsiTheme="minorHAnsi" w:cstheme="minorHAnsi"/>
                  <w:b/>
                  <w:sz w:val="24"/>
                  <w:szCs w:val="24"/>
                </w:rPr>
                <w:delText>\\va01pstodfs003.corp.agp.ads\apps\Local\EMT\COTS\McKesson\ClaimsXten\v6.0\McKesson-supplied-updates\GBD_6.0_Release_49_62516_Custom_Build_03312021\CHC.TPP.GBD_CXT.6.0.1.TPSVC-62516.1.msi</w:delText>
              </w:r>
            </w:del>
          </w:p>
          <w:p w14:paraId="61E5CEF9" w14:textId="7DFE492F" w:rsidR="00F90282" w:rsidRPr="00DB1E32" w:rsidDel="00843570" w:rsidRDefault="00F90282" w:rsidP="00F90282">
            <w:pPr>
              <w:rPr>
                <w:del w:id="42" w:author="Wigfall, Trevonte" w:date="2021-07-01T13:21:00Z"/>
                <w:rFonts w:asciiTheme="minorHAnsi" w:hAnsiTheme="minorHAnsi" w:cstheme="minorHAnsi"/>
                <w:sz w:val="24"/>
                <w:szCs w:val="24"/>
              </w:rPr>
            </w:pPr>
            <w:del w:id="43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fldChar w:fldCharType="end"/>
              </w:r>
            </w:del>
          </w:p>
          <w:p w14:paraId="48B2367F" w14:textId="0F34DED4" w:rsidR="00A904EF" w:rsidRPr="00597B9C" w:rsidRDefault="00F90282" w:rsidP="00F90282">
            <w:pPr>
              <w:rPr>
                <w:rFonts w:ascii="Garamond" w:hAnsi="Garamond"/>
                <w:smallCaps/>
              </w:rPr>
            </w:pPr>
            <w:del w:id="44" w:author="Wigfall, Trevonte" w:date="2021-07-01T13:21:00Z"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14</w:delText>
              </w:r>
              <w:r w:rsidRPr="00DB1E32"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-</w:delText>
              </w:r>
              <w:r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20</w:delText>
              </w:r>
              <w:r w:rsidRPr="00DB1E32" w:rsidDel="00843570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 </w:delText>
              </w:r>
            </w:del>
            <w:del w:id="45" w:author="Wigfall, Trevonte" w:date="2021-07-01T00:22:00Z">
              <w:r w:rsidRPr="00B802CD" w:rsidDel="00B802CD">
                <w:rPr>
                  <w:rFonts w:asciiTheme="minorHAnsi" w:hAnsiTheme="minorHAnsi" w:cstheme="minorHAnsi"/>
                  <w:bCs/>
                  <w:sz w:val="24"/>
                  <w:szCs w:val="24"/>
                  <w:rPrChange w:id="46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>u</w:delText>
              </w:r>
            </w:del>
            <w:del w:id="47" w:author="Wigfall, Trevonte" w:date="2021-07-01T13:21:00Z">
              <w:r w:rsidRPr="00B802CD" w:rsidDel="00843570">
                <w:rPr>
                  <w:rFonts w:asciiTheme="minorHAnsi" w:hAnsiTheme="minorHAnsi" w:cstheme="minorHAnsi"/>
                  <w:bCs/>
                  <w:sz w:val="24"/>
                  <w:szCs w:val="24"/>
                  <w:rPrChange w:id="48" w:author="Wigfall, Trevonte" w:date="2021-07-01T00:22:00Z">
                    <w:rPr>
                      <w:rFonts w:asciiTheme="minorHAnsi" w:hAnsiTheme="minorHAnsi" w:cstheme="minorHAnsi"/>
                      <w:b/>
                      <w:sz w:val="24"/>
                      <w:szCs w:val="24"/>
                    </w:rPr>
                  </w:rPrChange>
                </w:rPr>
                <w:delText xml:space="preserve">se </w:delText>
              </w:r>
            </w:del>
            <w:del w:id="49" w:author="Wigfall, Trevonte" w:date="2021-06-08T13:52:00Z">
              <w:r w:rsidRPr="0098578C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</w:delText>
              </w:r>
              <w:r w:rsidRPr="001B1EEA" w:rsidDel="001B0019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43839</w:delText>
              </w:r>
            </w:del>
          </w:p>
        </w:tc>
      </w:tr>
      <w:tr w:rsidR="00D43747" w:rsidRPr="00597B9C" w14:paraId="7C55AF20" w14:textId="77777777" w:rsidTr="008A2A0F">
        <w:trPr>
          <w:trHeight w:val="720"/>
          <w:trPrChange w:id="50" w:author="Wigfall, Trevonte" w:date="2021-06-11T18:06:00Z">
            <w:trPr>
              <w:trHeight w:val="720"/>
            </w:trPr>
          </w:trPrChange>
        </w:trPr>
        <w:tc>
          <w:tcPr>
            <w:tcW w:w="5000" w:type="pct"/>
            <w:gridSpan w:val="10"/>
            <w:tcBorders>
              <w:bottom w:val="single" w:sz="4" w:space="0" w:color="auto"/>
            </w:tcBorders>
            <w:tcPrChange w:id="51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</w:tcPr>
            </w:tcPrChange>
          </w:tcPr>
          <w:p w14:paraId="200BB619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06A663B2" w14:textId="77777777" w:rsidTr="008A2A0F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  <w:tcPrChange w:id="52" w:author="Wigfall, Trevonte" w:date="2021-06-11T18:06:00Z">
              <w:tcPr>
                <w:tcW w:w="5000" w:type="pct"/>
                <w:gridSpan w:val="10"/>
                <w:tcBorders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7E2C5ADA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4F12D68E" w14:textId="77777777" w:rsidTr="008A2A0F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53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384B58F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54" w:author="Wigfall, Trevonte" w:date="2021-06-11T18:06:00Z">
              <w:tcPr>
                <w:tcW w:w="266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3D9FCEA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55" w:author="Wigfall, Trevonte" w:date="2021-06-11T18:06:00Z">
              <w:tcPr>
                <w:tcW w:w="299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36C77984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56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1D8D942C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57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5B7A1FF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  <w:tcPrChange w:id="58" w:author="Wigfall, Trevonte" w:date="2021-06-11T18:06:00Z">
              <w:tcPr>
                <w:tcW w:w="330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7728571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  <w:tcPrChange w:id="59" w:author="Wigfall, Trevonte" w:date="2021-06-11T18:06:00Z">
              <w:tcPr>
                <w:tcW w:w="171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  <w:shd w:val="clear" w:color="auto" w:fill="E6E6E6"/>
              </w:tcPr>
            </w:tcPrChange>
          </w:tcPr>
          <w:p w14:paraId="61A1CE7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  <w:tcPrChange w:id="60" w:author="Wigfall, Trevonte" w:date="2021-06-11T18:06:00Z">
              <w:tcPr>
                <w:tcW w:w="427" w:type="pct"/>
                <w:tcBorders>
                  <w:top w:val="single" w:sz="4" w:space="0" w:color="auto"/>
                  <w:left w:val="nil"/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177AA59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61" w:author="Wigfall, Trevonte" w:date="2021-06-11T18:06:00Z">
              <w:tcPr>
                <w:tcW w:w="560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572F5D15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1308BC" w:rsidRPr="00597B9C" w14:paraId="43C78981" w14:textId="77777777" w:rsidTr="008A2A0F">
        <w:trPr>
          <w:trHeight w:val="557"/>
          <w:trPrChange w:id="6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6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BDDCF4" w14:textId="77777777" w:rsidR="001308BC" w:rsidRPr="00C46E95" w:rsidRDefault="001308BC" w:rsidP="001308B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64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ED24E8A" w14:textId="77777777" w:rsidR="001308BC" w:rsidRPr="004317D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6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1BCC10" w14:textId="77777777" w:rsidR="001308BC" w:rsidRPr="004317D4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706A0A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1A0CE82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11F3900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8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DAA4CB" w14:textId="77777777" w:rsidR="001308BC" w:rsidRDefault="001308BC" w:rsidP="001308B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F0D9E3" w14:textId="77777777" w:rsidR="001308BC" w:rsidRPr="007301A9" w:rsidRDefault="001308BC" w:rsidP="001308BC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75E3A0A5" w14:textId="77777777" w:rsidR="001308BC" w:rsidRDefault="001308BC" w:rsidP="001308BC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7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96C936" w14:textId="77777777" w:rsidR="001308BC" w:rsidRDefault="001308BC" w:rsidP="001308B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71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B1EC6B" w14:textId="4DACA7B3" w:rsidR="001308BC" w:rsidRPr="00240F73" w:rsidRDefault="00E525C3" w:rsidP="00726458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2" w:author="Wigfall, Trevonte" w:date="2021-07-06T19:00:00Z">
              <w:del w:id="73" w:author="Trevonte Wigfall" w:date="2021-12-28T22:01:00Z">
                <w:r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FRI 6/11/21</w:delText>
                </w:r>
              </w:del>
            </w:ins>
            <w:ins w:id="74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75" w:author="Wigfall, Trevonte" w:date="2021-07-06T19:00:00Z">
              <w:r>
                <w:rPr>
                  <w:rFonts w:asciiTheme="minorHAnsi" w:hAnsiTheme="minorHAnsi"/>
                  <w:b/>
                  <w:sz w:val="22"/>
                  <w:szCs w:val="22"/>
                </w:rPr>
                <w:t xml:space="preserve"> Starting at 18:30</w:t>
              </w:r>
            </w:ins>
            <w:del w:id="76" w:author="Wigfall, Trevonte" w:date="2021-07-06T19:00:00Z">
              <w:r w:rsidR="004824F5" w:rsidDel="00E525C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</w:del>
            <w:del w:id="77" w:author="Wigfall, Trevonte" w:date="2021-06-11T18:06:00Z">
              <w:r w:rsidR="004824F5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>5/14/21</w:delText>
              </w:r>
              <w:r w:rsidR="001308BC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  <w:del w:id="78" w:author="Wigfall, Trevonte" w:date="2021-07-06T19:00:00Z">
              <w:r w:rsidR="008E2AEA" w:rsidDel="00E525C3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Starting at </w:delText>
              </w:r>
              <w:r w:rsidR="004824F5" w:rsidDel="00E525C3">
                <w:rPr>
                  <w:rFonts w:asciiTheme="minorHAnsi" w:hAnsiTheme="minorHAnsi"/>
                  <w:b/>
                  <w:sz w:val="22"/>
                  <w:szCs w:val="22"/>
                </w:rPr>
                <w:delText>6:30PM</w:delText>
              </w:r>
            </w:del>
          </w:p>
        </w:tc>
      </w:tr>
      <w:tr w:rsidR="004824F5" w:rsidRPr="00597B9C" w14:paraId="22DCEDCB" w14:textId="77777777" w:rsidTr="008A2A0F">
        <w:trPr>
          <w:trHeight w:val="557"/>
          <w:trPrChange w:id="7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0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F30263" w14:textId="77777777" w:rsidR="004824F5" w:rsidRPr="00C46E95" w:rsidRDefault="004824F5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81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DAF78B6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8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B6DBC5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51A05EF" w14:textId="77777777" w:rsidR="004824F5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26274D8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1P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296633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34E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BB3F378" w14:textId="77777777" w:rsidR="004824F5" w:rsidRPr="00432652" w:rsidRDefault="008A2A0F" w:rsidP="004824F5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"https://share.antheminc.com/teams/AppEnvrMgmt/trizettosupport/Shared%20Documents/ClaimsXten/Procedures/How-to%20Docs/How_To_Run_CXT_HealthCheck_From_EMT_GUI.docx" </w:instrText>
            </w:r>
            <w:r>
              <w:fldChar w:fldCharType="separate"/>
            </w:r>
            <w:r w:rsidR="004824F5" w:rsidRPr="002F121F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Run HC on ENV being installed.  Resolve existing issues (if any found).</w:t>
            </w:r>
            <w:r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87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901BE8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8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8B80E7" w14:textId="52DEF011" w:rsidR="004824F5" w:rsidRPr="00240F73" w:rsidRDefault="00E525C3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89" w:author="Wigfall, Trevonte" w:date="2021-07-06T19:00:00Z">
              <w:del w:id="90" w:author="Trevonte Wigfall" w:date="2021-12-28T22:01:00Z">
                <w:r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FRI 6/11/21</w:delText>
                </w:r>
              </w:del>
            </w:ins>
            <w:ins w:id="91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9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93" w:author="Wigfall, Trevonte" w:date="2021-06-11T18:06:00Z">
              <w:r w:rsidR="004824F5"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</w:delText>
              </w:r>
            </w:del>
          </w:p>
        </w:tc>
      </w:tr>
      <w:tr w:rsidR="004824F5" w:rsidRPr="00597B9C" w14:paraId="423B3B7B" w14:textId="77777777" w:rsidTr="008A2A0F">
        <w:trPr>
          <w:trHeight w:val="557"/>
          <w:trPrChange w:id="9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09B505A" w14:textId="77777777" w:rsidR="004824F5" w:rsidRPr="00C46E95" w:rsidRDefault="004824F5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96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31664ABD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C4DF76C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 mgmt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8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19BE02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9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49B090C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B705A5" w14:textId="77777777" w:rsidR="004824F5" w:rsidRPr="004317D4" w:rsidRDefault="004824F5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1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60878C" w14:textId="77777777" w:rsidR="004824F5" w:rsidRPr="007301A9" w:rsidRDefault="008A2A0F" w:rsidP="004824F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>
              <w:fldChar w:fldCharType="begin"/>
            </w:r>
            <w:r>
              <w:instrText xml:space="preserve"> HYPERLINK "https://share.antheminc.com/teams/Ent_Rel_Mgmt/Lists/Status%20Master%20Input/Domain%20Input.aspx" \l "InplviewHash0b448eda-9ab8-457f-b685-dd97ac58b04c=ShowInGrid%3DTrue" </w:instrText>
            </w:r>
            <w:r>
              <w:fldChar w:fldCharType="separate"/>
            </w:r>
            <w:r w:rsidR="004824F5" w:rsidRPr="00332D85">
              <w:rPr>
                <w:rStyle w:val="Hyperlink"/>
                <w:rFonts w:ascii="Arial" w:hAnsi="Arial" w:cs="Arial"/>
                <w:b/>
                <w:sz w:val="22"/>
                <w:szCs w:val="22"/>
              </w:rPr>
              <w:t>Update RM spreadhsheet the change effort had begin (PROD MW Only)</w:t>
            </w:r>
            <w:r>
              <w:rPr>
                <w:rStyle w:val="Hyperlink"/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2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43CE265" w14:textId="77777777" w:rsidR="004824F5" w:rsidRPr="004317D4" w:rsidRDefault="004824F5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C6230A" w14:textId="03BF0993" w:rsidR="004824F5" w:rsidRPr="00240F73" w:rsidRDefault="00E525C3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4" w:author="Wigfall, Trevonte" w:date="2021-07-06T19:00:00Z">
              <w:del w:id="105" w:author="Trevonte Wigfall" w:date="2021-12-28T22:01:00Z">
                <w:r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FRI 6/11/21</w:delText>
                </w:r>
              </w:del>
            </w:ins>
            <w:ins w:id="106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07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08" w:author="Wigfall, Trevonte" w:date="2021-06-11T18:06:00Z">
              <w:r w:rsidR="004824F5"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5/14/21 </w:delText>
              </w:r>
            </w:del>
          </w:p>
        </w:tc>
      </w:tr>
      <w:tr w:rsidR="008A2A0F" w:rsidRPr="00597B9C" w14:paraId="11166E20" w14:textId="77777777" w:rsidTr="008A2A0F">
        <w:trPr>
          <w:trHeight w:val="557"/>
          <w:trPrChange w:id="10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0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65B97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11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A891DFD" w14:textId="77777777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50543E" w14:textId="2B078F24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3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4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5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F1B3412" w14:textId="77777777" w:rsidR="008A2A0F" w:rsidRPr="004317D4" w:rsidRDefault="008A2A0F" w:rsidP="004824F5">
            <w:pPr>
              <w:rPr>
                <w:ins w:id="11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7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(cxtTpicFac&lt;env&gt;):</w:t>
              </w:r>
            </w:ins>
          </w:p>
          <w:p w14:paraId="79BCA67C" w14:textId="31A98FA0" w:rsidR="008A2A0F" w:rsidDel="00440061" w:rsidRDefault="008A2A0F" w:rsidP="004824F5">
            <w:pPr>
              <w:rPr>
                <w:del w:id="11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9" w:author="Wigfall, Trevonte" w:date="2021-06-11T18:06:00Z">
              <w:r w:rsidRPr="00C22873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120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ReportingServer:</w:delText>
              </w:r>
            </w:del>
          </w:p>
          <w:p w14:paraId="554BECB0" w14:textId="2F8C8518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C40FB3" w14:textId="49E6E271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2" w:author="Wigfall, Trevonte" w:date="2021-06-11T18:06:00Z">
              <w:r w:rsidRPr="004317D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3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89B3837" w14:textId="787EE5C2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5" w:author="Wigfall, Trevonte" w:date="2021-06-11T18:06:00Z">
              <w:r w:rsidRPr="004317D4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6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C88F4B" w14:textId="02AB488E" w:rsidR="008A2A0F" w:rsidRDefault="008A2A0F" w:rsidP="004824F5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128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29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"https://share.antheminc.com/teams/AppEnvrMgmt/trizettosupport/Shared%20Documents/ClaimsXten/Procedures/How-to%20Docs/ClaimsXten%20Reporting%20Server%20Pre_Check.docx" </w:delInstrText>
              </w:r>
              <w:r w:rsidDel="00440061">
                <w:fldChar w:fldCharType="separate"/>
              </w:r>
              <w:r w:rsidRPr="007F7F2C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Run Reporting Server Pre-Checks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3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2DE6A6" w14:textId="47B9FE10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1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32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Check successful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3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BD0FDE" w14:textId="17611DC0" w:rsidR="008A2A0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4" w:author="Wigfall, Trevonte" w:date="2021-06-11T18:06:00Z">
              <w:del w:id="135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36" w:author="Wigfall, Trevonte" w:date="2021-06-20T23:56:00Z">
              <w:del w:id="137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38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39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40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78397405" w14:textId="77777777" w:rsidTr="008A2A0F">
        <w:trPr>
          <w:trHeight w:val="557"/>
          <w:trPrChange w:id="14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4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48B7720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43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1565D4A1" w14:textId="77777777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44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9ADB55" w14:textId="566824FC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5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46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4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0F6A25A" w14:textId="77777777" w:rsidR="008A2A0F" w:rsidRPr="00167E86" w:rsidRDefault="008A2A0F" w:rsidP="004824F5">
            <w:pPr>
              <w:rPr>
                <w:ins w:id="14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49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(cxtTppuiFac&lt;env&gt;):</w:t>
              </w:r>
            </w:ins>
          </w:p>
          <w:p w14:paraId="15DD4A96" w14:textId="50BF1B41" w:rsidR="008A2A0F" w:rsidRPr="004317D4" w:rsidDel="00440061" w:rsidRDefault="008A2A0F" w:rsidP="004824F5">
            <w:pPr>
              <w:rPr>
                <w:del w:id="15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51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52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658315F6" w14:textId="7EF96723" w:rsidR="008A2A0F" w:rsidRPr="004317D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53" w:author="Wigfall, Trevonte" w:date="2021-06-11T18:06:00Z">
              <w:r w:rsidRPr="00C22873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5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EE646B" w14:textId="6FE0547D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5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6" w:author="Wigfall, Trevonte" w:date="2021-06-11T18:06:00Z">
              <w:r w:rsidRPr="004317D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5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8F45D9" w14:textId="4C2320C0" w:rsidR="008A2A0F" w:rsidRPr="004317D4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8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9" w:author="Wigfall, Trevonte" w:date="2021-06-11T18:06:00Z">
              <w:r w:rsidRPr="004317D4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6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775BBE" w14:textId="3CCDD090" w:rsidR="008A2A0F" w:rsidRPr="004317D4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61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6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4317D4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TPIC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6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074D90" w14:textId="71702297" w:rsidR="008A2A0F" w:rsidRPr="004317D4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4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65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6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373000" w14:textId="6DEC2555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67" w:author="Wigfall, Trevonte" w:date="2021-06-11T18:06:00Z">
              <w:del w:id="168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69" w:author="Wigfall, Trevonte" w:date="2021-06-20T23:56:00Z">
              <w:del w:id="170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71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7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7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274E92C9" w14:textId="77777777" w:rsidTr="008A2A0F">
        <w:trPr>
          <w:trHeight w:val="557"/>
          <w:trPrChange w:id="17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7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24E61E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176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559CE1F1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7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94BA9B" w14:textId="518CFD6B" w:rsidR="008A2A0F" w:rsidRPr="00167E86" w:rsidRDefault="008A2A0F" w:rsidP="004824F5">
            <w:ins w:id="178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79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8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568B57" w14:textId="77777777" w:rsidR="008A2A0F" w:rsidRPr="00167E86" w:rsidRDefault="008A2A0F" w:rsidP="004824F5">
            <w:pPr>
              <w:rPr>
                <w:ins w:id="18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82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(cxtUIAPPFac&lt;env&gt;):</w:t>
              </w:r>
            </w:ins>
          </w:p>
          <w:p w14:paraId="2AC7C744" w14:textId="302C660B" w:rsidR="008A2A0F" w:rsidRPr="00167E86" w:rsidDel="00440061" w:rsidRDefault="008A2A0F" w:rsidP="004824F5">
            <w:pPr>
              <w:rPr>
                <w:del w:id="18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84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85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D345864" w14:textId="54FB220F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86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8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2FC240" w14:textId="479DDD22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88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89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9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3C0DDA" w14:textId="4594ED7B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91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9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9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EC6718" w14:textId="10A01E48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94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9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TPPUI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9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3BEA26" w14:textId="15D6C6FE" w:rsidR="008A2A0F" w:rsidRPr="00167E86" w:rsidRDefault="008A2A0F" w:rsidP="004824F5">
            <w:ins w:id="197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19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9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9272E4" w14:textId="7F795CDA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00" w:author="Wigfall, Trevonte" w:date="2021-06-11T18:06:00Z">
              <w:del w:id="201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202" w:author="Wigfall, Trevonte" w:date="2021-06-20T23:56:00Z">
              <w:del w:id="203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204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20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20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072E6DFE" w14:textId="77777777" w:rsidTr="008A2A0F">
        <w:trPr>
          <w:trHeight w:val="557"/>
          <w:trPrChange w:id="20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0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61E97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09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3460F70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1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CAFEAC" w14:textId="22A9A0FD" w:rsidR="008A2A0F" w:rsidRPr="00167E86" w:rsidRDefault="008A2A0F" w:rsidP="004824F5">
            <w:ins w:id="211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12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1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71196F2" w14:textId="77777777" w:rsidR="008A2A0F" w:rsidRPr="00167E86" w:rsidRDefault="008A2A0F" w:rsidP="004824F5">
            <w:pPr>
              <w:rPr>
                <w:ins w:id="21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15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7398F528" w14:textId="48D86B46" w:rsidR="008A2A0F" w:rsidRPr="00167E86" w:rsidDel="00440061" w:rsidRDefault="008A2A0F" w:rsidP="004824F5">
            <w:pPr>
              <w:rPr>
                <w:del w:id="21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17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3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21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E01F638" w14:textId="075FF39E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19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2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C4F9165" w14:textId="38EDB527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21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2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2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99B5E" w14:textId="6FF5CE85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24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25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2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1A5085" w14:textId="1B53182D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27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2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Suspend all nodes from UIAPP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2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8FE352" w14:textId="0B231C5E" w:rsidR="008A2A0F" w:rsidRPr="00167E86" w:rsidRDefault="008A2A0F" w:rsidP="004824F5">
            <w:ins w:id="230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inactive</w:t>
              </w:r>
            </w:ins>
            <w:del w:id="231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3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1094EF" w14:textId="40CC7A37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33" w:author="Wigfall, Trevonte" w:date="2021-06-11T18:06:00Z">
              <w:del w:id="234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235" w:author="Wigfall, Trevonte" w:date="2021-06-20T23:56:00Z">
              <w:del w:id="236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237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23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23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7EE6B410" w14:textId="77777777" w:rsidTr="008A2A0F">
        <w:trPr>
          <w:trHeight w:val="557"/>
          <w:trPrChange w:id="24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41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3E6299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42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43593956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4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0F96318" w14:textId="10B16BAA" w:rsidR="008A2A0F" w:rsidRPr="00167E86" w:rsidRDefault="008A2A0F" w:rsidP="004824F5">
            <w:ins w:id="244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45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4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BFFCB3" w14:textId="77777777" w:rsidR="008A2A0F" w:rsidRDefault="008A2A0F" w:rsidP="004824F5">
            <w:pPr>
              <w:rPr>
                <w:ins w:id="24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48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ONLY</w:t>
              </w:r>
            </w:ins>
          </w:p>
          <w:p w14:paraId="0A5B7B2B" w14:textId="1086591C" w:rsidR="008A2A0F" w:rsidRPr="00167E86" w:rsidDel="00440061" w:rsidRDefault="008A2A0F" w:rsidP="004824F5">
            <w:pPr>
              <w:rPr>
                <w:del w:id="24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250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7290E63A" w14:textId="45D1B2AA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51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3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5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BDD3575" w14:textId="09A6A852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53" w:author="Wigfall, Trevonte" w:date="2021-06-11T18:06:00Z">
              <w:r w:rsidRPr="00976565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54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5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58A30B" w14:textId="1C30CF2F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56" w:author="Wigfall, Trevonte" w:date="2021-06-11T18:06:00Z">
              <w:r w:rsidRPr="00976565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57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5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73B928" w14:textId="01D88CAB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59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"https://share.antheminc.com/teams/AppEnvrMgmt/trizettosupport/Shared%20Documents/ClaimsXten/Procedures/How-to%20Docs/How_To_Stop_ClaimsXten_Services_AUTOMATED.docx" </w:instrText>
              </w:r>
              <w:r>
                <w:fldChar w:fldCharType="separate"/>
              </w:r>
              <w:r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6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Suspend all nodes from </w:delText>
              </w:r>
              <w:r w:rsidRPr="00167E86" w:rsidDel="00440061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delText>C3</w:delText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 xml:space="preserve">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6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9931D68" w14:textId="712256F7" w:rsidR="008A2A0F" w:rsidRPr="00167E86" w:rsidRDefault="008A2A0F" w:rsidP="004824F5">
            <w:ins w:id="262" w:author="Wigfall, Trevonte" w:date="2021-06-11T18:06:00Z">
              <w:r w:rsidRPr="00976565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services stopped</w:t>
              </w:r>
            </w:ins>
            <w:del w:id="263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6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DBEB82" w14:textId="57BB2021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65" w:author="Wigfall, Trevonte" w:date="2021-06-11T18:06:00Z">
              <w:del w:id="266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267" w:author="Wigfall, Trevonte" w:date="2021-06-20T23:56:00Z">
              <w:del w:id="268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269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27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27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976565" w14:paraId="5020995B" w14:textId="77777777" w:rsidTr="008A2A0F">
        <w:trPr>
          <w:trHeight w:val="557"/>
          <w:trPrChange w:id="27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27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96C1D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274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79977B5E" w14:textId="77777777" w:rsidR="008A2A0F" w:rsidRPr="00976565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27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64C7C0" w14:textId="333AF543" w:rsidR="008A2A0F" w:rsidRPr="00976565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76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277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78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C4FDB4F" w14:textId="088B1265" w:rsidR="008A2A0F" w:rsidDel="00440061" w:rsidRDefault="008A2A0F" w:rsidP="004824F5">
            <w:pPr>
              <w:rPr>
                <w:del w:id="27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280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(archive for 1P, delete for all others)</w:t>
              </w:r>
            </w:ins>
            <w:del w:id="281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A51D6BD" w14:textId="42A8FDFE" w:rsidR="008A2A0F" w:rsidRPr="004473D0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8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0A7DF42" w14:textId="66AE34F0" w:rsidR="008A2A0F" w:rsidRPr="00976565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83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84" w:author="Wigfall, Trevonte" w:date="2021-06-11T18:06:00Z">
              <w:r w:rsidRPr="00976565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28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2CD592" w14:textId="42597AF2" w:rsidR="008A2A0F" w:rsidRPr="00976565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286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287" w:author="Wigfall, Trevonte" w:date="2021-06-11T18:06:00Z">
              <w:r w:rsidRPr="00976565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28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A1FC5" w14:textId="09FC1469" w:rsidR="008A2A0F" w:rsidRPr="00976565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289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"https://share.antheminc.com/teams/AppEnvrMgmt/trizettosupport/Shared%20Documents/ClaimsXten/Procedures/How-to%20Docs/How_To_Archive_Or_Delete_CXT_Logs_MASTER.docx"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29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"https://share.antheminc.com/teams/AppEnvrMgmt/trizettosupport/Shared%20Documents/ClaimsXten/Procedures/How-to%20Docs/How_To_Stop_ClaimsXten_Services_AUTOMATED.docx" </w:delInstrText>
              </w:r>
              <w:r w:rsidDel="00440061">
                <w:fldChar w:fldCharType="separate"/>
              </w:r>
              <w:r w:rsidRPr="00976565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Stop UIAPP and TPIC CXT services in environment(s)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29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171D1AF" w14:textId="58BE8357" w:rsidR="008A2A0F" w:rsidRPr="00976565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92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Files archived or deleted</w:t>
              </w:r>
            </w:ins>
            <w:del w:id="293" w:author="Wigfall, Trevonte" w:date="2021-06-11T18:06:00Z">
              <w:r w:rsidRPr="00976565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services stopped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29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861000" w14:textId="7FA77EDF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295" w:author="Wigfall, Trevonte" w:date="2021-06-11T18:06:00Z">
              <w:del w:id="296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297" w:author="Wigfall, Trevonte" w:date="2021-06-20T23:56:00Z">
              <w:del w:id="298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299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30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30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FB3EB3" w14:paraId="6669C805" w14:textId="77777777" w:rsidTr="008A2A0F">
        <w:trPr>
          <w:trHeight w:val="557"/>
          <w:trPrChange w:id="30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30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A80B3B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  <w:tcPrChange w:id="304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02C3A1BE" w14:textId="77777777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30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09831" w14:textId="4712FF5F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06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07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308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0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1146455" w14:textId="77777777" w:rsidR="008A2A0F" w:rsidRPr="001B0019" w:rsidRDefault="008A2A0F" w:rsidP="004824F5">
            <w:pPr>
              <w:rPr>
                <w:ins w:id="310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311" w:author="Wigfall, Trevonte" w:date="2021-06-08T13:53:00Z">
                  <w:rPr>
                    <w:ins w:id="312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313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1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All servers except reporting</w:t>
              </w:r>
            </w:ins>
          </w:p>
          <w:p w14:paraId="4B7B630C" w14:textId="3EDBCB55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15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(archive for 1P, delete for all others)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1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93ACA2" w14:textId="4DFF5B05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317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1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319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32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52A48F" w14:textId="1FEF5EDF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321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2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323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32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B4E793" w14:textId="77777777" w:rsidR="008A2A0F" w:rsidRPr="001B0019" w:rsidRDefault="008A2A0F" w:rsidP="004824F5">
            <w:pPr>
              <w:rPr>
                <w:ins w:id="325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26" w:author="Wigfall, Trevonte" w:date="2021-06-08T13:53:00Z">
                  <w:rPr>
                    <w:ins w:id="327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ins w:id="328" w:author="Wigfall, Trevonte" w:date="2021-06-11T18:06:00Z">
              <w:r w:rsidRPr="001B0019">
                <w:rPr>
                  <w:strike/>
                  <w:rPrChange w:id="329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330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"file:///\\\\agpcorp\\apps\\Local\\EMT\\COTS\\McKesson\\ClaimsXten\\v6.0\\Docs%20%20(Internal)\\CXT_Installation_Guide-Backup_and_Replace_Config_Files_AUTOMATED.docx" </w:instrText>
              </w:r>
              <w:r w:rsidRPr="001B0019">
                <w:rPr>
                  <w:strike/>
                  <w:rPrChange w:id="33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3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>Backup 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3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</w:p>
          <w:p w14:paraId="187FD665" w14:textId="59463039" w:rsidR="008A2A0F" w:rsidRPr="00FB3EB3" w:rsidRDefault="008A2A0F" w:rsidP="004824F5">
            <w:pPr>
              <w:rPr>
                <w:rFonts w:ascii="Arial" w:hAnsi="Arial" w:cs="Arial"/>
                <w:b/>
                <w:sz w:val="24"/>
                <w:szCs w:val="24"/>
              </w:rPr>
            </w:pPr>
            <w:del w:id="334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"https://share.antheminc.com/teams/AppEnvrMgmt/trizettosupport/Shared%20Documents/ClaimsXten/Procedures/How-to%20Docs/How_To_Archive_Or_Delete_CXT_Logs_MASTER.docx"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Archive or Delete the existing CXT logs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33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50AF5D" w14:textId="330BDB06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36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337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Files backed up</w:t>
              </w:r>
            </w:ins>
            <w:del w:id="338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Files archived or deleted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33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647859" w14:textId="67E2B786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340" w:author="Wigfall, Trevonte" w:date="2021-06-11T18:06:00Z">
              <w:del w:id="341" w:author="Trevonte Wigfall" w:date="2021-12-28T22:01:00Z">
                <w:r w:rsidRPr="001B0019" w:rsidDel="0078195C">
                  <w:rPr>
                    <w:rFonts w:asciiTheme="minorHAnsi" w:hAnsiTheme="minorHAnsi"/>
                    <w:b/>
                    <w:strike/>
                    <w:sz w:val="22"/>
                    <w:szCs w:val="22"/>
                    <w:rPrChange w:id="342" w:author="Wigfall, Trevonte" w:date="2021-06-08T13:53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FRI </w:delText>
                </w:r>
              </w:del>
            </w:ins>
            <w:ins w:id="343" w:author="Wigfall, Trevonte" w:date="2021-06-20T23:56:00Z">
              <w:del w:id="344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345" w:author="Trevonte Wigfall" w:date="2021-12-28T22:01:00Z">
              <w:r w:rsidR="0078195C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  <w:ins w:id="346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 </w:t>
              </w:r>
            </w:ins>
            <w:del w:id="347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FB3EB3" w14:paraId="36A3A6A4" w14:textId="77777777" w:rsidTr="008A2A0F">
        <w:trPr>
          <w:trHeight w:val="557"/>
          <w:trPrChange w:id="348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49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32B51EB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350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1" w:author="Wigfall, Trevonte" w:date="2021-06-11T18:06:00Z">
              <w:tcPr>
                <w:tcW w:w="266" w:type="pct"/>
                <w:tcBorders>
                  <w:top w:val="single" w:sz="4" w:space="0" w:color="auto"/>
                </w:tcBorders>
              </w:tcPr>
            </w:tcPrChange>
          </w:tcPr>
          <w:p w14:paraId="2FF25FA4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52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5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4BE40F" w14:textId="65EA635B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54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55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5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357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5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5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CA1ABD2" w14:textId="77777777" w:rsidR="008A2A0F" w:rsidRPr="001B0019" w:rsidRDefault="008A2A0F" w:rsidP="004824F5">
            <w:pPr>
              <w:rPr>
                <w:ins w:id="360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361" w:author="Wigfall, Trevonte" w:date="2021-06-08T13:53:00Z">
                  <w:rPr>
                    <w:ins w:id="362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63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6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All servers</w:t>
              </w:r>
            </w:ins>
          </w:p>
          <w:p w14:paraId="7A78D6E2" w14:textId="53B61DCA" w:rsidR="008A2A0F" w:rsidRPr="001B0019" w:rsidDel="00440061" w:rsidRDefault="008A2A0F" w:rsidP="004824F5">
            <w:pPr>
              <w:rPr>
                <w:del w:id="365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366" w:author="Wigfall, Trevonte" w:date="2021-06-08T13:53:00Z">
                  <w:rPr>
                    <w:del w:id="367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del w:id="36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36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 except reporting</w:delText>
              </w:r>
            </w:del>
          </w:p>
          <w:p w14:paraId="67F2C875" w14:textId="3B87E673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37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37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80117D4" w14:textId="66AE9161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72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73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7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375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7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7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FC0C5E" w14:textId="34C5F5F2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378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79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38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38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38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38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FE0DD1" w14:textId="77777777" w:rsidR="008A2A0F" w:rsidRPr="001B0019" w:rsidRDefault="008A2A0F" w:rsidP="004824F5">
            <w:pPr>
              <w:rPr>
                <w:ins w:id="384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85" w:author="Wigfall, Trevonte" w:date="2021-06-08T13:53:00Z">
                  <w:rPr>
                    <w:ins w:id="386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ins w:id="387" w:author="Wigfall, Trevonte" w:date="2021-06-11T18:06:00Z">
              <w:r w:rsidRPr="001B0019">
                <w:rPr>
                  <w:strike/>
                  <w:rPrChange w:id="388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389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"file:///\\\\agpcorp\\apps\\Local\\EMT\\COTS\\McKesson\\ClaimsXten\\v6.0\\Docs%20%20(Internal)\\CXT_Installation_Guide-Custom_Release_UNinstallation_AUTOMATED.docx" </w:instrText>
              </w:r>
              <w:r w:rsidRPr="001B0019">
                <w:rPr>
                  <w:strike/>
                  <w:rPrChange w:id="39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9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>UNinstall Custom Release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39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</w:p>
          <w:p w14:paraId="0364F2DB" w14:textId="77777777" w:rsidR="008A2A0F" w:rsidRPr="001B0019" w:rsidRDefault="008A2A0F" w:rsidP="004824F5">
            <w:pPr>
              <w:rPr>
                <w:ins w:id="393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94" w:author="Wigfall, Trevonte" w:date="2021-06-08T13:53:00Z">
                  <w:rPr>
                    <w:ins w:id="395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3C73184A" w14:textId="78181582" w:rsidR="008A2A0F" w:rsidRPr="001B0019" w:rsidDel="00440061" w:rsidRDefault="008A2A0F" w:rsidP="004824F5">
            <w:pPr>
              <w:rPr>
                <w:del w:id="396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397" w:author="Wigfall, Trevonte" w:date="2021-06-08T13:53:00Z">
                  <w:rPr>
                    <w:del w:id="398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del w:id="399" w:author="Wigfall, Trevonte" w:date="2021-06-11T18:06:00Z">
              <w:r w:rsidRPr="001B0019" w:rsidDel="00440061">
                <w:rPr>
                  <w:strike/>
                  <w:rPrChange w:id="400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401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B0019" w:rsidDel="00440061">
                <w:rPr>
                  <w:strike/>
                  <w:rPrChange w:id="40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40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Backup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40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267793D2" w14:textId="77777777" w:rsidR="008A2A0F" w:rsidRPr="001B0019" w:rsidRDefault="008A2A0F" w:rsidP="004824F5">
            <w:pPr>
              <w:rPr>
                <w:strike/>
                <w:rPrChange w:id="405" w:author="Wigfall, Trevonte" w:date="2021-06-08T13:53:00Z">
                  <w:rPr/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40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546E96F6" w14:textId="7AE2A235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407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408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09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Custom application removed</w:t>
              </w:r>
            </w:ins>
            <w:del w:id="410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11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Files backed up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1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233A2" w14:textId="5B690B48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13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14" w:author="Wigfall, Trevonte" w:date="2021-06-11T18:06:00Z">
              <w:del w:id="415" w:author="Trevonte Wigfall" w:date="2021-12-28T22:01:00Z">
                <w:r w:rsidRPr="001B0019" w:rsidDel="0078195C">
                  <w:rPr>
                    <w:rFonts w:asciiTheme="minorHAnsi" w:hAnsiTheme="minorHAnsi"/>
                    <w:b/>
                    <w:strike/>
                    <w:sz w:val="22"/>
                    <w:szCs w:val="22"/>
                    <w:rPrChange w:id="416" w:author="Wigfall, Trevonte" w:date="2021-06-08T13:53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FRI </w:delText>
                </w:r>
              </w:del>
            </w:ins>
            <w:ins w:id="417" w:author="Wigfall, Trevonte" w:date="2021-06-20T23:56:00Z">
              <w:del w:id="418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419" w:author="Trevonte Wigfall" w:date="2021-12-28T22:01:00Z">
              <w:r w:rsidR="0078195C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  <w:ins w:id="420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 </w:t>
              </w:r>
            </w:ins>
            <w:del w:id="42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2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42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3024B8" w14:paraId="3A072407" w14:textId="77777777" w:rsidTr="008A2A0F">
        <w:trPr>
          <w:trHeight w:val="557"/>
          <w:trPrChange w:id="42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5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F3CC4C9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426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7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9561961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28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29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7186739" w14:textId="29526B0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3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31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3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433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3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435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6BCE754" w14:textId="77777777" w:rsidR="008A2A0F" w:rsidRPr="001B0019" w:rsidRDefault="008A2A0F" w:rsidP="004824F5">
            <w:pPr>
              <w:rPr>
                <w:ins w:id="436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437" w:author="Wigfall, Trevonte" w:date="2021-06-08T13:53:00Z">
                  <w:rPr>
                    <w:ins w:id="438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39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4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All servers</w:t>
              </w:r>
            </w:ins>
          </w:p>
          <w:p w14:paraId="1E3CA60A" w14:textId="40408862" w:rsidR="008A2A0F" w:rsidRPr="001B0019" w:rsidDel="00440061" w:rsidRDefault="008A2A0F" w:rsidP="004824F5">
            <w:pPr>
              <w:rPr>
                <w:del w:id="441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442" w:author="Wigfall, Trevonte" w:date="2021-06-08T13:53:00Z">
                  <w:rPr>
                    <w:del w:id="443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444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44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</w:delText>
              </w:r>
            </w:del>
          </w:p>
          <w:p w14:paraId="17BA872E" w14:textId="3CB4066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46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447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9E0B65E" w14:textId="4F9BB45B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48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49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45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451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5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3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C11900" w14:textId="25885024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454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455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45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457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45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5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A2A0F" w:rsidRPr="001B0019" w14:paraId="651B138D" w14:textId="77777777" w:rsidTr="00240F73">
              <w:trPr>
                <w:trHeight w:val="300"/>
                <w:ins w:id="460" w:author="Wigfall, Trevonte" w:date="2021-06-11T18:06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68321" w14:textId="77777777" w:rsidR="008A2A0F" w:rsidRPr="001B0019" w:rsidRDefault="008A2A0F" w:rsidP="004824F5">
                  <w:pPr>
                    <w:rPr>
                      <w:ins w:id="461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462" w:author="Wigfall, Trevonte" w:date="2021-06-08T13:53:00Z">
                        <w:rPr>
                          <w:ins w:id="463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ins w:id="464" w:author="Wigfall, Trevonte" w:date="2021-06-11T18:06:00Z">
                    <w:r w:rsidRPr="001B0019">
                      <w:rPr>
                        <w:strike/>
                        <w:rPrChange w:id="465" w:author="Wigfall, Trevonte" w:date="2021-06-08T13:53:00Z">
                          <w:rPr/>
                        </w:rPrChange>
                      </w:rPr>
                      <w:fldChar w:fldCharType="begin"/>
                    </w:r>
                    <w:r w:rsidRPr="001B0019">
                      <w:rPr>
                        <w:strike/>
                        <w:rPrChange w:id="466" w:author="Wigfall, Trevonte" w:date="2021-06-08T13:53:00Z">
                          <w:rPr/>
                        </w:rPrChange>
                      </w:rPr>
                      <w:instrText xml:space="preserve"> HYPERLINK "file:///\\\\agpcorp\\apps\\Local\\EMT\\COTS\\McKesson\\ClaimsXten\\v6.0\\Docs%20%20(Internal)\\CXT_Installation_Guide-Custom_Release_AUTOMATED.docx" </w:instrText>
                    </w:r>
                    <w:r w:rsidRPr="001B0019">
                      <w:rPr>
                        <w:strike/>
                        <w:rPrChange w:id="467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Pr="001B0019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468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t>Install Custom Release</w:t>
                    </w:r>
                    <w:r w:rsidRPr="001B0019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469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end"/>
                    </w:r>
                    <w:r w:rsidRPr="001B0019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470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5760" behindDoc="0" locked="0" layoutInCell="1" allowOverlap="1" wp14:anchorId="5AC9E6DB" wp14:editId="0EAA4936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1" name="Text Box 1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7A57F4F2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1" o:spid="_x0000_s1026" type="#_x0000_t202" style="position:absolute;margin-left:73.5pt;margin-top:-3pt;width:14.25pt;height:21pt;z-index:2517657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1B0019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471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6784" behindDoc="0" locked="0" layoutInCell="1" allowOverlap="1" wp14:anchorId="35C75471" wp14:editId="3AFF32E4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4" name="Text Box 4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7E9B5697" w14:textId="77777777" w:rsidR="008A2A0F" w:rsidRDefault="008A2A0F" w:rsidP="004824F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type w14:anchorId="35C75471"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4" o:spid="_x0000_s1026" type="#_x0000_t202" style="position:absolute;margin-left:78.75pt;margin-top:-15pt;width:18pt;height:21pt;z-index:2517667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" filled="f" stroked="f">
                              <v:textbox style="mso-fit-shape-to-text:t">
                                <w:txbxContent>
                                  <w:p w14:paraId="7E9B5697" w14:textId="77777777" w:rsidR="008A2A0F" w:rsidRDefault="008A2A0F" w:rsidP="004824F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ins>
                </w:p>
                <w:p w14:paraId="7A713C16" w14:textId="77777777" w:rsidR="008A2A0F" w:rsidRPr="001B0019" w:rsidRDefault="008A2A0F" w:rsidP="004824F5">
                  <w:pPr>
                    <w:rPr>
                      <w:ins w:id="472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473" w:author="Wigfall, Trevonte" w:date="2021-06-08T13:53:00Z">
                        <w:rPr>
                          <w:ins w:id="474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46E90192" w14:textId="64368F85" w:rsidR="008A2A0F" w:rsidRPr="001B0019" w:rsidDel="00440061" w:rsidRDefault="008A2A0F" w:rsidP="004824F5">
            <w:pPr>
              <w:rPr>
                <w:del w:id="475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76" w:author="Wigfall, Trevonte" w:date="2021-06-08T13:53:00Z">
                  <w:rPr>
                    <w:del w:id="477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del w:id="478" w:author="Wigfall, Trevonte" w:date="2021-06-11T18:06:00Z">
              <w:r w:rsidRPr="001B0019" w:rsidDel="00440061">
                <w:rPr>
                  <w:strike/>
                  <w:rPrChange w:id="479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480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"file:///\\\\agpcorp\\apps\\Local\\EMT\\COTS\\McKesson\\ClaimsXten\\v6.0\\Docs%20%20(Internal)\\CXT_Installation_Guide-Custom_Release_UNinstallation_AUTOMATED.docx" </w:delInstrText>
              </w:r>
              <w:r w:rsidRPr="001B0019" w:rsidDel="00440061">
                <w:rPr>
                  <w:strike/>
                  <w:rPrChange w:id="48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48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UNinstall Custom Release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48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  <w:p w14:paraId="73EE1F85" w14:textId="1C2CD2AF" w:rsidR="008A2A0F" w:rsidRPr="001B0019" w:rsidDel="00440061" w:rsidRDefault="008A2A0F" w:rsidP="004824F5">
            <w:pPr>
              <w:rPr>
                <w:del w:id="484" w:author="Wigfall, Trevonte" w:date="2021-06-11T18:06:00Z"/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85" w:author="Wigfall, Trevonte" w:date="2021-06-08T13:53:00Z">
                  <w:rPr>
                    <w:del w:id="486" w:author="Wigfall, Trevonte" w:date="2021-06-11T18:06:00Z"/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  <w:p w14:paraId="113C1739" w14:textId="77777777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487" w:author="Wigfall, Trevonte" w:date="2021-06-08T13:53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488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9539A62" w14:textId="7CB6B7D3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489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490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91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Custom Application installed</w:t>
              </w:r>
            </w:ins>
            <w:del w:id="492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493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Custom application removed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494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7566FAE" w14:textId="5DE954DA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49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96" w:author="Wigfall, Trevonte" w:date="2021-06-11T18:06:00Z">
              <w:del w:id="497" w:author="Trevonte Wigfall" w:date="2021-12-28T22:01:00Z">
                <w:r w:rsidRPr="001B0019" w:rsidDel="0078195C">
                  <w:rPr>
                    <w:rFonts w:asciiTheme="minorHAnsi" w:hAnsiTheme="minorHAnsi"/>
                    <w:b/>
                    <w:strike/>
                    <w:sz w:val="22"/>
                    <w:szCs w:val="22"/>
                    <w:rPrChange w:id="498" w:author="Wigfall, Trevonte" w:date="2021-06-08T13:53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FRI </w:delText>
                </w:r>
              </w:del>
            </w:ins>
            <w:ins w:id="499" w:author="Wigfall, Trevonte" w:date="2021-06-20T23:56:00Z">
              <w:del w:id="500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501" w:author="Trevonte Wigfall" w:date="2021-12-28T22:01:00Z">
              <w:r w:rsidR="0078195C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  <w:ins w:id="502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 </w:t>
              </w:r>
            </w:ins>
            <w:del w:id="503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50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50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3024B8" w14:paraId="676D87C6" w14:textId="77777777" w:rsidTr="008A2A0F">
        <w:trPr>
          <w:trHeight w:val="557"/>
          <w:trPrChange w:id="50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507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FDF4C3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508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509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A3BCF9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10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511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957805" w14:textId="41F0327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12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13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514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1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16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C2A304E" w14:textId="049263F7" w:rsidR="008A2A0F" w:rsidRPr="001B0019" w:rsidDel="00440061" w:rsidRDefault="008A2A0F" w:rsidP="004824F5">
            <w:pPr>
              <w:rPr>
                <w:del w:id="517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518" w:author="Wigfall, Trevonte" w:date="2021-06-08T13:53:00Z">
                  <w:rPr>
                    <w:del w:id="519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20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Master</w:t>
              </w:r>
            </w:ins>
            <w:del w:id="521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52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All servers</w:delText>
              </w:r>
            </w:del>
          </w:p>
          <w:p w14:paraId="0D031FC0" w14:textId="3116724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23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24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E5D04E" w14:textId="62720EA7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525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526" w:author="Wigfall, Trevonte" w:date="2021-06-11T18:06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27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52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29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752C15" w14:textId="093F2851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530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531" w:author="Wigfall, Trevonte" w:date="2021-06-11T18:06:00Z">
              <w:r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32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53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3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3487A64" w14:textId="77777777" w:rsidR="008A2A0F" w:rsidRPr="00FB3EB3" w:rsidRDefault="008A2A0F" w:rsidP="004824F5">
            <w:pPr>
              <w:rPr>
                <w:ins w:id="535" w:author="Wigfall, Trevonte" w:date="2021-06-11T18:06:00Z"/>
                <w:rFonts w:ascii="Arial" w:hAnsi="Arial" w:cs="Arial"/>
                <w:b/>
                <w:color w:val="000000"/>
                <w:sz w:val="24"/>
                <w:szCs w:val="24"/>
              </w:rPr>
            </w:pPr>
            <w:ins w:id="536" w:author="Wigfall, Trevonte" w:date="2021-06-11T18:06:00Z"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"file:///\\\\agpcorp\\apps\\Local\\EMT\\COTS\\McKesson\\ClaimsXten\\v6.0\\Docs%20%20(Internal)\\CXT_Installation_Guide-Import_Edit_Clarifications_AUTOMATED.docx"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8A2A0F" w:rsidRPr="001B0019" w:rsidDel="00440061" w14:paraId="77C1A6B7" w14:textId="1349DA4D" w:rsidTr="00240F73">
              <w:trPr>
                <w:trHeight w:val="300"/>
                <w:del w:id="537" w:author="Wigfall, Trevonte" w:date="2021-06-11T18:06:00Z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9031D" w14:textId="2DD67C11" w:rsidR="008A2A0F" w:rsidRPr="001B0019" w:rsidDel="00440061" w:rsidRDefault="008A2A0F" w:rsidP="004824F5">
                  <w:pPr>
                    <w:rPr>
                      <w:del w:id="538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539" w:author="Wigfall, Trevonte" w:date="2021-06-08T13:53:00Z">
                        <w:rPr>
                          <w:del w:id="540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  <w:del w:id="541" w:author="Wigfall, Trevonte" w:date="2021-06-11T18:06:00Z">
                    <w:r w:rsidRPr="001B0019" w:rsidDel="00440061">
                      <w:rPr>
                        <w:strike/>
                        <w:rPrChange w:id="542" w:author="Wigfall, Trevonte" w:date="2021-06-08T13:53:00Z">
                          <w:rPr/>
                        </w:rPrChange>
                      </w:rPr>
                      <w:fldChar w:fldCharType="begin"/>
                    </w:r>
                    <w:r w:rsidRPr="001B0019" w:rsidDel="00440061">
                      <w:rPr>
                        <w:strike/>
                        <w:rPrChange w:id="543" w:author="Wigfall, Trevonte" w:date="2021-06-08T13:53:00Z">
                          <w:rPr/>
                        </w:rPrChange>
                      </w:rPr>
                      <w:delInstrText xml:space="preserve"> HYPERLINK "file:///\\\\agpcorp\\apps\\Local\\EMT\\COTS\\McKesson\\ClaimsXten\\v6.0\\Docs%20%20(Internal)\\CXT_Installation_Guide-Custom_Release_AUTOMATED.docx" </w:delInstrText>
                    </w:r>
                    <w:r w:rsidRPr="001B0019" w:rsidDel="00440061">
                      <w:rPr>
                        <w:strike/>
                        <w:rPrChange w:id="544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separate"/>
                    </w:r>
                    <w:r w:rsidRPr="001B0019" w:rsidDel="00440061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545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delText>Install Custom Release</w:delText>
                    </w:r>
                    <w:r w:rsidRPr="001B0019" w:rsidDel="00440061">
                      <w:rPr>
                        <w:rStyle w:val="Hyperlink"/>
                        <w:rFonts w:ascii="Arial" w:hAnsi="Arial" w:cs="Arial"/>
                        <w:b/>
                        <w:strike/>
                        <w:sz w:val="24"/>
                        <w:szCs w:val="24"/>
                        <w:rPrChange w:id="546" w:author="Wigfall, Trevonte" w:date="2021-06-08T13:53:00Z">
                          <w:rPr>
                            <w:rStyle w:val="Hyperlink"/>
                            <w:rFonts w:ascii="Arial" w:hAnsi="Arial" w:cs="Arial"/>
                            <w:b/>
                            <w:sz w:val="24"/>
                            <w:szCs w:val="24"/>
                          </w:rPr>
                        </w:rPrChange>
                      </w:rPr>
                      <w:fldChar w:fldCharType="end"/>
                    </w:r>
                    <w:r w:rsidRPr="001B0019" w:rsidDel="00440061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547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2688" behindDoc="0" locked="0" layoutInCell="1" allowOverlap="1" wp14:anchorId="72E435A8" wp14:editId="37EB670B">
                              <wp:simplePos x="0" y="0"/>
                              <wp:positionH relativeFrom="column">
                                <wp:posOffset>933450</wp:posOffset>
                              </wp:positionH>
                              <wp:positionV relativeFrom="paragraph">
                                <wp:posOffset>-38100</wp:posOffset>
                              </wp:positionV>
                              <wp:extent cx="180975" cy="266700"/>
                              <wp:effectExtent l="0" t="0" r="0" b="0"/>
                              <wp:wrapNone/>
                              <wp:docPr id="3" name="Text Box 3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184731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00631FBE" id="Text Box 3" o:spid="_x0000_s1026" type="#_x0000_t202" style="position:absolute;margin-left:73.5pt;margin-top:-3pt;width:14.25pt;height:21pt;z-index:251762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  <v:textbox style="mso-fit-shape-to-text:t"/>
                            </v:shape>
                          </w:pict>
                        </mc:Fallback>
                      </mc:AlternateContent>
                    </w:r>
                    <w:r w:rsidRPr="001B0019" w:rsidDel="00440061">
                      <w:rPr>
                        <w:rFonts w:ascii="Calibri" w:hAnsi="Calibri"/>
                        <w:strike/>
                        <w:noProof/>
                        <w:color w:val="000000"/>
                        <w:sz w:val="22"/>
                        <w:szCs w:val="22"/>
                        <w:rPrChange w:id="548" w:author="Wigfall, Trevonte" w:date="2021-06-08T13:53:00Z">
                          <w:rPr>
                            <w:rFonts w:ascii="Calibri" w:hAnsi="Calibri"/>
                            <w:noProof/>
                            <w:color w:val="000000"/>
                            <w:sz w:val="22"/>
                            <w:szCs w:val="22"/>
                          </w:rPr>
                        </w:rPrChange>
                      </w:rPr>
                      <mc:AlternateContent>
                        <mc:Choice Requires="wps">
                          <w:drawing>
                            <wp:anchor distT="0" distB="0" distL="114300" distR="114300" simplePos="0" relativeHeight="251763712" behindDoc="0" locked="0" layoutInCell="1" allowOverlap="1" wp14:anchorId="5CDCD1F5" wp14:editId="1E6F905A">
                              <wp:simplePos x="0" y="0"/>
                              <wp:positionH relativeFrom="column">
                                <wp:posOffset>1000125</wp:posOffset>
                              </wp:positionH>
                              <wp:positionV relativeFrom="paragraph">
                                <wp:posOffset>-190500</wp:posOffset>
                              </wp:positionV>
                              <wp:extent cx="228600" cy="266700"/>
                              <wp:effectExtent l="0" t="0" r="0" b="0"/>
                              <wp:wrapNone/>
                              <wp:docPr id="2" name="Text Box 2"/>
                              <wp:cNvGraphicFramePr/>
                              <a:graphic xmlns:a="http://schemas.openxmlformats.org/drawingml/2006/main">
                                <a:graphicData uri="http://schemas.microsoft.com/office/word/2010/wordprocessingShape">
                                  <wps:wsp>
                                    <wps:cNvSpPr txBox="1"/>
                                    <wps:spPr>
                                      <a:xfrm>
                                        <a:off x="0" y="0"/>
                                        <a:ext cx="225703" cy="264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0">
                                        <a:scrgbClr r="0" g="0" b="0"/>
                                      </a:lnRef>
                                      <a:fillRef idx="0">
                                        <a:scrgbClr r="0" g="0" b="0"/>
                                      </a:fillRef>
                                      <a:effectRef idx="0">
                                        <a:scrgbClr r="0" g="0" b="0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txbx>
                                      <w:txbxContent>
                                        <w:p w14:paraId="1A0CB34F" w14:textId="77777777" w:rsidR="008A2A0F" w:rsidRDefault="008A2A0F" w:rsidP="004824F5">
                                          <w:pPr>
                                            <w:pStyle w:val="NormalWeb"/>
                                            <w:spacing w:before="0" w:beforeAutospacing="0" w:after="0" w:afterAutospacing="0"/>
                                          </w:pPr>
                                          <w:r>
                                            <w:rPr>
                                              <w:rFonts w:asciiTheme="minorHAnsi" w:hAnsi="Calibri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w:t>`</w:t>
                                          </w:r>
                                        </w:p>
                                      </w:txbxContent>
                                    </wps:txbx>
                                    <wps:bodyPr vertOverflow="clip" horzOverflow="clip" wrap="none" rtlCol="0" anchor="t">
                                      <a:spAutoFit/>
                                    </wps:bodyPr>
                                  </wps:wsp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mc:Choice>
                        <mc:Fallback>
                          <w:pict>
                            <v:shape w14:anchorId="5CDCD1F5" id="Text Box 2" o:spid="_x0000_s1027" type="#_x0000_t202" style="position:absolute;margin-left:78.75pt;margin-top:-15pt;width:18pt;height:21pt;z-index:251763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" filled="f" stroked="f">
                              <v:textbox style="mso-fit-shape-to-text:t">
                                <w:txbxContent>
                                  <w:p w14:paraId="1A0CB34F" w14:textId="77777777" w:rsidR="008A2A0F" w:rsidRDefault="008A2A0F" w:rsidP="004824F5">
                                    <w:pPr>
                                      <w:pStyle w:val="Normal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hAnsi="Calibri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`</w:t>
                                    </w:r>
                                  </w:p>
                                </w:txbxContent>
                              </v:textbox>
                            </v:shape>
                          </w:pict>
                        </mc:Fallback>
                      </mc:AlternateContent>
                    </w:r>
                  </w:del>
                </w:p>
                <w:p w14:paraId="74478B8D" w14:textId="18626F05" w:rsidR="008A2A0F" w:rsidRPr="001B0019" w:rsidDel="00440061" w:rsidRDefault="008A2A0F" w:rsidP="004824F5">
                  <w:pPr>
                    <w:rPr>
                      <w:del w:id="549" w:author="Wigfall, Trevonte" w:date="2021-06-11T18:06:00Z"/>
                      <w:rFonts w:ascii="Calibri" w:hAnsi="Calibri"/>
                      <w:strike/>
                      <w:color w:val="000000"/>
                      <w:sz w:val="22"/>
                      <w:szCs w:val="22"/>
                      <w:rPrChange w:id="550" w:author="Wigfall, Trevonte" w:date="2021-06-08T13:53:00Z">
                        <w:rPr>
                          <w:del w:id="551" w:author="Wigfall, Trevonte" w:date="2021-06-11T18:06:00Z"/>
                          <w:rFonts w:ascii="Calibri" w:hAnsi="Calibri"/>
                          <w:color w:val="000000"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5B25BC7B" w14:textId="77777777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552" w:author="Wigfall, Trevonte" w:date="2021-06-08T13:53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53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51BC9A37" w14:textId="6EF7FE73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554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555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Edits installed</w:t>
              </w:r>
            </w:ins>
            <w:del w:id="556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557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Custom Application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558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B752086" w14:textId="3F82379C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559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60" w:author="Wigfall, Trevonte" w:date="2021-06-11T18:06:00Z">
              <w:del w:id="561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562" w:author="Wigfall, Trevonte" w:date="2021-06-20T23:56:00Z">
              <w:del w:id="563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564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56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56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56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56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FB3EB3" w14:paraId="7EFA304D" w14:textId="77777777" w:rsidTr="008A2A0F">
        <w:trPr>
          <w:trHeight w:val="557"/>
          <w:trPrChange w:id="56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570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A174B20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571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A9ED88" w14:textId="2AFCD781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72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Concurrent w/ previous step</w:t>
              </w:r>
            </w:ins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57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0A4B41" w14:textId="0FD57C9C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74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Env Mgmt </w:t>
              </w:r>
            </w:ins>
            <w:del w:id="575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7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3A8E872" w14:textId="77777777" w:rsidR="008A2A0F" w:rsidRPr="00597B9C" w:rsidRDefault="008A2A0F" w:rsidP="004824F5">
            <w:pPr>
              <w:rPr>
                <w:ins w:id="577" w:author="Wigfall, Trevonte" w:date="2021-06-11T18:06:00Z"/>
                <w:rFonts w:asciiTheme="minorHAnsi" w:hAnsiTheme="minorHAnsi"/>
                <w:sz w:val="22"/>
                <w:szCs w:val="22"/>
              </w:rPr>
            </w:pPr>
            <w:ins w:id="578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and UIApp servers</w:t>
              </w:r>
            </w:ins>
          </w:p>
          <w:p w14:paraId="29F5D614" w14:textId="0C1A2FD0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79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Master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8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7229275" w14:textId="746D06B8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81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82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58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59807F" w14:textId="5C783FA1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584" w:author="Wigfall, Trevonte" w:date="2021-06-11T18:06:00Z">
              <w:r w:rsidRPr="00FB3EB3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585" w:author="Wigfall, Trevonte" w:date="2021-06-11T18:06:00Z"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58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A37ADA" w14:textId="782FACFE" w:rsidR="008A2A0F" w:rsidRPr="00FB3EB3" w:rsidDel="00440061" w:rsidRDefault="008A2A0F" w:rsidP="004824F5">
            <w:pPr>
              <w:rPr>
                <w:del w:id="587" w:author="Wigfall, Trevonte" w:date="2021-06-11T18:06:00Z"/>
                <w:rFonts w:ascii="Arial" w:hAnsi="Arial" w:cs="Arial"/>
                <w:b/>
                <w:color w:val="000000"/>
                <w:sz w:val="24"/>
                <w:szCs w:val="24"/>
              </w:rPr>
            </w:pPr>
            <w:ins w:id="588" w:author="Wigfall, Trevonte" w:date="2021-06-11T18:06:00Z"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"file:///\\\\agpcorp\\apps\\Local\\EMT\\COTS\\McKesson\\ClaimsXten\\v6.0\\Docs%20%20(Internal)\\CXT_Installation_Guide-Dictionary-dat_AUTOMATED.docx" </w:instrText>
              </w:r>
              <w:r>
                <w:fldChar w:fldCharType="separate"/>
              </w:r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FB3EB3">
                <w:rPr>
                  <w:rFonts w:ascii="Arial" w:hAnsi="Arial" w:cs="Arial"/>
                  <w:b/>
                  <w:sz w:val="24"/>
                  <w:szCs w:val="24"/>
                </w:rPr>
                <w:t xml:space="preserve">  </w:t>
              </w:r>
            </w:ins>
            <w:del w:id="589" w:author="Wigfall, Trevonte" w:date="2021-06-11T18:06:00Z"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br/>
              </w:r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"file:///\\\\agpcorp\\apps\\Local\\EMT\\COTS\\McKesson\\ClaimsXten\\v6.0\\Docs%20%20(Internal)\\CXT_Installation_Guide-Import_Edit_Clarifications_AUTOMATED.docx"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Import Edit Clarifications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12ACDA8F" w14:textId="77777777" w:rsidR="008A2A0F" w:rsidRDefault="008A2A0F" w:rsidP="004824F5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59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495FDE" w14:textId="71653972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91" w:author="Wigfall, Trevonte" w:date="2021-06-11T18:06:00Z">
              <w:r w:rsidRPr="00FB3EB3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file installed</w:t>
              </w:r>
            </w:ins>
            <w:del w:id="592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Edits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593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EF78CC" w14:textId="5AFD390B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594" w:author="Wigfall, Trevonte" w:date="2021-06-11T18:06:00Z">
              <w:del w:id="595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596" w:author="Wigfall, Trevonte" w:date="2021-06-20T23:56:00Z">
              <w:del w:id="597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598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599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600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FB3EB3" w14:paraId="18E2F3E5" w14:textId="77777777" w:rsidTr="008A2A0F">
        <w:trPr>
          <w:trHeight w:val="557"/>
          <w:trPrChange w:id="60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1C067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3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130CCE2" w14:textId="31052074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04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color w:val="FF0000"/>
                  <w:sz w:val="22"/>
                  <w:szCs w:val="22"/>
                  <w:rPrChange w:id="605" w:author="Wigfall, Trevonte" w:date="2021-06-08T13:53:00Z">
                    <w:rPr>
                      <w:rFonts w:asciiTheme="minorHAnsi" w:hAnsiTheme="minorHAnsi"/>
                      <w:b/>
                      <w:smallCaps/>
                      <w:color w:val="FF0000"/>
                      <w:sz w:val="22"/>
                      <w:szCs w:val="22"/>
                    </w:rPr>
                  </w:rPrChange>
                </w:rPr>
                <w:t>EDIT CLARIFICATIONS MUST BE COMPLETE!!!!</w:t>
              </w:r>
            </w:ins>
            <w:del w:id="606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0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30E925" w14:textId="17E3A5DE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08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0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610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1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57CB1B4" w14:textId="77777777" w:rsidR="008A2A0F" w:rsidRPr="001B0019" w:rsidRDefault="008A2A0F" w:rsidP="004824F5">
            <w:pPr>
              <w:rPr>
                <w:ins w:id="612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13" w:author="Wigfall, Trevonte" w:date="2021-06-08T13:53:00Z">
                  <w:rPr>
                    <w:ins w:id="614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15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1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UIApp Master (Do this all environments EXCEPT the first two DEV environments 3-D and 7-D):  </w:t>
              </w:r>
            </w:ins>
          </w:p>
          <w:p w14:paraId="676D119F" w14:textId="3DD59332" w:rsidR="008A2A0F" w:rsidRPr="00597B9C" w:rsidDel="00440061" w:rsidRDefault="008A2A0F" w:rsidP="004824F5">
            <w:pPr>
              <w:rPr>
                <w:del w:id="617" w:author="Wigfall, Trevonte" w:date="2021-06-11T18:06:00Z"/>
                <w:rFonts w:asciiTheme="minorHAnsi" w:hAnsiTheme="minorHAnsi"/>
                <w:sz w:val="22"/>
                <w:szCs w:val="22"/>
              </w:rPr>
            </w:pPr>
            <w:del w:id="618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and UIApp servers</w:delText>
              </w:r>
            </w:del>
          </w:p>
          <w:p w14:paraId="5E49F127" w14:textId="7F19C3EC" w:rsidR="008A2A0F" w:rsidRPr="00597B9C" w:rsidRDefault="008A2A0F" w:rsidP="004824F5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619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B550B0" w14:textId="0EB56622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620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2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22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2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E562E1" w14:textId="2A7A296B" w:rsidR="008A2A0F" w:rsidRPr="00FB3EB3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624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2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26" w:author="Wigfall, Trevonte" w:date="2021-06-11T18:06:00Z">
              <w:r w:rsidRPr="00FB3EB3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2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37832C" w14:textId="77777777" w:rsidR="008A2A0F" w:rsidRPr="001B0019" w:rsidRDefault="008A2A0F" w:rsidP="004824F5">
            <w:pPr>
              <w:rPr>
                <w:ins w:id="628" w:author="Wigfall, Trevonte" w:date="2021-06-11T18:06:00Z"/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629" w:author="Wigfall, Trevonte" w:date="2021-06-08T13:53:00Z">
                  <w:rPr>
                    <w:ins w:id="630" w:author="Wigfall, Trevonte" w:date="2021-06-11T18:06:00Z"/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ins w:id="631" w:author="Wigfall, Trevonte" w:date="2021-06-11T18:06:00Z">
              <w:r w:rsidRPr="001B0019">
                <w:rPr>
                  <w:strike/>
                  <w:rPrChange w:id="632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633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"file:///\\\\agpcorp\\apps\\Local\\EMT\\COTS\\McKesson\\ClaimsXten\\v6.0\\Docs%20%20(Internal)\\CXT_Installation_Guide-Managing_Custom_Rules-Import_AUTOMATED.docx" </w:instrText>
              </w:r>
              <w:r w:rsidRPr="001B0019">
                <w:rPr>
                  <w:strike/>
                  <w:rPrChange w:id="63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3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Import custom rules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3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</w:p>
          <w:p w14:paraId="260F1DA4" w14:textId="65AB786B" w:rsidR="008A2A0F" w:rsidRPr="00FB3EB3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del w:id="637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"file:///\\\\agpcorp\\apps\\Local\\EMT\\COTS\\McKesson\\ClaimsXten\\v6.0\\Docs%20%20(Internal)\\CXT_Installation_Guide-Dictionary-dat_AUTOMATED.docx" </w:delInstrText>
              </w:r>
              <w:r w:rsidDel="00440061">
                <w:fldChar w:fldCharType="separate"/>
              </w:r>
              <w:r w:rsidRPr="00FB3EB3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Install new dictionary file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  <w:r w:rsidRPr="00FB3EB3" w:rsidDel="00440061">
                <w:rPr>
                  <w:rFonts w:ascii="Arial" w:hAnsi="Arial" w:cs="Arial"/>
                  <w:b/>
                  <w:sz w:val="24"/>
                  <w:szCs w:val="24"/>
                </w:rPr>
                <w:delText xml:space="preserve"> 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38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CF0F67E" w14:textId="2DDB017E" w:rsidR="008A2A0F" w:rsidRPr="00FB3EB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39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4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rules imported</w:t>
              </w:r>
            </w:ins>
            <w:del w:id="641" w:author="Wigfall, Trevonte" w:date="2021-06-11T18:06:00Z">
              <w:r w:rsidRPr="00FB3EB3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64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0E6FC6" w14:textId="49DA690F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643" w:author="Wigfall, Trevonte" w:date="2021-06-11T18:06:00Z">
              <w:del w:id="644" w:author="Trevonte Wigfall" w:date="2021-12-28T22:01:00Z">
                <w:r w:rsidRPr="001B0019" w:rsidDel="0078195C">
                  <w:rPr>
                    <w:rFonts w:asciiTheme="minorHAnsi" w:hAnsiTheme="minorHAnsi"/>
                    <w:b/>
                    <w:strike/>
                    <w:sz w:val="22"/>
                    <w:szCs w:val="22"/>
                    <w:rPrChange w:id="645" w:author="Wigfall, Trevonte" w:date="2021-06-08T13:53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FRI </w:delText>
                </w:r>
              </w:del>
            </w:ins>
            <w:ins w:id="646" w:author="Wigfall, Trevonte" w:date="2021-06-20T23:56:00Z">
              <w:del w:id="647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648" w:author="Trevonte Wigfall" w:date="2021-12-28T22:01:00Z">
              <w:r w:rsidR="0078195C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  <w:ins w:id="649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 </w:t>
              </w:r>
            </w:ins>
            <w:del w:id="650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3024B8" w14:paraId="3A385127" w14:textId="77777777" w:rsidTr="008A2A0F">
        <w:trPr>
          <w:trHeight w:val="557"/>
          <w:trPrChange w:id="65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652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5B3606C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653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654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D86ECF8" w14:textId="3EACFF8E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5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56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color w:val="FF0000"/>
                  <w:sz w:val="22"/>
                  <w:szCs w:val="22"/>
                  <w:rPrChange w:id="657" w:author="Wigfall, Trevonte" w:date="2021-06-08T13:53:00Z">
                    <w:rPr>
                      <w:rFonts w:asciiTheme="minorHAnsi" w:hAnsiTheme="minorHAnsi"/>
                      <w:b/>
                      <w:smallCaps/>
                      <w:color w:val="FF0000"/>
                      <w:sz w:val="22"/>
                      <w:szCs w:val="22"/>
                    </w:rPr>
                  </w:rPrChange>
                </w:rPr>
                <w:delText>EDIT CLARIFICATIONS MUST BE COMPLETE!!!!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658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C3DC8DA" w14:textId="33783E30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59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60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6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Env Mgmt </w:t>
              </w:r>
            </w:ins>
            <w:del w:id="662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6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64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48D6110" w14:textId="77777777" w:rsidR="008A2A0F" w:rsidRPr="001B0019" w:rsidRDefault="008A2A0F" w:rsidP="004824F5">
            <w:pPr>
              <w:rPr>
                <w:ins w:id="665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66" w:author="Wigfall, Trevonte" w:date="2021-06-08T13:53:00Z">
                  <w:rPr>
                    <w:ins w:id="667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68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6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All servers except </w:t>
              </w:r>
            </w:ins>
          </w:p>
          <w:p w14:paraId="094F161C" w14:textId="5C24A2FB" w:rsidR="008A2A0F" w:rsidRPr="001B0019" w:rsidDel="00440061" w:rsidRDefault="008A2A0F" w:rsidP="004824F5">
            <w:pPr>
              <w:rPr>
                <w:del w:id="670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671" w:author="Wigfall, Trevonte" w:date="2021-06-08T13:53:00Z">
                  <w:rPr>
                    <w:del w:id="672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673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67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UIApp Master (Do this all environments EXCEPT the first two DEV environments 3-D and 7-D):  </w:delText>
              </w:r>
            </w:del>
          </w:p>
          <w:p w14:paraId="3A0FEB84" w14:textId="2ADD984D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67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76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FCAFB67" w14:textId="7DF11D2F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77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678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7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80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8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682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46BA" w14:textId="7180E7B5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683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684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68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68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68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68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6754322" w14:textId="77066255" w:rsidR="008A2A0F" w:rsidRPr="001B0019" w:rsidDel="00440061" w:rsidRDefault="008A2A0F" w:rsidP="004824F5">
            <w:pPr>
              <w:rPr>
                <w:del w:id="689" w:author="Wigfall, Trevonte" w:date="2021-06-11T18:06:00Z"/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690" w:author="Wigfall, Trevonte" w:date="2021-06-08T13:53:00Z">
                  <w:rPr>
                    <w:del w:id="691" w:author="Wigfall, Trevonte" w:date="2021-06-11T18:06:00Z"/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ins w:id="692" w:author="Wigfall, Trevonte" w:date="2021-06-11T18:06:00Z">
              <w:r w:rsidRPr="001B0019">
                <w:rPr>
                  <w:strike/>
                  <w:rPrChange w:id="693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694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"file:///\\\\agpcorp\\apps\\Local\\EMT\\COTS\\McKesson\\ClaimsXten\\v6.0\\Docs%20%20(Internal)\\CXT_Installation_Guide-Backup_and_Replace_Config_Files_AUTOMATED.docx" </w:instrText>
              </w:r>
              <w:r w:rsidRPr="001B0019">
                <w:rPr>
                  <w:strike/>
                  <w:rPrChange w:id="69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9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Replace 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69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698" w:author="Wigfall, Trevonte" w:date="2021-06-11T18:06:00Z">
              <w:r w:rsidRPr="001B0019" w:rsidDel="00440061">
                <w:rPr>
                  <w:strike/>
                  <w:rPrChange w:id="699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700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"file:///\\\\agpcorp\\apps\\Local\\EMT\\COTS\\McKesson\\ClaimsXten\\v6.0\\Docs%20%20(Internal)\\CXT_Installation_Guide-Managing_Custom_Rules-Import_AUTOMATED.docx" </w:delInstrText>
              </w:r>
              <w:r w:rsidRPr="001B0019" w:rsidDel="00440061">
                <w:rPr>
                  <w:strike/>
                  <w:rPrChange w:id="70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0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Import custom rules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0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  <w:p w14:paraId="7B9D490A" w14:textId="77777777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704" w:author="Wigfall, Trevonte" w:date="2021-06-08T13:53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705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C07EEBB" w14:textId="0C8161A4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06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07" w:author="Wigfall, Trevonte" w:date="2021-06-11T18:06:00Z">
              <w:r w:rsidRPr="001B0019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08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t>files replaced</w:t>
              </w:r>
            </w:ins>
            <w:del w:id="709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1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rules imported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711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75E5D91" w14:textId="7FCF2C10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12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13" w:author="Wigfall, Trevonte" w:date="2021-06-11T18:06:00Z">
              <w:del w:id="714" w:author="Trevonte Wigfall" w:date="2021-12-28T22:01:00Z">
                <w:r w:rsidRPr="001B0019" w:rsidDel="0078195C">
                  <w:rPr>
                    <w:rFonts w:asciiTheme="minorHAnsi" w:hAnsiTheme="minorHAnsi"/>
                    <w:b/>
                    <w:strike/>
                    <w:sz w:val="22"/>
                    <w:szCs w:val="22"/>
                    <w:rPrChange w:id="715" w:author="Wigfall, Trevonte" w:date="2021-06-08T13:53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FRI </w:delText>
                </w:r>
              </w:del>
            </w:ins>
            <w:ins w:id="716" w:author="Wigfall, Trevonte" w:date="2021-06-20T23:56:00Z">
              <w:del w:id="717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718" w:author="Trevonte Wigfall" w:date="2021-12-28T22:01:00Z">
              <w:r w:rsidR="0078195C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  <w:ins w:id="719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 </w:t>
              </w:r>
            </w:ins>
            <w:del w:id="720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2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72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1A4CB1B3" w14:textId="77777777" w:rsidTr="008A2A0F">
        <w:trPr>
          <w:trHeight w:val="557"/>
          <w:trPrChange w:id="72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8E17F7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725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3A2D8D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727" w:author="Wigfall, Trevonte" w:date="2021-06-08T13:53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2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F27DB9" w14:textId="7B7A49F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29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30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3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732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33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34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4ED77F" w14:textId="77777777" w:rsidR="008A2A0F" w:rsidRPr="001B0019" w:rsidRDefault="008A2A0F" w:rsidP="004824F5">
            <w:pPr>
              <w:rPr>
                <w:ins w:id="735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736" w:author="Wigfall, Trevonte" w:date="2021-06-08T13:53:00Z">
                  <w:rPr>
                    <w:ins w:id="737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38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3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 xml:space="preserve">TPIC and UIApp </w:t>
              </w:r>
            </w:ins>
          </w:p>
          <w:p w14:paraId="62CDF3A7" w14:textId="269D017D" w:rsidR="008A2A0F" w:rsidRPr="001B0019" w:rsidDel="00440061" w:rsidRDefault="008A2A0F" w:rsidP="004824F5">
            <w:pPr>
              <w:rPr>
                <w:del w:id="740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741" w:author="Wigfall, Trevonte" w:date="2021-06-08T13:53:00Z">
                  <w:rPr>
                    <w:del w:id="742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743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4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All servers except </w:delText>
              </w:r>
            </w:del>
          </w:p>
          <w:p w14:paraId="0D9D7121" w14:textId="31C77F0F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45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74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C09AF2A" w14:textId="0238563C" w:rsidR="008A2A0F" w:rsidRPr="001B0019" w:rsidRDefault="008A2A0F" w:rsidP="004824F5">
            <w:pPr>
              <w:rPr>
                <w:strike/>
                <w:rPrChange w:id="747" w:author="Wigfall, Trevonte" w:date="2021-06-08T13:53:00Z">
                  <w:rPr/>
                </w:rPrChange>
              </w:rPr>
            </w:pPr>
            <w:ins w:id="748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4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750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5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52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91D698" w14:textId="2C39E81C" w:rsidR="008A2A0F" w:rsidRPr="001B0019" w:rsidRDefault="008A2A0F" w:rsidP="004824F5">
            <w:pPr>
              <w:rPr>
                <w:strike/>
                <w:rPrChange w:id="753" w:author="Wigfall, Trevonte" w:date="2021-06-08T13:53:00Z">
                  <w:rPr/>
                </w:rPrChange>
              </w:rPr>
            </w:pPr>
            <w:ins w:id="754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75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75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5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5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E25444" w14:textId="335B69F8" w:rsidR="008A2A0F" w:rsidRPr="001B0019" w:rsidRDefault="008A2A0F" w:rsidP="004824F5">
            <w:pPr>
              <w:spacing w:after="200" w:line="276" w:lineRule="auto"/>
              <w:rPr>
                <w:rFonts w:ascii="Arial" w:hAnsi="Arial" w:cs="Arial"/>
                <w:b/>
                <w:strike/>
                <w:rPrChange w:id="759" w:author="Wigfall, Trevonte" w:date="2021-06-08T13:53:00Z">
                  <w:rPr>
                    <w:rFonts w:ascii="Arial" w:hAnsi="Arial" w:cs="Arial"/>
                    <w:b/>
                  </w:rPr>
                </w:rPrChange>
              </w:rPr>
            </w:pPr>
            <w:ins w:id="760" w:author="Wigfall, Trevonte" w:date="2021-06-11T18:06:00Z">
              <w:r w:rsidRPr="001B0019">
                <w:rPr>
                  <w:strike/>
                  <w:rPrChange w:id="761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762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"file:///\\\\agpcorp\\apps\\Local\\EMT\\COTS\\McKesson\\ClaimsXten\\v6.0\\Docs%20%20(Internal)\\CXT_Installation_Guide-Install_and_Configure_NTHost.exe.Config_AUTOMATED.docx" </w:instrText>
              </w:r>
              <w:r w:rsidRPr="001B0019">
                <w:rPr>
                  <w:strike/>
                  <w:rPrChange w:id="76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6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Edit Nthost 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6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766" w:author="Wigfall, Trevonte" w:date="2021-06-11T18:06:00Z">
              <w:r w:rsidRPr="001B0019" w:rsidDel="00440061">
                <w:rPr>
                  <w:strike/>
                  <w:rPrChange w:id="767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768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"file:///\\\\agpcorp\\apps\\Local\\EMT\\COTS\\McKesson\\ClaimsXten\\v6.0\\Docs%20%20(Internal)\\CXT_Installation_Guide-Backup_and_Replace_Config_Files_AUTOMATED.docx" </w:delInstrText>
              </w:r>
              <w:r w:rsidRPr="001B0019" w:rsidDel="00440061">
                <w:rPr>
                  <w:strike/>
                  <w:rPrChange w:id="76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7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Replace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77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72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C7A6BF" w14:textId="0F96A4CF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773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774" w:author="Wigfall, Trevonte" w:date="2021-06-11T18:06:00Z">
              <w:r w:rsidRPr="001B0019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75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t>files edited</w:t>
              </w:r>
            </w:ins>
            <w:del w:id="776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777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replaced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77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54B266" w14:textId="2430D103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79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80" w:author="Wigfall, Trevonte" w:date="2021-06-11T18:06:00Z">
              <w:del w:id="781" w:author="Trevonte Wigfall" w:date="2021-12-28T22:01:00Z">
                <w:r w:rsidRPr="001B0019" w:rsidDel="0078195C">
                  <w:rPr>
                    <w:rFonts w:asciiTheme="minorHAnsi" w:hAnsiTheme="minorHAnsi"/>
                    <w:b/>
                    <w:strike/>
                    <w:sz w:val="22"/>
                    <w:szCs w:val="22"/>
                    <w:rPrChange w:id="782" w:author="Wigfall, Trevonte" w:date="2021-06-08T13:53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FRI </w:delText>
                </w:r>
              </w:del>
            </w:ins>
            <w:ins w:id="783" w:author="Wigfall, Trevonte" w:date="2021-06-20T23:56:00Z">
              <w:del w:id="784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785" w:author="Trevonte Wigfall" w:date="2021-12-28T22:01:00Z">
              <w:r w:rsidR="0078195C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  <w:ins w:id="786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 </w:t>
              </w:r>
            </w:ins>
            <w:del w:id="787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78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78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3A081148" w14:textId="77777777" w:rsidTr="008A2A0F">
        <w:trPr>
          <w:trHeight w:val="557"/>
          <w:trPrChange w:id="79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791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B49CDD0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792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793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969575E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color w:val="FF0000"/>
                <w:sz w:val="22"/>
                <w:szCs w:val="22"/>
                <w:rPrChange w:id="794" w:author="Wigfall, Trevonte" w:date="2021-06-08T13:53:00Z">
                  <w:rPr>
                    <w:rFonts w:asciiTheme="minorHAnsi" w:hAnsiTheme="minorHAnsi"/>
                    <w:b/>
                    <w:smallCaps/>
                    <w:color w:val="FF0000"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795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9496A78" w14:textId="098A3E8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796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97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798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Env Mgmt</w:t>
              </w:r>
            </w:ins>
            <w:del w:id="799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00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01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AEDFEB3" w14:textId="77777777" w:rsidR="008A2A0F" w:rsidRPr="001B0019" w:rsidRDefault="008A2A0F" w:rsidP="004824F5">
            <w:pPr>
              <w:rPr>
                <w:ins w:id="802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803" w:author="Wigfall, Trevonte" w:date="2021-06-08T13:53:00Z">
                  <w:rPr>
                    <w:ins w:id="804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805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0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TPPUI and c3 servers</w:t>
              </w:r>
            </w:ins>
          </w:p>
          <w:p w14:paraId="208655B6" w14:textId="34667D9F" w:rsidR="008A2A0F" w:rsidRPr="001B0019" w:rsidDel="00440061" w:rsidRDefault="008A2A0F" w:rsidP="004824F5">
            <w:pPr>
              <w:rPr>
                <w:del w:id="807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808" w:author="Wigfall, Trevonte" w:date="2021-06-08T13:53:00Z">
                  <w:rPr>
                    <w:del w:id="809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810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11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TPIC and UIApp </w:delText>
              </w:r>
            </w:del>
          </w:p>
          <w:p w14:paraId="5C92F1F8" w14:textId="1E7FA7F6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12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13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C59A28B" w14:textId="769C0AAA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14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15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81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817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1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19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5BD741A" w14:textId="75A61987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20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21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822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823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24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82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01BFFD5" w14:textId="15AE279A" w:rsidR="008A2A0F" w:rsidRPr="001B0019" w:rsidRDefault="008A2A0F" w:rsidP="004824F5">
            <w:pPr>
              <w:spacing w:after="200" w:line="276" w:lineRule="auto"/>
              <w:rPr>
                <w:rFonts w:ascii="Arial" w:hAnsi="Arial" w:cs="Arial"/>
                <w:b/>
                <w:strike/>
                <w:color w:val="0000FF"/>
                <w:sz w:val="24"/>
                <w:szCs w:val="24"/>
                <w:u w:val="single"/>
                <w:rPrChange w:id="826" w:author="Wigfall, Trevonte" w:date="2021-06-08T13:53:00Z">
                  <w:rPr>
                    <w:rFonts w:ascii="Arial" w:hAnsi="Arial" w:cs="Arial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</w:pPr>
            <w:ins w:id="827" w:author="Wigfall, Trevonte" w:date="2021-06-11T18:06:00Z">
              <w:r w:rsidRPr="001B0019">
                <w:rPr>
                  <w:strike/>
                  <w:rPrChange w:id="828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829" w:author="Wigfall, Trevonte" w:date="2021-06-08T13:53:00Z">
                    <w:rPr/>
                  </w:rPrChange>
                </w:rPr>
                <w:instrText xml:space="preserve"> HYPERLINK "file:///\\\\agpcorp\\apps\\Local\\EMT\\COTS\\McKesson\\ClaimsXten\\v6.0\\Docs%20%20(Internal)\\CXT_Installation_Guide-Install_and_Configure_Web.Config_AUTOMATED.docx" </w:instrText>
              </w:r>
              <w:r w:rsidRPr="001B0019">
                <w:rPr>
                  <w:strike/>
                  <w:rPrChange w:id="83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3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t>Edit Web.Config Files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3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ins>
            <w:del w:id="833" w:author="Wigfall, Trevonte" w:date="2021-06-11T18:06:00Z">
              <w:r w:rsidRPr="001B0019" w:rsidDel="00440061">
                <w:rPr>
                  <w:strike/>
                  <w:rPrChange w:id="834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835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"file:///\\\\agpcorp\\apps\\Local\\EMT\\COTS\\McKesson\\ClaimsXten\\v6.0\\Docs%20%20(Internal)\\CXT_Installation_Guide-Install_and_Configure_NTHost.exe.Config_AUTOMATED.docx" </w:delInstrText>
              </w:r>
              <w:r w:rsidRPr="001B0019" w:rsidDel="00440061">
                <w:rPr>
                  <w:strike/>
                  <w:rPrChange w:id="83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3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Edit Nthost 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3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839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D3267EB" w14:textId="7AF3EAF6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840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841" w:author="Wigfall, Trevonte" w:date="2021-06-11T18:06:00Z">
              <w:r w:rsidRPr="001B0019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842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t>files edited</w:t>
              </w:r>
            </w:ins>
            <w:del w:id="843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844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edited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845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C97E88" w14:textId="5D050229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46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47" w:author="Wigfall, Trevonte" w:date="2021-06-11T18:06:00Z">
              <w:del w:id="848" w:author="Trevonte Wigfall" w:date="2021-12-28T22:01:00Z">
                <w:r w:rsidRPr="001B0019" w:rsidDel="0078195C">
                  <w:rPr>
                    <w:rFonts w:asciiTheme="minorHAnsi" w:hAnsiTheme="minorHAnsi"/>
                    <w:b/>
                    <w:strike/>
                    <w:sz w:val="22"/>
                    <w:szCs w:val="22"/>
                    <w:rPrChange w:id="849" w:author="Wigfall, Trevonte" w:date="2021-06-08T13:53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FRI </w:delText>
                </w:r>
              </w:del>
            </w:ins>
            <w:ins w:id="850" w:author="Wigfall, Trevonte" w:date="2021-06-20T23:56:00Z">
              <w:del w:id="851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852" w:author="Trevonte Wigfall" w:date="2021-12-28T22:01:00Z">
              <w:r w:rsidR="0078195C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  <w:ins w:id="853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 </w:t>
              </w:r>
            </w:ins>
            <w:del w:id="854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5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856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456DA54E" w14:textId="77777777" w:rsidTr="008A2A0F">
        <w:trPr>
          <w:trHeight w:val="557"/>
          <w:trPrChange w:id="857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85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8BC3E2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859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860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E68EF1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61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86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068538" w14:textId="76B620BF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863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864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6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6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D0C9A7" w14:textId="77777777" w:rsidR="008A2A0F" w:rsidRDefault="008A2A0F" w:rsidP="004824F5">
            <w:pPr>
              <w:rPr>
                <w:ins w:id="867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868" w:author="Wigfall, Trevonte" w:date="2021-06-11T18:06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Servers</w:t>
              </w:r>
            </w:ins>
          </w:p>
          <w:p w14:paraId="7331B518" w14:textId="06D4C9A3" w:rsidR="008A2A0F" w:rsidRPr="001B0019" w:rsidDel="00440061" w:rsidRDefault="008A2A0F" w:rsidP="004824F5">
            <w:pPr>
              <w:rPr>
                <w:del w:id="869" w:author="Wigfall, Trevonte" w:date="2021-06-11T18:06:00Z"/>
                <w:rFonts w:asciiTheme="minorHAnsi" w:hAnsiTheme="minorHAnsi"/>
                <w:smallCaps/>
                <w:strike/>
                <w:sz w:val="22"/>
                <w:szCs w:val="22"/>
                <w:rPrChange w:id="870" w:author="Wigfall, Trevonte" w:date="2021-06-08T13:53:00Z">
                  <w:rPr>
                    <w:del w:id="871" w:author="Wigfall, Trevonte" w:date="2021-06-11T18:06:00Z"/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872" w:author="Wigfall, Trevonte" w:date="2021-06-11T18:06:00Z">
              <w:r>
                <w:rPr>
                  <w:rFonts w:asciiTheme="minorHAnsi" w:hAnsiTheme="minorHAnsi"/>
                  <w:smallCaps/>
                  <w:sz w:val="22"/>
                  <w:szCs w:val="22"/>
                </w:rPr>
                <w:t xml:space="preserve"> </w:t>
              </w:r>
            </w:ins>
            <w:del w:id="873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87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TPPUI and c3 servers</w:delText>
              </w:r>
            </w:del>
          </w:p>
          <w:p w14:paraId="54FD4E62" w14:textId="00D419E5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875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76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4B4D866" w14:textId="6819DA9E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77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78" w:author="Wigfall, Trevonte" w:date="2021-06-11T18:06:00Z">
              <w:r w:rsidRPr="00217E9F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79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8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881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DE8FE0" w14:textId="5C020690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882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883" w:author="Wigfall, Trevonte" w:date="2021-06-11T18:06:00Z">
              <w:r w:rsidRPr="00217E9F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884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88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88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4287E1" w14:textId="7C627D05" w:rsidR="008A2A0F" w:rsidRPr="001B0019" w:rsidRDefault="008A2A0F" w:rsidP="004824F5">
            <w:pPr>
              <w:spacing w:after="200" w:line="276" w:lineRule="auto"/>
              <w:rPr>
                <w:rFonts w:ascii="Arial" w:hAnsi="Arial" w:cs="Arial"/>
                <w:strike/>
                <w:sz w:val="24"/>
                <w:szCs w:val="24"/>
                <w:rPrChange w:id="887" w:author="Wigfall, Trevonte" w:date="2021-06-08T13:53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</w:pPr>
            <w:ins w:id="888" w:author="Wigfall, Trevonte" w:date="2021-06-11T18:06:00Z">
              <w:r>
                <w:fldChar w:fldCharType="begin"/>
              </w:r>
              <w:r>
                <w:instrText xml:space="preserve"> HYPERLINK "file:///\\\\agpcorp\\apps\\Local\\EMT\\COTS\\McKesson\\ClaimsXten\\v6.0\\Docs%20%20(Internal)\\CXT_Installation_Guide-TPIC_Metadata_XML_AUTOMATED.docx" </w:instrText>
              </w:r>
              <w:r>
                <w:fldChar w:fldCharType="separate"/>
              </w:r>
              <w:r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  <w:r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ins>
            <w:del w:id="889" w:author="Wigfall, Trevonte" w:date="2021-06-11T18:06:00Z">
              <w:r w:rsidRPr="001B0019" w:rsidDel="00440061">
                <w:rPr>
                  <w:strike/>
                  <w:rPrChange w:id="890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891" w:author="Wigfall, Trevonte" w:date="2021-06-08T13:53:00Z">
                    <w:rPr/>
                  </w:rPrChange>
                </w:rPr>
                <w:delInstrText xml:space="preserve"> HYPERLINK "file:///\\\\agpcorp\\apps\\Local\\EMT\\COTS\\McKesson\\ClaimsXten\\v6.0\\Docs%20%20(Internal)\\CXT_Installation_Guide-Install_and_Configure_Web.Config_AUTOMATED.docx" </w:delInstrText>
              </w:r>
              <w:r w:rsidRPr="001B0019" w:rsidDel="00440061">
                <w:rPr>
                  <w:strike/>
                  <w:rPrChange w:id="89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9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delText>Edit Web.Config Files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4"/>
                  <w:szCs w:val="24"/>
                  <w:rPrChange w:id="89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4"/>
                      <w:szCs w:val="24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89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C636DD2" w14:textId="1A0A2F15" w:rsidR="008A2A0F" w:rsidRPr="001B0019" w:rsidRDefault="008A2A0F" w:rsidP="004824F5">
            <w:pPr>
              <w:rPr>
                <w:rFonts w:asciiTheme="minorHAnsi" w:hAnsiTheme="minorHAnsi"/>
                <w:smallCaps/>
                <w:strike/>
                <w:sz w:val="22"/>
                <w:szCs w:val="22"/>
                <w:rPrChange w:id="896" w:author="Wigfall, Trevonte" w:date="2021-06-08T13:53:00Z">
                  <w:rPr>
                    <w:rFonts w:asciiTheme="minorHAnsi" w:hAnsiTheme="minorHAnsi"/>
                    <w:smallCaps/>
                    <w:sz w:val="22"/>
                    <w:szCs w:val="22"/>
                  </w:rPr>
                </w:rPrChange>
              </w:rPr>
            </w:pPr>
            <w:ins w:id="897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files installed</w:t>
              </w:r>
            </w:ins>
            <w:del w:id="898" w:author="Wigfall, Trevonte" w:date="2021-06-11T18:06:00Z">
              <w:r w:rsidRPr="001B0019" w:rsidDel="00440061">
                <w:rPr>
                  <w:rFonts w:asciiTheme="minorHAnsi" w:hAnsiTheme="minorHAnsi"/>
                  <w:smallCaps/>
                  <w:strike/>
                  <w:sz w:val="22"/>
                  <w:szCs w:val="22"/>
                  <w:rPrChange w:id="899" w:author="Wigfall, Trevonte" w:date="2021-06-08T13:53:00Z">
                    <w:rPr>
                      <w:rFonts w:asciiTheme="minorHAnsi" w:hAnsiTheme="minorHAnsi"/>
                      <w:smallCaps/>
                      <w:sz w:val="22"/>
                      <w:szCs w:val="22"/>
                    </w:rPr>
                  </w:rPrChange>
                </w:rPr>
                <w:delText>files edited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900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78FC24" w14:textId="5D4FE4AF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01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02" w:author="Wigfall, Trevonte" w:date="2021-06-11T18:06:00Z">
              <w:del w:id="903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904" w:author="Wigfall, Trevonte" w:date="2021-06-20T23:56:00Z">
              <w:del w:id="905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906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907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908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909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910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597B9C" w14:paraId="6CDB6EF7" w14:textId="77777777" w:rsidTr="008A2A0F">
        <w:trPr>
          <w:trHeight w:val="557"/>
          <w:trPrChange w:id="91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12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6B6BF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13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19B946" w14:textId="0070E40F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14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1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Concurrent w/ previ</w:t>
              </w:r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16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lastRenderedPageBreak/>
                <w:t>ous step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1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E58467" w14:textId="05E9C25C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18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1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lastRenderedPageBreak/>
                <w:t xml:space="preserve">Env Mgmt </w:t>
              </w:r>
            </w:ins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92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35ABD3D" w14:textId="77777777" w:rsidR="008A2A0F" w:rsidRPr="001B0019" w:rsidRDefault="008A2A0F" w:rsidP="004824F5">
            <w:pPr>
              <w:rPr>
                <w:ins w:id="921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922" w:author="Wigfall, Trevonte" w:date="2021-06-08T13:53:00Z">
                  <w:rPr>
                    <w:ins w:id="923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24" w:author="Wigfall, Trevonte" w:date="2021-06-11T18:06:00Z">
              <w:r w:rsidRPr="001B0019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25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t>1P</w:t>
              </w:r>
            </w:ins>
          </w:p>
          <w:p w14:paraId="57153251" w14:textId="574A861F" w:rsidR="008A2A0F" w:rsidDel="00440061" w:rsidRDefault="008A2A0F" w:rsidP="004824F5">
            <w:pPr>
              <w:rPr>
                <w:del w:id="926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del w:id="927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Servers</w:delText>
              </w:r>
            </w:del>
          </w:p>
          <w:p w14:paraId="7DD0FBA7" w14:textId="6108380A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928" w:author="Wigfall, Trevonte" w:date="2021-06-11T18:06:00Z">
              <w:r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929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5534049" w14:textId="64862AB6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30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931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932" w:author="Wigfall, Trevonte" w:date="2021-06-11T18:06:00Z">
              <w:r w:rsidRPr="00217E9F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3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D60BDB" w14:textId="3F0AF66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934" w:author="Wigfall, Trevonte" w:date="2021-06-11T18:06:00Z">
              <w:r w:rsidRPr="001B0019">
                <w:rPr>
                  <w:rFonts w:asciiTheme="minorHAnsi" w:hAnsiTheme="minorHAnsi"/>
                  <w:b/>
                  <w:strike/>
                  <w:sz w:val="22"/>
                  <w:szCs w:val="22"/>
                  <w:rPrChange w:id="935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n/a</w:t>
              </w:r>
            </w:ins>
            <w:del w:id="936" w:author="Wigfall, Trevonte" w:date="2021-06-11T18:06:00Z">
              <w:r w:rsidRPr="00217E9F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93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F91BA82" w14:textId="4CA18681" w:rsidR="008A2A0F" w:rsidRPr="00055E1E" w:rsidRDefault="008A2A0F" w:rsidP="004824F5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ins w:id="938" w:author="Wigfall, Trevonte" w:date="2021-06-11T18:06:00Z">
              <w:r w:rsidRPr="001B0019">
                <w:rPr>
                  <w:strike/>
                  <w:rPrChange w:id="939" w:author="Wigfall, Trevonte" w:date="2021-06-08T13:53:00Z">
                    <w:rPr/>
                  </w:rPrChange>
                </w:rPr>
                <w:fldChar w:fldCharType="begin"/>
              </w:r>
              <w:r w:rsidRPr="001B0019">
                <w:rPr>
                  <w:strike/>
                  <w:rPrChange w:id="940" w:author="Wigfall, Trevonte" w:date="2021-06-08T13:53:00Z">
                    <w:rPr/>
                  </w:rPrChange>
                </w:rPr>
  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  </w:r>
              <w:r w:rsidRPr="001B0019">
                <w:rPr>
                  <w:strike/>
                  <w:rPrChange w:id="94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begin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3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instrText xml:space="preserve"> LINK Excel.Sheet.12 \\\\va01pstodfs003.corp.agp.ads\\users\\va1\\AD69086\\MckEsson\\CXT\\DOCUMENTATION\\CXT_Release_Type_BOIP_Matrix_170911.xlsx Sheet1!R27C14 \a \f 4 \h  \* MERGEFORMAT </w:instrTex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4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>Set LDAP manager password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t xml:space="preserve"> – STEP 2 ONLY</w:t>
              </w:r>
              <w:r w:rsidRPr="001B0019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94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ins>
            <w:del w:id="949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"file:///\\\\agpcorp\\apps\\Local\\EMT\\COTS\\McKesson\\ClaimsXten\\v6.0\\Docs%20%20(Internal)\\CXT_Installation_Guide-TPIC_Metadata_XML_AUTOMATED.docx" </w:delInstrText>
              </w:r>
              <w:r w:rsidDel="00440061">
                <w:fldChar w:fldCharType="separate"/>
              </w:r>
              <w:r w:rsidRPr="00055E1E"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delText>Install most current metadata files</w:delText>
              </w:r>
              <w:r w:rsidDel="00440061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950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04ACE113" w14:textId="22724B4C" w:rsidR="008A2A0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951" w:author="Wigfall, Trevonte" w:date="2021-06-11T18:06:00Z">
              <w:r w:rsidRPr="001B0019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952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file installed</w:t>
              </w:r>
            </w:ins>
            <w:del w:id="953" w:author="Wigfall, Trevonte" w:date="2021-06-11T18:06:00Z">
              <w:r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files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95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7435331" w14:textId="5CB66BBC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955" w:author="Wigfall, Trevonte" w:date="2021-06-11T18:06:00Z">
              <w:del w:id="956" w:author="Trevonte Wigfall" w:date="2021-12-28T22:01:00Z">
                <w:r w:rsidRPr="001B0019" w:rsidDel="0078195C">
                  <w:rPr>
                    <w:rFonts w:asciiTheme="minorHAnsi" w:hAnsiTheme="minorHAnsi"/>
                    <w:b/>
                    <w:strike/>
                    <w:sz w:val="22"/>
                    <w:szCs w:val="22"/>
                    <w:rPrChange w:id="957" w:author="Wigfall, Trevonte" w:date="2021-06-08T13:53:00Z">
                      <w:rPr>
                        <w:rFonts w:asciiTheme="minorHAnsi" w:hAnsiTheme="minorHAnsi"/>
                        <w:b/>
                        <w:sz w:val="22"/>
                        <w:szCs w:val="22"/>
                      </w:rPr>
                    </w:rPrChange>
                  </w:rPr>
                  <w:delText xml:space="preserve">FRI </w:delText>
                </w:r>
              </w:del>
            </w:ins>
            <w:ins w:id="958" w:author="Wigfall, Trevonte" w:date="2021-06-20T23:56:00Z">
              <w:del w:id="959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  <w:delText>6/11/21</w:delText>
                </w:r>
              </w:del>
            </w:ins>
            <w:ins w:id="960" w:author="Trevonte Wigfall" w:date="2021-12-28T22:01:00Z">
              <w:r w:rsidR="0078195C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>12/28/2021 00:00:00</w:t>
              </w:r>
            </w:ins>
            <w:ins w:id="961" w:author="Wigfall, Trevonte" w:date="2021-06-20T23:56:00Z">
              <w:r w:rsidR="00892374">
                <w:rPr>
                  <w:rFonts w:asciiTheme="minorHAnsi" w:hAnsiTheme="minorHAnsi"/>
                  <w:b/>
                  <w:strike/>
                  <w:sz w:val="22"/>
                  <w:szCs w:val="22"/>
                </w:rPr>
                <w:t xml:space="preserve"> </w:t>
              </w:r>
            </w:ins>
            <w:del w:id="96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7E44CC" w14:paraId="32DBB49A" w14:textId="77777777" w:rsidTr="008A2A0F">
        <w:trPr>
          <w:trHeight w:val="557"/>
          <w:trPrChange w:id="96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964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93CF6C9" w14:textId="77777777" w:rsidR="008A2A0F" w:rsidRPr="001B0019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  <w:rPrChange w:id="965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966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2D45D00" w14:textId="25179056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67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968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69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Concurrent w/ previous step</w:delText>
              </w:r>
            </w:del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970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00BCFD" w14:textId="379B8F15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71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72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73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74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 xml:space="preserve">Env Mgmt 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75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933606" w14:textId="77777777" w:rsidR="008A2A0F" w:rsidRPr="00032CED" w:rsidRDefault="008A2A0F" w:rsidP="004824F5">
            <w:pPr>
              <w:rPr>
                <w:ins w:id="97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977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ONLY</w:t>
              </w:r>
            </w:ins>
          </w:p>
          <w:p w14:paraId="2F5F16A5" w14:textId="7FEF54C0" w:rsidR="008A2A0F" w:rsidRPr="001B0019" w:rsidDel="00440061" w:rsidRDefault="008A2A0F" w:rsidP="004824F5">
            <w:pPr>
              <w:rPr>
                <w:del w:id="978" w:author="Wigfall, Trevonte" w:date="2021-06-11T18:06:00Z"/>
                <w:rFonts w:asciiTheme="minorHAnsi" w:hAnsiTheme="minorHAnsi"/>
                <w:b/>
                <w:smallCaps/>
                <w:strike/>
                <w:sz w:val="22"/>
                <w:szCs w:val="22"/>
                <w:rPrChange w:id="979" w:author="Wigfall, Trevonte" w:date="2021-06-08T13:53:00Z">
                  <w:rPr>
                    <w:del w:id="980" w:author="Wigfall, Trevonte" w:date="2021-06-11T18:06:00Z"/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981" w:author="Wigfall, Trevonte" w:date="2021-06-11T18:06:00Z">
              <w:r w:rsidRPr="001B0019" w:rsidDel="00440061">
                <w:rPr>
                  <w:rFonts w:asciiTheme="minorHAnsi" w:hAnsiTheme="minorHAnsi"/>
                  <w:b/>
                  <w:smallCaps/>
                  <w:strike/>
                  <w:sz w:val="22"/>
                  <w:szCs w:val="22"/>
                  <w:rPrChange w:id="982" w:author="Wigfall, Trevonte" w:date="2021-06-08T13:53:00Z">
                    <w:rPr>
                      <w:rFonts w:asciiTheme="minorHAnsi" w:hAnsiTheme="minorHAnsi"/>
                      <w:b/>
                      <w:smallCaps/>
                      <w:sz w:val="22"/>
                      <w:szCs w:val="22"/>
                    </w:rPr>
                  </w:rPrChange>
                </w:rPr>
                <w:delText>1P</w:delText>
              </w:r>
            </w:del>
          </w:p>
          <w:p w14:paraId="6DF47E85" w14:textId="77777777" w:rsidR="008A2A0F" w:rsidRPr="001B0019" w:rsidRDefault="008A2A0F" w:rsidP="004824F5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rPrChange w:id="983" w:author="Wigfall, Trevonte" w:date="2021-06-08T13:53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84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7A6B890" w14:textId="15F79A69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85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986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87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98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989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2035D15" w14:textId="1F0162F4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990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991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992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993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994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458D9DE3" w14:textId="77777777" w:rsidR="008A2A0F" w:rsidRPr="00032CED" w:rsidRDefault="008A2A0F" w:rsidP="004824F5">
            <w:pPr>
              <w:spacing w:after="200" w:line="276" w:lineRule="auto"/>
              <w:rPr>
                <w:ins w:id="995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996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"https://share.antheminc.com/teams/AppEnvrMgmt/trizettosupport/Shared%20Documents/ClaimsXten/Procedures/How-to%20Docs/How_To_Start_ClaimsXten_Services_AUTOMATED.docx" </w:instrText>
              </w:r>
              <w:r>
                <w:fldChar w:fldCharType="separate"/>
              </w:r>
              <w:r w:rsidRPr="00032CED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Start UIAPP and TPIC CXT services in environment(s) using EMT GUI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p w14:paraId="64EEE341" w14:textId="77777777" w:rsidR="008A2A0F" w:rsidRPr="00032CED" w:rsidRDefault="008A2A0F" w:rsidP="004824F5">
            <w:pPr>
              <w:spacing w:after="200" w:line="276" w:lineRule="auto"/>
              <w:rPr>
                <w:ins w:id="997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3B9133FE" w14:textId="77777777" w:rsidR="008A2A0F" w:rsidRPr="00032CED" w:rsidRDefault="008A2A0F" w:rsidP="004824F5">
            <w:pPr>
              <w:spacing w:after="200" w:line="276" w:lineRule="auto"/>
              <w:rPr>
                <w:ins w:id="998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C846905" w14:textId="77777777" w:rsidR="008A2A0F" w:rsidRPr="00032CED" w:rsidRDefault="008A2A0F" w:rsidP="004824F5">
            <w:pPr>
              <w:rPr>
                <w:ins w:id="999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4616B044" w14:textId="0EBDC52D" w:rsidR="008A2A0F" w:rsidRPr="001B0019" w:rsidRDefault="008A2A0F" w:rsidP="004824F5">
            <w:pPr>
              <w:rPr>
                <w:rFonts w:ascii="Arial" w:hAnsi="Arial" w:cs="Arial"/>
                <w:b/>
                <w:strike/>
                <w:color w:val="0000FF"/>
                <w:sz w:val="22"/>
                <w:szCs w:val="22"/>
                <w:u w:val="single"/>
                <w:rPrChange w:id="1000" w:author="Wigfall, Trevonte" w:date="2021-06-08T13:53:00Z">
                  <w:rPr>
                    <w:rFonts w:ascii="Arial" w:hAnsi="Arial" w:cs="Arial"/>
                    <w:b/>
                    <w:color w:val="0000FF"/>
                    <w:sz w:val="22"/>
                    <w:szCs w:val="22"/>
                    <w:u w:val="single"/>
                  </w:rPr>
                </w:rPrChange>
              </w:rPr>
            </w:pPr>
            <w:ins w:id="1001" w:author="Wigfall, Trevonte" w:date="2021-06-11T18:06:00Z">
              <w:r w:rsidRPr="00032CED">
                <w:rPr>
                  <w:rFonts w:ascii="Arial" w:hAnsi="Arial" w:cs="Arial"/>
                  <w:sz w:val="24"/>
                  <w:szCs w:val="24"/>
                </w:rPr>
                <w:tab/>
              </w:r>
            </w:ins>
            <w:del w:id="1002" w:author="Wigfall, Trevonte" w:date="2021-06-11T18:06:00Z">
              <w:r w:rsidRPr="001B0019" w:rsidDel="00440061">
                <w:rPr>
                  <w:strike/>
                  <w:rPrChange w:id="1003" w:author="Wigfall, Trevonte" w:date="2021-06-08T13:53:00Z">
                    <w:rPr/>
                  </w:rPrChange>
                </w:rPr>
                <w:fldChar w:fldCharType="begin"/>
              </w:r>
              <w:r w:rsidRPr="001B0019" w:rsidDel="00440061">
                <w:rPr>
                  <w:strike/>
                  <w:rPrChange w:id="1004" w:author="Wigfall, Trevonte" w:date="2021-06-08T13:53:00Z">
                    <w:rPr/>
                  </w:rPrChange>
                </w:rPr>
                <w:delInstrText xml:space="preserve"> HYPERLINK "https://share.antheminc.com/teams/AppEnvrMgmt/trizettosupport/Shared%20Documents/ClaimsXten/Procedures/How-to%20Docs/How_To_Change_LDAP_Manager_Account_and_Password_For_ClaimsXten_AUTOMATED.docx" </w:delInstrText>
              </w:r>
              <w:r w:rsidRPr="001B0019" w:rsidDel="00440061">
                <w:rPr>
                  <w:strike/>
                  <w:rPrChange w:id="1005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1006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begin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1007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InstrText xml:space="preserve"> LINK Excel.Sheet.12 \\\\va01pstodfs003.corp.agp.ads\\users\\va1\\AD69086\\MckEsson\\CXT\\DOCUMENTATION\\CXT_Release_Type_BOIP_Matrix_170911.xlsx Sheet1!R27C14 \a \f 4 \h  \* MERGEFORMAT </w:delInstr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1008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separate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1009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>Set LDAP manager password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1010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1011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delText xml:space="preserve"> – STEP 2 ONLY</w:delText>
              </w:r>
              <w:r w:rsidRPr="001B0019" w:rsidDel="00440061">
                <w:rPr>
                  <w:rStyle w:val="Hyperlink"/>
                  <w:rFonts w:ascii="Arial" w:hAnsi="Arial" w:cs="Arial"/>
                  <w:b/>
                  <w:strike/>
                  <w:sz w:val="22"/>
                  <w:szCs w:val="22"/>
                  <w:rPrChange w:id="1012" w:author="Wigfall, Trevonte" w:date="2021-06-08T13:53:00Z">
                    <w:rPr>
                      <w:rStyle w:val="Hyperlink"/>
                      <w:rFonts w:ascii="Arial" w:hAnsi="Arial" w:cs="Arial"/>
                      <w:b/>
                      <w:sz w:val="22"/>
                      <w:szCs w:val="22"/>
                    </w:rPr>
                  </w:rPrChange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13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6F74FF09" w14:textId="7FD74344" w:rsidR="008A2A0F" w:rsidRPr="001B0019" w:rsidRDefault="008A2A0F" w:rsidP="004824F5">
            <w:pPr>
              <w:rPr>
                <w:rFonts w:ascii="Calibri" w:hAnsi="Calibri"/>
                <w:strike/>
                <w:color w:val="000000"/>
                <w:sz w:val="22"/>
                <w:szCs w:val="22"/>
                <w:rPrChange w:id="1014" w:author="Wigfall, Trevonte" w:date="2021-06-08T13:53:00Z">
                  <w:rPr>
                    <w:rFonts w:ascii="Calibri" w:hAnsi="Calibri"/>
                    <w:color w:val="000000"/>
                    <w:sz w:val="22"/>
                    <w:szCs w:val="22"/>
                  </w:rPr>
                </w:rPrChange>
              </w:rPr>
            </w:pPr>
            <w:ins w:id="1015" w:author="Wigfall, Trevonte" w:date="2021-06-11T18:06:00Z">
              <w:r w:rsidRPr="00032CED">
                <w:rPr>
                  <w:rFonts w:asciiTheme="minorHAnsi" w:hAnsiTheme="minorHAnsi"/>
                  <w:smallCaps/>
                  <w:sz w:val="22"/>
                  <w:szCs w:val="22"/>
                </w:rPr>
                <w:t>services start</w:t>
              </w:r>
            </w:ins>
            <w:del w:id="1016" w:author="Wigfall, Trevonte" w:date="2021-06-11T18:06:00Z">
              <w:r w:rsidRPr="001B0019" w:rsidDel="00440061">
                <w:rPr>
                  <w:rFonts w:ascii="Calibri" w:hAnsi="Calibri"/>
                  <w:strike/>
                  <w:color w:val="000000"/>
                  <w:sz w:val="22"/>
                  <w:szCs w:val="22"/>
                  <w:rPrChange w:id="1017" w:author="Wigfall, Trevonte" w:date="2021-06-08T13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delText>file installed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18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668F068" w14:textId="5960414F" w:rsidR="008A2A0F" w:rsidRPr="001B0019" w:rsidRDefault="008A2A0F" w:rsidP="004824F5">
            <w:pPr>
              <w:rPr>
                <w:rFonts w:asciiTheme="minorHAnsi" w:hAnsiTheme="minorHAnsi"/>
                <w:b/>
                <w:strike/>
                <w:sz w:val="22"/>
                <w:szCs w:val="22"/>
                <w:rPrChange w:id="1019" w:author="Wigfall, Trevonte" w:date="2021-06-08T13:53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020" w:author="Wigfall, Trevonte" w:date="2021-06-11T18:06:00Z">
              <w:del w:id="1021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022" w:author="Wigfall, Trevonte" w:date="2021-06-20T23:56:00Z">
              <w:del w:id="1023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024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02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026" w:author="Wigfall, Trevonte" w:date="2021-06-11T18:06:00Z">
              <w:r w:rsidRPr="001B0019" w:rsidDel="00440061">
                <w:rPr>
                  <w:rFonts w:asciiTheme="minorHAnsi" w:hAnsiTheme="minorHAnsi"/>
                  <w:b/>
                  <w:strike/>
                  <w:sz w:val="22"/>
                  <w:szCs w:val="22"/>
                  <w:rPrChange w:id="1027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</w:delText>
              </w:r>
              <w:r w:rsidRPr="001B0019" w:rsidDel="008A2A0F">
                <w:rPr>
                  <w:rFonts w:asciiTheme="minorHAnsi" w:hAnsiTheme="minorHAnsi"/>
                  <w:b/>
                  <w:strike/>
                  <w:sz w:val="22"/>
                  <w:szCs w:val="22"/>
                  <w:rPrChange w:id="1028" w:author="Wigfall, Trevonte" w:date="2021-06-08T13:53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5/14/21 </w:delText>
              </w:r>
            </w:del>
          </w:p>
        </w:tc>
      </w:tr>
      <w:tr w:rsidR="008A2A0F" w:rsidRPr="00032CED" w14:paraId="0ED51AD6" w14:textId="77777777" w:rsidTr="008A2A0F">
        <w:trPr>
          <w:trHeight w:val="557"/>
          <w:trPrChange w:id="1029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30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AC444C" w14:textId="77777777" w:rsidR="008A2A0F" w:rsidRPr="00032CED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31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C4F4F9" w14:textId="77777777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32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F6B45E" w14:textId="611EA4DE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33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34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35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597C6E" w14:textId="77777777" w:rsidR="008A2A0F" w:rsidRPr="00032CED" w:rsidRDefault="008A2A0F" w:rsidP="004824F5">
            <w:pPr>
              <w:rPr>
                <w:ins w:id="1036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1037" w:author="Wigfall, Trevonte" w:date="2021-06-11T18:06:00Z">
              <w:r w:rsidRPr="00032CED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servers</w:t>
              </w:r>
            </w:ins>
          </w:p>
          <w:p w14:paraId="71727806" w14:textId="128513E9" w:rsidR="008A2A0F" w:rsidRPr="00032CED" w:rsidDel="00440061" w:rsidRDefault="008A2A0F" w:rsidP="004824F5">
            <w:pPr>
              <w:rPr>
                <w:del w:id="103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039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ONLY</w:delText>
              </w:r>
            </w:del>
          </w:p>
          <w:p w14:paraId="1DAA3D01" w14:textId="4D1F5DFB" w:rsidR="008A2A0F" w:rsidRPr="00032CED" w:rsidRDefault="008A2A0F" w:rsidP="004824F5">
            <w:pPr>
              <w:rPr>
                <w:b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4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6F318F2" w14:textId="6E9EF9E5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41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42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4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10BDA0" w14:textId="7E77F647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44" w:author="Wigfall, Trevonte" w:date="2021-06-11T18:06:00Z">
              <w:r w:rsidRPr="00032CED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45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4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305AEB" w14:textId="77777777" w:rsidR="008A2A0F" w:rsidRPr="00032CED" w:rsidRDefault="008A2A0F" w:rsidP="004824F5">
            <w:pPr>
              <w:spacing w:after="200" w:line="276" w:lineRule="auto"/>
              <w:rPr>
                <w:ins w:id="1047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1048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"https://share.antheminc.com/teams/AppEnvrMgmt/trizettosupport/Shared%20Documents/ClaimsXten/Procedures/How-to%20Docs/How_To_Restart_IIS_for_ClaimsXten_iisreset_AUTOMATED.docx" </w:instrText>
              </w:r>
              <w:r>
                <w:fldChar w:fldCharType="separate"/>
              </w:r>
              <w:r w:rsidRPr="00032CED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Perform IIS reset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</w:p>
          <w:p w14:paraId="3847886E" w14:textId="1313DB27" w:rsidR="008A2A0F" w:rsidRPr="00032CED" w:rsidDel="00440061" w:rsidRDefault="008A2A0F" w:rsidP="004824F5">
            <w:pPr>
              <w:spacing w:after="200" w:line="276" w:lineRule="auto"/>
              <w:rPr>
                <w:del w:id="1049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del w:id="105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"https://share.antheminc.com/teams/AppEnvrMgmt/trizettosupport/Shared%20Documents/ClaimsXten/Procedures/How-to%20Docs/How_To_Start_ClaimsXten_Services_AUTOMATED.docx" </w:delInstrText>
              </w:r>
              <w:r w:rsidDel="00440061">
                <w:fldChar w:fldCharType="separate"/>
              </w:r>
              <w:r w:rsidRPr="00032CED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Start UIAPP and TPIC CXT services in environment(s)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2B49AD9E" w14:textId="7BCB2727" w:rsidR="008A2A0F" w:rsidRPr="00032CED" w:rsidDel="00440061" w:rsidRDefault="008A2A0F" w:rsidP="004824F5">
            <w:pPr>
              <w:spacing w:after="200" w:line="276" w:lineRule="auto"/>
              <w:rPr>
                <w:del w:id="1051" w:author="Wigfall, Trevonte" w:date="2021-06-11T18:06:00Z"/>
                <w:rStyle w:val="Hyperlink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44964F14" w14:textId="3BAA0804" w:rsidR="008A2A0F" w:rsidRPr="00032CED" w:rsidDel="00440061" w:rsidRDefault="008A2A0F" w:rsidP="004824F5">
            <w:pPr>
              <w:spacing w:after="200" w:line="276" w:lineRule="auto"/>
              <w:rPr>
                <w:del w:id="1052" w:author="Wigfall, Trevonte" w:date="2021-06-11T18:06:00Z"/>
                <w:rFonts w:ascii="Arial" w:hAnsi="Arial" w:cs="Arial"/>
                <w:b/>
                <w:color w:val="000099"/>
                <w:sz w:val="24"/>
                <w:szCs w:val="24"/>
              </w:rPr>
            </w:pPr>
          </w:p>
          <w:p w14:paraId="55649372" w14:textId="05025D3F" w:rsidR="008A2A0F" w:rsidRPr="00032CED" w:rsidDel="00440061" w:rsidRDefault="008A2A0F" w:rsidP="004824F5">
            <w:pPr>
              <w:rPr>
                <w:del w:id="1053" w:author="Wigfall, Trevonte" w:date="2021-06-11T18:06:00Z"/>
                <w:rFonts w:ascii="Arial" w:hAnsi="Arial" w:cs="Arial"/>
                <w:sz w:val="24"/>
                <w:szCs w:val="24"/>
              </w:rPr>
            </w:pPr>
          </w:p>
          <w:p w14:paraId="0E796CCF" w14:textId="46BFDA8E" w:rsidR="008A2A0F" w:rsidRPr="00032CED" w:rsidRDefault="008A2A0F" w:rsidP="004824F5">
            <w:pPr>
              <w:tabs>
                <w:tab w:val="left" w:pos="1470"/>
              </w:tabs>
              <w:rPr>
                <w:rFonts w:ascii="Arial" w:hAnsi="Arial" w:cs="Arial"/>
                <w:sz w:val="24"/>
                <w:szCs w:val="24"/>
              </w:rPr>
            </w:pPr>
            <w:del w:id="1054" w:author="Wigfall, Trevonte" w:date="2021-06-11T18:06:00Z">
              <w:r w:rsidRPr="00032CED" w:rsidDel="00440061">
                <w:rPr>
                  <w:rFonts w:ascii="Arial" w:hAnsi="Arial" w:cs="Arial"/>
                  <w:sz w:val="24"/>
                  <w:szCs w:val="24"/>
                </w:rPr>
                <w:tab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55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50065B" w14:textId="2DF25902" w:rsidR="008A2A0F" w:rsidRPr="00032CED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056" w:author="Wigfall, Trevonte" w:date="2021-06-11T18:06:00Z">
              <w:r w:rsidRPr="00032CED">
                <w:rPr>
                  <w:rFonts w:asciiTheme="minorHAnsi" w:hAnsiTheme="minorHAnsi"/>
                  <w:smallCaps/>
                  <w:sz w:val="22"/>
                  <w:szCs w:val="22"/>
                </w:rPr>
                <w:t>IIS restarted</w:t>
              </w:r>
            </w:ins>
            <w:del w:id="1057" w:author="Wigfall, Trevonte" w:date="2021-06-11T18:06:00Z">
              <w:r w:rsidRPr="00032CED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start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58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3BFFE6" w14:textId="527E7BCD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59" w:author="Wigfall, Trevonte" w:date="2021-06-11T18:06:00Z">
              <w:del w:id="1060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061" w:author="Wigfall, Trevonte" w:date="2021-06-20T23:56:00Z">
              <w:del w:id="1062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063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064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065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032CED" w14:paraId="23D15456" w14:textId="77777777" w:rsidTr="008A2A0F">
        <w:trPr>
          <w:trHeight w:val="557"/>
          <w:trPrChange w:id="1066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067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4534A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ins w:id="1068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20733605" w14:textId="77777777" w:rsidR="008A2A0F" w:rsidRPr="00032CED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069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EEC3315" w14:textId="77777777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07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70A198" w14:textId="0A8AA871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7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72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7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F624F02" w14:textId="77777777" w:rsidR="008A2A0F" w:rsidRPr="004317D4" w:rsidRDefault="008A2A0F" w:rsidP="004824F5">
            <w:pPr>
              <w:rPr>
                <w:ins w:id="107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075" w:author="Wigfall, Trevonte" w:date="2021-06-11T18:06:00Z">
              <w:r w:rsidRPr="004317D4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TPIC (cxtTpicFac&lt;env&gt;):</w:t>
              </w:r>
            </w:ins>
          </w:p>
          <w:p w14:paraId="69F40C86" w14:textId="197DBDC5" w:rsidR="008A2A0F" w:rsidRPr="00032CED" w:rsidDel="00440061" w:rsidRDefault="008A2A0F" w:rsidP="004824F5">
            <w:pPr>
              <w:rPr>
                <w:del w:id="1076" w:author="Wigfall, Trevonte" w:date="2021-06-11T18:06:00Z"/>
                <w:rFonts w:asciiTheme="minorHAnsi" w:hAnsiTheme="minorHAnsi"/>
                <w:smallCaps/>
                <w:sz w:val="22"/>
                <w:szCs w:val="22"/>
              </w:rPr>
            </w:pPr>
            <w:ins w:id="1077" w:author="Wigfall, Trevonte" w:date="2021-06-11T18:06:00Z">
              <w:r w:rsidRPr="00C22873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cxtTPICfac1P</w:t>
              </w:r>
            </w:ins>
            <w:del w:id="1078" w:author="Wigfall, Trevonte" w:date="2021-06-11T18:06:00Z">
              <w:r w:rsidRPr="00032CED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servers</w:delText>
              </w:r>
            </w:del>
          </w:p>
          <w:p w14:paraId="2C856F3D" w14:textId="13622F10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79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093A73" w14:textId="1B67F74A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8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81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082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140598" w14:textId="0A24272F" w:rsidR="008A2A0F" w:rsidRPr="00032CED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08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084" w:author="Wigfall, Trevonte" w:date="2021-06-11T18:06:00Z">
              <w:r w:rsidRPr="00032CED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08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27A4C9" w14:textId="21A99BC0" w:rsidR="008A2A0F" w:rsidRPr="00032CED" w:rsidDel="00440061" w:rsidRDefault="008A2A0F" w:rsidP="004824F5">
            <w:pPr>
              <w:spacing w:after="200" w:line="276" w:lineRule="auto"/>
              <w:rPr>
                <w:del w:id="1086" w:author="Wigfall, Trevonte" w:date="2021-06-11T18:06:00Z"/>
                <w:rStyle w:val="Hyperlink"/>
                <w:rFonts w:ascii="Arial" w:hAnsi="Arial" w:cs="Arial"/>
                <w:b/>
                <w:sz w:val="24"/>
                <w:szCs w:val="24"/>
              </w:rPr>
            </w:pPr>
            <w:ins w:id="1087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08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"https://share.antheminc.com/teams/AppEnvrMgmt/trizettosupport/Shared%20Documents/ClaimsXten/Procedures/How-to%20Docs/How_To_Restart_IIS_for_ClaimsXten_iisreset_AUTOMATED.docx" </w:delInstrText>
              </w:r>
              <w:r w:rsidDel="00440061">
                <w:fldChar w:fldCharType="separate"/>
              </w:r>
              <w:r w:rsidRPr="00032CED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Perform IIS reset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  <w:p w14:paraId="6DE98391" w14:textId="77777777" w:rsidR="008A2A0F" w:rsidRPr="00032CED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08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6935A2" w14:textId="70E90EDD" w:rsidR="008A2A0F" w:rsidRPr="00032CED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090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091" w:author="Wigfall, Trevonte" w:date="2021-06-11T18:06:00Z">
              <w:r w:rsidRPr="00032CED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IIS restarted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09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2BC27F" w14:textId="764F1250" w:rsidR="008A2A0F" w:rsidRPr="00032CED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093" w:author="Wigfall, Trevonte" w:date="2021-06-11T18:06:00Z">
              <w:del w:id="1094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095" w:author="Wigfall, Trevonte" w:date="2021-06-20T23:56:00Z">
              <w:del w:id="1096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097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09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09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1E0F7ED1" w14:textId="77777777" w:rsidTr="008A2A0F">
        <w:trPr>
          <w:trHeight w:val="557"/>
          <w:trPrChange w:id="110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01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9D24AF" w14:textId="535E52DB" w:rsidR="008A2A0F" w:rsidRPr="00C46E95" w:rsidDel="00440061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102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</w:p>
          <w:p w14:paraId="17952551" w14:textId="77777777" w:rsidR="008A2A0F" w:rsidRPr="00C46E95" w:rsidRDefault="008A2A0F" w:rsidP="004824F5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03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FC562CD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04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6C2C29" w14:textId="089C30FF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05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06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07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97F5CB" w14:textId="77777777" w:rsidR="008A2A0F" w:rsidRPr="00167E86" w:rsidRDefault="008A2A0F" w:rsidP="004824F5">
            <w:pPr>
              <w:rPr>
                <w:ins w:id="1108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09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(cxtTppuiFac&lt;env&gt;):</w:t>
              </w:r>
            </w:ins>
          </w:p>
          <w:p w14:paraId="6AE70AFE" w14:textId="02BD137D" w:rsidR="008A2A0F" w:rsidRPr="004317D4" w:rsidDel="00440061" w:rsidRDefault="008A2A0F" w:rsidP="004824F5">
            <w:pPr>
              <w:rPr>
                <w:del w:id="1110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11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cxtTPPUIP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112" w:author="Wigfall, Trevonte" w:date="2021-06-11T18:06:00Z">
              <w:r w:rsidRPr="004317D4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TPIC (cxtTpicFac&lt;env&gt;):</w:delText>
              </w:r>
            </w:del>
          </w:p>
          <w:p w14:paraId="3C9D93E8" w14:textId="4FD71D9D" w:rsidR="008A2A0F" w:rsidRPr="004317D4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del w:id="1113" w:author="Wigfall, Trevonte" w:date="2021-06-11T18:06:00Z">
              <w:r w:rsidRPr="00C22873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cxtTPICfac1P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1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43FF8D6" w14:textId="09E19D3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15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1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1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39DD25" w14:textId="0CF5FFCE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18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1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2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7E59F25" w14:textId="49648ACA" w:rsidR="008A2A0F" w:rsidRPr="00597B9C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121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12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TPIC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2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172BF3" w14:textId="30D2B1E1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24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125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2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F29A1F" w14:textId="2725F5AF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27" w:author="Wigfall, Trevonte" w:date="2021-06-11T18:06:00Z">
              <w:del w:id="1128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129" w:author="Wigfall, Trevonte" w:date="2021-06-20T23:56:00Z">
              <w:del w:id="1130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131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13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13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25CF0116" w14:textId="77777777" w:rsidTr="008A2A0F">
        <w:trPr>
          <w:trHeight w:val="665"/>
          <w:trPrChange w:id="1134" w:author="Wigfall, Trevonte" w:date="2021-06-11T18:06:00Z">
            <w:trPr>
              <w:trHeight w:val="665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3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80CC73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3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303E48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3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D21637" w14:textId="6F8D3FC5" w:rsidR="008A2A0F" w:rsidRPr="00167E86" w:rsidRDefault="008A2A0F" w:rsidP="004824F5">
            <w:ins w:id="1138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39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4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BB5A385" w14:textId="77777777" w:rsidR="008A2A0F" w:rsidRPr="00167E86" w:rsidRDefault="008A2A0F" w:rsidP="004824F5">
            <w:pPr>
              <w:rPr>
                <w:ins w:id="1141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42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(cxtUIAPPFac&lt;env&gt;):</w:t>
              </w:r>
            </w:ins>
          </w:p>
          <w:p w14:paraId="3EAB0F73" w14:textId="224EDD37" w:rsidR="008A2A0F" w:rsidRPr="00167E86" w:rsidDel="00440061" w:rsidRDefault="008A2A0F" w:rsidP="004824F5">
            <w:pPr>
              <w:rPr>
                <w:del w:id="1143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44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cxtUIAPP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145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(cxtTppuiFac&lt;env&gt;):</w:delText>
              </w:r>
            </w:del>
          </w:p>
          <w:p w14:paraId="437C95F4" w14:textId="43367865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146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cxtTPPUIP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47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D91900D" w14:textId="1C7A0AD0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48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49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50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501777" w14:textId="69DE9C32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51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5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53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A11AC7" w14:textId="25206A76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154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155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TPPUI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56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8D2986" w14:textId="27A6191E" w:rsidR="008A2A0F" w:rsidRPr="00167E86" w:rsidRDefault="008A2A0F" w:rsidP="004824F5">
            <w:ins w:id="1157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15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59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50D2EF3" w14:textId="622E5955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60" w:author="Wigfall, Trevonte" w:date="2021-06-11T18:06:00Z">
              <w:del w:id="1161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162" w:author="Wigfall, Trevonte" w:date="2021-06-20T23:56:00Z">
              <w:del w:id="1163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164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165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166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186C231B" w14:textId="77777777" w:rsidTr="008A2A0F">
        <w:trPr>
          <w:trHeight w:val="602"/>
          <w:trPrChange w:id="1167" w:author="Wigfall, Trevonte" w:date="2021-06-11T18:06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168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69768C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169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F58C43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170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812B10C" w14:textId="47B81D20" w:rsidR="008A2A0F" w:rsidRPr="00167E86" w:rsidRDefault="008A2A0F" w:rsidP="004824F5">
            <w:ins w:id="1171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172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73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CAAB8D" w14:textId="77777777" w:rsidR="008A2A0F" w:rsidRPr="00167E86" w:rsidRDefault="008A2A0F" w:rsidP="004824F5">
            <w:pPr>
              <w:rPr>
                <w:ins w:id="1174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75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(cxtC3Fac&lt;env&gt;):</w:t>
              </w:r>
            </w:ins>
          </w:p>
          <w:p w14:paraId="501ED082" w14:textId="20242DEC" w:rsidR="008A2A0F" w:rsidRPr="00167E86" w:rsidDel="00440061" w:rsidRDefault="008A2A0F" w:rsidP="004824F5">
            <w:pPr>
              <w:rPr>
                <w:del w:id="1176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177" w:author="Wigfall, Trevonte" w:date="2021-06-11T18:06:00Z"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cxt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3</w:t>
              </w:r>
              <w:r w:rsidRPr="003133AF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fac</w:t>
              </w:r>
              <w:r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t>1P</w:t>
              </w:r>
            </w:ins>
            <w:del w:id="1178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(cxtUIAPPFac&lt;env&gt;):</w:delText>
              </w:r>
            </w:del>
          </w:p>
          <w:p w14:paraId="4931D914" w14:textId="64EFCE4F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179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cxtUIAPP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80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61A38B" w14:textId="223E7077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81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82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18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CBC5B6" w14:textId="0AC8F68C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184" w:author="Wigfall, Trevonte" w:date="2021-06-11T18:06:00Z">
              <w:r w:rsidRPr="00167E86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185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18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6CDC7D" w14:textId="4DD64E07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187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"https://share.antheminc.com/teams/AppEnvrMgmt/trizettosupport/Shared%20Documents/Global/Procedures/Script%20Readmes/README%20-%20Manage%20Load%20Balancer%20Script.docx" </w:instrText>
              </w:r>
              <w:r>
                <w:fldChar w:fldCharType="separate"/>
              </w:r>
              <w:r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  <w:r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ins>
            <w:del w:id="1188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UIAPP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189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538D8A" w14:textId="05001A78" w:rsidR="008A2A0F" w:rsidRPr="00167E86" w:rsidRDefault="008A2A0F" w:rsidP="004824F5">
            <w:ins w:id="1190" w:author="Wigfall, Trevonte" w:date="2021-06-11T18:06:00Z">
              <w:r w:rsidRPr="00167E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all nodes active</w:t>
              </w:r>
            </w:ins>
            <w:del w:id="1191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192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CAD1E30" w14:textId="23828B7F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193" w:author="Wigfall, Trevonte" w:date="2021-06-11T18:06:00Z">
              <w:del w:id="1194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195" w:author="Wigfall, Trevonte" w:date="2021-06-20T23:56:00Z">
              <w:del w:id="1196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197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19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19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167E86" w14:paraId="6DFD8C8D" w14:textId="77777777" w:rsidTr="008A2A0F">
        <w:trPr>
          <w:trHeight w:val="557"/>
          <w:trPrChange w:id="120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01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8B8C78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02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9879EA" w14:textId="77777777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03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89C0D3" w14:textId="3B36D1D8" w:rsidR="008A2A0F" w:rsidRPr="00167E86" w:rsidRDefault="008A2A0F" w:rsidP="004824F5">
            <w:ins w:id="1204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05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06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6E997BA" w14:textId="77777777" w:rsidR="008A2A0F" w:rsidRDefault="008A2A0F" w:rsidP="004824F5">
            <w:pPr>
              <w:rPr>
                <w:ins w:id="1207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208" w:author="Wigfall, Trevonte" w:date="2021-06-11T18:06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UIAPP and TPIC servers</w:t>
              </w:r>
            </w:ins>
          </w:p>
          <w:p w14:paraId="2AB74F0C" w14:textId="14726D4A" w:rsidR="008A2A0F" w:rsidRPr="00167E86" w:rsidDel="00440061" w:rsidRDefault="008A2A0F" w:rsidP="004824F5">
            <w:pPr>
              <w:rPr>
                <w:del w:id="120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210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(cxtC3Fac&lt;env&gt;):</w:delText>
              </w:r>
            </w:del>
          </w:p>
          <w:p w14:paraId="55604484" w14:textId="018B452E" w:rsidR="008A2A0F" w:rsidRPr="00167E86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211" w:author="Wigfall, Trevonte" w:date="2021-06-11T18:06:00Z"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cxt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3</w:delText>
              </w:r>
              <w:r w:rsidRPr="003133AF"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fac</w:delText>
              </w:r>
              <w:r w:rsidDel="00440061">
                <w:rPr>
                  <w:rFonts w:asciiTheme="minorHAnsi" w:hAnsiTheme="minorHAnsi"/>
                  <w:smallCaps/>
                  <w:color w:val="FF0000"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1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9316EE4" w14:textId="61EC7E80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1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14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1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8781318" w14:textId="35DB032F" w:rsidR="008A2A0F" w:rsidRPr="00167E86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16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17" w:author="Wigfall, Trevonte" w:date="2021-06-11T18:06:00Z">
              <w:r w:rsidRPr="00167E86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1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18159A3" w14:textId="745B9428" w:rsidR="008A2A0F" w:rsidRPr="00167E86" w:rsidRDefault="008A2A0F" w:rsidP="004824F5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ins w:id="1219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"https://share.antheminc.com/teams/AppEnvrMgmt/trizettosupport/Shared%20Documents/ClaimsXten/Procedures/How-to%20Docs/How_To_Validate_ClaimsXten_UIApp_Server_AUTOMATED.docx"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Validate UIApp and TPIC services using EMT GUI</w:t>
              </w:r>
              <w:r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fldChar w:fldCharType="end"/>
              </w:r>
            </w:ins>
            <w:del w:id="1220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"https://share.antheminc.com/teams/AppEnvrMgmt/trizettosupport/Shared%20Documents/Global/Procedures/Script%20Readmes/README%20-%20Manage%20Load%20Balancer%20Script.docx" </w:delInstrText>
              </w:r>
              <w:r w:rsidDel="00440061">
                <w:fldChar w:fldCharType="separate"/>
              </w:r>
              <w:r w:rsidRPr="00167E86"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delText>Activate all nodes from C3 load balancer</w:delText>
              </w:r>
              <w:r w:rsidDel="00440061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21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58747D" w14:textId="27E5ACEC" w:rsidR="008A2A0F" w:rsidRPr="00167E86" w:rsidRDefault="008A2A0F" w:rsidP="004824F5">
            <w:ins w:id="1222" w:author="Wigfall, Trevonte" w:date="2021-06-11T18:06:00Z">
              <w:r w:rsidRPr="00597B9C">
                <w:rPr>
                  <w:rFonts w:ascii="Calibri" w:hAnsi="Calibri" w:cs="Calibri"/>
                  <w:color w:val="000000"/>
                  <w:sz w:val="22"/>
                  <w:szCs w:val="22"/>
                </w:rPr>
                <w:t>URLs validate successfully</w:t>
              </w:r>
            </w:ins>
            <w:del w:id="1223" w:author="Wigfall, Trevonte" w:date="2021-06-11T18:06:00Z">
              <w:r w:rsidRPr="00167E8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all nodes 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24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D503C0" w14:textId="45CEA451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25" w:author="Wigfall, Trevonte" w:date="2021-06-11T18:06:00Z">
              <w:del w:id="1226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227" w:author="Wigfall, Trevonte" w:date="2021-06-20T23:56:00Z">
              <w:del w:id="1228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229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23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23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5D7010DE" w14:textId="77777777" w:rsidTr="008A2A0F">
        <w:trPr>
          <w:trHeight w:val="557"/>
          <w:trPrChange w:id="123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33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305F915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34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3157D9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35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03E2AC" w14:textId="5D817450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36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37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38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1B94DC" w14:textId="059FEE7D" w:rsidR="008A2A0F" w:rsidDel="00440061" w:rsidRDefault="008A2A0F" w:rsidP="004824F5">
            <w:pPr>
              <w:rPr>
                <w:del w:id="1239" w:author="Wigfall, Trevonte" w:date="2021-06-11T18:06:00Z"/>
                <w:rFonts w:asciiTheme="minorHAnsi" w:hAnsiTheme="minorHAnsi"/>
                <w:b/>
                <w:smallCaps/>
                <w:sz w:val="22"/>
                <w:szCs w:val="22"/>
              </w:rPr>
            </w:pPr>
            <w:ins w:id="1240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TPPUI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TPPUI VIP, if applicable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1241" w:author="Wigfall, Trevonte" w:date="2021-06-11T18:06:00Z"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UIAPP and TPIC servers</w:delText>
              </w:r>
            </w:del>
          </w:p>
          <w:p w14:paraId="0C8F4DB7" w14:textId="5F62D411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4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A511D6" w14:textId="2F4CA91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4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4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45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AA2CF7" w14:textId="403A8DA8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46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47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4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F6AD37" w14:textId="77777777" w:rsidR="008A2A0F" w:rsidRPr="00597B9C" w:rsidRDefault="008A2A0F" w:rsidP="004824F5">
            <w:pPr>
              <w:spacing w:after="200" w:line="276" w:lineRule="auto"/>
              <w:rPr>
                <w:ins w:id="1249" w:author="Wigfall, Trevonte" w:date="2021-06-11T18:06:00Z"/>
                <w:rFonts w:ascii="Arial" w:hAnsi="Arial" w:cs="Arial"/>
                <w:b/>
                <w:szCs w:val="24"/>
              </w:rPr>
            </w:pPr>
            <w:ins w:id="1250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"https://share.antheminc.com/teams/AppEnvrMgmt/trizettosupport/Shared%20Documents/ClaimsXten/Procedures/How-to%20Docs/How_To_Validate_ClaimsXten_TPPUI_Server.docx"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  <w:r>
                <w:rPr>
                  <w:rStyle w:val="Hyperlink"/>
                  <w:rFonts w:ascii="Arial" w:hAnsi="Arial" w:cs="Arial"/>
                  <w:b/>
                  <w:szCs w:val="24"/>
                </w:rPr>
                <w:fldChar w:fldCharType="end"/>
              </w:r>
            </w:ins>
          </w:p>
          <w:p w14:paraId="268BBAB3" w14:textId="3D9B4D71" w:rsidR="008A2A0F" w:rsidRPr="00597B9C" w:rsidRDefault="008A2A0F" w:rsidP="004824F5">
            <w:pPr>
              <w:rPr>
                <w:rFonts w:ascii="Arial" w:hAnsi="Arial" w:cs="Arial"/>
                <w:b/>
                <w:sz w:val="22"/>
                <w:szCs w:val="24"/>
              </w:rPr>
            </w:pPr>
            <w:del w:id="1251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"https://share.antheminc.com/teams/AppEnvrMgmt/trizettosupport/Shared%20Documents/ClaimsXten/Procedures/How-to%20Docs/How_To_Validate_ClaimsXten_UIApp_Server_AUTOMATED.docx"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delText>Validate UIApp and TPIC services using EMT GUI</w:delText>
              </w:r>
              <w:r w:rsidDel="00440061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fldChar w:fldCharType="end"/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52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863CFE" w14:textId="401EAD17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253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Able to log into TPPUI</w:t>
              </w:r>
            </w:ins>
            <w:del w:id="1254" w:author="Wigfall, Trevonte" w:date="2021-06-11T18:06:00Z">
              <w:r w:rsidRPr="00597B9C" w:rsidDel="00440061">
                <w:rPr>
                  <w:rFonts w:ascii="Calibri" w:hAnsi="Calibri" w:cs="Calibri"/>
                  <w:color w:val="000000"/>
                  <w:sz w:val="22"/>
                  <w:szCs w:val="22"/>
                </w:rPr>
                <w:delText>URLs validate successfully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55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6777EA" w14:textId="1FBA36A2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56" w:author="Wigfall, Trevonte" w:date="2021-06-11T18:06:00Z">
              <w:del w:id="1257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258" w:author="Wigfall, Trevonte" w:date="2021-06-20T23:56:00Z">
              <w:del w:id="1259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260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261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26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54FBCF8A" w14:textId="77777777" w:rsidTr="008A2A0F">
        <w:trPr>
          <w:trHeight w:val="557"/>
          <w:trPrChange w:id="126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64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43EBB7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65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B6A7DE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66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52C811" w14:textId="027F0845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67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68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6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DD379E" w14:textId="77777777" w:rsidR="008A2A0F" w:rsidRPr="00597B9C" w:rsidRDefault="008A2A0F" w:rsidP="004824F5">
            <w:pPr>
              <w:rPr>
                <w:ins w:id="1270" w:author="Wigfall, Trevonte" w:date="2021-06-11T18:06:00Z"/>
              </w:rPr>
            </w:pPr>
            <w:ins w:id="1271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T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PIC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TPIC VIP if applicable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ins>
          </w:p>
          <w:p w14:paraId="47D1F48A" w14:textId="757F4DEB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27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TPPUI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TPPUI VIP, if applicable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273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9F2D18" w14:textId="51E6F8E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7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7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27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91DF30" w14:textId="48AF809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27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27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27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42C1CBD" w14:textId="1AC9466E" w:rsidR="008A2A0F" w:rsidRPr="00597B9C" w:rsidDel="00440061" w:rsidRDefault="008A2A0F" w:rsidP="004824F5">
            <w:pPr>
              <w:spacing w:after="200" w:line="276" w:lineRule="auto"/>
              <w:rPr>
                <w:del w:id="1280" w:author="Wigfall, Trevonte" w:date="2021-06-11T18:06:00Z"/>
                <w:rFonts w:ascii="Arial" w:hAnsi="Arial" w:cs="Arial"/>
                <w:b/>
                <w:szCs w:val="24"/>
              </w:rPr>
            </w:pPr>
            <w:ins w:id="1281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(steps 1-10)</w:t>
              </w:r>
            </w:ins>
            <w:del w:id="128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"https://share.antheminc.com/teams/AppEnvrMgmt/trizettosupport/Shared%20Documents/ClaimsXten/Procedures/How-to%20Docs/How_To_Validate_ClaimsXten_TPPUI_Server.docx"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szCs w:val="24"/>
                </w:rPr>
                <w:delText>Validate TPPUI Server</w:delText>
              </w:r>
              <w:r w:rsidDel="00440061">
                <w:rPr>
                  <w:rStyle w:val="Hyperlink"/>
                  <w:rFonts w:ascii="Arial" w:hAnsi="Arial" w:cs="Arial"/>
                  <w:b/>
                  <w:szCs w:val="24"/>
                </w:rPr>
                <w:fldChar w:fldCharType="end"/>
              </w:r>
            </w:del>
          </w:p>
          <w:p w14:paraId="1B575282" w14:textId="7777777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28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050286" w14:textId="24EEBD48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284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Clean healthcheck</w:t>
              </w:r>
            </w:ins>
            <w:del w:id="1285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Able to log into TPPUI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28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5ACE5E2" w14:textId="7E76697F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87" w:author="Wigfall, Trevonte" w:date="2021-06-11T18:06:00Z">
              <w:del w:id="1288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289" w:author="Wigfall, Trevonte" w:date="2021-06-20T23:56:00Z">
              <w:del w:id="1290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291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29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29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18AB129C" w14:textId="77777777" w:rsidTr="008A2A0F">
        <w:trPr>
          <w:trHeight w:val="602"/>
          <w:trPrChange w:id="1294" w:author="Wigfall, Trevonte" w:date="2021-06-11T18:06:00Z">
            <w:trPr>
              <w:trHeight w:val="602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29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55C310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29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29262A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29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A9DB92" w14:textId="439A1955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298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299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0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459405D" w14:textId="322224D9" w:rsidR="008A2A0F" w:rsidRPr="00597B9C" w:rsidDel="00440061" w:rsidRDefault="008A2A0F" w:rsidP="004824F5">
            <w:pPr>
              <w:rPr>
                <w:del w:id="1301" w:author="Wigfall, Trevonte" w:date="2021-06-11T18:06:00Z"/>
              </w:rPr>
            </w:pPr>
            <w:ins w:id="1302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 xml:space="preserve">FACETS: </w:t>
              </w:r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1P</w:t>
              </w:r>
            </w:ins>
            <w:del w:id="1303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PIC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TPIC VIP if applicable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br/>
              </w:r>
            </w:del>
          </w:p>
          <w:p w14:paraId="2F06FED6" w14:textId="44D3D45A" w:rsidR="008A2A0F" w:rsidRPr="00597B9C" w:rsidRDefault="008A2A0F" w:rsidP="004824F5"/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0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A6B236C" w14:textId="21E719F4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0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0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30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3AAB3E" w14:textId="334C33A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0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0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31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C84E87" w14:textId="3DAF9E41" w:rsidR="008A2A0F" w:rsidRPr="00597B9C" w:rsidRDefault="008A2A0F" w:rsidP="004824F5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ins w:id="1311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"https://share.antheminc.com/teams/AppEnvrMgmt/trizettosupport/Shared%20Documents/ClaimsXten/Procedures/How-to%20Docs/How_To_Validate_ClaimsXten_TPIC_Server_AUTOMATED.docx"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t xml:space="preserve"> (step 11 only)</w:t>
              </w:r>
            </w:ins>
            <w:del w:id="131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TPIC Adjudication is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(steps 1-10)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31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796531" w14:textId="5F2B2B2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14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F3 of claims successful and claims show up in TPPUI</w:t>
              </w:r>
            </w:ins>
            <w:del w:id="1315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Clean healthcheck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31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C8E2A1" w14:textId="54C0AB3F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17" w:author="Wigfall, Trevonte" w:date="2021-06-11T18:06:00Z">
              <w:del w:id="1318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319" w:author="Wigfall, Trevonte" w:date="2021-06-20T23:56:00Z">
              <w:del w:id="1320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321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32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32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39F200CD" w14:textId="77777777" w:rsidTr="008A2A0F">
        <w:trPr>
          <w:trHeight w:val="557"/>
          <w:trPrChange w:id="132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32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5A629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32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F47BA3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32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D380917" w14:textId="42B21AB0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28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329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3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C167FD" w14:textId="0B01B1D9" w:rsidR="008A2A0F" w:rsidRPr="00597B9C" w:rsidRDefault="008A2A0F" w:rsidP="004824F5">
            <w:pPr>
              <w:rPr>
                <w:b/>
              </w:rPr>
            </w:pPr>
            <w:ins w:id="133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C3 servers (</w:t>
              </w:r>
              <w:r w:rsidRPr="00597B9C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t>C3 VIP, if applicable</w:t>
              </w:r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)</w:t>
              </w:r>
            </w:ins>
            <w:del w:id="1332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FACETS: </w:delText>
              </w:r>
              <w:r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1P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33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BF03F7" w14:textId="2538897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3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3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336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07F744" w14:textId="2F6D1716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3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33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33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87B8FE" w14:textId="77777777" w:rsidR="008A2A0F" w:rsidRPr="00597B9C" w:rsidRDefault="008A2A0F" w:rsidP="004824F5">
            <w:pPr>
              <w:spacing w:after="200" w:line="276" w:lineRule="auto"/>
              <w:rPr>
                <w:ins w:id="1340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ins w:id="1341" w:author="Wigfall, Trevonte" w:date="2021-06-11T18:06:00Z">
              <w:r>
                <w:fldChar w:fldCharType="begin"/>
              </w:r>
              <w:r>
                <w:instrText xml:space="preserve"> HYPERLINK "https://share.antheminc.com/teams/AppEnvrMgmt/trizettosupport/Shared%20Documents/ClaimsXten/Procedures/How-to%20Docs/How_To_Validate_ClaimsXten_C3_Server.docx" </w:instrText>
              </w:r>
              <w:r>
                <w:fldChar w:fldCharType="separate"/>
              </w:r>
              <w:r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  <w:r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</w:ins>
          </w:p>
          <w:p w14:paraId="2EA5D20E" w14:textId="7B9692B9" w:rsidR="008A2A0F" w:rsidRPr="00597B9C" w:rsidRDefault="008A2A0F" w:rsidP="004824F5">
            <w:pPr>
              <w:spacing w:after="200" w:line="276" w:lineRule="auto"/>
            </w:pPr>
            <w:del w:id="1342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"https://share.antheminc.com/teams/AppEnvrMgmt/trizettosupport/Shared%20Documents/ClaimsXten/Procedures/How-to%20Docs/How_To_Validate_ClaimsXten_TPIC_Server_AUTOMATED.docx"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Claims Adjudication (F3) is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  <w:r w:rsidRPr="00597B9C" w:rsidDel="00440061">
                <w:rPr>
                  <w:rStyle w:val="Hyperlink"/>
                  <w:rFonts w:ascii="Arial" w:hAnsi="Arial" w:cs="Arial"/>
                  <w:b/>
                  <w:color w:val="FF0000"/>
                  <w:u w:val="none"/>
                </w:rPr>
                <w:delText xml:space="preserve"> (step 11 only)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34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784192" w14:textId="5C998877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44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services functional</w:t>
              </w:r>
            </w:ins>
            <w:del w:id="1345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F3 of claims successful and claims show up in TPPUI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34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E18012D" w14:textId="48A3F37C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47" w:author="Wigfall, Trevonte" w:date="2021-06-11T18:06:00Z">
              <w:del w:id="1348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349" w:author="Wigfall, Trevonte" w:date="2021-06-20T23:56:00Z">
              <w:del w:id="1350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351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35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35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6766A365" w14:textId="77777777" w:rsidTr="008A2A0F">
        <w:trPr>
          <w:trHeight w:val="557"/>
          <w:trPrChange w:id="135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355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159011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356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449C9E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357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3914F7" w14:textId="705DB7B5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1358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59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9E63115" w14:textId="2945C80D" w:rsidR="008A2A0F" w:rsidRPr="00597B9C" w:rsidRDefault="008A2A0F" w:rsidP="004824F5">
            <w:del w:id="1360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C3 servers (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color w:val="FF0000"/>
                  <w:sz w:val="22"/>
                  <w:szCs w:val="22"/>
                </w:rPr>
                <w:delText>C3 VIP, if applicable</w:delText>
              </w:r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)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61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EF5B4F0" w14:textId="7518656C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36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363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2B51E1" w14:textId="43F7E41C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del w:id="136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  <w:tcPrChange w:id="136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D49006" w14:textId="7585D5C0" w:rsidR="008A2A0F" w:rsidRPr="0045718F" w:rsidRDefault="008A2A0F" w:rsidP="004824F5">
            <w:pPr>
              <w:rPr>
                <w:ins w:id="1366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367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t>Perform App Compares using the templates in (run as admin, provide master and target environments when prompted):</w:t>
              </w:r>
            </w:ins>
          </w:p>
          <w:p w14:paraId="19A63E54" w14:textId="77777777" w:rsidR="008A2A0F" w:rsidRPr="0045718F" w:rsidRDefault="008A2A0F" w:rsidP="004824F5">
            <w:pPr>
              <w:rPr>
                <w:ins w:id="1368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369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1) TPIC: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2) UIAPP: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3) TPPUI: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4) C3: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5) Reporting:  Master to current_env_upgrading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6) TPIC: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7) UIAPP: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8) TPPUI: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9) C3:  current_env_upgrading to itself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 xml:space="preserve">*** 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3D master for 7D</w:t>
              </w:r>
            </w:ins>
          </w:p>
          <w:p w14:paraId="19B1D1A4" w14:textId="77777777" w:rsidR="008A2A0F" w:rsidRPr="0045718F" w:rsidRDefault="008A2A0F" w:rsidP="004824F5">
            <w:pPr>
              <w:rPr>
                <w:ins w:id="1370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371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lastRenderedPageBreak/>
                <w:t>7D master for 8Q</w:t>
              </w:r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t>8Q master for everything else</w:t>
              </w:r>
              <w:r w:rsidRPr="0045718F">
                <w:rPr>
                  <w:rFonts w:ascii="Calibri" w:hAnsi="Calibri"/>
                  <w:noProof/>
                  <w:color w:val="000000"/>
                  <w:sz w:val="22"/>
                  <w:szCs w:val="22"/>
                </w:rPr>
                <w:drawing>
                  <wp:anchor distT="0" distB="0" distL="114300" distR="114300" simplePos="0" relativeHeight="251767808" behindDoc="0" locked="0" layoutInCell="1" allowOverlap="1" wp14:anchorId="55C45219" wp14:editId="678E7AE5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5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ins>
          </w:p>
          <w:p w14:paraId="7FF0CD6C" w14:textId="0CD224A5" w:rsidR="008A2A0F" w:rsidRPr="00597B9C" w:rsidDel="00440061" w:rsidRDefault="008A2A0F" w:rsidP="004824F5">
            <w:pPr>
              <w:spacing w:after="200" w:line="276" w:lineRule="auto"/>
              <w:rPr>
                <w:del w:id="1372" w:author="Wigfall, Trevonte" w:date="2021-06-11T18:06:00Z"/>
                <w:rStyle w:val="Hyperlink"/>
                <w:rFonts w:ascii="Arial" w:hAnsi="Arial" w:cs="Arial"/>
                <w:b/>
                <w:color w:val="000000" w:themeColor="text1"/>
              </w:rPr>
            </w:pPr>
            <w:del w:id="1373" w:author="Wigfall, Trevonte" w:date="2021-06-11T18:06:00Z">
              <w:r w:rsidDel="00440061">
                <w:fldChar w:fldCharType="begin"/>
              </w:r>
              <w:r w:rsidDel="00440061">
                <w:delInstrText xml:space="preserve"> HYPERLINK "https://share.antheminc.com/teams/AppEnvrMgmt/trizettosupport/Shared%20Documents/ClaimsXten/Procedures/How-to%20Docs/How_To_Validate_ClaimsXten_C3_Server.docx" </w:delInstrText>
              </w:r>
              <w:r w:rsidDel="00440061">
                <w:fldChar w:fldCharType="separate"/>
              </w:r>
              <w:r w:rsidRPr="00597B9C" w:rsidDel="00440061">
                <w:rPr>
                  <w:rStyle w:val="Hyperlink"/>
                  <w:rFonts w:ascii="Arial" w:hAnsi="Arial" w:cs="Arial"/>
                  <w:b/>
                </w:rPr>
                <w:delText>VALIDATE C3 Services are functional</w:delText>
              </w:r>
              <w:r w:rsidDel="00440061">
                <w:rPr>
                  <w:rStyle w:val="Hyperlink"/>
                  <w:rFonts w:ascii="Arial" w:hAnsi="Arial" w:cs="Arial"/>
                  <w:b/>
                </w:rPr>
                <w:fldChar w:fldCharType="end"/>
              </w:r>
            </w:del>
          </w:p>
          <w:p w14:paraId="54059A46" w14:textId="7777777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374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FC5AF3" w14:textId="05C0D130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375" w:author="Wigfall, Trevonte" w:date="2021-06-11T18:06:00Z">
              <w:r w:rsidRPr="0045718F">
                <w:rPr>
                  <w:rFonts w:ascii="Calibri" w:hAnsi="Calibri"/>
                  <w:color w:val="000000"/>
                  <w:sz w:val="22"/>
                  <w:szCs w:val="22"/>
                </w:rPr>
                <w:lastRenderedPageBreak/>
                <w:t>no discrepancies</w:t>
              </w:r>
            </w:ins>
            <w:del w:id="1376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services functional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37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3A0F37" w14:textId="7031FC2B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78" w:author="Wigfall, Trevonte" w:date="2021-06-11T18:06:00Z">
              <w:del w:id="1379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380" w:author="Wigfall, Trevonte" w:date="2021-06-20T23:56:00Z">
              <w:del w:id="1381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382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383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384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45718F" w14:paraId="1E23F889" w14:textId="77777777" w:rsidTr="008A2A0F">
        <w:trPr>
          <w:trHeight w:val="557"/>
          <w:trPrChange w:id="1385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  <w:tcPrChange w:id="1386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97419D" w14:textId="77777777" w:rsidR="008A2A0F" w:rsidRPr="0045718F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  <w:tcPrChange w:id="1387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0BD21C4" w14:textId="77777777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tcPrChange w:id="138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2C52E19" w14:textId="47A6A2B8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89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Code Editing</w:t>
              </w:r>
            </w:ins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90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1866360" w14:textId="5EBD463B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391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Environment</w:t>
              </w:r>
            </w:ins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92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B9F4219" w14:textId="1E3C3A06" w:rsidR="008A2A0F" w:rsidRPr="0045718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9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  <w:tcPrChange w:id="1394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7B7AC53" w14:textId="078AC3F0" w:rsidR="008A2A0F" w:rsidRPr="0045718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39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tcPrChange w:id="139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C5AAD91" w14:textId="2977AA75" w:rsidR="008A2A0F" w:rsidRPr="0045718F" w:rsidDel="00440061" w:rsidRDefault="008A2A0F" w:rsidP="004824F5">
            <w:pPr>
              <w:rPr>
                <w:del w:id="1397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ins w:id="139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Validate Environment</w:t>
              </w:r>
            </w:ins>
            <w:del w:id="1399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Perform App Compares using the templates in </w:delText>
              </w:r>
              <w:r w:rsidDel="00440061">
                <w:fldChar w:fldCharType="begin"/>
              </w:r>
              <w:r w:rsidDel="00440061">
                <w:delInstrText xml:space="preserve"> HYPERLINK "file:///\\\\VA33DWVFCT318.DEVAD.WELLPOINT.COM\\d$\\Scripts\\CXT_COMPARE_TEST\\Launchers\\%20" </w:delInstrText>
              </w:r>
              <w:r w:rsidDel="00440061">
                <w:fldChar w:fldCharType="separate"/>
              </w:r>
              <w:r w:rsidRPr="0045718F" w:rsidDel="00440061">
                <w:rPr>
                  <w:rStyle w:val="Hyperlink"/>
                  <w:rFonts w:ascii="Calibri" w:hAnsi="Calibri"/>
                  <w:sz w:val="22"/>
                  <w:szCs w:val="22"/>
                </w:rPr>
                <w:delText>\\VA33DWVFCT318.DEVAD.WELLPOINT.COM\d$\Scripts\CXT_COMPARE_TEST\Launchers\</w:delText>
              </w:r>
              <w:r w:rsidDel="00440061">
                <w:rPr>
                  <w:rStyle w:val="Hyperlink"/>
                  <w:rFonts w:ascii="Calibri" w:hAnsi="Calibri"/>
                  <w:sz w:val="22"/>
                  <w:szCs w:val="22"/>
                </w:rPr>
                <w:fldChar w:fldCharType="end"/>
              </w:r>
              <w:r w:rsidRPr="0045718F" w:rsidDel="00440061">
                <w:rPr>
                  <w:rFonts w:ascii="Calibri" w:hAnsi="Calibri"/>
                  <w:sz w:val="22"/>
                  <w:szCs w:val="22"/>
                </w:rPr>
                <w:delText xml:space="preserve">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 xml:space="preserve"> (run as admin, provide master and target environments when prompted):</w:delText>
              </w:r>
            </w:del>
          </w:p>
          <w:p w14:paraId="2DC15D1B" w14:textId="71EA9EE6" w:rsidR="008A2A0F" w:rsidRPr="0045718F" w:rsidDel="00440061" w:rsidRDefault="008A2A0F" w:rsidP="004824F5">
            <w:pPr>
              <w:rPr>
                <w:del w:id="1400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401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1) TPIC: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2) UIAPP: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3) TPPUI: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4) C3: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5) Reporting:  Master to current_env_upgrading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6) TPIC: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7) UIAPP: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8) TPPUI: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9) C3:  current_env_upgrading to itself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 xml:space="preserve">*** 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3D master for 7D</w:delText>
              </w:r>
            </w:del>
          </w:p>
          <w:p w14:paraId="6E1DAEF2" w14:textId="76D3768B" w:rsidR="008A2A0F" w:rsidRPr="0045718F" w:rsidDel="00440061" w:rsidRDefault="008A2A0F" w:rsidP="004824F5">
            <w:pPr>
              <w:rPr>
                <w:del w:id="1402" w:author="Wigfall, Trevonte" w:date="2021-06-11T18:06:00Z"/>
                <w:rFonts w:ascii="Calibri" w:hAnsi="Calibri"/>
                <w:color w:val="000000"/>
                <w:sz w:val="22"/>
                <w:szCs w:val="22"/>
              </w:rPr>
            </w:pPr>
            <w:del w:id="1403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7D master for 8Q</w:delText>
              </w:r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br/>
                <w:delText>8Q master for everything else</w:delText>
              </w:r>
              <w:r w:rsidRPr="0045718F" w:rsidDel="00440061">
                <w:rPr>
                  <w:rFonts w:ascii="Calibri" w:hAnsi="Calibri"/>
                  <w:noProof/>
                  <w:color w:val="000000"/>
                  <w:sz w:val="22"/>
                  <w:szCs w:val="22"/>
                </w:rPr>
                <w:drawing>
                  <wp:anchor distT="0" distB="0" distL="114300" distR="114300" simplePos="0" relativeHeight="251764736" behindDoc="0" locked="0" layoutInCell="1" allowOverlap="1" wp14:anchorId="3B6A8F27" wp14:editId="020290A1">
                    <wp:simplePos x="0" y="0"/>
                    <wp:positionH relativeFrom="column">
                      <wp:posOffset>2076450</wp:posOffset>
                    </wp:positionH>
                    <wp:positionV relativeFrom="paragraph">
                      <wp:posOffset>0</wp:posOffset>
                    </wp:positionV>
                    <wp:extent cx="180975" cy="266700"/>
                    <wp:effectExtent l="0" t="0" r="0" b="0"/>
                    <wp:wrapNone/>
                    <wp:docPr id="20" name="Text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TextBox 3"/>
                            <pic:cNvPicPr>
                              <a:picLocks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975" cy="2667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del>
          </w:p>
          <w:p w14:paraId="03CD6777" w14:textId="77777777" w:rsidR="008A2A0F" w:rsidRPr="0045718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tcPrChange w:id="1404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A06E2EB" w14:textId="340C6251" w:rsidR="008A2A0F" w:rsidRPr="0045718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405" w:author="Wigfall, Trevonte" w:date="2021-06-11T18:06:00Z">
              <w:r w:rsidRPr="00597B9C">
                <w:rPr>
                  <w:rFonts w:asciiTheme="minorHAnsi" w:hAnsiTheme="minorHAnsi"/>
                  <w:smallCaps/>
                  <w:sz w:val="22"/>
                  <w:szCs w:val="22"/>
                </w:rPr>
                <w:t>Environment functional</w:t>
              </w:r>
            </w:ins>
            <w:del w:id="1406" w:author="Wigfall, Trevonte" w:date="2021-06-11T18:06:00Z">
              <w:r w:rsidRPr="0045718F"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no discrepancies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  <w:tcPrChange w:id="1407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A4DFA1" w14:textId="4B21F147" w:rsidR="008A2A0F" w:rsidRPr="0045718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08" w:author="Wigfall, Trevonte" w:date="2021-06-11T18:06:00Z">
              <w:del w:id="1409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410" w:author="Wigfall, Trevonte" w:date="2021-06-20T23:56:00Z">
              <w:del w:id="1411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412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413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414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26BED858" w14:textId="77777777" w:rsidTr="008A2A0F">
        <w:trPr>
          <w:trHeight w:val="557"/>
          <w:trPrChange w:id="1415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6" w:author="Wigfall, Trevonte" w:date="2021-06-11T18:06:00Z">
              <w:tcPr>
                <w:tcW w:w="294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02597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7" w:author="Wigfall, Trevonte" w:date="2021-06-11T18:06:00Z">
              <w:tcPr>
                <w:tcW w:w="266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EFED4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18" w:author="Wigfall, Trevonte" w:date="2021-06-11T18:06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F2C143" w14:textId="6FBF85B3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19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420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Code Editing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21" w:author="Wigfall, Trevonte" w:date="2021-06-11T18:06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2ED14A9" w14:textId="3E86E7BB" w:rsidR="008A2A0F" w:rsidRPr="00597B9C" w:rsidRDefault="008A2A0F" w:rsidP="004824F5">
            <w:pPr>
              <w:rPr>
                <w:b/>
              </w:rPr>
            </w:pPr>
            <w:ins w:id="1422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23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Environment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24" w:author="Wigfall, Trevonte" w:date="2021-06-11T18:06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C3E71D6" w14:textId="13E17C1D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2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2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27" w:author="Wigfall, Trevonte" w:date="2021-06-11T18:06:00Z">
              <w:tcPr>
                <w:tcW w:w="29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A1DB70" w14:textId="111E56F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28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29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0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6C101C" w14:textId="41C224C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31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Send Broadcast when work is complete</w:t>
              </w:r>
              <w:r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43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Validate Environment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3" w:author="Wigfall, Trevonte" w:date="2021-06-11T18:06:00Z">
              <w:tcPr>
                <w:tcW w:w="4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AB2D364" w14:textId="29BF2693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434" w:author="Wigfall, Trevonte" w:date="2021-06-11T18:06:00Z">
              <w:r>
                <w:rPr>
                  <w:rFonts w:asciiTheme="minorHAnsi" w:hAnsiTheme="minorHAnsi"/>
                  <w:smallCaps/>
                  <w:sz w:val="22"/>
                  <w:szCs w:val="22"/>
                </w:rPr>
                <w:t>broadcast sent</w:t>
              </w:r>
            </w:ins>
            <w:del w:id="1435" w:author="Wigfall, Trevonte" w:date="2021-06-11T18:06:00Z">
              <w:r w:rsidRPr="00597B9C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Environment functional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36" w:author="Wigfall, Trevonte" w:date="2021-06-11T18:06:00Z">
              <w:tcPr>
                <w:tcW w:w="5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4CF0CD" w14:textId="19180FC6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37" w:author="Wigfall, Trevonte" w:date="2021-06-11T18:06:00Z">
              <w:del w:id="1438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439" w:author="Wigfall, Trevonte" w:date="2021-06-20T23:56:00Z">
              <w:del w:id="1440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441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442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443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7B37FB73" w14:textId="77777777" w:rsidTr="008A2A0F">
        <w:trPr>
          <w:trHeight w:val="557"/>
          <w:trPrChange w:id="144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5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7E62B7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6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59DC98B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47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149A2C7" w14:textId="0BE1A259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48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449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50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0F68F80" w14:textId="1729945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51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52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53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DEBE7DB" w14:textId="1571BC8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5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5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6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E2AABE7" w14:textId="500CCE5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57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58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59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611939D" w14:textId="64DFCFB7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60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Inform Claims Team that they can release CLMU</w:t>
              </w:r>
            </w:ins>
            <w:del w:id="1461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Send Broadcast when work is complete</w:delText>
              </w:r>
              <w:r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62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B58A794" w14:textId="5603D56E" w:rsidR="008A2A0F" w:rsidRPr="00597B9C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463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phonecall made</w:t>
              </w:r>
            </w:ins>
            <w:del w:id="1464" w:author="Wigfall, Trevonte" w:date="2021-06-11T18:06:00Z">
              <w:r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broadcast sent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65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1AD94F4" w14:textId="6ED26921" w:rsidR="008A2A0F" w:rsidRPr="00240F73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66" w:author="Wigfall, Trevonte" w:date="2021-06-11T18:06:00Z">
              <w:del w:id="1467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468" w:author="Wigfall, Trevonte" w:date="2021-06-20T23:56:00Z">
              <w:del w:id="1469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470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471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47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3CEE612D" w14:textId="77777777" w:rsidTr="008A2A0F">
        <w:trPr>
          <w:trHeight w:val="557"/>
          <w:trPrChange w:id="1473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4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DB66E6E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5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AB741E9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76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685A36" w14:textId="22DA0CD6" w:rsidR="008A2A0F" w:rsidRDefault="008A2A0F" w:rsidP="004824F5">
            <w:ins w:id="1477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478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79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0559D044" w14:textId="70211F69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80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481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482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619783E9" w14:textId="5811A29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8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8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85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AC7F3A" w14:textId="4F211D85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86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487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88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0999808" w14:textId="0828B352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489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Close deployment and validation tasks in SNOW</w:t>
              </w:r>
            </w:ins>
            <w:del w:id="1490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Inform Claims Team that they can release CLMU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91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F6A3B15" w14:textId="2BE27EB6" w:rsidR="008A2A0F" w:rsidRPr="00FB0176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492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tasks closed</w:t>
              </w:r>
            </w:ins>
            <w:del w:id="1493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phonecall made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494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0B2DF1" w14:textId="5A544B1C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495" w:author="Wigfall, Trevonte" w:date="2021-06-11T18:06:00Z">
              <w:del w:id="1496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497" w:author="Wigfall, Trevonte" w:date="2021-06-20T23:56:00Z">
              <w:del w:id="1498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499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500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501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3F7AFDC0" w14:textId="77777777" w:rsidTr="008A2A0F">
        <w:trPr>
          <w:trHeight w:val="557"/>
          <w:trPrChange w:id="1502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03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012C11C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04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A8706C6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05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91B84DC" w14:textId="19C80F28" w:rsidR="008A2A0F" w:rsidRDefault="008A2A0F" w:rsidP="004824F5">
            <w:ins w:id="1506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507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08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2FC4EF33" w14:textId="58A71831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09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510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11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11933FF" w14:textId="525A36D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12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13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14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EEC8784" w14:textId="484FEA38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15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16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17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317B08A" w14:textId="74B6E5CC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18" w:author="Wigfall, Trevonte" w:date="2021-06-11T18:06:00Z">
              <w:r w:rsidRPr="00995E7B">
                <w:rPr>
                  <w:rFonts w:asciiTheme="minorHAnsi" w:hAnsiTheme="minorHAnsi"/>
                  <w:b/>
                  <w:sz w:val="22"/>
                  <w:szCs w:val="22"/>
                </w:rPr>
                <w:t>Close SNOW CHG</w:t>
              </w:r>
            </w:ins>
            <w:del w:id="1519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deployment and validation tasks in SNOW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20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EDC72F3" w14:textId="746F4666" w:rsidR="008A2A0F" w:rsidRPr="00FB0176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521" w:author="Wigfall, Trevonte" w:date="2021-06-11T18:06:00Z">
              <w:r w:rsidRPr="00FB0176">
                <w:rPr>
                  <w:rFonts w:asciiTheme="minorHAnsi" w:hAnsiTheme="minorHAnsi"/>
                  <w:smallCaps/>
                  <w:sz w:val="22"/>
                  <w:szCs w:val="22"/>
                </w:rPr>
                <w:t>CNR closed</w:t>
              </w:r>
            </w:ins>
            <w:del w:id="1522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tasks closed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23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8DADDC7" w14:textId="5984E50F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24" w:author="Wigfall, Trevonte" w:date="2021-06-11T18:06:00Z">
              <w:del w:id="1525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526" w:author="Wigfall, Trevonte" w:date="2021-06-20T23:56:00Z">
              <w:del w:id="1527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528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529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530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10BCEB30" w14:textId="77777777" w:rsidTr="008A2A0F">
        <w:trPr>
          <w:trHeight w:val="557"/>
          <w:trPrChange w:id="1531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32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C657C26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33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C58B000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34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1649C95" w14:textId="160C2136" w:rsidR="008A2A0F" w:rsidRDefault="008A2A0F" w:rsidP="004824F5">
            <w:ins w:id="1535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536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37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4BD7DCE4" w14:textId="6C523EFD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38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539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40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341EBB9" w14:textId="10ECE290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41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42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43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2FCEA55" w14:textId="58427114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44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45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546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BB6755A" w14:textId="362BC41A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47" w:author="Wigfall, Trevonte" w:date="2021-06-11T18:06:00Z">
              <w:r w:rsidRPr="00055E1E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Email APM, asking them to resume monitoring CXT* alerts</w:t>
              </w:r>
            </w:ins>
            <w:del w:id="1548" w:author="Wigfall, Trevonte" w:date="2021-06-11T18:06:00Z">
              <w:r w:rsidRPr="00995E7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Close SNOW CHG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tcPrChange w:id="1549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1C0D98F" w14:textId="7C81B843" w:rsidR="008A2A0F" w:rsidRPr="00FB0176" w:rsidRDefault="008A2A0F" w:rsidP="004824F5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ins w:id="1550" w:author="Wigfall, Trevonte" w:date="2021-06-11T18:06:00Z">
              <w:r w:rsidRPr="00055E1E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t>all nodes inactive</w:t>
              </w:r>
            </w:ins>
            <w:del w:id="1551" w:author="Wigfall, Trevonte" w:date="2021-06-11T18:06:00Z">
              <w:r w:rsidRPr="00FB0176" w:rsidDel="00440061">
                <w:rPr>
                  <w:rFonts w:asciiTheme="minorHAnsi" w:hAnsiTheme="minorHAnsi"/>
                  <w:smallCaps/>
                  <w:sz w:val="22"/>
                  <w:szCs w:val="22"/>
                </w:rPr>
                <w:delText>CNR closed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52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6748FCA" w14:textId="6A73049D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53" w:author="Wigfall, Trevonte" w:date="2021-06-11T18:06:00Z">
              <w:del w:id="1554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555" w:author="Wigfall, Trevonte" w:date="2021-06-20T23:56:00Z">
              <w:del w:id="1556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557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55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55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04BA624C" w14:textId="77777777" w:rsidTr="008A2A0F">
        <w:trPr>
          <w:trHeight w:val="557"/>
          <w:trPrChange w:id="156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61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A9749C2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62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8F56F97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63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AC6E512" w14:textId="6DAC326D" w:rsidR="008A2A0F" w:rsidRDefault="008A2A0F" w:rsidP="004824F5">
            <w:ins w:id="1564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565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66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1B4ECEFD" w14:textId="5AB12BAB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67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568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69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39678585" w14:textId="444C25EE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7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7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72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37A0F57" w14:textId="232AC879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57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57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7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74810DBC" w14:textId="77777777" w:rsidR="008A2A0F" w:rsidRPr="00F01A88" w:rsidRDefault="008A2A0F" w:rsidP="004824F5">
            <w:pPr>
              <w:rPr>
                <w:ins w:id="1576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577" w:author="Wigfall, Trevonte" w:date="2021-06-11T18:06:00Z">
              <w:r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U</w:t>
              </w:r>
              <w:r w:rsidRPr="00F01A88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t>pdate RM spreadsheet that change is complete</w:t>
              </w:r>
            </w:ins>
          </w:p>
          <w:p w14:paraId="0CAB5626" w14:textId="3B598646" w:rsidR="008A2A0F" w:rsidRPr="00055E1E" w:rsidRDefault="008A2A0F" w:rsidP="004824F5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del w:id="1578" w:author="Wigfall, Trevonte" w:date="2021-06-11T18:06:00Z">
              <w:r w:rsidRPr="00055E1E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Email APM, asking them to resume monitoring CXT* alerts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79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bottom"/>
              </w:tcPr>
            </w:tcPrChange>
          </w:tcPr>
          <w:p w14:paraId="2414A59B" w14:textId="04955EC6" w:rsidR="008A2A0F" w:rsidRPr="00055E1E" w:rsidRDefault="008A2A0F" w:rsidP="004824F5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ins w:id="1580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Spreadsheet updated</w:t>
              </w:r>
            </w:ins>
            <w:del w:id="1581" w:author="Wigfall, Trevonte" w:date="2021-06-11T18:06:00Z">
              <w:r w:rsidRPr="00055E1E" w:rsidDel="00440061">
                <w:rPr>
                  <w:rFonts w:ascii="Calibri" w:hAnsi="Calibri"/>
                  <w:bCs/>
                  <w:color w:val="000000"/>
                  <w:sz w:val="22"/>
                  <w:szCs w:val="22"/>
                </w:rPr>
                <w:delText>all nodes inactive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82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BD3BB03" w14:textId="1DF8BCE3" w:rsidR="008A2A0F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83" w:author="Wigfall, Trevonte" w:date="2021-06-11T18:06:00Z">
              <w:del w:id="1584" w:author="Trevonte Wigfall" w:date="2021-12-28T22:01:00Z">
                <w:r w:rsidRPr="00BE32BB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FRI </w:delText>
                </w:r>
              </w:del>
            </w:ins>
            <w:ins w:id="1585" w:author="Wigfall, Trevonte" w:date="2021-06-20T23:56:00Z">
              <w:del w:id="1586" w:author="Trevonte Wigfall" w:date="2021-12-28T22:01:00Z">
                <w:r w:rsidR="00892374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6/11/21</w:delText>
                </w:r>
              </w:del>
            </w:ins>
            <w:ins w:id="1587" w:author="Trevonte Wigfall" w:date="2021-12-28T22:01:00Z">
              <w:r w:rsidR="0078195C">
                <w:rPr>
                  <w:rFonts w:asciiTheme="minorHAnsi" w:hAnsiTheme="minorHAnsi"/>
                  <w:b/>
                  <w:sz w:val="22"/>
                  <w:szCs w:val="22"/>
                </w:rPr>
                <w:t>12/28/2021 00:00:00</w:t>
              </w:r>
            </w:ins>
            <w:ins w:id="1588" w:author="Wigfall, Trevonte" w:date="2021-06-20T23:56:00Z">
              <w:r w:rsidR="00892374">
                <w:rPr>
                  <w:rFonts w:asciiTheme="minorHAnsi" w:hAnsiTheme="minorHAnsi"/>
                  <w:b/>
                  <w:sz w:val="22"/>
                  <w:szCs w:val="22"/>
                </w:rPr>
                <w:t xml:space="preserve"> </w:t>
              </w:r>
            </w:ins>
            <w:del w:id="1589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14:paraId="5033C601" w14:textId="77777777" w:rsidTr="008A2A0F">
        <w:trPr>
          <w:trHeight w:val="557"/>
          <w:trPrChange w:id="1590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91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D59A8FD" w14:textId="77777777" w:rsidR="008A2A0F" w:rsidRPr="00C46E95" w:rsidRDefault="008A2A0F" w:rsidP="004824F5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92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3B4F8A1" w14:textId="77777777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593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0B3291C" w14:textId="413DE82D" w:rsidR="008A2A0F" w:rsidRDefault="008A2A0F" w:rsidP="004824F5">
            <w:ins w:id="1594" w:author="Wigfall, Trevonte" w:date="2021-06-11T18:06:00Z">
              <w:r w:rsidRPr="00597B9C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595" w:author="Wigfall, Trevonte" w:date="2021-06-11T18:06:00Z">
              <w:r w:rsidRPr="00597B9C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96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43CCAF2" w14:textId="5CAE8540" w:rsidR="008A2A0F" w:rsidRPr="00597B9C" w:rsidRDefault="008A2A0F" w:rsidP="004824F5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1597" w:author="Wigfall, Trevonte" w:date="2021-06-11T18:06:00Z">
              <w:r w:rsidRPr="00FB017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n/a</w:t>
              </w:r>
            </w:ins>
            <w:del w:id="1598" w:author="Wigfall, Trevonte" w:date="2021-06-11T18:06:00Z">
              <w:r w:rsidRPr="00FB0176" w:rsidDel="00440061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599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429376" w14:textId="213A26C0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600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601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02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241FEA50" w14:textId="0392628D" w:rsidR="008A2A0F" w:rsidRPr="00597B9C" w:rsidRDefault="008A2A0F" w:rsidP="004824F5">
            <w:pPr>
              <w:rPr>
                <w:rFonts w:asciiTheme="minorHAnsi" w:hAnsiTheme="minorHAnsi"/>
                <w:b/>
                <w:sz w:val="22"/>
                <w:szCs w:val="22"/>
              </w:rPr>
            </w:pPr>
            <w:ins w:id="1603" w:author="Wigfall, Trevonte" w:date="2021-06-11T18:06:00Z">
              <w:r w:rsidRPr="00597B9C">
                <w:rPr>
                  <w:rFonts w:asciiTheme="minorHAnsi" w:hAnsiTheme="minorHAnsi"/>
                  <w:b/>
                  <w:sz w:val="22"/>
                  <w:szCs w:val="22"/>
                </w:rPr>
                <w:t>n/a</w:t>
              </w:r>
            </w:ins>
            <w:del w:id="1604" w:author="Wigfall, Trevonte" w:date="2021-06-11T18:06:00Z">
              <w:r w:rsidRPr="00597B9C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05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76CCDBC" w14:textId="482CC887" w:rsidR="008A2A0F" w:rsidRPr="00F01A88" w:rsidDel="00440061" w:rsidRDefault="008A2A0F" w:rsidP="004824F5">
            <w:pPr>
              <w:rPr>
                <w:del w:id="1606" w:author="Wigfall, Trevonte" w:date="2021-06-11T18:06:00Z"/>
                <w:rFonts w:ascii="Calibri" w:hAnsi="Calibri"/>
                <w:b/>
                <w:color w:val="000000"/>
                <w:sz w:val="22"/>
                <w:szCs w:val="22"/>
              </w:rPr>
            </w:pPr>
            <w:ins w:id="1607" w:author="Wigfall, Trevonte" w:date="2021-06-11T18:06:00Z">
              <w:r w:rsidRPr="00055E1E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  </w:r>
            </w:ins>
            <w:del w:id="1608" w:author="Wigfall, Trevonte" w:date="2021-06-11T18:06:00Z">
              <w:r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U</w:delText>
              </w:r>
              <w:r w:rsidRPr="00F01A88" w:rsidDel="00440061">
                <w:rPr>
                  <w:rFonts w:ascii="Calibri" w:hAnsi="Calibri"/>
                  <w:b/>
                  <w:color w:val="000000"/>
                  <w:sz w:val="22"/>
                  <w:szCs w:val="22"/>
                </w:rPr>
                <w:delText>pdate RM spreadsheet that change is complete</w:delText>
              </w:r>
            </w:del>
          </w:p>
          <w:p w14:paraId="241D9ADD" w14:textId="77777777" w:rsidR="008A2A0F" w:rsidRPr="00055E1E" w:rsidRDefault="008A2A0F" w:rsidP="004824F5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09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1ECAC39D" w14:textId="501BF15F" w:rsidR="008A2A0F" w:rsidRDefault="008A2A0F" w:rsidP="004824F5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ins w:id="1610" w:author="Wigfall, Trevonte" w:date="2021-06-11T18:06:00Z">
              <w:r>
                <w:rPr>
                  <w:rFonts w:ascii="Calibri" w:hAnsi="Calibri"/>
                  <w:color w:val="000000"/>
                  <w:sz w:val="22"/>
                  <w:szCs w:val="22"/>
                </w:rPr>
                <w:t>Email sent</w:t>
              </w:r>
            </w:ins>
            <w:del w:id="1611" w:author="Wigfall, Trevonte" w:date="2021-06-11T18:06:00Z">
              <w:r w:rsidDel="00440061">
                <w:rPr>
                  <w:rFonts w:ascii="Calibri" w:hAnsi="Calibri"/>
                  <w:color w:val="000000"/>
                  <w:sz w:val="22"/>
                  <w:szCs w:val="22"/>
                </w:rPr>
                <w:delText>Spreadsheet updated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12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67F6433" w14:textId="57080A51" w:rsidR="008A2A0F" w:rsidRPr="0003339F" w:rsidRDefault="008A2A0F" w:rsidP="004824F5">
            <w:pPr>
              <w:rPr>
                <w:rFonts w:asciiTheme="minorHAnsi" w:hAnsiTheme="minorHAnsi"/>
                <w:b/>
                <w:sz w:val="22"/>
                <w:szCs w:val="22"/>
                <w:rPrChange w:id="1613" w:author="Wigfall, Trevonte" w:date="2021-07-20T14:18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614" w:author="Wigfall, Trevonte" w:date="2021-06-11T18:06:00Z">
              <w:del w:id="1615" w:author="Trevonte Wigfall" w:date="2021-12-28T22:01:00Z">
                <w:r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SAT 5/15/</w:delText>
                </w:r>
                <w:r w:rsidRPr="005C03B1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21</w:delText>
                </w:r>
              </w:del>
            </w:ins>
            <w:ins w:id="1616" w:author="Wigfall, Trevonte" w:date="2021-07-20T14:18:00Z">
              <w:del w:id="1617" w:author="Trevonte Wigfall" w:date="2021-12-28T22:01:00Z">
                <w:r w:rsidR="0003339F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 </w:delText>
                </w:r>
              </w:del>
            </w:ins>
            <w:ins w:id="1618" w:author="Wigfall, Trevonte" w:date="2021-07-20T23:00:00Z">
              <w:del w:id="1619" w:author="Trevonte Wigfall" w:date="2021-12-28T22:01:00Z">
                <w:r w:rsidR="001E5767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 xml:space="preserve">Starting at </w:delText>
                </w:r>
              </w:del>
            </w:ins>
            <w:ins w:id="1620" w:author="Wigfall, Trevonte" w:date="2021-07-20T14:18:00Z">
              <w:del w:id="1621" w:author="Trevonte Wigfall" w:date="2021-12-28T22:01:00Z">
                <w:r w:rsidR="0003339F" w:rsidDel="0078195C">
                  <w:rPr>
                    <w:rFonts w:asciiTheme="minorHAnsi" w:hAnsiTheme="minorHAnsi"/>
                    <w:b/>
                    <w:sz w:val="22"/>
                    <w:szCs w:val="22"/>
                  </w:rPr>
                  <w:delText>11:00</w:delText>
                </w:r>
              </w:del>
            </w:ins>
            <w:del w:id="1622" w:author="Wigfall, Trevonte" w:date="2021-06-11T18:06:00Z">
              <w:r w:rsidRPr="00BE32BB" w:rsidDel="00440061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Pr="00BE32BB" w:rsidDel="008A2A0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5/14/21 </w:delText>
              </w:r>
            </w:del>
          </w:p>
        </w:tc>
      </w:tr>
      <w:tr w:rsidR="008A2A0F" w:rsidRPr="00597B9C" w:rsidDel="0003339F" w14:paraId="5962EE7E" w14:textId="7AAEEF87" w:rsidTr="008A2A0F">
        <w:trPr>
          <w:trHeight w:val="557"/>
          <w:del w:id="1623" w:author="Wigfall, Trevonte" w:date="2021-07-20T14:18:00Z"/>
          <w:trPrChange w:id="1624" w:author="Wigfall, Trevonte" w:date="2021-06-11T18:06:00Z">
            <w:trPr>
              <w:trHeight w:val="557"/>
            </w:trPr>
          </w:trPrChange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25" w:author="Wigfall, Trevonte" w:date="2021-06-11T18:06:00Z">
              <w:tcPr>
                <w:tcW w:w="294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6D3FE728" w14:textId="7FD0A46C" w:rsidR="008A2A0F" w:rsidRPr="00C46E95" w:rsidDel="0003339F" w:rsidRDefault="008A2A0F" w:rsidP="00EA71DA">
            <w:pPr>
              <w:pStyle w:val="ListParagraph"/>
              <w:numPr>
                <w:ilvl w:val="0"/>
                <w:numId w:val="44"/>
              </w:numPr>
              <w:jc w:val="both"/>
              <w:rPr>
                <w:del w:id="1626" w:author="Wigfall, Trevonte" w:date="2021-07-20T14:18:00Z"/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27" w:author="Wigfall, Trevonte" w:date="2021-06-11T18:06:00Z">
              <w:tcPr>
                <w:tcW w:w="266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793DEB8" w14:textId="0240D2CD" w:rsidR="008A2A0F" w:rsidRPr="00597B9C" w:rsidDel="0003339F" w:rsidRDefault="008A2A0F" w:rsidP="00EA71DA">
            <w:pPr>
              <w:rPr>
                <w:del w:id="1628" w:author="Wigfall, Trevonte" w:date="2021-07-20T14:18:00Z"/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29" w:author="Wigfall, Trevonte" w:date="2021-06-11T18:06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0ED415FC" w14:textId="0BE3B6DA" w:rsidR="008A2A0F" w:rsidDel="0003339F" w:rsidRDefault="008A2A0F" w:rsidP="00EA71DA">
            <w:pPr>
              <w:rPr>
                <w:del w:id="1630" w:author="Wigfall, Trevonte" w:date="2021-07-20T14:18:00Z"/>
              </w:rPr>
            </w:pPr>
            <w:del w:id="1631" w:author="Wigfall, Trevonte" w:date="2021-06-11T18:06:00Z">
              <w:r w:rsidRPr="00597B9C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632" w:author="Wigfall, Trevonte" w:date="2021-06-11T18:06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795C0F8D" w14:textId="39EA7B66" w:rsidR="008A2A0F" w:rsidRPr="00597B9C" w:rsidDel="0003339F" w:rsidRDefault="008A2A0F" w:rsidP="00EA71DA">
            <w:pPr>
              <w:rPr>
                <w:del w:id="1633" w:author="Wigfall, Trevonte" w:date="2021-07-20T14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634" w:author="Wigfall, Trevonte" w:date="2021-06-11T18:06:00Z">
              <w:r w:rsidRPr="00FB0176"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PrChange w:id="1635" w:author="Wigfall, Trevonte" w:date="2021-06-11T18:06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</w:tcPr>
            </w:tcPrChange>
          </w:tcPr>
          <w:p w14:paraId="5BCD9E77" w14:textId="738CDD58" w:rsidR="008A2A0F" w:rsidRPr="00597B9C" w:rsidDel="0003339F" w:rsidRDefault="008A2A0F" w:rsidP="00EA71DA">
            <w:pPr>
              <w:rPr>
                <w:del w:id="1636" w:author="Wigfall, Trevonte" w:date="2021-07-20T14:18:00Z"/>
                <w:rFonts w:asciiTheme="minorHAnsi" w:hAnsiTheme="minorHAnsi"/>
                <w:b/>
                <w:sz w:val="22"/>
                <w:szCs w:val="22"/>
              </w:rPr>
            </w:pPr>
            <w:del w:id="1637" w:author="Wigfall, Trevonte" w:date="2021-06-11T18:06:00Z">
              <w:r w:rsidRPr="00597B9C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38" w:author="Wigfall, Trevonte" w:date="2021-06-11T18:06:00Z">
              <w:tcPr>
                <w:tcW w:w="29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7A451A03" w14:textId="7E148010" w:rsidR="008A2A0F" w:rsidRPr="00597B9C" w:rsidDel="0003339F" w:rsidRDefault="008A2A0F" w:rsidP="00EA71DA">
            <w:pPr>
              <w:rPr>
                <w:del w:id="1639" w:author="Wigfall, Trevonte" w:date="2021-07-20T14:18:00Z"/>
                <w:rFonts w:asciiTheme="minorHAnsi" w:hAnsiTheme="minorHAnsi"/>
                <w:b/>
                <w:sz w:val="22"/>
                <w:szCs w:val="22"/>
              </w:rPr>
            </w:pPr>
            <w:del w:id="1640" w:author="Wigfall, Trevonte" w:date="2021-06-11T18:06:00Z">
              <w:r w:rsidRPr="00597B9C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n/a</w:delText>
              </w:r>
            </w:del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41" w:author="Wigfall, Trevonte" w:date="2021-06-11T18:06:00Z">
              <w:tcPr>
                <w:tcW w:w="1743" w:type="pct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4803DCAD" w14:textId="7381D2D5" w:rsidR="008A2A0F" w:rsidRPr="00055E1E" w:rsidDel="0003339F" w:rsidRDefault="008A2A0F" w:rsidP="00EA71DA">
            <w:pPr>
              <w:rPr>
                <w:del w:id="1642" w:author="Wigfall, Trevonte" w:date="2021-07-20T14:18:00Z"/>
                <w:rFonts w:ascii="Arial" w:hAnsi="Arial" w:cs="Arial"/>
                <w:b/>
                <w:color w:val="000000"/>
                <w:sz w:val="22"/>
                <w:szCs w:val="22"/>
              </w:rPr>
            </w:pPr>
            <w:del w:id="1643" w:author="Wigfall, Trevonte" w:date="2021-06-11T18:06:00Z">
              <w:r w:rsidRPr="00055E1E" w:rsidDel="009A5686">
                <w:rPr>
                  <w:rFonts w:ascii="Arial" w:hAnsi="Arial" w:cs="Arial"/>
                  <w:b/>
                  <w:color w:val="000000"/>
                  <w:sz w:val="22"/>
                  <w:szCs w:val="22"/>
                </w:rPr>
                <w:delText>Perform the Ready-For-Business email the day after implementation to PROD:  https://share.wellpoint.com/teams/ITEnvironmentMgmt/Facets/Shared%20Documents/How-To%20Documents/McKesson/How_To_Send_Ready_For_Business_Validation_After_McKesson_Outage.docx</w:delText>
              </w:r>
            </w:del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44" w:author="Wigfall, Trevonte" w:date="2021-06-11T18:06:00Z">
              <w:tcPr>
                <w:tcW w:w="4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5735AECA" w14:textId="56821A4E" w:rsidR="008A2A0F" w:rsidDel="0003339F" w:rsidRDefault="008A2A0F" w:rsidP="00EA71DA">
            <w:pPr>
              <w:rPr>
                <w:del w:id="1645" w:author="Wigfall, Trevonte" w:date="2021-07-20T14:18:00Z"/>
                <w:rFonts w:ascii="Calibri" w:hAnsi="Calibri"/>
                <w:color w:val="000000"/>
                <w:sz w:val="22"/>
                <w:szCs w:val="22"/>
              </w:rPr>
            </w:pPr>
            <w:del w:id="1646" w:author="Wigfall, Trevonte" w:date="2021-06-11T18:06:00Z">
              <w:r w:rsidDel="009A5686">
                <w:rPr>
                  <w:rFonts w:ascii="Calibri" w:hAnsi="Calibri"/>
                  <w:color w:val="000000"/>
                  <w:sz w:val="22"/>
                  <w:szCs w:val="22"/>
                </w:rPr>
                <w:delText>Email sent</w:delText>
              </w:r>
            </w:del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PrChange w:id="1647" w:author="Wigfall, Trevonte" w:date="2021-06-11T18:06:00Z">
              <w:tcPr>
                <w:tcW w:w="5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</w:tcPrChange>
          </w:tcPr>
          <w:p w14:paraId="33CE5E24" w14:textId="5A32467E" w:rsidR="008A2A0F" w:rsidDel="009A5686" w:rsidRDefault="008A2A0F" w:rsidP="00EA71DA">
            <w:pPr>
              <w:rPr>
                <w:del w:id="1648" w:author="Wigfall, Trevonte" w:date="2021-06-11T18:06:00Z"/>
                <w:rFonts w:asciiTheme="minorHAnsi" w:hAnsiTheme="minorHAnsi"/>
                <w:b/>
                <w:sz w:val="22"/>
                <w:szCs w:val="22"/>
              </w:rPr>
            </w:pPr>
            <w:del w:id="1649" w:author="Wigfall, Trevonte" w:date="2021-06-11T18:06:00Z">
              <w:r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>SAT 5/15/</w:delText>
              </w:r>
              <w:r w:rsidRPr="005C03B1" w:rsidDel="009A5686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21 </w:delText>
              </w:r>
            </w:del>
          </w:p>
          <w:p w14:paraId="4EEC46BF" w14:textId="583815F3" w:rsidR="008A2A0F" w:rsidDel="0003339F" w:rsidRDefault="008A2A0F" w:rsidP="00EA71DA">
            <w:pPr>
              <w:rPr>
                <w:del w:id="1650" w:author="Wigfall, Trevonte" w:date="2021-07-20T14:18:00Z"/>
                <w:rFonts w:asciiTheme="minorHAnsi" w:hAnsiTheme="minorHAnsi"/>
                <w:b/>
                <w:smallCaps/>
                <w:sz w:val="22"/>
                <w:szCs w:val="22"/>
              </w:rPr>
            </w:pPr>
            <w:del w:id="1651" w:author="Wigfall, Trevonte" w:date="2021-06-11T18:06:00Z">
              <w:r w:rsidDel="009A5686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 xml:space="preserve">11am </w:delText>
              </w:r>
            </w:del>
          </w:p>
        </w:tc>
      </w:tr>
    </w:tbl>
    <w:p w14:paraId="43644133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5C4D05EA" w14:textId="77777777" w:rsidTr="00C70289">
        <w:trPr>
          <w:trHeight w:val="2479"/>
        </w:trPr>
        <w:tc>
          <w:tcPr>
            <w:tcW w:w="13062" w:type="dxa"/>
          </w:tcPr>
          <w:p w14:paraId="78260ACE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lastRenderedPageBreak/>
              <w:t>Comments:</w:t>
            </w:r>
          </w:p>
          <w:p w14:paraId="66797366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11E8D780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2C9FF5C9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83ADF" w14:textId="77777777" w:rsidR="00051BD7" w:rsidRDefault="00051BD7">
      <w:r>
        <w:separator/>
      </w:r>
    </w:p>
  </w:endnote>
  <w:endnote w:type="continuationSeparator" w:id="0">
    <w:p w14:paraId="790B6E3F" w14:textId="77777777" w:rsidR="00051BD7" w:rsidRDefault="00051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6EF5" w14:textId="77777777" w:rsidR="00EA71DA" w:rsidRDefault="00EA71DA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6ABB5FA" w14:textId="77777777" w:rsidR="00EA71DA" w:rsidRDefault="00EA71DA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A8F77" w14:textId="77777777" w:rsidR="00051BD7" w:rsidRDefault="00051BD7">
      <w:r>
        <w:separator/>
      </w:r>
    </w:p>
  </w:footnote>
  <w:footnote w:type="continuationSeparator" w:id="0">
    <w:p w14:paraId="11FA9C76" w14:textId="77777777" w:rsidR="00051BD7" w:rsidRDefault="00051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509A9" w14:textId="77777777" w:rsidR="00EA71DA" w:rsidRDefault="009D05E4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306069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2234236" r:id="rId2"/>
      </w:object>
    </w:r>
  </w:p>
  <w:p w14:paraId="6EBF54B6" w14:textId="77777777" w:rsidR="00EA71DA" w:rsidRDefault="00EA71DA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3D21BE68" w14:textId="77777777" w:rsidR="00EA71DA" w:rsidRDefault="00EA71DA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52927206" w14:textId="77777777" w:rsidR="00EA71DA" w:rsidRDefault="00EA71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2CED"/>
    <w:rsid w:val="0003339F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1BD7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0BB7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08BC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0981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019"/>
    <w:rsid w:val="001B0457"/>
    <w:rsid w:val="001B50CE"/>
    <w:rsid w:val="001B6B2A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20C6"/>
    <w:rsid w:val="001E55C7"/>
    <w:rsid w:val="001E576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6B37"/>
    <w:rsid w:val="002E7DE4"/>
    <w:rsid w:val="002F121F"/>
    <w:rsid w:val="002F1AE3"/>
    <w:rsid w:val="002F36E6"/>
    <w:rsid w:val="002F5432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3BE2"/>
    <w:rsid w:val="0035515B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3CD9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1FD6"/>
    <w:rsid w:val="00452ACB"/>
    <w:rsid w:val="0045713F"/>
    <w:rsid w:val="0045718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24F5"/>
    <w:rsid w:val="004857DB"/>
    <w:rsid w:val="004872AB"/>
    <w:rsid w:val="00487CA0"/>
    <w:rsid w:val="004922CC"/>
    <w:rsid w:val="00492663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2FF5"/>
    <w:rsid w:val="004C41DB"/>
    <w:rsid w:val="004C4F71"/>
    <w:rsid w:val="004C7D91"/>
    <w:rsid w:val="004D23DD"/>
    <w:rsid w:val="004D5462"/>
    <w:rsid w:val="004D5B0F"/>
    <w:rsid w:val="004D5D76"/>
    <w:rsid w:val="004D7626"/>
    <w:rsid w:val="004E25E6"/>
    <w:rsid w:val="004E5308"/>
    <w:rsid w:val="004F0479"/>
    <w:rsid w:val="004F10E8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7593"/>
    <w:rsid w:val="00527925"/>
    <w:rsid w:val="005316A2"/>
    <w:rsid w:val="005317CA"/>
    <w:rsid w:val="00533B29"/>
    <w:rsid w:val="00534616"/>
    <w:rsid w:val="00536745"/>
    <w:rsid w:val="005429EE"/>
    <w:rsid w:val="00551630"/>
    <w:rsid w:val="00553114"/>
    <w:rsid w:val="00553D9C"/>
    <w:rsid w:val="00555F54"/>
    <w:rsid w:val="00556432"/>
    <w:rsid w:val="005564EB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5D2"/>
    <w:rsid w:val="00582AC7"/>
    <w:rsid w:val="00585EB7"/>
    <w:rsid w:val="00586E9B"/>
    <w:rsid w:val="00590F84"/>
    <w:rsid w:val="0059155A"/>
    <w:rsid w:val="00592D0C"/>
    <w:rsid w:val="0059388B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6470"/>
    <w:rsid w:val="006203F2"/>
    <w:rsid w:val="00622160"/>
    <w:rsid w:val="00622FD9"/>
    <w:rsid w:val="006242A5"/>
    <w:rsid w:val="006266F4"/>
    <w:rsid w:val="0062685D"/>
    <w:rsid w:val="00630290"/>
    <w:rsid w:val="00631DF5"/>
    <w:rsid w:val="00632686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4659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1CDB"/>
    <w:rsid w:val="006E2215"/>
    <w:rsid w:val="006E24A0"/>
    <w:rsid w:val="006E4DFE"/>
    <w:rsid w:val="006E6CA8"/>
    <w:rsid w:val="006F062C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5FD9"/>
    <w:rsid w:val="007176C4"/>
    <w:rsid w:val="00720166"/>
    <w:rsid w:val="00720604"/>
    <w:rsid w:val="007226B0"/>
    <w:rsid w:val="00724F67"/>
    <w:rsid w:val="00726458"/>
    <w:rsid w:val="00727DE8"/>
    <w:rsid w:val="007301A9"/>
    <w:rsid w:val="00731E37"/>
    <w:rsid w:val="00733872"/>
    <w:rsid w:val="0073397F"/>
    <w:rsid w:val="00742663"/>
    <w:rsid w:val="00743137"/>
    <w:rsid w:val="0074418E"/>
    <w:rsid w:val="00750246"/>
    <w:rsid w:val="007519ED"/>
    <w:rsid w:val="00751E4D"/>
    <w:rsid w:val="00754224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95C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0DBB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4CC"/>
    <w:rsid w:val="007E4A89"/>
    <w:rsid w:val="007E7268"/>
    <w:rsid w:val="007F1210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22C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3570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1C84"/>
    <w:rsid w:val="0087393B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F36"/>
    <w:rsid w:val="00884E3F"/>
    <w:rsid w:val="00892374"/>
    <w:rsid w:val="00892F52"/>
    <w:rsid w:val="00894AD6"/>
    <w:rsid w:val="008950A3"/>
    <w:rsid w:val="008954E6"/>
    <w:rsid w:val="00896AB9"/>
    <w:rsid w:val="00897AFE"/>
    <w:rsid w:val="00897EDD"/>
    <w:rsid w:val="008A0206"/>
    <w:rsid w:val="008A2252"/>
    <w:rsid w:val="008A23B3"/>
    <w:rsid w:val="008A2A0F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2AEA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51DB"/>
    <w:rsid w:val="009B6184"/>
    <w:rsid w:val="009B7706"/>
    <w:rsid w:val="009C0254"/>
    <w:rsid w:val="009C445B"/>
    <w:rsid w:val="009C45F9"/>
    <w:rsid w:val="009C7925"/>
    <w:rsid w:val="009C7DFA"/>
    <w:rsid w:val="009D048C"/>
    <w:rsid w:val="009D05E4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38ED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48A"/>
    <w:rsid w:val="00A43728"/>
    <w:rsid w:val="00A4407C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05E5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2CD"/>
    <w:rsid w:val="00B808B0"/>
    <w:rsid w:val="00B80F60"/>
    <w:rsid w:val="00B8398D"/>
    <w:rsid w:val="00B8683D"/>
    <w:rsid w:val="00B87742"/>
    <w:rsid w:val="00B90E20"/>
    <w:rsid w:val="00B91423"/>
    <w:rsid w:val="00B917E2"/>
    <w:rsid w:val="00B91A60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0C8A"/>
    <w:rsid w:val="00BE1D9A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076E8"/>
    <w:rsid w:val="00C1049E"/>
    <w:rsid w:val="00C11F5E"/>
    <w:rsid w:val="00C167E4"/>
    <w:rsid w:val="00C201EE"/>
    <w:rsid w:val="00C21323"/>
    <w:rsid w:val="00C23E60"/>
    <w:rsid w:val="00C25A8C"/>
    <w:rsid w:val="00C2753F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67A4"/>
    <w:rsid w:val="00CC73AC"/>
    <w:rsid w:val="00CD01DE"/>
    <w:rsid w:val="00CD1940"/>
    <w:rsid w:val="00CD2021"/>
    <w:rsid w:val="00CD590D"/>
    <w:rsid w:val="00CE0648"/>
    <w:rsid w:val="00CE2154"/>
    <w:rsid w:val="00CE3407"/>
    <w:rsid w:val="00CE3F2E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741"/>
    <w:rsid w:val="00D714EF"/>
    <w:rsid w:val="00D724D6"/>
    <w:rsid w:val="00D73AB8"/>
    <w:rsid w:val="00D74265"/>
    <w:rsid w:val="00D83746"/>
    <w:rsid w:val="00D85C5F"/>
    <w:rsid w:val="00D85D43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4E07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2669"/>
    <w:rsid w:val="00E14592"/>
    <w:rsid w:val="00E1747C"/>
    <w:rsid w:val="00E20FC2"/>
    <w:rsid w:val="00E24F7F"/>
    <w:rsid w:val="00E255F6"/>
    <w:rsid w:val="00E25CE2"/>
    <w:rsid w:val="00E26438"/>
    <w:rsid w:val="00E26AB5"/>
    <w:rsid w:val="00E3363D"/>
    <w:rsid w:val="00E40110"/>
    <w:rsid w:val="00E41268"/>
    <w:rsid w:val="00E42402"/>
    <w:rsid w:val="00E46C94"/>
    <w:rsid w:val="00E5028C"/>
    <w:rsid w:val="00E51C17"/>
    <w:rsid w:val="00E525C3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2552"/>
    <w:rsid w:val="00E638A2"/>
    <w:rsid w:val="00E64713"/>
    <w:rsid w:val="00E700DC"/>
    <w:rsid w:val="00E72190"/>
    <w:rsid w:val="00E746C4"/>
    <w:rsid w:val="00E75A3C"/>
    <w:rsid w:val="00E81085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A71DA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17633"/>
    <w:rsid w:val="00F20924"/>
    <w:rsid w:val="00F21605"/>
    <w:rsid w:val="00F22058"/>
    <w:rsid w:val="00F22289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6DE2"/>
    <w:rsid w:val="00F90282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6177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53CE353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78195C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1D3E6-85EB-41B0-A55F-25ACABA9C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19</TotalTime>
  <Pages>7</Pages>
  <Words>3568</Words>
  <Characters>20340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23861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18</cp:revision>
  <cp:lastPrinted>2016-04-21T16:18:00Z</cp:lastPrinted>
  <dcterms:created xsi:type="dcterms:W3CDTF">2021-06-08T17:54:00Z</dcterms:created>
  <dcterms:modified xsi:type="dcterms:W3CDTF">2021-12-29T03:04:00Z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