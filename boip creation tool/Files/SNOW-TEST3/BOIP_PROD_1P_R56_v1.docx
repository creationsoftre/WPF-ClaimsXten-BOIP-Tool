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312D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F90282" w:rsidRPr="00597B9C" w14:paraId="018DBACE" w14:textId="77777777" w:rsidTr="00EA71DA">
        <w:trPr>
          <w:trHeight w:val="438"/>
        </w:trPr>
        <w:tc>
          <w:tcPr>
            <w:tcW w:w="1728" w:type="dxa"/>
          </w:tcPr>
          <w:p w14:paraId="07DC4678" w14:textId="2172C023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08T13:53:00Z">
              <w:r w:rsidR="001B0019" w:rsidRPr="00894AD6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6-20T23:25:00Z">
              <w:r w:rsidR="00630290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2" w:author="Wigfall, Trevonte" w:date="2021-06-08T13:53:00Z">
              <w:r w:rsidRPr="009E3C96" w:rsidDel="001B0019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  <w:bookmarkStart w:id="3" w:name="Dropdown2"/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28882922" w14:textId="2FE04BCA" w:rsidR="00F90282" w:rsidRPr="00597B9C" w:rsidRDefault="00FE6177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ins w:id="4" w:author="Wigfall, Trevonte" w:date="2021-06-30T23:00:00Z">
              <w:r>
                <w:rPr>
                  <w:rFonts w:ascii="Garamond" w:hAnsi="Garamond"/>
                  <w:b/>
                  <w:sz w:val="24"/>
                  <w:szCs w:val="24"/>
                </w:rPr>
                <w:t xml:space="preserve">CXT Release </w:t>
              </w:r>
              <w:del w:id="5" w:author="Trevonte Wigfall" w:date="2021-12-28T21:27:00Z">
                <w:r w:rsidDel="00FE3F9C">
                  <w:rPr>
                    <w:rFonts w:ascii="Garamond" w:hAnsi="Garamond"/>
                    <w:b/>
                    <w:sz w:val="24"/>
                    <w:szCs w:val="24"/>
                  </w:rPr>
                  <w:delText>51.1</w:delText>
                </w:r>
              </w:del>
            </w:ins>
            <w:ins w:id="6" w:author="Trevonte Wigfall" w:date="2021-12-28T21:27:00Z">
              <w:r w:rsidR="00FE3F9C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7" w:author="Wigfall, Trevonte" w:date="2021-06-30T23:00:00Z">
              <w:r w:rsidR="00F90282" w:rsidRPr="00894AD6" w:rsidDel="00FE6177">
                <w:rPr>
                  <w:rFonts w:ascii="Garamond" w:hAnsi="Garamond"/>
                  <w:b/>
                  <w:sz w:val="24"/>
                  <w:szCs w:val="24"/>
                </w:rPr>
                <w:delText>CXT Release 5</w:delText>
              </w:r>
            </w:del>
            <w:del w:id="8" w:author="Wigfall, Trevonte" w:date="2021-06-11T14:00:00Z">
              <w:r w:rsidR="00F90282" w:rsidRPr="00894AD6" w:rsidDel="001B6B2A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9" w:author="Wigfall, Trevonte" w:date="2021-06-30T23:00:00Z">
              <w:r w:rsidR="00F90282" w:rsidRPr="00894AD6" w:rsidDel="00FE6177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del w:id="10" w:author="Wigfall, Trevonte" w:date="2021-06-11T14:00:00Z">
              <w:r w:rsidR="00F90282" w:rsidDel="001B6B2A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ED865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AE04268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3"/>
        <w:tc>
          <w:tcPr>
            <w:tcW w:w="2232" w:type="dxa"/>
          </w:tcPr>
          <w:p w14:paraId="58604D99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PROD-1P</w:t>
            </w:r>
          </w:p>
        </w:tc>
      </w:tr>
    </w:tbl>
    <w:p w14:paraId="35442A9B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32357E0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11" w:author="Wigfall, Trevonte" w:date="2021-06-11T18:06:00Z">
          <w:tblPr>
            <w:tblW w:w="5002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  <w:tblGridChange w:id="12">
          <w:tblGrid>
            <w:gridCol w:w="804"/>
            <w:gridCol w:w="728"/>
            <w:gridCol w:w="818"/>
            <w:gridCol w:w="2327"/>
            <w:gridCol w:w="719"/>
            <w:gridCol w:w="812"/>
            <w:gridCol w:w="90"/>
            <w:gridCol w:w="4677"/>
            <w:gridCol w:w="1168"/>
            <w:gridCol w:w="1532"/>
          </w:tblGrid>
        </w:tblGridChange>
      </w:tblGrid>
      <w:tr w:rsidR="00D43747" w:rsidRPr="00597B9C" w14:paraId="6193FE57" w14:textId="77777777" w:rsidTr="008A2A0F">
        <w:tc>
          <w:tcPr>
            <w:tcW w:w="5000" w:type="pct"/>
            <w:gridSpan w:val="10"/>
            <w:shd w:val="clear" w:color="auto" w:fill="E6E6E6"/>
            <w:tcPrChange w:id="13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4DEEEA01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008B8B8D" w14:textId="77777777" w:rsidTr="008A2A0F">
        <w:trPr>
          <w:trHeight w:val="720"/>
          <w:trPrChange w:id="14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15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0C76AE00" w14:textId="137CB5DA" w:rsidR="00170981" w:rsidDel="005564EB" w:rsidRDefault="00170981" w:rsidP="00170981">
            <w:pPr>
              <w:rPr>
                <w:del w:id="16" w:author="Wigfall, Trevonte" w:date="2021-07-06T17:29:00Z"/>
                <w:rFonts w:asciiTheme="minorHAnsi" w:hAnsiTheme="minorHAnsi"/>
                <w:smallCaps/>
                <w:sz w:val="22"/>
                <w:szCs w:val="22"/>
              </w:rPr>
            </w:pPr>
            <w:del w:id="17" w:author="Wigfall, Trevonte" w:date="2021-07-06T17:29:00Z">
              <w:r w:rsidRPr="00597B9C"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App Servers: 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>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VA22PWPCXT001, VA22PWPCXT002, VA22PWPCXT003, VA22PWPCXT004, VA22PWPCXT005, VA22PWPCXT006, VA22PWPCXT007, </w:delText>
              </w:r>
            </w:del>
          </w:p>
          <w:p w14:paraId="7FA88F39" w14:textId="4515709B" w:rsidR="00D43747" w:rsidRPr="00826835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8" w:author="Wigfall, Trevonte" w:date="2021-07-06T17:29:00Z"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>VA22PWPCXT008, VA22PWPCXT009,  VA22PWPCXT010;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VA22PWvCXT003, VA22PWvCXT004;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VA22PWvCXT005, VA22PWvCXT006,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PT)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VA22PWvCXT300,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VA22PWvCXT001, VA22PWvCXT002</w:delText>
              </w:r>
            </w:del>
          </w:p>
        </w:tc>
      </w:tr>
      <w:tr w:rsidR="00D43747" w:rsidRPr="00597B9C" w14:paraId="233895CA" w14:textId="77777777" w:rsidTr="008A2A0F">
        <w:tc>
          <w:tcPr>
            <w:tcW w:w="5000" w:type="pct"/>
            <w:gridSpan w:val="10"/>
            <w:shd w:val="clear" w:color="auto" w:fill="E6E6E6"/>
            <w:tcPrChange w:id="19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04754DDC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77E179D4" w14:textId="77777777" w:rsidTr="008A2A0F">
        <w:trPr>
          <w:trHeight w:val="720"/>
          <w:trPrChange w:id="20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21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47B58176" w14:textId="77777777" w:rsidR="00F90282" w:rsidRPr="00DB1E32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19347166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BEF0E41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09C0122" w14:textId="343AE8F2" w:rsidR="00843570" w:rsidRDefault="00843570" w:rsidP="00843570">
            <w:pPr>
              <w:rPr>
                <w:ins w:id="22" w:author="Wigfall, Trevonte" w:date="2021-07-23T12:24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23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12. </w:t>
              </w:r>
              <w:del w:id="24" w:author="Trevonte Wigfall" w:date="2021-12-28T21:27:00Z">
                <w:r w:rsidDel="00FE3F9C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 and file:</w:t>
              </w:r>
            </w:ins>
          </w:p>
          <w:p w14:paraId="53075E1C" w14:textId="2CAC06ED" w:rsidR="00DA4E07" w:rsidRPr="00DA4E07" w:rsidRDefault="00DA4E07" w:rsidP="00843570">
            <w:pPr>
              <w:rPr>
                <w:ins w:id="25" w:author="Wigfall, Trevonte" w:date="2021-07-01T13:21:00Z"/>
                <w:rFonts w:asciiTheme="minorHAnsi" w:hAnsiTheme="minorHAnsi" w:cstheme="minorHAnsi"/>
                <w:b/>
                <w:bCs/>
                <w:sz w:val="24"/>
                <w:szCs w:val="24"/>
                <w:rPrChange w:id="26" w:author="Wigfall, Trevonte" w:date="2021-07-23T12:24:00Z">
                  <w:rPr>
                    <w:ins w:id="27" w:author="Wigfall, Trevonte" w:date="2021-07-01T13:21:00Z"/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ins w:id="28" w:author="Wigfall, Trevonte" w:date="2021-07-23T12:24:00Z">
              <w:r w:rsidRPr="00DA4E07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\\va01pstodfs003.corp.agp.ads\apps\Local\EMT\COTS\McKesson\ClaimsXten\v6.0\McKesson-supplied-updates\GBD_6.0_Release_14_13688_Custom_Build_01312018\GBD_6.0_Release_14_13688_Custom_Build_01312018</w:t>
              </w:r>
            </w:ins>
          </w:p>
          <w:p w14:paraId="6BE44765" w14:textId="77777777" w:rsidR="00843570" w:rsidRDefault="00843570" w:rsidP="00843570">
            <w:pPr>
              <w:rPr>
                <w:ins w:id="29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</w:p>
          <w:p w14:paraId="6D028FEE" w14:textId="2F93E9ED" w:rsidR="00F90282" w:rsidRPr="00DB1E32" w:rsidDel="00843570" w:rsidRDefault="00843570" w:rsidP="00843570">
            <w:pPr>
              <w:rPr>
                <w:del w:id="30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ins w:id="31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13-19. </w:t>
              </w:r>
              <w:del w:id="32" w:author="Trevonte Wigfall" w:date="2021-12-28T21:27:00Z">
                <w:r w:rsidDel="00FE3F9C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</w:ins>
            <w:del w:id="33" w:author="Wigfall, Trevonte" w:date="2021-07-01T13:21:00Z">
              <w:r w:rsidR="00F90282" w:rsidRPr="00DB1E3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>1</w:delText>
              </w:r>
              <w:r w:rsidR="00F9028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>3</w:delText>
              </w:r>
              <w:r w:rsidR="00F90282" w:rsidRPr="00DB1E3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. </w:delText>
              </w:r>
              <w:r w:rsidR="00F90282" w:rsidRPr="00B802CD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Use </w:delText>
              </w:r>
            </w:del>
            <w:del w:id="34" w:author="Wigfall, Trevonte" w:date="2021-06-08T13:52:00Z">
              <w:r w:rsidR="00F90282" w:rsidRPr="00B802CD" w:rsidDel="001B0019">
                <w:rPr>
                  <w:rFonts w:asciiTheme="minorHAnsi" w:hAnsiTheme="minorHAnsi" w:cstheme="minorHAnsi"/>
                  <w:sz w:val="24"/>
                  <w:szCs w:val="24"/>
                  <w:rPrChange w:id="35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del w:id="36" w:author="Wigfall, Trevonte" w:date="2021-07-01T13:21:00Z">
              <w:r w:rsidR="00F90282" w:rsidRPr="00B802CD" w:rsidDel="00843570">
                <w:rPr>
                  <w:rFonts w:asciiTheme="minorHAnsi" w:hAnsiTheme="minorHAnsi" w:cstheme="minorHAnsi"/>
                  <w:sz w:val="24"/>
                  <w:szCs w:val="24"/>
                  <w:rPrChange w:id="37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and file:</w:delText>
              </w:r>
            </w:del>
          </w:p>
          <w:p w14:paraId="16587FC5" w14:textId="2CC3E238" w:rsidR="00F90282" w:rsidRPr="008F5FE5" w:rsidDel="00843570" w:rsidRDefault="00F90282" w:rsidP="00F90282">
            <w:pPr>
              <w:rPr>
                <w:del w:id="38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del w:id="39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5C2A6807" w14:textId="13AD06B2" w:rsidR="00F90282" w:rsidRPr="00433686" w:rsidDel="00843570" w:rsidRDefault="00F90282" w:rsidP="00F90282">
            <w:pPr>
              <w:rPr>
                <w:del w:id="40" w:author="Wigfall, Trevonte" w:date="2021-07-01T13:21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41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843570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61E5CEF9" w14:textId="7DFE492F" w:rsidR="00F90282" w:rsidRPr="00DB1E32" w:rsidDel="00843570" w:rsidRDefault="00F90282" w:rsidP="00F90282">
            <w:pPr>
              <w:rPr>
                <w:del w:id="42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  <w:del w:id="43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48B2367F" w14:textId="0F34DED4" w:rsidR="00A904EF" w:rsidRPr="00597B9C" w:rsidRDefault="00F90282" w:rsidP="00F90282">
            <w:pPr>
              <w:rPr>
                <w:rFonts w:ascii="Garamond" w:hAnsi="Garamond"/>
                <w:smallCaps/>
              </w:rPr>
            </w:pPr>
            <w:del w:id="44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14</w:delText>
              </w:r>
              <w:r w:rsidRPr="00DB1E32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20</w:delText>
              </w:r>
              <w:r w:rsidRPr="00DB1E32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45" w:author="Wigfall, Trevonte" w:date="2021-07-01T00:22:00Z">
              <w:r w:rsidRPr="00B802CD" w:rsidDel="00B802CD">
                <w:rPr>
                  <w:rFonts w:asciiTheme="minorHAnsi" w:hAnsiTheme="minorHAnsi" w:cstheme="minorHAnsi"/>
                  <w:bCs/>
                  <w:sz w:val="24"/>
                  <w:szCs w:val="24"/>
                  <w:rPrChange w:id="46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47" w:author="Wigfall, Trevonte" w:date="2021-07-01T13:21:00Z">
              <w:r w:rsidRPr="00B802CD" w:rsidDel="00843570">
                <w:rPr>
                  <w:rFonts w:asciiTheme="minorHAnsi" w:hAnsiTheme="minorHAnsi" w:cstheme="minorHAnsi"/>
                  <w:bCs/>
                  <w:sz w:val="24"/>
                  <w:szCs w:val="24"/>
                  <w:rPrChange w:id="48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se </w:delText>
              </w:r>
            </w:del>
            <w:del w:id="49" w:author="Wigfall, Trevonte" w:date="2021-06-08T13:52:00Z">
              <w:r w:rsidRPr="0098578C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Pr="001B1EEA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597B9C" w14:paraId="7C55AF20" w14:textId="77777777" w:rsidTr="008A2A0F">
        <w:trPr>
          <w:trHeight w:val="720"/>
          <w:trPrChange w:id="50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51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200BB619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06A663B2" w14:textId="77777777" w:rsidTr="008A2A0F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  <w:tcPrChange w:id="52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7E2C5ADA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4F12D68E" w14:textId="77777777" w:rsidTr="008A2A0F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5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84B58F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54" w:author="Wigfall, Trevonte" w:date="2021-06-11T18:06:00Z">
              <w:tcPr>
                <w:tcW w:w="26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D9FCEA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5" w:author="Wigfall, Trevonte" w:date="2021-06-11T18:06:00Z">
              <w:tcPr>
                <w:tcW w:w="29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36C7798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6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1D8D942C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7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B7A1FF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58" w:author="Wigfall, Trevonte" w:date="2021-06-11T18:06:00Z">
              <w:tcPr>
                <w:tcW w:w="3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7728571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59" w:author="Wigfall, Trevonte" w:date="2021-06-11T18:06:00Z">
              <w:tcPr>
                <w:tcW w:w="171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61A1CE7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  <w:tcPrChange w:id="60" w:author="Wigfall, Trevonte" w:date="2021-06-11T18:06:00Z">
              <w:tcPr>
                <w:tcW w:w="427" w:type="pct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177AA59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61" w:author="Wigfall, Trevonte" w:date="2021-06-11T18:06:00Z">
              <w:tcPr>
                <w:tcW w:w="56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72F5D1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597B9C" w14:paraId="43C78981" w14:textId="77777777" w:rsidTr="008A2A0F">
        <w:trPr>
          <w:trHeight w:val="557"/>
          <w:trPrChange w:id="6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BDDCF4" w14:textId="77777777" w:rsidR="001308BC" w:rsidRPr="00C46E95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64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ED24E8A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1BCC10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706A0A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CE82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11F3900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DAA4CB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F0D9E3" w14:textId="77777777" w:rsidR="001308BC" w:rsidRPr="007301A9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5E3A0A5" w14:textId="77777777" w:rsidR="001308BC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96C936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1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B1EC6B" w14:textId="14C4A377" w:rsidR="001308BC" w:rsidRPr="00240F73" w:rsidRDefault="00E525C3" w:rsidP="0072645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2" w:author="Wigfall, Trevonte" w:date="2021-07-06T19:00:00Z">
              <w:del w:id="73" w:author="Trevonte Wigfall" w:date="2021-12-28T21:24:00Z">
                <w:r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FRI 6/11/21</w:delText>
                </w:r>
              </w:del>
            </w:ins>
            <w:ins w:id="74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75" w:author="Wigfall, Trevonte" w:date="2021-07-06T19:00:00Z">
              <w:r>
                <w:rPr>
                  <w:rFonts w:asciiTheme="minorHAnsi" w:hAnsiTheme="minorHAnsi"/>
                  <w:b/>
                  <w:sz w:val="22"/>
                  <w:szCs w:val="22"/>
                </w:rPr>
                <w:t xml:space="preserve"> Starting at 18:30</w:t>
              </w:r>
            </w:ins>
            <w:del w:id="76" w:author="Wigfall, Trevonte" w:date="2021-07-06T19:00:00Z">
              <w:r w:rsidR="004824F5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</w:del>
            <w:del w:id="77" w:author="Wigfall, Trevonte" w:date="2021-06-11T18:06:00Z">
              <w:r w:rsidR="004824F5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>5/14/21</w:delText>
              </w:r>
              <w:r w:rsidR="001308BC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  <w:del w:id="78" w:author="Wigfall, Trevonte" w:date="2021-07-06T19:00:00Z">
              <w:r w:rsidR="008E2AEA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Starting at </w:delText>
              </w:r>
              <w:r w:rsidR="004824F5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>6:30PM</w:delText>
              </w:r>
            </w:del>
          </w:p>
        </w:tc>
      </w:tr>
      <w:tr w:rsidR="004824F5" w:rsidRPr="00597B9C" w14:paraId="22DCEDCB" w14:textId="77777777" w:rsidTr="008A2A0F">
        <w:trPr>
          <w:trHeight w:val="557"/>
          <w:trPrChange w:id="7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F30263" w14:textId="77777777" w:rsidR="004824F5" w:rsidRPr="00C46E95" w:rsidRDefault="004824F5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81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DAF78B6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B6DBC5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1A05EF" w14:textId="77777777" w:rsidR="004824F5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26274D8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296633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34E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B3F378" w14:textId="77777777" w:rsidR="004824F5" w:rsidRPr="00432652" w:rsidRDefault="008A2A0F" w:rsidP="004824F5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"https://share.antheminc.com/teams/AppEnvrMgmt/trizettosupport/Shared%20Documents/ClaimsXten/Procedures/How-to%20Docs/How_To_Run_CXT_HealthCheck_From_EMT_GUI.docx" </w:instrText>
            </w:r>
            <w:r>
              <w:fldChar w:fldCharType="separate"/>
            </w:r>
            <w:r w:rsidR="004824F5" w:rsidRPr="002F121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901BE8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8B80E7" w14:textId="635A2830" w:rsidR="004824F5" w:rsidRPr="00240F73" w:rsidRDefault="00E525C3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9" w:author="Wigfall, Trevonte" w:date="2021-07-06T19:00:00Z">
              <w:del w:id="90" w:author="Trevonte Wigfall" w:date="2021-12-28T21:24:00Z">
                <w:r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FRI 6/11/21</w:delText>
                </w:r>
              </w:del>
            </w:ins>
            <w:ins w:id="91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9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93" w:author="Wigfall, Trevonte" w:date="2021-06-11T18:06:00Z">
              <w:r w:rsidR="004824F5"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4824F5" w:rsidRPr="00597B9C" w14:paraId="423B3B7B" w14:textId="77777777" w:rsidTr="008A2A0F">
        <w:trPr>
          <w:trHeight w:val="557"/>
          <w:trPrChange w:id="9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B505A" w14:textId="77777777" w:rsidR="004824F5" w:rsidRPr="00C46E95" w:rsidRDefault="004824F5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96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31664ABD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4DF76C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19BE02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49B090C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B705A5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60878C" w14:textId="77777777" w:rsidR="004824F5" w:rsidRPr="007301A9" w:rsidRDefault="008A2A0F" w:rsidP="004824F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>
              <w:fldChar w:fldCharType="separate"/>
            </w:r>
            <w:r w:rsidR="004824F5"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Update RM spreadhsheet the change effort had begin (PROD MW Only)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3CE265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C6230A" w14:textId="4A16AF91" w:rsidR="004824F5" w:rsidRPr="00240F73" w:rsidRDefault="00E525C3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4" w:author="Wigfall, Trevonte" w:date="2021-07-06T19:00:00Z">
              <w:del w:id="105" w:author="Trevonte Wigfall" w:date="2021-12-28T21:24:00Z">
                <w:r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FRI 6/11/21</w:delText>
                </w:r>
              </w:del>
            </w:ins>
            <w:ins w:id="106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0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08" w:author="Wigfall, Trevonte" w:date="2021-06-11T18:06:00Z">
              <w:r w:rsidR="004824F5"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8A2A0F" w:rsidRPr="00597B9C" w14:paraId="11166E20" w14:textId="77777777" w:rsidTr="008A2A0F">
        <w:trPr>
          <w:trHeight w:val="557"/>
          <w:trPrChange w:id="10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65B97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11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A891DFD" w14:textId="7777777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50543E" w14:textId="2B078F24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4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F1B3412" w14:textId="77777777" w:rsidR="008A2A0F" w:rsidRPr="004317D4" w:rsidRDefault="008A2A0F" w:rsidP="004824F5">
            <w:pPr>
              <w:rPr>
                <w:ins w:id="11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7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79BCA67C" w14:textId="31A98FA0" w:rsidR="008A2A0F" w:rsidDel="00440061" w:rsidRDefault="008A2A0F" w:rsidP="004824F5">
            <w:pPr>
              <w:rPr>
                <w:del w:id="11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9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120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ReportingServer:</w:delText>
              </w:r>
            </w:del>
          </w:p>
          <w:p w14:paraId="554BECB0" w14:textId="2F8C8518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C40FB3" w14:textId="49E6E271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2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3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9B3837" w14:textId="787EE5C2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5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6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C88F4B" w14:textId="02AB488E" w:rsidR="008A2A0F" w:rsidRDefault="008A2A0F" w:rsidP="004824F5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2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2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"https://share.antheminc.com/teams/AppEnvrMgmt/trizettosupport/Shared%20Documents/ClaimsXten/Procedures/How-to%20Docs/ClaimsXten%20Reporting%20Server%20Pre_Check.docx" </w:delInstrText>
              </w:r>
              <w:r w:rsidDel="00440061">
                <w:fldChar w:fldCharType="separate"/>
              </w:r>
              <w:r w:rsidRPr="007F7F2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Run Reporting Server Pre-Checks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3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2DE6A6" w14:textId="47B9FE10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32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Check successful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3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BD0FDE" w14:textId="5DBA2B29" w:rsidR="008A2A0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4" w:author="Wigfall, Trevonte" w:date="2021-06-11T18:06:00Z">
              <w:del w:id="135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36" w:author="Wigfall, Trevonte" w:date="2021-06-20T23:56:00Z">
              <w:del w:id="137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38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39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40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78397405" w14:textId="77777777" w:rsidTr="008A2A0F">
        <w:trPr>
          <w:trHeight w:val="557"/>
          <w:trPrChange w:id="14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4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8B772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43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1565D4A1" w14:textId="7777777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4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ADB55" w14:textId="566824FC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6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F6A25A" w14:textId="77777777" w:rsidR="008A2A0F" w:rsidRPr="00167E86" w:rsidRDefault="008A2A0F" w:rsidP="004824F5">
            <w:pPr>
              <w:rPr>
                <w:ins w:id="14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49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15DD4A96" w14:textId="50BF1B41" w:rsidR="008A2A0F" w:rsidRPr="004317D4" w:rsidDel="00440061" w:rsidRDefault="008A2A0F" w:rsidP="004824F5">
            <w:pPr>
              <w:rPr>
                <w:del w:id="15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51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52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658315F6" w14:textId="7EF96723" w:rsidR="008A2A0F" w:rsidRPr="004317D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53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EE646B" w14:textId="6FE0547D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5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6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5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8F45D9" w14:textId="4C2320C0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9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6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775BBE" w14:textId="3CCDD090" w:rsidR="008A2A0F" w:rsidRPr="004317D4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6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6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4317D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6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074D90" w14:textId="7170229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4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65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6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373000" w14:textId="27FE3168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7" w:author="Wigfall, Trevonte" w:date="2021-06-11T18:06:00Z">
              <w:del w:id="168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69" w:author="Wigfall, Trevonte" w:date="2021-06-20T23:56:00Z">
              <w:del w:id="170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71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7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7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274E92C9" w14:textId="77777777" w:rsidTr="008A2A0F">
        <w:trPr>
          <w:trHeight w:val="557"/>
          <w:trPrChange w:id="17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7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24E61E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76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59CE1F1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7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4BA9B" w14:textId="518CFD6B" w:rsidR="008A2A0F" w:rsidRPr="00167E86" w:rsidRDefault="008A2A0F" w:rsidP="004824F5">
            <w:ins w:id="178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79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8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568B57" w14:textId="77777777" w:rsidR="008A2A0F" w:rsidRPr="00167E86" w:rsidRDefault="008A2A0F" w:rsidP="004824F5">
            <w:pPr>
              <w:rPr>
                <w:ins w:id="18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8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2AC7C744" w14:textId="302C660B" w:rsidR="008A2A0F" w:rsidRPr="00167E86" w:rsidDel="00440061" w:rsidRDefault="008A2A0F" w:rsidP="004824F5">
            <w:pPr>
              <w:rPr>
                <w:del w:id="18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84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8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D345864" w14:textId="54FB220F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86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8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2FC240" w14:textId="479DDD2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8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89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9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3C0DDA" w14:textId="4594ED7B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9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9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9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EC6718" w14:textId="10A01E48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9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9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9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3BEA26" w14:textId="15D6C6FE" w:rsidR="008A2A0F" w:rsidRPr="00167E86" w:rsidRDefault="008A2A0F" w:rsidP="004824F5">
            <w:ins w:id="19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9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9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9272E4" w14:textId="2CB14704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00" w:author="Wigfall, Trevonte" w:date="2021-06-11T18:06:00Z">
              <w:del w:id="201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202" w:author="Wigfall, Trevonte" w:date="2021-06-20T23:56:00Z">
              <w:del w:id="203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204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20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20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072E6DFE" w14:textId="77777777" w:rsidTr="008A2A0F">
        <w:trPr>
          <w:trHeight w:val="557"/>
          <w:trPrChange w:id="20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0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61E9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09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3460F70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1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CAFEAC" w14:textId="22A9A0FD" w:rsidR="008A2A0F" w:rsidRPr="00167E86" w:rsidRDefault="008A2A0F" w:rsidP="004824F5">
            <w:ins w:id="211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12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1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71196F2" w14:textId="77777777" w:rsidR="008A2A0F" w:rsidRPr="00167E86" w:rsidRDefault="008A2A0F" w:rsidP="004824F5">
            <w:pPr>
              <w:rPr>
                <w:ins w:id="21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1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7398F528" w14:textId="48D86B46" w:rsidR="008A2A0F" w:rsidRPr="00167E86" w:rsidDel="00440061" w:rsidRDefault="008A2A0F" w:rsidP="004824F5">
            <w:pPr>
              <w:rPr>
                <w:del w:id="21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17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21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E01F638" w14:textId="075FF39E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19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2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4F9165" w14:textId="38EDB527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2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2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2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99B5E" w14:textId="6FF5CE85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24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2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2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1A5085" w14:textId="1B53182D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2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2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2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8FE352" w14:textId="0B231C5E" w:rsidR="008A2A0F" w:rsidRPr="00167E86" w:rsidRDefault="008A2A0F" w:rsidP="004824F5">
            <w:ins w:id="230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23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3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1094EF" w14:textId="72832863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33" w:author="Wigfall, Trevonte" w:date="2021-06-11T18:06:00Z">
              <w:del w:id="234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235" w:author="Wigfall, Trevonte" w:date="2021-06-20T23:56:00Z">
              <w:del w:id="236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237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23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23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7EE6B410" w14:textId="77777777" w:rsidTr="008A2A0F">
        <w:trPr>
          <w:trHeight w:val="557"/>
          <w:trPrChange w:id="24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4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3E6299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42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43593956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4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0F96318" w14:textId="10B16BAA" w:rsidR="008A2A0F" w:rsidRPr="00167E86" w:rsidRDefault="008A2A0F" w:rsidP="004824F5">
            <w:ins w:id="244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4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4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BFFCB3" w14:textId="77777777" w:rsidR="008A2A0F" w:rsidRDefault="008A2A0F" w:rsidP="004824F5">
            <w:pPr>
              <w:rPr>
                <w:ins w:id="24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48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0A5B7B2B" w14:textId="1086591C" w:rsidR="008A2A0F" w:rsidRPr="00167E86" w:rsidDel="00440061" w:rsidRDefault="008A2A0F" w:rsidP="004824F5">
            <w:pPr>
              <w:rPr>
                <w:del w:id="24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5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7290E63A" w14:textId="45D1B2AA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1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5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DD3575" w14:textId="09A6A85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53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54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5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58A30B" w14:textId="1C30CF2F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56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57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5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73B928" w14:textId="01D88CAB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5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"https://share.antheminc.com/teams/AppEnvrMgmt/trizettosupport/Shared%20Documents/ClaimsXten/Procedures/How-to%20Docs/How_To_Stop_ClaimsXten_Services_AUTOMATED.docx" </w:instrText>
              </w:r>
              <w:r>
                <w:fldChar w:fldCharType="separate"/>
              </w:r>
              <w:r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6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Suspend all nodes from 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delText>C3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6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931D68" w14:textId="712256F7" w:rsidR="008A2A0F" w:rsidRPr="00167E86" w:rsidRDefault="008A2A0F" w:rsidP="004824F5">
            <w:ins w:id="262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services stopped</w:t>
              </w:r>
            </w:ins>
            <w:del w:id="26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6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DBEB82" w14:textId="1E31AB3E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5" w:author="Wigfall, Trevonte" w:date="2021-06-11T18:06:00Z">
              <w:del w:id="266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267" w:author="Wigfall, Trevonte" w:date="2021-06-20T23:56:00Z">
              <w:del w:id="268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269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27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27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976565" w14:paraId="5020995B" w14:textId="77777777" w:rsidTr="008A2A0F">
        <w:trPr>
          <w:trHeight w:val="557"/>
          <w:trPrChange w:id="27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7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96C1D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74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9977B5E" w14:textId="77777777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7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64C7C0" w14:textId="333AF543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76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77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7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4FDB4F" w14:textId="088B1265" w:rsidR="008A2A0F" w:rsidDel="00440061" w:rsidRDefault="008A2A0F" w:rsidP="004824F5">
            <w:pPr>
              <w:rPr>
                <w:del w:id="27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80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(archive for 1P, delete for all others)</w:t>
              </w:r>
            </w:ins>
            <w:del w:id="281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A51D6BD" w14:textId="42A8FDFE" w:rsidR="008A2A0F" w:rsidRPr="004473D0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A7DF42" w14:textId="66AE34F0" w:rsidR="008A2A0F" w:rsidRPr="00976565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83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84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8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2CD592" w14:textId="42597AF2" w:rsidR="008A2A0F" w:rsidRPr="00976565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86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87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8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A1FC5" w14:textId="09FC1469" w:rsidR="008A2A0F" w:rsidRPr="00976565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8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"https://share.antheminc.com/teams/AppEnvrMgmt/trizettosupport/Shared%20Documents/ClaimsXten/Procedures/How-to%20Docs/How_To_Archive_Or_Delete_CXT_Logs_MASTER.docx"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9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"https://share.antheminc.com/teams/AppEnvrMgmt/trizettosupport/Shared%20Documents/ClaimsXten/Procedures/How-to%20Docs/How_To_Stop_ClaimsXten_Services_AUTOMATED.docx" </w:delInstrText>
              </w:r>
              <w:r w:rsidDel="00440061">
                <w:fldChar w:fldCharType="separate"/>
              </w:r>
              <w:r w:rsidRPr="00976565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Stop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9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71D1AF" w14:textId="58BE8357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92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Files archived or deleted</w:t>
              </w:r>
            </w:ins>
            <w:del w:id="293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9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861000" w14:textId="416A1843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95" w:author="Wigfall, Trevonte" w:date="2021-06-11T18:06:00Z">
              <w:del w:id="296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297" w:author="Wigfall, Trevonte" w:date="2021-06-20T23:56:00Z">
              <w:del w:id="298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299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30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30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6669C805" w14:textId="77777777" w:rsidTr="008A2A0F">
        <w:trPr>
          <w:trHeight w:val="557"/>
          <w:trPrChange w:id="30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30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A80B3B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304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02C3A1BE" w14:textId="77777777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30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09831" w14:textId="4712FF5F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6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0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308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0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1146455" w14:textId="77777777" w:rsidR="008A2A0F" w:rsidRPr="001B0019" w:rsidRDefault="008A2A0F" w:rsidP="004824F5">
            <w:pPr>
              <w:rPr>
                <w:ins w:id="310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311" w:author="Wigfall, Trevonte" w:date="2021-06-08T13:53:00Z">
                  <w:rPr>
                    <w:ins w:id="312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313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1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 except reporting</w:t>
              </w:r>
            </w:ins>
          </w:p>
          <w:p w14:paraId="4B7B630C" w14:textId="3EDBCB55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5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(archive for 1P, delete for all others)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1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93ACA2" w14:textId="4DFF5B05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17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1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19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32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52A48F" w14:textId="1FEF5EDF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21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2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23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2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B4E793" w14:textId="77777777" w:rsidR="008A2A0F" w:rsidRPr="001B0019" w:rsidRDefault="008A2A0F" w:rsidP="004824F5">
            <w:pPr>
              <w:rPr>
                <w:ins w:id="325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26" w:author="Wigfall, Trevonte" w:date="2021-06-08T13:53:00Z">
                  <w:rPr>
                    <w:ins w:id="327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328" w:author="Wigfall, Trevonte" w:date="2021-06-11T18:06:00Z">
              <w:r w:rsidRPr="001B0019">
                <w:rPr>
                  <w:strike/>
                  <w:rPrChange w:id="329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330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1B0019">
                <w:rPr>
                  <w:strike/>
                  <w:rPrChange w:id="33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3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Backup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3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</w:p>
          <w:p w14:paraId="187FD665" w14:textId="59463039" w:rsidR="008A2A0F" w:rsidRPr="00FB3EB3" w:rsidRDefault="008A2A0F" w:rsidP="004824F5">
            <w:pPr>
              <w:rPr>
                <w:rFonts w:ascii="Arial" w:hAnsi="Arial" w:cs="Arial"/>
                <w:b/>
                <w:sz w:val="24"/>
                <w:szCs w:val="24"/>
              </w:rPr>
            </w:pPr>
            <w:del w:id="334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"https://share.antheminc.com/teams/AppEnvrMgmt/trizettosupport/Shared%20Documents/ClaimsXten/Procedures/How-to%20Docs/How_To_Archive_Or_Delete_CXT_Logs_MASTER.docx"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Archive or Delete the existing CXT logs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33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50AF5D" w14:textId="330BDB06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36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337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Files backed up</w:t>
              </w:r>
            </w:ins>
            <w:del w:id="338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33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647859" w14:textId="2BD5BAC0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40" w:author="Wigfall, Trevonte" w:date="2021-06-11T18:06:00Z">
              <w:del w:id="341" w:author="Trevonte Wigfall" w:date="2021-12-28T21:24:00Z">
                <w:r w:rsidRPr="001B0019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342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343" w:author="Wigfall, Trevonte" w:date="2021-06-20T23:56:00Z">
              <w:del w:id="344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345" w:author="Trevonte Wigfall" w:date="2021-12-28T21:24:00Z">
              <w:r w:rsidR="00B20B0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346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347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36A3A6A4" w14:textId="77777777" w:rsidTr="008A2A0F">
        <w:trPr>
          <w:trHeight w:val="557"/>
          <w:trPrChange w:id="34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2B51EB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5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1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FF25FA4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4BE40F" w14:textId="65EA635B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4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55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5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35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5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5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A1ABD2" w14:textId="77777777" w:rsidR="008A2A0F" w:rsidRPr="001B0019" w:rsidRDefault="008A2A0F" w:rsidP="004824F5">
            <w:pPr>
              <w:rPr>
                <w:ins w:id="360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361" w:author="Wigfall, Trevonte" w:date="2021-06-08T13:53:00Z">
                  <w:rPr>
                    <w:ins w:id="362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63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6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</w:t>
              </w:r>
            </w:ins>
          </w:p>
          <w:p w14:paraId="7A78D6E2" w14:textId="53B61DCA" w:rsidR="008A2A0F" w:rsidRPr="001B0019" w:rsidDel="00440061" w:rsidRDefault="008A2A0F" w:rsidP="004824F5">
            <w:pPr>
              <w:rPr>
                <w:del w:id="365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366" w:author="Wigfall, Trevonte" w:date="2021-06-08T13:53:00Z">
                  <w:rPr>
                    <w:del w:id="367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36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6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 except reporting</w:delText>
              </w:r>
            </w:del>
          </w:p>
          <w:p w14:paraId="67F2C875" w14:textId="3B87E673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7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80117D4" w14:textId="66AE9161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7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7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7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75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7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FC0C5E" w14:textId="34C5F5F2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7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79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8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8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8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FE0DD1" w14:textId="77777777" w:rsidR="008A2A0F" w:rsidRPr="001B0019" w:rsidRDefault="008A2A0F" w:rsidP="004824F5">
            <w:pPr>
              <w:rPr>
                <w:ins w:id="384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85" w:author="Wigfall, Trevonte" w:date="2021-06-08T13:53:00Z">
                  <w:rPr>
                    <w:ins w:id="386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387" w:author="Wigfall, Trevonte" w:date="2021-06-11T18:06:00Z">
              <w:r w:rsidRPr="001B0019">
                <w:rPr>
                  <w:strike/>
                  <w:rPrChange w:id="388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389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"file:///\\\\agpcorp\\apps\\Local\\EMT\\COTS\\McKesson\\ClaimsXten\\v6.0\\Docs%20%20(Internal)\\CXT_Installation_Guide-Custom_Release_UNinstallation_AUTOMATED.docx" </w:instrText>
              </w:r>
              <w:r w:rsidRPr="001B0019">
                <w:rPr>
                  <w:strike/>
                  <w:rPrChange w:id="39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9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UNinstall Custom Release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9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</w:p>
          <w:p w14:paraId="0364F2DB" w14:textId="77777777" w:rsidR="008A2A0F" w:rsidRPr="001B0019" w:rsidRDefault="008A2A0F" w:rsidP="004824F5">
            <w:pPr>
              <w:rPr>
                <w:ins w:id="393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4" w:author="Wigfall, Trevonte" w:date="2021-06-08T13:53:00Z">
                  <w:rPr>
                    <w:ins w:id="395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3C73184A" w14:textId="78181582" w:rsidR="008A2A0F" w:rsidRPr="001B0019" w:rsidDel="00440061" w:rsidRDefault="008A2A0F" w:rsidP="004824F5">
            <w:pPr>
              <w:rPr>
                <w:del w:id="396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7" w:author="Wigfall, Trevonte" w:date="2021-06-08T13:53:00Z">
                  <w:rPr>
                    <w:del w:id="398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399" w:author="Wigfall, Trevonte" w:date="2021-06-11T18:06:00Z">
              <w:r w:rsidRPr="001B0019" w:rsidDel="00440061">
                <w:rPr>
                  <w:strike/>
                  <w:rPrChange w:id="400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401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40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0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Backup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0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267793D2" w14:textId="77777777" w:rsidR="008A2A0F" w:rsidRPr="001B0019" w:rsidRDefault="008A2A0F" w:rsidP="004824F5">
            <w:pPr>
              <w:rPr>
                <w:strike/>
                <w:rPrChange w:id="405" w:author="Wigfall, Trevonte" w:date="2021-06-08T13:53:00Z">
                  <w:rPr/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0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546E96F6" w14:textId="7AE2A235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407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408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09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Custom application removed</w:t>
              </w:r>
            </w:ins>
            <w:del w:id="410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11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Files backed up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1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233A2" w14:textId="3DACDE3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1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14" w:author="Wigfall, Trevonte" w:date="2021-06-11T18:06:00Z">
              <w:del w:id="415" w:author="Trevonte Wigfall" w:date="2021-12-28T21:24:00Z">
                <w:r w:rsidRPr="001B0019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416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417" w:author="Wigfall, Trevonte" w:date="2021-06-20T23:56:00Z">
              <w:del w:id="418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419" w:author="Trevonte Wigfall" w:date="2021-12-28T21:24:00Z">
              <w:r w:rsidR="00B20B0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420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42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2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42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3024B8" w14:paraId="3A072407" w14:textId="77777777" w:rsidTr="008A2A0F">
        <w:trPr>
          <w:trHeight w:val="557"/>
          <w:trPrChange w:id="42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3CC4C9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42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7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561961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8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9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186739" w14:textId="29526B0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31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3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43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3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35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6BCE754" w14:textId="77777777" w:rsidR="008A2A0F" w:rsidRPr="001B0019" w:rsidRDefault="008A2A0F" w:rsidP="004824F5">
            <w:pPr>
              <w:rPr>
                <w:ins w:id="436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37" w:author="Wigfall, Trevonte" w:date="2021-06-08T13:53:00Z">
                  <w:rPr>
                    <w:ins w:id="438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39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4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</w:t>
              </w:r>
            </w:ins>
          </w:p>
          <w:p w14:paraId="1E3CA60A" w14:textId="40408862" w:rsidR="008A2A0F" w:rsidRPr="001B0019" w:rsidDel="00440061" w:rsidRDefault="008A2A0F" w:rsidP="004824F5">
            <w:pPr>
              <w:rPr>
                <w:del w:id="441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42" w:author="Wigfall, Trevonte" w:date="2021-06-08T13:53:00Z">
                  <w:rPr>
                    <w:del w:id="443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44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4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17BA872E" w14:textId="3CB4066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4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47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9E0B65E" w14:textId="4F9BB45B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4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49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5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45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5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3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C11900" w14:textId="25885024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54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55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5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45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5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A2A0F" w:rsidRPr="001B0019" w14:paraId="651B138D" w14:textId="77777777" w:rsidTr="00240F73">
              <w:trPr>
                <w:trHeight w:val="300"/>
                <w:ins w:id="460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68321" w14:textId="77777777" w:rsidR="008A2A0F" w:rsidRPr="001B0019" w:rsidRDefault="008A2A0F" w:rsidP="004824F5">
                  <w:pPr>
                    <w:rPr>
                      <w:ins w:id="461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62" w:author="Wigfall, Trevonte" w:date="2021-06-08T13:53:00Z">
                        <w:rPr>
                          <w:ins w:id="463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ins w:id="464" w:author="Wigfall, Trevonte" w:date="2021-06-11T18:06:00Z">
                    <w:r w:rsidRPr="001B0019">
                      <w:rPr>
                        <w:strike/>
                        <w:rPrChange w:id="465" w:author="Wigfall, Trevonte" w:date="2021-06-08T13:53:00Z">
                          <w:rPr/>
                        </w:rPrChange>
                      </w:rPr>
                      <w:fldChar w:fldCharType="begin"/>
                    </w:r>
                    <w:r w:rsidRPr="001B0019">
                      <w:rPr>
                        <w:strike/>
                        <w:rPrChange w:id="466" w:author="Wigfall, Trevonte" w:date="2021-06-08T13:53:00Z">
                          <w:rPr/>
                        </w:rPrChange>
                      </w:rPr>
                      <w:instrText xml:space="preserve"> HYPERLINK "file:///\\\\agpcorp\\apps\\Local\\EMT\\COTS\\McKesson\\ClaimsXten\\v6.0\\Docs%20%20(Internal)\\CXT_Installation_Guide-Custom_Release_AUTOMATED.docx" </w:instrText>
                    </w:r>
                    <w:r w:rsidRPr="001B0019">
                      <w:rPr>
                        <w:strike/>
                        <w:rPrChange w:id="467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1B0019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468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t>Install Custom Release</w:t>
                    </w:r>
                    <w:r w:rsidRPr="001B0019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469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1B0019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470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5760" behindDoc="0" locked="0" layoutInCell="1" allowOverlap="1" wp14:anchorId="5AC9E6DB" wp14:editId="0EAA4936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1" name="Text Box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7A57F4F2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margin-left:73.5pt;margin-top:-3pt;width:14.25pt;height:21pt;z-index:251765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B0019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471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6784" behindDoc="0" locked="0" layoutInCell="1" allowOverlap="1" wp14:anchorId="35C75471" wp14:editId="3AFF32E4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4" name="Text Box 4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7E9B5697" w14:textId="77777777" w:rsidR="008A2A0F" w:rsidRDefault="008A2A0F" w:rsidP="004824F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35C75471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4" o:spid="_x0000_s1026" type="#_x0000_t202" style="position:absolute;margin-left:78.75pt;margin-top:-15pt;width:18pt;height:21pt;z-index:251766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" filled="f" stroked="f">
                              <v:textbox style="mso-fit-shape-to-text:t">
                                <w:txbxContent>
                                  <w:p w14:paraId="7E9B5697" w14:textId="77777777" w:rsidR="008A2A0F" w:rsidRDefault="008A2A0F" w:rsidP="004824F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</w:p>
                <w:p w14:paraId="7A713C16" w14:textId="77777777" w:rsidR="008A2A0F" w:rsidRPr="001B0019" w:rsidRDefault="008A2A0F" w:rsidP="004824F5">
                  <w:pPr>
                    <w:rPr>
                      <w:ins w:id="472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73" w:author="Wigfall, Trevonte" w:date="2021-06-08T13:53:00Z">
                        <w:rPr>
                          <w:ins w:id="474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46E90192" w14:textId="64368F85" w:rsidR="008A2A0F" w:rsidRPr="001B0019" w:rsidDel="00440061" w:rsidRDefault="008A2A0F" w:rsidP="004824F5">
            <w:pPr>
              <w:rPr>
                <w:del w:id="475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76" w:author="Wigfall, Trevonte" w:date="2021-06-08T13:53:00Z">
                  <w:rPr>
                    <w:del w:id="477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478" w:author="Wigfall, Trevonte" w:date="2021-06-11T18:06:00Z">
              <w:r w:rsidRPr="001B0019" w:rsidDel="00440061">
                <w:rPr>
                  <w:strike/>
                  <w:rPrChange w:id="479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480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1B0019" w:rsidDel="00440061">
                <w:rPr>
                  <w:strike/>
                  <w:rPrChange w:id="48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8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UNinstall Custom Release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8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73EE1F85" w14:textId="1C2CD2AF" w:rsidR="008A2A0F" w:rsidRPr="001B0019" w:rsidDel="00440061" w:rsidRDefault="008A2A0F" w:rsidP="004824F5">
            <w:pPr>
              <w:rPr>
                <w:del w:id="484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85" w:author="Wigfall, Trevonte" w:date="2021-06-08T13:53:00Z">
                  <w:rPr>
                    <w:del w:id="486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113C1739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87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88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9539A62" w14:textId="7CB6B7D3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489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490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91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Custom Application installed</w:t>
              </w:r>
            </w:ins>
            <w:del w:id="492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93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removed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94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566FAE" w14:textId="166F0F5B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9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96" w:author="Wigfall, Trevonte" w:date="2021-06-11T18:06:00Z">
              <w:del w:id="497" w:author="Trevonte Wigfall" w:date="2021-12-28T21:24:00Z">
                <w:r w:rsidRPr="001B0019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498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499" w:author="Wigfall, Trevonte" w:date="2021-06-20T23:56:00Z">
              <w:del w:id="500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501" w:author="Trevonte Wigfall" w:date="2021-12-28T21:24:00Z">
              <w:r w:rsidR="00B20B0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502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50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0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50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3024B8" w14:paraId="676D87C6" w14:textId="77777777" w:rsidTr="008A2A0F">
        <w:trPr>
          <w:trHeight w:val="557"/>
          <w:trPrChange w:id="50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07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FDF4C3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50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50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A3BCF9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1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511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957805" w14:textId="41F0327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1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13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514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1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16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C2A304E" w14:textId="049263F7" w:rsidR="008A2A0F" w:rsidRPr="001B0019" w:rsidDel="00440061" w:rsidRDefault="008A2A0F" w:rsidP="004824F5">
            <w:pPr>
              <w:rPr>
                <w:del w:id="517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518" w:author="Wigfall, Trevonte" w:date="2021-06-08T13:53:00Z">
                  <w:rPr>
                    <w:del w:id="519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20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Master</w:t>
              </w:r>
            </w:ins>
            <w:del w:id="52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2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0D031FC0" w14:textId="3116724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2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24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E5D04E" w14:textId="62720EA7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52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526" w:author="Wigfall, Trevonte" w:date="2021-06-11T18:06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2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2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2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752C15" w14:textId="093F2851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53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531" w:author="Wigfall, Trevonte" w:date="2021-06-11T18:06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32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3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3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3487A64" w14:textId="77777777" w:rsidR="008A2A0F" w:rsidRPr="00FB3EB3" w:rsidRDefault="008A2A0F" w:rsidP="004824F5">
            <w:pPr>
              <w:rPr>
                <w:ins w:id="535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536" w:author="Wigfall, Trevonte" w:date="2021-06-11T18:06:00Z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"file:///\\\\agpcorp\\apps\\Local\\EMT\\COTS\\McKesson\\ClaimsXten\\v6.0\\Docs%20%20(Internal)\\CXT_Installation_Guide-Import_Edit_Clarifications_AUTOMATED.docx"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A2A0F" w:rsidRPr="001B0019" w:rsidDel="00440061" w14:paraId="77C1A6B7" w14:textId="1349DA4D" w:rsidTr="00240F73">
              <w:trPr>
                <w:trHeight w:val="300"/>
                <w:del w:id="537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031D" w14:textId="2DD67C11" w:rsidR="008A2A0F" w:rsidRPr="001B0019" w:rsidDel="00440061" w:rsidRDefault="008A2A0F" w:rsidP="004824F5">
                  <w:pPr>
                    <w:rPr>
                      <w:del w:id="538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539" w:author="Wigfall, Trevonte" w:date="2021-06-08T13:53:00Z">
                        <w:rPr>
                          <w:del w:id="540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del w:id="541" w:author="Wigfall, Trevonte" w:date="2021-06-11T18:06:00Z">
                    <w:r w:rsidRPr="001B0019" w:rsidDel="00440061">
                      <w:rPr>
                        <w:strike/>
                        <w:rPrChange w:id="542" w:author="Wigfall, Trevonte" w:date="2021-06-08T13:53:00Z">
                          <w:rPr/>
                        </w:rPrChange>
                      </w:rPr>
                      <w:fldChar w:fldCharType="begin"/>
                    </w:r>
                    <w:r w:rsidRPr="001B0019" w:rsidDel="00440061">
                      <w:rPr>
                        <w:strike/>
                        <w:rPrChange w:id="543" w:author="Wigfall, Trevonte" w:date="2021-06-08T13:53:00Z">
                          <w:rPr/>
                        </w:rPrChange>
                      </w:rPr>
                      <w:delInstrText xml:space="preserve"> HYPERLINK "file:///\\\\agpcorp\\apps\\Local\\EMT\\COTS\\McKesson\\ClaimsXten\\v6.0\\Docs%20%20(Internal)\\CXT_Installation_Guide-Custom_Release_AUTOMATED.docx" </w:delInstrText>
                    </w:r>
                    <w:r w:rsidRPr="001B0019" w:rsidDel="00440061">
                      <w:rPr>
                        <w:strike/>
                        <w:rPrChange w:id="544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545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delText>Install Custom Release</w:delText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546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547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2688" behindDoc="0" locked="0" layoutInCell="1" allowOverlap="1" wp14:anchorId="72E435A8" wp14:editId="37EB670B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" name="Text Box 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00631FBE" id="Text Box 3" o:spid="_x0000_s1026" type="#_x0000_t202" style="position:absolute;margin-left:73.5pt;margin-top:-3pt;width:14.25pt;height:21pt;z-index:251762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548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3712" behindDoc="0" locked="0" layoutInCell="1" allowOverlap="1" wp14:anchorId="5CDCD1F5" wp14:editId="1E6F905A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2" name="Text Box 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1A0CB34F" w14:textId="77777777" w:rsidR="008A2A0F" w:rsidRDefault="008A2A0F" w:rsidP="004824F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5CDCD1F5" id="Text Box 2" o:spid="_x0000_s1027" type="#_x0000_t202" style="position:absolute;margin-left:78.75pt;margin-top:-15pt;width:18pt;height:21pt;z-index:251763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" filled="f" stroked="f">
                              <v:textbox style="mso-fit-shape-to-text:t">
                                <w:txbxContent>
                                  <w:p w14:paraId="1A0CB34F" w14:textId="77777777" w:rsidR="008A2A0F" w:rsidRDefault="008A2A0F" w:rsidP="004824F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p w14:paraId="74478B8D" w14:textId="18626F05" w:rsidR="008A2A0F" w:rsidRPr="001B0019" w:rsidDel="00440061" w:rsidRDefault="008A2A0F" w:rsidP="004824F5">
                  <w:pPr>
                    <w:rPr>
                      <w:del w:id="549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550" w:author="Wigfall, Trevonte" w:date="2021-06-08T13:53:00Z">
                        <w:rPr>
                          <w:del w:id="551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B25BC7B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552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53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1BC9A37" w14:textId="6EF7FE73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554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555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Edits installed</w:t>
              </w:r>
            </w:ins>
            <w:del w:id="556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557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58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752086" w14:textId="1F4F4DBA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5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60" w:author="Wigfall, Trevonte" w:date="2021-06-11T18:06:00Z">
              <w:del w:id="561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562" w:author="Wigfall, Trevonte" w:date="2021-06-20T23:56:00Z">
              <w:del w:id="563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564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56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56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6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56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FB3EB3" w14:paraId="7EFA304D" w14:textId="77777777" w:rsidTr="008A2A0F">
        <w:trPr>
          <w:trHeight w:val="557"/>
          <w:trPrChange w:id="56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7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174B2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571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A9ED88" w14:textId="2AFCD781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72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Concurrent w/ previous step</w:t>
              </w:r>
            </w:ins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57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0A4B41" w14:textId="0FD57C9C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74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Mgmt </w:t>
              </w:r>
            </w:ins>
            <w:del w:id="575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7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3A8E872" w14:textId="77777777" w:rsidR="008A2A0F" w:rsidRPr="00597B9C" w:rsidRDefault="008A2A0F" w:rsidP="004824F5">
            <w:pPr>
              <w:rPr>
                <w:ins w:id="577" w:author="Wigfall, Trevonte" w:date="2021-06-11T18:06:00Z"/>
                <w:rFonts w:asciiTheme="minorHAnsi" w:hAnsiTheme="minorHAnsi"/>
                <w:sz w:val="22"/>
                <w:szCs w:val="22"/>
              </w:rPr>
            </w:pPr>
            <w:ins w:id="578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and UIApp servers</w:t>
              </w:r>
            </w:ins>
          </w:p>
          <w:p w14:paraId="29F5D614" w14:textId="0C1A2FD0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79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Master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8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229275" w14:textId="746D06B8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81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82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8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59807F" w14:textId="5C783FA1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84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85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8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A37ADA" w14:textId="782FACFE" w:rsidR="008A2A0F" w:rsidRPr="00FB3EB3" w:rsidDel="00440061" w:rsidRDefault="008A2A0F" w:rsidP="004824F5">
            <w:pPr>
              <w:rPr>
                <w:del w:id="587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588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"file:///\\\\agpcorp\\apps\\Local\\EMT\\COTS\\McKesson\\ClaimsXten\\v6.0\\Docs%20%20(Internal)\\CXT_Installation_Guide-Dictionary-dat_AUTOMATED.docx"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>
                <w:rPr>
                  <w:rFonts w:ascii="Arial" w:hAnsi="Arial" w:cs="Arial"/>
                  <w:b/>
                  <w:sz w:val="24"/>
                  <w:szCs w:val="24"/>
                </w:rPr>
                <w:t xml:space="preserve">  </w:t>
              </w:r>
            </w:ins>
            <w:del w:id="589" w:author="Wigfall, Trevonte" w:date="2021-06-11T18:06:00Z"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12ACDA8F" w14:textId="77777777" w:rsidR="008A2A0F" w:rsidRDefault="008A2A0F" w:rsidP="004824F5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9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495FDE" w14:textId="71653972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91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 installed</w:t>
              </w:r>
            </w:ins>
            <w:del w:id="592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Edits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9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EF78CC" w14:textId="5E312B19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94" w:author="Wigfall, Trevonte" w:date="2021-06-11T18:06:00Z">
              <w:del w:id="595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596" w:author="Wigfall, Trevonte" w:date="2021-06-20T23:56:00Z">
              <w:del w:id="597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598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599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600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18E2F3E5" w14:textId="77777777" w:rsidTr="008A2A0F">
        <w:trPr>
          <w:trHeight w:val="557"/>
          <w:trPrChange w:id="60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1C06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30CCE2" w14:textId="31052074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0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  <w:rPrChange w:id="605" w:author="Wigfall, Trevonte" w:date="2021-06-08T13:53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t>EDIT CLARIFICATIONS MUST BE COMPLETE!!!!</w:t>
              </w:r>
            </w:ins>
            <w:del w:id="606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30E925" w14:textId="17E3A5DE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08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0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610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1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57CB1B4" w14:textId="77777777" w:rsidR="008A2A0F" w:rsidRPr="001B0019" w:rsidRDefault="008A2A0F" w:rsidP="004824F5">
            <w:pPr>
              <w:rPr>
                <w:ins w:id="612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13" w:author="Wigfall, Trevonte" w:date="2021-06-08T13:53:00Z">
                  <w:rPr>
                    <w:ins w:id="614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15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1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UIApp Master (Do this all environments EXCEPT the first two DEV environments 3-D and 7-D):  </w:t>
              </w:r>
            </w:ins>
          </w:p>
          <w:p w14:paraId="676D119F" w14:textId="3DD59332" w:rsidR="008A2A0F" w:rsidRPr="00597B9C" w:rsidDel="00440061" w:rsidRDefault="008A2A0F" w:rsidP="004824F5">
            <w:pPr>
              <w:rPr>
                <w:del w:id="617" w:author="Wigfall, Trevonte" w:date="2021-06-11T18:06:00Z"/>
                <w:rFonts w:asciiTheme="minorHAnsi" w:hAnsiTheme="minorHAnsi"/>
                <w:sz w:val="22"/>
                <w:szCs w:val="22"/>
              </w:rPr>
            </w:pPr>
            <w:del w:id="618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and UIApp servers</w:delText>
              </w:r>
            </w:del>
          </w:p>
          <w:p w14:paraId="5E49F127" w14:textId="7F19C3EC" w:rsidR="008A2A0F" w:rsidRPr="00597B9C" w:rsidRDefault="008A2A0F" w:rsidP="004824F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1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B550B0" w14:textId="0EB56622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2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2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22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E562E1" w14:textId="2A7A296B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2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2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26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37832C" w14:textId="77777777" w:rsidR="008A2A0F" w:rsidRPr="001B0019" w:rsidRDefault="008A2A0F" w:rsidP="004824F5">
            <w:pPr>
              <w:rPr>
                <w:ins w:id="628" w:author="Wigfall, Trevonte" w:date="2021-06-11T18:06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629" w:author="Wigfall, Trevonte" w:date="2021-06-08T13:53:00Z">
                  <w:rPr>
                    <w:ins w:id="630" w:author="Wigfall, Trevonte" w:date="2021-06-11T18:06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631" w:author="Wigfall, Trevonte" w:date="2021-06-11T18:06:00Z">
              <w:r w:rsidRPr="001B0019">
                <w:rPr>
                  <w:strike/>
                  <w:rPrChange w:id="632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633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"file:///\\\\agpcorp\\apps\\Local\\EMT\\COTS\\McKesson\\ClaimsXten\\v6.0\\Docs%20%20(Internal)\\CXT_Installation_Guide-Managing_Custom_Rules-Import_AUTOMATED.docx" </w:instrText>
              </w:r>
              <w:r w:rsidRPr="001B0019">
                <w:rPr>
                  <w:strike/>
                  <w:rPrChange w:id="63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3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Import custom rules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3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</w:p>
          <w:p w14:paraId="260F1DA4" w14:textId="65AB786B" w:rsidR="008A2A0F" w:rsidRPr="00FB3EB3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del w:id="637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"file:///\\\\agpcorp\\apps\\Local\\EMT\\COTS\\McKesson\\ClaimsXten\\v6.0\\Docs%20%20(Internal)\\CXT_Installation_Guide-Dictionary-dat_AUTOMATED.docx"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new dictionary file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 w:rsidDel="00440061">
                <w:rPr>
                  <w:rFonts w:ascii="Arial" w:hAnsi="Arial" w:cs="Arial"/>
                  <w:b/>
                  <w:sz w:val="24"/>
                  <w:szCs w:val="24"/>
                </w:rPr>
                <w:delText xml:space="preserve"> 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CF0F67E" w14:textId="2DDB017E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39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4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rules imported</w:t>
              </w:r>
            </w:ins>
            <w:del w:id="641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0E6FC6" w14:textId="5E723391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43" w:author="Wigfall, Trevonte" w:date="2021-06-11T18:06:00Z">
              <w:del w:id="644" w:author="Trevonte Wigfall" w:date="2021-12-28T21:24:00Z">
                <w:r w:rsidRPr="001B0019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645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646" w:author="Wigfall, Trevonte" w:date="2021-06-20T23:56:00Z">
              <w:del w:id="647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648" w:author="Trevonte Wigfall" w:date="2021-12-28T21:24:00Z">
              <w:r w:rsidR="00B20B0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649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650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3024B8" w14:paraId="3A385127" w14:textId="77777777" w:rsidTr="008A2A0F">
        <w:trPr>
          <w:trHeight w:val="557"/>
          <w:trPrChange w:id="65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52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B3606C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53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654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D86ECF8" w14:textId="3EACFF8E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56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  <w:rPrChange w:id="657" w:author="Wigfall, Trevonte" w:date="2021-06-08T13:53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58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3DC8DA" w14:textId="33783E30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60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6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Env Mgmt </w:t>
              </w:r>
            </w:ins>
            <w:del w:id="66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6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64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48D6110" w14:textId="77777777" w:rsidR="008A2A0F" w:rsidRPr="001B0019" w:rsidRDefault="008A2A0F" w:rsidP="004824F5">
            <w:pPr>
              <w:rPr>
                <w:ins w:id="665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66" w:author="Wigfall, Trevonte" w:date="2021-06-08T13:53:00Z">
                  <w:rPr>
                    <w:ins w:id="667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68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6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All servers except </w:t>
              </w:r>
            </w:ins>
          </w:p>
          <w:p w14:paraId="094F161C" w14:textId="5C24A2FB" w:rsidR="008A2A0F" w:rsidRPr="001B0019" w:rsidDel="00440061" w:rsidRDefault="008A2A0F" w:rsidP="004824F5">
            <w:pPr>
              <w:rPr>
                <w:del w:id="670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71" w:author="Wigfall, Trevonte" w:date="2021-06-08T13:53:00Z">
                  <w:rPr>
                    <w:del w:id="672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7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7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UIApp Master (Do this all environments EXCEPT the first two DEV environments 3-D and 7-D):  </w:delText>
              </w:r>
            </w:del>
          </w:p>
          <w:p w14:paraId="3A0FEB84" w14:textId="2ADD984D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7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76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FCAFB67" w14:textId="7DF11D2F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77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678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7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8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8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82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46BA" w14:textId="7180E7B5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83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68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8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8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8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8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754322" w14:textId="77066255" w:rsidR="008A2A0F" w:rsidRPr="001B0019" w:rsidDel="00440061" w:rsidRDefault="008A2A0F" w:rsidP="004824F5">
            <w:pPr>
              <w:rPr>
                <w:del w:id="689" w:author="Wigfall, Trevonte" w:date="2021-06-11T18:06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690" w:author="Wigfall, Trevonte" w:date="2021-06-08T13:53:00Z">
                  <w:rPr>
                    <w:del w:id="691" w:author="Wigfall, Trevonte" w:date="2021-06-11T18:06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692" w:author="Wigfall, Trevonte" w:date="2021-06-11T18:06:00Z">
              <w:r w:rsidRPr="001B0019">
                <w:rPr>
                  <w:strike/>
                  <w:rPrChange w:id="693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694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1B0019">
                <w:rPr>
                  <w:strike/>
                  <w:rPrChange w:id="69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9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Replace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9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698" w:author="Wigfall, Trevonte" w:date="2021-06-11T18:06:00Z">
              <w:r w:rsidRPr="001B0019" w:rsidDel="00440061">
                <w:rPr>
                  <w:strike/>
                  <w:rPrChange w:id="699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00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1B0019" w:rsidDel="00440061">
                <w:rPr>
                  <w:strike/>
                  <w:rPrChange w:id="70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0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Import custom rules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0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7B9D490A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704" w:author="Wigfall, Trevonte" w:date="2021-06-08T13:53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05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07EEBB" w14:textId="0C8161A4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0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07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08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replaced</w:t>
              </w:r>
            </w:ins>
            <w:del w:id="709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1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rules imported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11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5E5D91" w14:textId="6D89E710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1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13" w:author="Wigfall, Trevonte" w:date="2021-06-11T18:06:00Z">
              <w:del w:id="714" w:author="Trevonte Wigfall" w:date="2021-12-28T21:24:00Z">
                <w:r w:rsidRPr="001B0019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715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716" w:author="Wigfall, Trevonte" w:date="2021-06-20T23:56:00Z">
              <w:del w:id="717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718" w:author="Trevonte Wigfall" w:date="2021-12-28T21:24:00Z">
              <w:r w:rsidR="00B20B0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719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72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2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72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1A4CB1B3" w14:textId="77777777" w:rsidTr="008A2A0F">
        <w:trPr>
          <w:trHeight w:val="557"/>
          <w:trPrChange w:id="72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8E17F7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2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3A2D8D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727" w:author="Wigfall, Trevonte" w:date="2021-06-08T13:53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F27DB9" w14:textId="7B7A49F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2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30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3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73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3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3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4ED77F" w14:textId="77777777" w:rsidR="008A2A0F" w:rsidRPr="001B0019" w:rsidRDefault="008A2A0F" w:rsidP="004824F5">
            <w:pPr>
              <w:rPr>
                <w:ins w:id="735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736" w:author="Wigfall, Trevonte" w:date="2021-06-08T13:53:00Z">
                  <w:rPr>
                    <w:ins w:id="737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38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3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TPIC and UIApp </w:t>
              </w:r>
            </w:ins>
          </w:p>
          <w:p w14:paraId="62CDF3A7" w14:textId="269D017D" w:rsidR="008A2A0F" w:rsidRPr="001B0019" w:rsidDel="00440061" w:rsidRDefault="008A2A0F" w:rsidP="004824F5">
            <w:pPr>
              <w:rPr>
                <w:del w:id="740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741" w:author="Wigfall, Trevonte" w:date="2021-06-08T13:53:00Z">
                  <w:rPr>
                    <w:del w:id="742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4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4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All servers except </w:delText>
              </w:r>
            </w:del>
          </w:p>
          <w:p w14:paraId="0D9D7121" w14:textId="31C77F0F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4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4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09AF2A" w14:textId="0238563C" w:rsidR="008A2A0F" w:rsidRPr="001B0019" w:rsidRDefault="008A2A0F" w:rsidP="004824F5">
            <w:pPr>
              <w:rPr>
                <w:strike/>
                <w:rPrChange w:id="747" w:author="Wigfall, Trevonte" w:date="2021-06-08T13:53:00Z">
                  <w:rPr/>
                </w:rPrChange>
              </w:rPr>
            </w:pPr>
            <w:ins w:id="748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4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75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5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91D698" w14:textId="2C39E81C" w:rsidR="008A2A0F" w:rsidRPr="001B0019" w:rsidRDefault="008A2A0F" w:rsidP="004824F5">
            <w:pPr>
              <w:rPr>
                <w:strike/>
                <w:rPrChange w:id="753" w:author="Wigfall, Trevonte" w:date="2021-06-08T13:53:00Z">
                  <w:rPr/>
                </w:rPrChange>
              </w:rPr>
            </w:pPr>
            <w:ins w:id="75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5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75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5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E25444" w14:textId="335B69F8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b/>
                <w:strike/>
                <w:rPrChange w:id="759" w:author="Wigfall, Trevonte" w:date="2021-06-08T13:53:00Z">
                  <w:rPr>
                    <w:rFonts w:ascii="Arial" w:hAnsi="Arial" w:cs="Arial"/>
                    <w:b/>
                  </w:rPr>
                </w:rPrChange>
              </w:rPr>
            </w:pPr>
            <w:ins w:id="760" w:author="Wigfall, Trevonte" w:date="2021-06-11T18:06:00Z">
              <w:r w:rsidRPr="001B0019">
                <w:rPr>
                  <w:strike/>
                  <w:rPrChange w:id="761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762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"file:///\\\\agpcorp\\apps\\Local\\EMT\\COTS\\McKesson\\ClaimsXten\\v6.0\\Docs%20%20(Internal)\\CXT_Installation_Guide-Install_and_Configure_NTHost.exe.Config_AUTOMATED.docx" </w:instrText>
              </w:r>
              <w:r w:rsidRPr="001B0019">
                <w:rPr>
                  <w:strike/>
                  <w:rPrChange w:id="76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6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Edit Nthost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6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766" w:author="Wigfall, Trevonte" w:date="2021-06-11T18:06:00Z">
              <w:r w:rsidRPr="001B0019" w:rsidDel="00440061">
                <w:rPr>
                  <w:strike/>
                  <w:rPrChange w:id="767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68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76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Replace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7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C7A6BF" w14:textId="0F96A4CF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773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74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75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edited</w:t>
              </w:r>
            </w:ins>
            <w:del w:id="776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77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replaced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7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54B266" w14:textId="518B7164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7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80" w:author="Wigfall, Trevonte" w:date="2021-06-11T18:06:00Z">
              <w:del w:id="781" w:author="Trevonte Wigfall" w:date="2021-12-28T21:24:00Z">
                <w:r w:rsidRPr="001B0019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782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783" w:author="Wigfall, Trevonte" w:date="2021-06-20T23:56:00Z">
              <w:del w:id="784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785" w:author="Trevonte Wigfall" w:date="2021-12-28T21:24:00Z">
              <w:r w:rsidR="00B20B0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786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78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8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78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3A081148" w14:textId="77777777" w:rsidTr="008A2A0F">
        <w:trPr>
          <w:trHeight w:val="557"/>
          <w:trPrChange w:id="79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91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49CDD0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9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93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69575E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794" w:author="Wigfall, Trevonte" w:date="2021-06-08T13:53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795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496A78" w14:textId="098A3E8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97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9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799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0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01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AEDFEB3" w14:textId="77777777" w:rsidR="008A2A0F" w:rsidRPr="001B0019" w:rsidRDefault="008A2A0F" w:rsidP="004824F5">
            <w:pPr>
              <w:rPr>
                <w:ins w:id="802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803" w:author="Wigfall, Trevonte" w:date="2021-06-08T13:53:00Z">
                  <w:rPr>
                    <w:ins w:id="804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05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0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TPPUI and c3 servers</w:t>
              </w:r>
            </w:ins>
          </w:p>
          <w:p w14:paraId="208655B6" w14:textId="34667D9F" w:rsidR="008A2A0F" w:rsidRPr="001B0019" w:rsidDel="00440061" w:rsidRDefault="008A2A0F" w:rsidP="004824F5">
            <w:pPr>
              <w:rPr>
                <w:del w:id="807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808" w:author="Wigfall, Trevonte" w:date="2021-06-08T13:53:00Z">
                  <w:rPr>
                    <w:del w:id="809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10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1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TPIC and UIApp </w:delText>
              </w:r>
            </w:del>
          </w:p>
          <w:p w14:paraId="5C92F1F8" w14:textId="1E7FA7F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1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1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C59A28B" w14:textId="769C0AAA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14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15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1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81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1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1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5BD741A" w14:textId="75A61987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2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21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2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82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2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2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1BFFD5" w14:textId="15AE279A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826" w:author="Wigfall, Trevonte" w:date="2021-06-08T13:53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827" w:author="Wigfall, Trevonte" w:date="2021-06-11T18:06:00Z">
              <w:r w:rsidRPr="001B0019">
                <w:rPr>
                  <w:strike/>
                  <w:rPrChange w:id="828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829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"file:///\\\\agpcorp\\apps\\Local\\EMT\\COTS\\McKesson\\ClaimsXten\\v6.0\\Docs%20%20(Internal)\\CXT_Installation_Guide-Install_and_Configure_Web.Config_AUTOMATED.docx" </w:instrText>
              </w:r>
              <w:r w:rsidRPr="001B0019">
                <w:rPr>
                  <w:strike/>
                  <w:rPrChange w:id="83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Edit Web.Config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833" w:author="Wigfall, Trevonte" w:date="2021-06-11T18:06:00Z">
              <w:r w:rsidRPr="001B0019" w:rsidDel="00440061">
                <w:rPr>
                  <w:strike/>
                  <w:rPrChange w:id="834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835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1B0019" w:rsidDel="00440061">
                <w:rPr>
                  <w:strike/>
                  <w:rPrChange w:id="83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Nthost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3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3267EB" w14:textId="7AF3EAF6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40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41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842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edited</w:t>
              </w:r>
            </w:ins>
            <w:del w:id="843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844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4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C97E88" w14:textId="7749493C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4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47" w:author="Wigfall, Trevonte" w:date="2021-06-11T18:06:00Z">
              <w:del w:id="848" w:author="Trevonte Wigfall" w:date="2021-12-28T21:24:00Z">
                <w:r w:rsidRPr="001B0019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849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850" w:author="Wigfall, Trevonte" w:date="2021-06-20T23:56:00Z">
              <w:del w:id="851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852" w:author="Trevonte Wigfall" w:date="2021-12-28T21:24:00Z">
              <w:r w:rsidR="00B20B0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853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85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5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85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456DA54E" w14:textId="77777777" w:rsidTr="008A2A0F">
        <w:trPr>
          <w:trHeight w:val="557"/>
          <w:trPrChange w:id="85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5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8BC3E2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5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60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E68EF1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6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6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068538" w14:textId="76B620BF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6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64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6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6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D0C9A7" w14:textId="77777777" w:rsidR="008A2A0F" w:rsidRDefault="008A2A0F" w:rsidP="004824F5">
            <w:pPr>
              <w:rPr>
                <w:ins w:id="867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868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Servers</w:t>
              </w:r>
            </w:ins>
          </w:p>
          <w:p w14:paraId="7331B518" w14:textId="06D4C9A3" w:rsidR="008A2A0F" w:rsidRPr="001B0019" w:rsidDel="00440061" w:rsidRDefault="008A2A0F" w:rsidP="004824F5">
            <w:pPr>
              <w:rPr>
                <w:del w:id="869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870" w:author="Wigfall, Trevonte" w:date="2021-06-08T13:53:00Z">
                  <w:rPr>
                    <w:del w:id="871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72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 </w:t>
              </w:r>
            </w:ins>
            <w:del w:id="87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7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TPPUI and c3 servers</w:delText>
              </w:r>
            </w:del>
          </w:p>
          <w:p w14:paraId="54FD4E62" w14:textId="00D419E5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75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7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B4D866" w14:textId="6819DA9E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77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78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7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8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8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DE8FE0" w14:textId="5C020690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8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83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8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8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8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7E1" w14:textId="7C627D05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strike/>
                <w:sz w:val="24"/>
                <w:szCs w:val="24"/>
                <w:rPrChange w:id="887" w:author="Wigfall, Trevonte" w:date="2021-06-08T13:53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888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"file:///\\\\agpcorp\\apps\\Local\\EMT\\COTS\\McKesson\\ClaimsXten\\v6.0\\Docs%20%20(Internal)\\CXT_Installation_Guide-TPIC_Metadata_XML_AUTOMATED.docx" </w:instrText>
              </w:r>
              <w:r>
                <w:fldChar w:fldCharType="separate"/>
              </w:r>
              <w:r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ins>
            <w:del w:id="889" w:author="Wigfall, Trevonte" w:date="2021-06-11T18:06:00Z">
              <w:r w:rsidRPr="001B0019" w:rsidDel="00440061">
                <w:rPr>
                  <w:strike/>
                  <w:rPrChange w:id="890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891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1B0019" w:rsidDel="00440061">
                <w:rPr>
                  <w:strike/>
                  <w:rPrChange w:id="89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9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Web.Config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9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9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C636DD2" w14:textId="1A0A2F15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96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97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files installed</w:t>
              </w:r>
            </w:ins>
            <w:del w:id="898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899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0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78FC24" w14:textId="1E0314FF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0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02" w:author="Wigfall, Trevonte" w:date="2021-06-11T18:06:00Z">
              <w:del w:id="903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904" w:author="Wigfall, Trevonte" w:date="2021-06-20T23:56:00Z">
              <w:del w:id="905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906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90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90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0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91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6CDB6EF7" w14:textId="77777777" w:rsidTr="008A2A0F">
        <w:trPr>
          <w:trHeight w:val="557"/>
          <w:trPrChange w:id="91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6B6BF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19B946" w14:textId="0070E40F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1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1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Concurrent w/ previ</w:t>
              </w:r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1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lastRenderedPageBreak/>
                <w:t>ous step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E58467" w14:textId="05E9C25C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18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1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lastRenderedPageBreak/>
                <w:t xml:space="preserve">Env Mgmt </w:t>
              </w:r>
            </w:ins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92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35ABD3D" w14:textId="77777777" w:rsidR="008A2A0F" w:rsidRPr="001B0019" w:rsidRDefault="008A2A0F" w:rsidP="004824F5">
            <w:pPr>
              <w:rPr>
                <w:ins w:id="921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922" w:author="Wigfall, Trevonte" w:date="2021-06-08T13:53:00Z">
                  <w:rPr>
                    <w:ins w:id="923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2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2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1P</w:t>
              </w:r>
            </w:ins>
          </w:p>
          <w:p w14:paraId="57153251" w14:textId="574A861F" w:rsidR="008A2A0F" w:rsidDel="00440061" w:rsidRDefault="008A2A0F" w:rsidP="004824F5">
            <w:pPr>
              <w:rPr>
                <w:del w:id="926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del w:id="927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Servers</w:delText>
              </w:r>
            </w:del>
          </w:p>
          <w:p w14:paraId="7DD0FBA7" w14:textId="6108380A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928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92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534049" w14:textId="64862AB6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3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93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932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3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D60BDB" w14:textId="3F0AF66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3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93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936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93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F91BA82" w14:textId="4CA18681" w:rsidR="008A2A0F" w:rsidRPr="00055E1E" w:rsidRDefault="008A2A0F" w:rsidP="004824F5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938" w:author="Wigfall, Trevonte" w:date="2021-06-11T18:06:00Z">
              <w:r w:rsidRPr="001B0019">
                <w:rPr>
                  <w:strike/>
                  <w:rPrChange w:id="939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940" w:author="Wigfall, Trevonte" w:date="2021-06-08T13:53:00Z">
                    <w:rPr/>
                  </w:rPrChange>
                </w:rPr>
  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  </w:r>
              <w:r w:rsidRPr="001B0019">
                <w:rPr>
                  <w:strike/>
                  <w:rPrChange w:id="94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instrText xml:space="preserve"> LINK Excel.Sheet.12 \\\\va01pstodfs003.corp.agp.ads\\users\\va1\\AD69086\\MckEsson\\CXT\\DOCUMENTATION\\CXT_Release_Type_BOIP_Matrix_170911.xlsx Sheet1!R27C14 \a \f 4 \h  \* MERGEFORMAT </w:instrTex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Set LDAP manager password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 xml:space="preserve"> – STEP 2 ONLY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  <w:del w:id="94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"file:///\\\\agpcorp\\apps\\Local\\EMT\\COTS\\McKesson\\ClaimsXten\\v6.0\\Docs%20%20(Internal)\\CXT_Installation_Guide-TPIC_Metadata_XML_AUTOMATED.docx" </w:delInstrText>
              </w:r>
              <w:r w:rsidDel="00440061">
                <w:fldChar w:fldCharType="separate"/>
              </w:r>
              <w:r w:rsidRPr="00055E1E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Install most current metadata files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95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4ACE113" w14:textId="22724B4C" w:rsidR="008A2A0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951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952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file installed</w:t>
              </w:r>
            </w:ins>
            <w:del w:id="953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5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435331" w14:textId="3B288F02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55" w:author="Wigfall, Trevonte" w:date="2021-06-11T18:06:00Z">
              <w:del w:id="956" w:author="Trevonte Wigfall" w:date="2021-12-28T21:24:00Z">
                <w:r w:rsidRPr="001B0019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957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958" w:author="Wigfall, Trevonte" w:date="2021-06-20T23:56:00Z">
              <w:del w:id="959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960" w:author="Trevonte Wigfall" w:date="2021-12-28T21:24:00Z">
              <w:r w:rsidR="00B20B0F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961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96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7E44CC" w14:paraId="32DBB49A" w14:textId="77777777" w:rsidTr="008A2A0F">
        <w:trPr>
          <w:trHeight w:val="557"/>
          <w:trPrChange w:id="96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6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3CF6C9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96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66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D45D00" w14:textId="2517905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6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96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6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70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00BCFD" w14:textId="379B8F15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7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72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7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7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75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933606" w14:textId="77777777" w:rsidR="008A2A0F" w:rsidRPr="00032CED" w:rsidRDefault="008A2A0F" w:rsidP="004824F5">
            <w:pPr>
              <w:rPr>
                <w:ins w:id="97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77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2F5F16A5" w14:textId="7FEF54C0" w:rsidR="008A2A0F" w:rsidRPr="001B0019" w:rsidDel="00440061" w:rsidRDefault="008A2A0F" w:rsidP="004824F5">
            <w:pPr>
              <w:rPr>
                <w:del w:id="978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979" w:author="Wigfall, Trevonte" w:date="2021-06-08T13:53:00Z">
                  <w:rPr>
                    <w:del w:id="980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98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8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1P</w:delText>
              </w:r>
            </w:del>
          </w:p>
          <w:p w14:paraId="6DF47E85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8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84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7A6B890" w14:textId="15F79A69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8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86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8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8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8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035D15" w14:textId="1F0162F4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9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91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92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9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9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58D9DE3" w14:textId="77777777" w:rsidR="008A2A0F" w:rsidRPr="00032CED" w:rsidRDefault="008A2A0F" w:rsidP="004824F5">
            <w:pPr>
              <w:spacing w:after="200" w:line="276" w:lineRule="auto"/>
              <w:rPr>
                <w:ins w:id="995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996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"https://share.antheminc.com/teams/AppEnvrMgmt/trizettosupport/Shared%20Documents/ClaimsXten/Procedures/How-to%20Docs/How_To_Start_ClaimsXten_Services_AUTOMATED.docx"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64EEE341" w14:textId="77777777" w:rsidR="008A2A0F" w:rsidRPr="00032CED" w:rsidRDefault="008A2A0F" w:rsidP="004824F5">
            <w:pPr>
              <w:spacing w:after="200" w:line="276" w:lineRule="auto"/>
              <w:rPr>
                <w:ins w:id="997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3B9133FE" w14:textId="77777777" w:rsidR="008A2A0F" w:rsidRPr="00032CED" w:rsidRDefault="008A2A0F" w:rsidP="004824F5">
            <w:pPr>
              <w:spacing w:after="200" w:line="276" w:lineRule="auto"/>
              <w:rPr>
                <w:ins w:id="998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C846905" w14:textId="77777777" w:rsidR="008A2A0F" w:rsidRPr="00032CED" w:rsidRDefault="008A2A0F" w:rsidP="004824F5">
            <w:pPr>
              <w:rPr>
                <w:ins w:id="999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4616B044" w14:textId="0EBDC52D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1000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1001" w:author="Wigfall, Trevonte" w:date="2021-06-11T18:06:00Z">
              <w:r w:rsidRPr="00032CED">
                <w:rPr>
                  <w:rFonts w:ascii="Arial" w:hAnsi="Arial" w:cs="Arial"/>
                  <w:sz w:val="24"/>
                  <w:szCs w:val="24"/>
                </w:rPr>
                <w:tab/>
              </w:r>
            </w:ins>
            <w:del w:id="1002" w:author="Wigfall, Trevonte" w:date="2021-06-11T18:06:00Z">
              <w:r w:rsidRPr="001B0019" w:rsidDel="00440061">
                <w:rPr>
                  <w:strike/>
                  <w:rPrChange w:id="1003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1004" w:author="Wigfall, Trevonte" w:date="2021-06-08T13:53:00Z">
                    <w:rPr/>
                  </w:rPrChange>
                </w:rPr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1B0019" w:rsidDel="00440061">
                <w:rPr>
                  <w:strike/>
                  <w:rPrChange w:id="100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0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0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InstrText xml:space="preserve"> LINK Excel.Sheet.12 \\\\va01pstodfs003.corp.agp.ads\\users\\va1\\AD69086\\MckEsson\\CXT\\DOCUMENTATION\\CXT_Release_Type_BOIP_Matrix_170911.xlsx Sheet1!R27C14 \a \f 4 \h  \* MERGEFORMAT </w:delInstr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0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0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Set LDAP manager password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1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1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 xml:space="preserve"> – STEP 2 ONLY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1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13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F74FF09" w14:textId="7FD74344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1014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1015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services start</w:t>
              </w:r>
            </w:ins>
            <w:del w:id="1016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1017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18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68F068" w14:textId="6992ADF5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1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020" w:author="Wigfall, Trevonte" w:date="2021-06-11T18:06:00Z">
              <w:del w:id="1021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022" w:author="Wigfall, Trevonte" w:date="2021-06-20T23:56:00Z">
              <w:del w:id="1023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024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02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02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102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102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032CED" w14:paraId="0ED51AD6" w14:textId="77777777" w:rsidTr="008A2A0F">
        <w:trPr>
          <w:trHeight w:val="557"/>
          <w:trPrChange w:id="102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3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C444C" w14:textId="77777777" w:rsidR="008A2A0F" w:rsidRPr="00032CED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31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C4F4F9" w14:textId="77777777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3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F6B45E" w14:textId="611EA4DE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33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34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3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597C6E" w14:textId="77777777" w:rsidR="008A2A0F" w:rsidRPr="00032CED" w:rsidRDefault="008A2A0F" w:rsidP="004824F5">
            <w:pPr>
              <w:rPr>
                <w:ins w:id="1036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1037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71727806" w14:textId="128513E9" w:rsidR="008A2A0F" w:rsidRPr="00032CED" w:rsidDel="00440061" w:rsidRDefault="008A2A0F" w:rsidP="004824F5">
            <w:pPr>
              <w:rPr>
                <w:del w:id="103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39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DAA3D01" w14:textId="4D1F5DFB" w:rsidR="008A2A0F" w:rsidRPr="00032CED" w:rsidRDefault="008A2A0F" w:rsidP="004824F5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4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F318F2" w14:textId="6E9EF9E5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41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42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4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10BDA0" w14:textId="7E77F647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44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45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4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305AEB" w14:textId="77777777" w:rsidR="008A2A0F" w:rsidRPr="00032CED" w:rsidRDefault="008A2A0F" w:rsidP="004824F5">
            <w:pPr>
              <w:spacing w:after="200" w:line="276" w:lineRule="auto"/>
              <w:rPr>
                <w:ins w:id="1047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04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"https://share.antheminc.com/teams/AppEnvrMgmt/trizettosupport/Shared%20Documents/ClaimsXten/Procedures/How-to%20Docs/How_To_Restart_IIS_for_ClaimsXten_iisreset_AUTOMATED.docx"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3847886E" w14:textId="1313DB27" w:rsidR="008A2A0F" w:rsidRPr="00032CED" w:rsidDel="00440061" w:rsidRDefault="008A2A0F" w:rsidP="004824F5">
            <w:pPr>
              <w:spacing w:after="200" w:line="276" w:lineRule="auto"/>
              <w:rPr>
                <w:del w:id="1049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105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"https://share.antheminc.com/teams/AppEnvrMgmt/trizettosupport/Shared%20Documents/ClaimsXten/Procedures/How-to%20Docs/How_To_Start_ClaimsXten_Services_AUTOMATED.docx"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Start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2B49AD9E" w14:textId="7BCB2727" w:rsidR="008A2A0F" w:rsidRPr="00032CED" w:rsidDel="00440061" w:rsidRDefault="008A2A0F" w:rsidP="004824F5">
            <w:pPr>
              <w:spacing w:after="200" w:line="276" w:lineRule="auto"/>
              <w:rPr>
                <w:del w:id="1051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4964F14" w14:textId="3BAA0804" w:rsidR="008A2A0F" w:rsidRPr="00032CED" w:rsidDel="00440061" w:rsidRDefault="008A2A0F" w:rsidP="004824F5">
            <w:pPr>
              <w:spacing w:after="200" w:line="276" w:lineRule="auto"/>
              <w:rPr>
                <w:del w:id="1052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55649372" w14:textId="05025D3F" w:rsidR="008A2A0F" w:rsidRPr="00032CED" w:rsidDel="00440061" w:rsidRDefault="008A2A0F" w:rsidP="004824F5">
            <w:pPr>
              <w:rPr>
                <w:del w:id="1053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0E796CCF" w14:textId="46BFDA8E" w:rsidR="008A2A0F" w:rsidRPr="00032CED" w:rsidRDefault="008A2A0F" w:rsidP="004824F5">
            <w:pPr>
              <w:tabs>
                <w:tab w:val="left" w:pos="1470"/>
              </w:tabs>
              <w:rPr>
                <w:rFonts w:ascii="Arial" w:hAnsi="Arial" w:cs="Arial"/>
                <w:sz w:val="24"/>
                <w:szCs w:val="24"/>
              </w:rPr>
            </w:pPr>
            <w:del w:id="1054" w:author="Wigfall, Trevonte" w:date="2021-06-11T18:06:00Z">
              <w:r w:rsidRPr="00032CED" w:rsidDel="00440061">
                <w:rPr>
                  <w:rFonts w:ascii="Arial" w:hAnsi="Arial" w:cs="Arial"/>
                  <w:sz w:val="24"/>
                  <w:szCs w:val="24"/>
                </w:rPr>
                <w:tab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5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50065B" w14:textId="2DF25902" w:rsidR="008A2A0F" w:rsidRPr="00032CED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56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IIS restarted</w:t>
              </w:r>
            </w:ins>
            <w:del w:id="1057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start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5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3BFFE6" w14:textId="70AE4B7B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9" w:author="Wigfall, Trevonte" w:date="2021-06-11T18:06:00Z">
              <w:del w:id="1060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061" w:author="Wigfall, Trevonte" w:date="2021-06-20T23:56:00Z">
              <w:del w:id="1062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063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064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065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032CED" w14:paraId="23D15456" w14:textId="77777777" w:rsidTr="008A2A0F">
        <w:trPr>
          <w:trHeight w:val="557"/>
          <w:trPrChange w:id="106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6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4534A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ins w:id="1068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20733605" w14:textId="77777777" w:rsidR="008A2A0F" w:rsidRPr="00032CED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6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EC3315" w14:textId="77777777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7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70A198" w14:textId="0A8AA871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7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72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7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F624F02" w14:textId="77777777" w:rsidR="008A2A0F" w:rsidRPr="004317D4" w:rsidRDefault="008A2A0F" w:rsidP="004824F5">
            <w:pPr>
              <w:rPr>
                <w:ins w:id="107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75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69F40C86" w14:textId="197DBDC5" w:rsidR="008A2A0F" w:rsidRPr="00032CED" w:rsidDel="00440061" w:rsidRDefault="008A2A0F" w:rsidP="004824F5">
            <w:pPr>
              <w:rPr>
                <w:del w:id="1076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1077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1078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2C856F3D" w14:textId="13622F10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7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093A73" w14:textId="1B67F74A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8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81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8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140598" w14:textId="0A24272F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8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84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8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27A4C9" w14:textId="21A99BC0" w:rsidR="008A2A0F" w:rsidRPr="00032CED" w:rsidDel="00440061" w:rsidRDefault="008A2A0F" w:rsidP="004824F5">
            <w:pPr>
              <w:spacing w:after="200" w:line="276" w:lineRule="auto"/>
              <w:rPr>
                <w:del w:id="1086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08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8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"https://share.antheminc.com/teams/AppEnvrMgmt/trizettosupport/Shared%20Documents/ClaimsXten/Procedures/How-to%20Docs/How_To_Restart_IIS_for_ClaimsXten_iisreset_AUTOMATED.docx"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 IIS reset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6DE98391" w14:textId="77777777" w:rsidR="008A2A0F" w:rsidRPr="00032CED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8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6935A2" w14:textId="70E90EDD" w:rsidR="008A2A0F" w:rsidRPr="00032CED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90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91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IIS restarted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9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2BC27F" w14:textId="4FA7BA98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93" w:author="Wigfall, Trevonte" w:date="2021-06-11T18:06:00Z">
              <w:del w:id="1094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095" w:author="Wigfall, Trevonte" w:date="2021-06-20T23:56:00Z">
              <w:del w:id="1096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097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09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09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E0F7ED1" w14:textId="77777777" w:rsidTr="008A2A0F">
        <w:trPr>
          <w:trHeight w:val="557"/>
          <w:trPrChange w:id="110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0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9D24AF" w14:textId="535E52DB" w:rsidR="008A2A0F" w:rsidRPr="00C46E95" w:rsidDel="00440061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102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17952551" w14:textId="77777777" w:rsidR="008A2A0F" w:rsidRPr="00C46E95" w:rsidRDefault="008A2A0F" w:rsidP="004824F5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0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C562CD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0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6C2C29" w14:textId="089C30FF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0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0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0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97F5CB" w14:textId="77777777" w:rsidR="008A2A0F" w:rsidRPr="00167E86" w:rsidRDefault="008A2A0F" w:rsidP="004824F5">
            <w:pPr>
              <w:rPr>
                <w:ins w:id="110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09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6AE70AFE" w14:textId="02BD137D" w:rsidR="008A2A0F" w:rsidRPr="004317D4" w:rsidDel="00440061" w:rsidRDefault="008A2A0F" w:rsidP="004824F5">
            <w:pPr>
              <w:rPr>
                <w:del w:id="111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11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112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3C9D93E8" w14:textId="4FD71D9D" w:rsidR="008A2A0F" w:rsidRPr="004317D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113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1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3FF8D6" w14:textId="09E19D3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15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1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1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39DD25" w14:textId="0CF5FFCE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1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1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2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E59F25" w14:textId="49648ACA" w:rsidR="008A2A0F" w:rsidRPr="00597B9C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12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12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2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172BF3" w14:textId="30D2B1E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24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12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2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F29A1F" w14:textId="69251BC8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27" w:author="Wigfall, Trevonte" w:date="2021-06-11T18:06:00Z">
              <w:del w:id="1128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129" w:author="Wigfall, Trevonte" w:date="2021-06-20T23:56:00Z">
              <w:del w:id="1130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131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13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13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25CF0116" w14:textId="77777777" w:rsidTr="008A2A0F">
        <w:trPr>
          <w:trHeight w:val="665"/>
          <w:trPrChange w:id="1134" w:author="Wigfall, Trevonte" w:date="2021-06-11T18:06:00Z">
            <w:trPr>
              <w:trHeight w:val="665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3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0CC73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3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303E48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3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D21637" w14:textId="6F8D3FC5" w:rsidR="008A2A0F" w:rsidRPr="00167E86" w:rsidRDefault="008A2A0F" w:rsidP="004824F5">
            <w:ins w:id="1138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39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4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B5A385" w14:textId="77777777" w:rsidR="008A2A0F" w:rsidRPr="00167E86" w:rsidRDefault="008A2A0F" w:rsidP="004824F5">
            <w:pPr>
              <w:rPr>
                <w:ins w:id="114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3EAB0F73" w14:textId="224EDD37" w:rsidR="008A2A0F" w:rsidRPr="00167E86" w:rsidDel="00440061" w:rsidRDefault="008A2A0F" w:rsidP="004824F5">
            <w:pPr>
              <w:rPr>
                <w:del w:id="114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4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14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37C95F4" w14:textId="43367865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46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4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D91900D" w14:textId="1C7A0AD0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4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49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5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501777" w14:textId="69DE9C3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5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5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5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A11AC7" w14:textId="25206A76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15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15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5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8D2986" w14:textId="27A6191E" w:rsidR="008A2A0F" w:rsidRPr="00167E86" w:rsidRDefault="008A2A0F" w:rsidP="004824F5">
            <w:ins w:id="115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15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5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0D2EF3" w14:textId="42B30720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60" w:author="Wigfall, Trevonte" w:date="2021-06-11T18:06:00Z">
              <w:del w:id="1161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162" w:author="Wigfall, Trevonte" w:date="2021-06-20T23:56:00Z">
              <w:del w:id="1163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164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16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16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186C231B" w14:textId="77777777" w:rsidTr="008A2A0F">
        <w:trPr>
          <w:trHeight w:val="602"/>
          <w:trPrChange w:id="1167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6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69768C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6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F58C43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7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12B10C" w14:textId="47B81D20" w:rsidR="008A2A0F" w:rsidRPr="00167E86" w:rsidRDefault="008A2A0F" w:rsidP="004824F5">
            <w:ins w:id="1171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72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7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CAAB8D" w14:textId="77777777" w:rsidR="008A2A0F" w:rsidRPr="00167E86" w:rsidRDefault="008A2A0F" w:rsidP="004824F5">
            <w:pPr>
              <w:rPr>
                <w:ins w:id="117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7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501ED082" w14:textId="20242DEC" w:rsidR="008A2A0F" w:rsidRPr="00167E86" w:rsidDel="00440061" w:rsidRDefault="008A2A0F" w:rsidP="004824F5">
            <w:pPr>
              <w:rPr>
                <w:del w:id="117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77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17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931D914" w14:textId="64EFCE4F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79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8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1A38B" w14:textId="223E7077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8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8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8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CBC5B6" w14:textId="0AC8F68C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84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8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8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6CDC7D" w14:textId="4DD64E07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18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18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8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538D8A" w14:textId="05001A78" w:rsidR="008A2A0F" w:rsidRPr="00167E86" w:rsidRDefault="008A2A0F" w:rsidP="004824F5">
            <w:ins w:id="1190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19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9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AD1E30" w14:textId="6EEE2FF7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93" w:author="Wigfall, Trevonte" w:date="2021-06-11T18:06:00Z">
              <w:del w:id="1194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195" w:author="Wigfall, Trevonte" w:date="2021-06-20T23:56:00Z">
              <w:del w:id="1196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197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19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19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6DFD8C8D" w14:textId="77777777" w:rsidTr="008A2A0F">
        <w:trPr>
          <w:trHeight w:val="557"/>
          <w:trPrChange w:id="120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0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8B8C7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02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9879EA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0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89C0D3" w14:textId="3B36D1D8" w:rsidR="008A2A0F" w:rsidRPr="00167E86" w:rsidRDefault="008A2A0F" w:rsidP="004824F5">
            <w:ins w:id="120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0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0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E997BA" w14:textId="77777777" w:rsidR="008A2A0F" w:rsidRDefault="008A2A0F" w:rsidP="004824F5">
            <w:pPr>
              <w:rPr>
                <w:ins w:id="120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8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servers</w:t>
              </w:r>
            </w:ins>
          </w:p>
          <w:p w14:paraId="2AB74F0C" w14:textId="14726D4A" w:rsidR="008A2A0F" w:rsidRPr="00167E86" w:rsidDel="00440061" w:rsidRDefault="008A2A0F" w:rsidP="004824F5">
            <w:pPr>
              <w:rPr>
                <w:del w:id="120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21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55604484" w14:textId="018B452E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11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1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9316EE4" w14:textId="61EC7E80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1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14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1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8781318" w14:textId="35DB032F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1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17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1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8159A3" w14:textId="745B9428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21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"https://share.antheminc.com/teams/AppEnvrMgmt/trizettosupport/Shared%20Documents/ClaimsXten/Procedures/How-to%20Docs/How_To_Validate_ClaimsXten_UIApp_Server_AUTOMATED.docx"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ins>
            <w:del w:id="122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C3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2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58747D" w14:textId="27E5ACEC" w:rsidR="008A2A0F" w:rsidRPr="00167E86" w:rsidRDefault="008A2A0F" w:rsidP="004824F5">
            <w:ins w:id="1222" w:author="Wigfall, Trevonte" w:date="2021-06-11T18:06:00Z">
              <w:r w:rsidRPr="00597B9C">
                <w:rPr>
                  <w:rFonts w:ascii="Calibri" w:hAnsi="Calibri" w:cs="Calibri"/>
                  <w:color w:val="000000"/>
                  <w:sz w:val="22"/>
                  <w:szCs w:val="22"/>
                </w:rPr>
                <w:t>URLs validate successfully</w:t>
              </w:r>
            </w:ins>
            <w:del w:id="122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2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D503C0" w14:textId="314CEB5E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25" w:author="Wigfall, Trevonte" w:date="2021-06-11T18:06:00Z">
              <w:del w:id="1226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227" w:author="Wigfall, Trevonte" w:date="2021-06-20T23:56:00Z">
              <w:del w:id="1228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229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23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23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D7010DE" w14:textId="77777777" w:rsidTr="008A2A0F">
        <w:trPr>
          <w:trHeight w:val="557"/>
          <w:trPrChange w:id="123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3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05F915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34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3157D9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3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03E2AC" w14:textId="5D81745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3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3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3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1B94DC" w14:textId="059FEE7D" w:rsidR="008A2A0F" w:rsidDel="00440061" w:rsidRDefault="008A2A0F" w:rsidP="004824F5">
            <w:pPr>
              <w:rPr>
                <w:del w:id="123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240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TPPUI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241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servers</w:delText>
              </w:r>
            </w:del>
          </w:p>
          <w:p w14:paraId="0C8F4DB7" w14:textId="5F62D41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4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A511D6" w14:textId="2F4CA91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4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4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4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AA2CF7" w14:textId="403A8DA8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4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4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4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F6AD37" w14:textId="77777777" w:rsidR="008A2A0F" w:rsidRPr="00597B9C" w:rsidRDefault="008A2A0F" w:rsidP="004824F5">
            <w:pPr>
              <w:spacing w:after="200" w:line="276" w:lineRule="auto"/>
              <w:rPr>
                <w:ins w:id="1249" w:author="Wigfall, Trevonte" w:date="2021-06-11T18:06:00Z"/>
                <w:rFonts w:ascii="Arial" w:hAnsi="Arial" w:cs="Arial"/>
                <w:b/>
                <w:szCs w:val="24"/>
              </w:rPr>
            </w:pPr>
            <w:ins w:id="1250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"https://share.antheminc.com/teams/AppEnvrMgmt/trizettosupport/Shared%20Documents/ClaimsXten/Procedures/How-to%20Docs/How_To_Validate_ClaimsXten_TPPUI_Server.docx"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  <w:r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ins>
          </w:p>
          <w:p w14:paraId="268BBAB3" w14:textId="3D9B4D71" w:rsidR="008A2A0F" w:rsidRPr="00597B9C" w:rsidRDefault="008A2A0F" w:rsidP="004824F5">
            <w:pPr>
              <w:rPr>
                <w:rFonts w:ascii="Arial" w:hAnsi="Arial" w:cs="Arial"/>
                <w:b/>
                <w:sz w:val="22"/>
                <w:szCs w:val="24"/>
              </w:rPr>
            </w:pPr>
            <w:del w:id="1251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"https://share.antheminc.com/teams/AppEnvrMgmt/trizettosupport/Shared%20Documents/ClaimsXten/Procedures/How-to%20Docs/How_To_Validate_ClaimsXten_UIApp_Server_AUTOMATED.docx"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delText>Validate UIApp and TPIC services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5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863CFE" w14:textId="401EAD17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53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Able to log into TPPUI</w:t>
              </w:r>
            </w:ins>
            <w:del w:id="1254" w:author="Wigfall, Trevonte" w:date="2021-06-11T18:06:00Z">
              <w:r w:rsidRPr="00597B9C" w:rsidDel="0044006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URLs validate successfully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5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6777EA" w14:textId="6221447A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56" w:author="Wigfall, Trevonte" w:date="2021-06-11T18:06:00Z">
              <w:del w:id="1257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258" w:author="Wigfall, Trevonte" w:date="2021-06-20T23:56:00Z">
              <w:del w:id="1259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260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26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26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4FBCF8A" w14:textId="77777777" w:rsidTr="008A2A0F">
        <w:trPr>
          <w:trHeight w:val="557"/>
          <w:trPrChange w:id="126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6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43EBB7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65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6A7DE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6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2C811" w14:textId="027F084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6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6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6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DD379E" w14:textId="77777777" w:rsidR="008A2A0F" w:rsidRPr="00597B9C" w:rsidRDefault="008A2A0F" w:rsidP="004824F5">
            <w:pPr>
              <w:rPr>
                <w:ins w:id="1270" w:author="Wigfall, Trevonte" w:date="2021-06-11T18:06:00Z"/>
              </w:rPr>
            </w:pPr>
            <w:ins w:id="1271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T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PIC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TPIC VIP if applicable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ins>
          </w:p>
          <w:p w14:paraId="47D1F48A" w14:textId="757F4DEB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7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TPPUI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7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9F2D18" w14:textId="51E6F8E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7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7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91DF30" w14:textId="48AF809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7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7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2C1CBD" w14:textId="1AC9466E" w:rsidR="008A2A0F" w:rsidRPr="00597B9C" w:rsidDel="00440061" w:rsidRDefault="008A2A0F" w:rsidP="004824F5">
            <w:pPr>
              <w:spacing w:after="200" w:line="276" w:lineRule="auto"/>
              <w:rPr>
                <w:del w:id="1280" w:author="Wigfall, Trevonte" w:date="2021-06-11T18:06:00Z"/>
                <w:rFonts w:ascii="Arial" w:hAnsi="Arial" w:cs="Arial"/>
                <w:b/>
                <w:szCs w:val="24"/>
              </w:rPr>
            </w:pPr>
            <w:ins w:id="128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(steps 1-10)</w:t>
              </w:r>
            </w:ins>
            <w:del w:id="128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"https://share.antheminc.com/teams/AppEnvrMgmt/trizettosupport/Shared%20Documents/ClaimsXten/Procedures/How-to%20Docs/How_To_Validate_ClaimsXten_TPPUI_Server.docx"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Cs w:val="24"/>
                </w:rPr>
                <w:delText>Validate TPPUI Server</w:delText>
              </w:r>
              <w:r w:rsidDel="00440061"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del>
          </w:p>
          <w:p w14:paraId="1B575282" w14:textId="777777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8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050286" w14:textId="24EEBD48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84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Clean healthcheck</w:t>
              </w:r>
            </w:ins>
            <w:del w:id="1285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Able to log into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8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ACE5E2" w14:textId="1114B2EF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87" w:author="Wigfall, Trevonte" w:date="2021-06-11T18:06:00Z">
              <w:del w:id="1288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289" w:author="Wigfall, Trevonte" w:date="2021-06-20T23:56:00Z">
              <w:del w:id="1290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291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29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29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8AB129C" w14:textId="77777777" w:rsidTr="008A2A0F">
        <w:trPr>
          <w:trHeight w:val="602"/>
          <w:trPrChange w:id="1294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9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55C31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9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29262A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9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A9DB92" w14:textId="439A195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9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9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0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459405D" w14:textId="322224D9" w:rsidR="008A2A0F" w:rsidRPr="00597B9C" w:rsidDel="00440061" w:rsidRDefault="008A2A0F" w:rsidP="004824F5">
            <w:pPr>
              <w:rPr>
                <w:del w:id="1301" w:author="Wigfall, Trevonte" w:date="2021-06-11T18:06:00Z"/>
              </w:rPr>
            </w:pPr>
            <w:ins w:id="1302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FACETS: 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1P</w:t>
              </w:r>
            </w:ins>
            <w:del w:id="1303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PIC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TPIC VIP if applicable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del>
          </w:p>
          <w:p w14:paraId="2F06FED6" w14:textId="44D3D45A" w:rsidR="008A2A0F" w:rsidRPr="00597B9C" w:rsidRDefault="008A2A0F" w:rsidP="004824F5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0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6B236C" w14:textId="21E719F4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0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0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3AAB3E" w14:textId="334C33A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0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31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C84E87" w14:textId="3DAF9E41" w:rsidR="008A2A0F" w:rsidRPr="00597B9C" w:rsidRDefault="008A2A0F" w:rsidP="004824F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ins w:id="131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 11 only)</w:t>
              </w:r>
            </w:ins>
            <w:del w:id="131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TPIC Adjudication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(steps 1-10)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31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796531" w14:textId="5F2B2B2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4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F3 of claims successful and claims show up in TPPUI</w:t>
              </w:r>
            </w:ins>
            <w:del w:id="1315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Clean healthcheck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31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C8E2A1" w14:textId="7C52D725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7" w:author="Wigfall, Trevonte" w:date="2021-06-11T18:06:00Z">
              <w:del w:id="1318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319" w:author="Wigfall, Trevonte" w:date="2021-06-20T23:56:00Z">
              <w:del w:id="1320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321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32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32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9F200CD" w14:textId="77777777" w:rsidTr="008A2A0F">
        <w:trPr>
          <w:trHeight w:val="557"/>
          <w:trPrChange w:id="132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32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5A629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32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F47BA3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32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380917" w14:textId="42B21AB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2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2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3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C167FD" w14:textId="0B01B1D9" w:rsidR="008A2A0F" w:rsidRPr="00597B9C" w:rsidRDefault="008A2A0F" w:rsidP="004824F5">
            <w:pPr>
              <w:rPr>
                <w:b/>
              </w:rPr>
            </w:pPr>
            <w:ins w:id="133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C3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33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FACETS: 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3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BF03F7" w14:textId="253889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3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3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07F744" w14:textId="2F6D1716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3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33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87B8FE" w14:textId="77777777" w:rsidR="008A2A0F" w:rsidRPr="00597B9C" w:rsidRDefault="008A2A0F" w:rsidP="004824F5">
            <w:pPr>
              <w:spacing w:after="200" w:line="276" w:lineRule="auto"/>
              <w:rPr>
                <w:ins w:id="1340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ins w:id="134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"https://share.antheminc.com/teams/AppEnvrMgmt/trizettosupport/Shared%20Documents/ClaimsXten/Procedures/How-to%20Docs/How_To_Validate_ClaimsXten_C3_Server.docx"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ins>
          </w:p>
          <w:p w14:paraId="2EA5D20E" w14:textId="7B9692B9" w:rsidR="008A2A0F" w:rsidRPr="00597B9C" w:rsidRDefault="008A2A0F" w:rsidP="004824F5">
            <w:pPr>
              <w:spacing w:after="200" w:line="276" w:lineRule="auto"/>
            </w:pPr>
            <w:del w:id="134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Claims Adjudication (F3)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 11 only)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34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784192" w14:textId="5C998877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44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services functional</w:t>
              </w:r>
            </w:ins>
            <w:del w:id="1345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F3 of claims successful and claims show up in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34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18012D" w14:textId="7C7DAC95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47" w:author="Wigfall, Trevonte" w:date="2021-06-11T18:06:00Z">
              <w:del w:id="1348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349" w:author="Wigfall, Trevonte" w:date="2021-06-20T23:56:00Z">
              <w:del w:id="1350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351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35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35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6766A365" w14:textId="77777777" w:rsidTr="008A2A0F">
        <w:trPr>
          <w:trHeight w:val="557"/>
          <w:trPrChange w:id="135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35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159011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35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449C9E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35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3914F7" w14:textId="705DB7B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35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5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E63115" w14:textId="2945C80D" w:rsidR="008A2A0F" w:rsidRPr="00597B9C" w:rsidRDefault="008A2A0F" w:rsidP="004824F5">
            <w:del w:id="1360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C3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6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F5B4F0" w14:textId="7518656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6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6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2B51E1" w14:textId="43F7E41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6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136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D49006" w14:textId="7585D5C0" w:rsidR="008A2A0F" w:rsidRPr="0045718F" w:rsidRDefault="008A2A0F" w:rsidP="004824F5">
            <w:pPr>
              <w:rPr>
                <w:ins w:id="1366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367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Perform App Compares using the templates in (run as admin, provide master and target environments when prompted):</w:t>
              </w:r>
            </w:ins>
          </w:p>
          <w:p w14:paraId="19A63E54" w14:textId="77777777" w:rsidR="008A2A0F" w:rsidRPr="0045718F" w:rsidRDefault="008A2A0F" w:rsidP="004824F5">
            <w:pPr>
              <w:rPr>
                <w:ins w:id="1368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369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1) TPIC: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2) UIAPP: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3) TPPUI: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4) C3: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5) Reporting: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6) TPIC: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7) UIAPP: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8) TPPUI: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9) C3: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***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3D master for 7D</w:t>
              </w:r>
            </w:ins>
          </w:p>
          <w:p w14:paraId="19B1D1A4" w14:textId="77777777" w:rsidR="008A2A0F" w:rsidRPr="0045718F" w:rsidRDefault="008A2A0F" w:rsidP="004824F5">
            <w:pPr>
              <w:rPr>
                <w:ins w:id="1370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371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lastRenderedPageBreak/>
                <w:t>7D master for 8Q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8Q master for everything else</w:t>
              </w:r>
              <w:r w:rsidRPr="0045718F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767808" behindDoc="0" locked="0" layoutInCell="1" allowOverlap="1" wp14:anchorId="55C45219" wp14:editId="678E7AE5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5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ins>
          </w:p>
          <w:p w14:paraId="7FF0CD6C" w14:textId="0CD224A5" w:rsidR="008A2A0F" w:rsidRPr="00597B9C" w:rsidDel="00440061" w:rsidRDefault="008A2A0F" w:rsidP="004824F5">
            <w:pPr>
              <w:spacing w:after="200" w:line="276" w:lineRule="auto"/>
              <w:rPr>
                <w:del w:id="1372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del w:id="1373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"https://share.antheminc.com/teams/AppEnvrMgmt/trizettosupport/Shared%20Documents/ClaimsXten/Procedures/How-to%20Docs/How_To_Validate_ClaimsXten_C3_Server.docx"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C3 Services are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del>
          </w:p>
          <w:p w14:paraId="54059A46" w14:textId="777777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37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C5AF3" w14:textId="05C0D130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75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lastRenderedPageBreak/>
                <w:t>no discrepancies</w:t>
              </w:r>
            </w:ins>
            <w:del w:id="1376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37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3A0F37" w14:textId="468BCE7F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78" w:author="Wigfall, Trevonte" w:date="2021-06-11T18:06:00Z">
              <w:del w:id="1379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380" w:author="Wigfall, Trevonte" w:date="2021-06-20T23:56:00Z">
              <w:del w:id="1381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382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383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384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45718F" w14:paraId="1E23F889" w14:textId="77777777" w:rsidTr="008A2A0F">
        <w:trPr>
          <w:trHeight w:val="557"/>
          <w:trPrChange w:id="138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38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97419D" w14:textId="77777777" w:rsidR="008A2A0F" w:rsidRPr="0045718F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38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BD21C4" w14:textId="77777777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38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C52E19" w14:textId="47A6A2B8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89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Code Editing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9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866360" w14:textId="5EBD463B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9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Environment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9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9F4219" w14:textId="1E3C3A06" w:rsidR="008A2A0F" w:rsidRPr="0045718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9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9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B7AC53" w14:textId="078AC3F0" w:rsidR="008A2A0F" w:rsidRPr="0045718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9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39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C5AAD91" w14:textId="2977AA75" w:rsidR="008A2A0F" w:rsidRPr="0045718F" w:rsidDel="00440061" w:rsidRDefault="008A2A0F" w:rsidP="004824F5">
            <w:pPr>
              <w:rPr>
                <w:del w:id="1397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39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Validate Environment</w:t>
              </w:r>
            </w:ins>
            <w:del w:id="1399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Perform App Compares using the templates in </w:delText>
              </w:r>
              <w:r w:rsidDel="00440061">
                <w:fldChar w:fldCharType="begin"/>
              </w:r>
              <w:r w:rsidDel="00440061">
                <w:delInstrText xml:space="preserve"> HYPERLINK "file:///\\\\VA33DWVFCT318.DEVAD.WELLPOINT.COM\\d$\\Scripts\\CXT_COMPARE_TEST\\Launchers\\%20" </w:delInstrText>
              </w:r>
              <w:r w:rsidDel="00440061">
                <w:fldChar w:fldCharType="separate"/>
              </w:r>
              <w:r w:rsidRPr="0045718F"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  <w:r w:rsidRPr="0045718F" w:rsidDel="00440061">
                <w:rPr>
                  <w:rFonts w:ascii="Calibri" w:hAnsi="Calibri"/>
                  <w:sz w:val="22"/>
                  <w:szCs w:val="22"/>
                </w:rPr>
                <w:delText xml:space="preserve">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DC15D1B" w14:textId="71EA9EE6" w:rsidR="008A2A0F" w:rsidRPr="0045718F" w:rsidDel="00440061" w:rsidRDefault="008A2A0F" w:rsidP="004824F5">
            <w:pPr>
              <w:rPr>
                <w:del w:id="1400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401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1) TPIC: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2) UIAPP: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3) TPPUI: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4) C3: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5) Reporting: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6) TPIC: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7) UIAPP: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8) TPPUI: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9) C3: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***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3D master for 7D</w:delText>
              </w:r>
            </w:del>
          </w:p>
          <w:p w14:paraId="6E1DAEF2" w14:textId="76D3768B" w:rsidR="008A2A0F" w:rsidRPr="0045718F" w:rsidDel="00440061" w:rsidRDefault="008A2A0F" w:rsidP="004824F5">
            <w:pPr>
              <w:rPr>
                <w:del w:id="1402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403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7D master for 8Q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8Q master for everything else</w:delText>
              </w:r>
              <w:r w:rsidRPr="0045718F" w:rsidDel="00440061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764736" behindDoc="0" locked="0" layoutInCell="1" allowOverlap="1" wp14:anchorId="3B6A8F27" wp14:editId="020290A1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20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del>
          </w:p>
          <w:p w14:paraId="03CD6777" w14:textId="77777777" w:rsidR="008A2A0F" w:rsidRPr="0045718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40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6E2EB" w14:textId="340C6251" w:rsidR="008A2A0F" w:rsidRPr="0045718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405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Environment functional</w:t>
              </w:r>
            </w:ins>
            <w:del w:id="1406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no discrepancies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40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A4DFA1" w14:textId="5151B4A4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08" w:author="Wigfall, Trevonte" w:date="2021-06-11T18:06:00Z">
              <w:del w:id="1409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410" w:author="Wigfall, Trevonte" w:date="2021-06-20T23:56:00Z">
              <w:del w:id="1411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412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413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414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26BED858" w14:textId="77777777" w:rsidTr="008A2A0F">
        <w:trPr>
          <w:trHeight w:val="557"/>
          <w:trPrChange w:id="141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0259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EFED4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F2C143" w14:textId="6FBF85B3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19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20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Code Editing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2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ED14A9" w14:textId="3E86E7BB" w:rsidR="008A2A0F" w:rsidRPr="00597B9C" w:rsidRDefault="008A2A0F" w:rsidP="004824F5">
            <w:pPr>
              <w:rPr>
                <w:b/>
              </w:rPr>
            </w:pPr>
            <w:ins w:id="1422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23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Environment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2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C3E71D6" w14:textId="13E17C1D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2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2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A1DB70" w14:textId="111E56F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2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2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6C101C" w14:textId="41C224C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31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Send Broadcast when work is complete</w:t>
              </w:r>
              <w:r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43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Validate Environment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B2D364" w14:textId="29BF2693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434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>broadcast sent</w:t>
              </w:r>
            </w:ins>
            <w:del w:id="1435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Environment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4CF0CD" w14:textId="436D408A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37" w:author="Wigfall, Trevonte" w:date="2021-06-11T18:06:00Z">
              <w:del w:id="1438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439" w:author="Wigfall, Trevonte" w:date="2021-06-20T23:56:00Z">
              <w:del w:id="1440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441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44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44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7B37FB73" w14:textId="77777777" w:rsidTr="008A2A0F">
        <w:trPr>
          <w:trHeight w:val="557"/>
          <w:trPrChange w:id="144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7E62B7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6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DC98B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7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49A2C7" w14:textId="0BE1A259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4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4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50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0F68F80" w14:textId="1729945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51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52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5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DEBE7DB" w14:textId="1571BC8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5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5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6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2AABE7" w14:textId="500CCE5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5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5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11939D" w14:textId="64DFCFB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60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Inform Claims Team that they can release CLMU</w:t>
              </w:r>
            </w:ins>
            <w:del w:id="1461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Send Broadcast when work is complete</w:delText>
              </w:r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2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58A794" w14:textId="5603D56E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463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phonecall made</w:t>
              </w:r>
            </w:ins>
            <w:del w:id="1464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broadcast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AD94F4" w14:textId="31D49538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66" w:author="Wigfall, Trevonte" w:date="2021-06-11T18:06:00Z">
              <w:del w:id="1467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468" w:author="Wigfall, Trevonte" w:date="2021-06-20T23:56:00Z">
              <w:del w:id="1469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470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47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47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CEE612D" w14:textId="77777777" w:rsidTr="008A2A0F">
        <w:trPr>
          <w:trHeight w:val="557"/>
          <w:trPrChange w:id="147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B66E6E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5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B741E9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6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685A36" w14:textId="22DA0CD6" w:rsidR="008A2A0F" w:rsidRDefault="008A2A0F" w:rsidP="004824F5">
            <w:ins w:id="147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7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79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559D044" w14:textId="70211F69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80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81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82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9783E9" w14:textId="5811A29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8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8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5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AC7F3A" w14:textId="4F211D85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8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8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999808" w14:textId="0828B35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89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deployment and validation tasks in SNOW</w:t>
              </w:r>
            </w:ins>
            <w:del w:id="1490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Inform Claims Team that they can release CLMU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91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6A3B15" w14:textId="2BE27EB6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492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tasks closed</w:t>
              </w:r>
            </w:ins>
            <w:del w:id="1493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phonecall made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94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0B2DF1" w14:textId="2803B8C8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95" w:author="Wigfall, Trevonte" w:date="2021-06-11T18:06:00Z">
              <w:del w:id="1496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497" w:author="Wigfall, Trevonte" w:date="2021-06-20T23:56:00Z">
              <w:del w:id="1498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499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50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50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F7AFDC0" w14:textId="77777777" w:rsidTr="008A2A0F">
        <w:trPr>
          <w:trHeight w:val="557"/>
          <w:trPrChange w:id="150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12C11C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4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8706C6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5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84DC" w14:textId="19C80F28" w:rsidR="008A2A0F" w:rsidRDefault="008A2A0F" w:rsidP="004824F5">
            <w:ins w:id="150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50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08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FC4EF33" w14:textId="58A7183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09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510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1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11933FF" w14:textId="525A36D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1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1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14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EC8784" w14:textId="484FEA38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1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1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1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17B08A" w14:textId="74B6E5C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18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SNOW CHG</w:t>
              </w:r>
            </w:ins>
            <w:del w:id="1519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deployment and validation tasks in SNOW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20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DC72F3" w14:textId="746F4666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521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CNR closed</w:t>
              </w:r>
            </w:ins>
            <w:del w:id="1522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tasks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23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DADDC7" w14:textId="6EB4C558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24" w:author="Wigfall, Trevonte" w:date="2021-06-11T18:06:00Z">
              <w:del w:id="1525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526" w:author="Wigfall, Trevonte" w:date="2021-06-20T23:56:00Z">
              <w:del w:id="1527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528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529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530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0BCEB30" w14:textId="77777777" w:rsidTr="008A2A0F">
        <w:trPr>
          <w:trHeight w:val="557"/>
          <w:trPrChange w:id="153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32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657C2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33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58B000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34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649C95" w14:textId="160C2136" w:rsidR="008A2A0F" w:rsidRDefault="008A2A0F" w:rsidP="004824F5">
            <w:ins w:id="1535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53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3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D7DCE4" w14:textId="6C523EFD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38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539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40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341EBB9" w14:textId="10ECE290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4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4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43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FCEA55" w14:textId="58427114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4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4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54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B6755A" w14:textId="362BC41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47" w:author="Wigfall, Trevonte" w:date="2021-06-11T18:06:00Z">
              <w:r w:rsidRPr="00055E1E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Email APM, asking them to resume monitoring CXT* alerts</w:t>
              </w:r>
            </w:ins>
            <w:del w:id="1548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SNOW CHG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54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C0D98F" w14:textId="7C81B843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550" w:author="Wigfall, Trevonte" w:date="2021-06-11T18:06:00Z">
              <w:r w:rsidRPr="00055E1E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t>all nodes inactive</w:t>
              </w:r>
            </w:ins>
            <w:del w:id="1551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CNR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5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6748FCA" w14:textId="7973E8BE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53" w:author="Wigfall, Trevonte" w:date="2021-06-11T18:06:00Z">
              <w:del w:id="1554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555" w:author="Wigfall, Trevonte" w:date="2021-06-20T23:56:00Z">
              <w:del w:id="1556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557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55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55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04BA624C" w14:textId="77777777" w:rsidTr="008A2A0F">
        <w:trPr>
          <w:trHeight w:val="557"/>
          <w:trPrChange w:id="156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61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9749C2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62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F56F97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63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C6E512" w14:textId="6DAC326D" w:rsidR="008A2A0F" w:rsidRDefault="008A2A0F" w:rsidP="004824F5">
            <w:ins w:id="156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56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66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4ECEFD" w14:textId="5AB12BAB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67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568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69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9678585" w14:textId="444C25EE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7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7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72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7A0F57" w14:textId="232AC87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7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7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7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4810DBC" w14:textId="77777777" w:rsidR="008A2A0F" w:rsidRPr="00F01A88" w:rsidRDefault="008A2A0F" w:rsidP="004824F5">
            <w:pPr>
              <w:rPr>
                <w:ins w:id="1576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577" w:author="Wigfall, Trevonte" w:date="2021-06-11T18:06:00Z">
              <w:r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U</w:t>
              </w:r>
              <w:r w:rsidRPr="00F01A88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pdate RM spreadsheet that change is complete</w:t>
              </w:r>
            </w:ins>
          </w:p>
          <w:p w14:paraId="0CAB5626" w14:textId="3B598646" w:rsidR="008A2A0F" w:rsidRPr="00055E1E" w:rsidRDefault="008A2A0F" w:rsidP="004824F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del w:id="1578" w:author="Wigfall, Trevonte" w:date="2021-06-11T18:06:00Z">
              <w:r w:rsidRPr="00055E1E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Email APM, asking them to resume monitoring CXT* alerts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7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2414A59B" w14:textId="04955EC6" w:rsidR="008A2A0F" w:rsidRPr="00055E1E" w:rsidRDefault="008A2A0F" w:rsidP="004824F5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ins w:id="1580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Spreadsheet updated</w:t>
              </w:r>
            </w:ins>
            <w:del w:id="1581" w:author="Wigfall, Trevonte" w:date="2021-06-11T18:06:00Z">
              <w:r w:rsidRPr="00055E1E" w:rsidDel="00440061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8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BD3BB03" w14:textId="2945E521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83" w:author="Wigfall, Trevonte" w:date="2021-06-11T18:06:00Z">
              <w:del w:id="1584" w:author="Trevonte Wigfall" w:date="2021-12-28T21:24:00Z">
                <w:r w:rsidRPr="00BE32BB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585" w:author="Wigfall, Trevonte" w:date="2021-06-20T23:56:00Z">
              <w:del w:id="1586" w:author="Trevonte Wigfall" w:date="2021-12-28T21:24:00Z">
                <w:r w:rsidR="00892374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587" w:author="Trevonte Wigfall" w:date="2021-12-28T21:24:00Z">
              <w:r w:rsidR="00B20B0F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58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58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033C601" w14:textId="77777777" w:rsidTr="008A2A0F">
        <w:trPr>
          <w:trHeight w:val="557"/>
          <w:trPrChange w:id="159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91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59A8FD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92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B4F8A1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93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B3291C" w14:textId="413DE82D" w:rsidR="008A2A0F" w:rsidRDefault="008A2A0F" w:rsidP="004824F5">
            <w:ins w:id="159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59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96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43CCAF2" w14:textId="5CAE854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97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598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99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429376" w14:textId="213A26C0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60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60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02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1FEA50" w14:textId="0392628D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60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60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0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CCDBC" w14:textId="482CC887" w:rsidR="008A2A0F" w:rsidRPr="00F01A88" w:rsidDel="00440061" w:rsidRDefault="008A2A0F" w:rsidP="004824F5">
            <w:pPr>
              <w:rPr>
                <w:del w:id="1606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607" w:author="Wigfall, Trevonte" w:date="2021-06-11T18:06:00Z">
              <w:r w:rsidRPr="00055E1E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  </w:r>
            </w:ins>
            <w:del w:id="1608" w:author="Wigfall, Trevonte" w:date="2021-06-11T18:06:00Z">
              <w:r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U</w:delText>
              </w:r>
              <w:r w:rsidRPr="00F01A88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pdate RM spreadsheet that change is complete</w:delText>
              </w:r>
            </w:del>
          </w:p>
          <w:p w14:paraId="241D9ADD" w14:textId="77777777" w:rsidR="008A2A0F" w:rsidRPr="00055E1E" w:rsidRDefault="008A2A0F" w:rsidP="004824F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0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CAC39D" w14:textId="501BF15F" w:rsidR="008A2A0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610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Email sent</w:t>
              </w:r>
            </w:ins>
            <w:del w:id="1611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Spreadsheet updated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1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7F6433" w14:textId="57080A51" w:rsidR="008A2A0F" w:rsidRPr="0003339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  <w:rPrChange w:id="1613" w:author="Wigfall, Trevonte" w:date="2021-07-20T14:1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614" w:author="Wigfall, Trevonte" w:date="2021-06-11T18:06:00Z">
              <w:del w:id="1615" w:author="Trevonte Wigfall" w:date="2021-12-28T21:24:00Z">
                <w:r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SAT 5/15/</w:delText>
                </w:r>
                <w:r w:rsidRPr="005C03B1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21</w:delText>
                </w:r>
              </w:del>
            </w:ins>
            <w:ins w:id="1616" w:author="Wigfall, Trevonte" w:date="2021-07-20T14:18:00Z">
              <w:del w:id="1617" w:author="Trevonte Wigfall" w:date="2021-12-28T21:24:00Z">
                <w:r w:rsidR="0003339F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 </w:delText>
                </w:r>
              </w:del>
            </w:ins>
            <w:ins w:id="1618" w:author="Wigfall, Trevonte" w:date="2021-07-20T23:00:00Z">
              <w:del w:id="1619" w:author="Trevonte Wigfall" w:date="2021-12-28T21:24:00Z">
                <w:r w:rsidR="001E5767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Starting at </w:delText>
                </w:r>
              </w:del>
            </w:ins>
            <w:ins w:id="1620" w:author="Wigfall, Trevonte" w:date="2021-07-20T14:18:00Z">
              <w:del w:id="1621" w:author="Trevonte Wigfall" w:date="2021-12-28T21:24:00Z">
                <w:r w:rsidR="0003339F" w:rsidDel="00B20B0F">
                  <w:rPr>
                    <w:rFonts w:asciiTheme="minorHAnsi" w:hAnsiTheme="minorHAnsi"/>
                    <w:b/>
                    <w:sz w:val="22"/>
                    <w:szCs w:val="22"/>
                  </w:rPr>
                  <w:delText>11:00</w:delText>
                </w:r>
              </w:del>
            </w:ins>
            <w:del w:id="162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:rsidDel="0003339F" w14:paraId="5962EE7E" w14:textId="7AAEEF87" w:rsidTr="008A2A0F">
        <w:trPr>
          <w:trHeight w:val="557"/>
          <w:del w:id="1623" w:author="Wigfall, Trevonte" w:date="2021-07-20T14:18:00Z"/>
          <w:trPrChange w:id="162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2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3FE728" w14:textId="7FD0A46C" w:rsidR="008A2A0F" w:rsidRPr="00C46E95" w:rsidDel="0003339F" w:rsidRDefault="008A2A0F" w:rsidP="00EA71DA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626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27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3DEB8" w14:textId="0240D2CD" w:rsidR="008A2A0F" w:rsidRPr="00597B9C" w:rsidDel="0003339F" w:rsidRDefault="008A2A0F" w:rsidP="00EA71DA">
            <w:pPr>
              <w:rPr>
                <w:del w:id="1628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29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D415FC" w14:textId="0BE3B6DA" w:rsidR="008A2A0F" w:rsidDel="0003339F" w:rsidRDefault="008A2A0F" w:rsidP="00EA71DA">
            <w:pPr>
              <w:rPr>
                <w:del w:id="1630" w:author="Wigfall, Trevonte" w:date="2021-07-20T14:18:00Z"/>
              </w:rPr>
            </w:pPr>
            <w:del w:id="1631" w:author="Wigfall, Trevonte" w:date="2021-06-11T18:06:00Z">
              <w:r w:rsidRPr="00597B9C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632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95C0F8D" w14:textId="39EA7B66" w:rsidR="008A2A0F" w:rsidRPr="00597B9C" w:rsidDel="0003339F" w:rsidRDefault="008A2A0F" w:rsidP="00EA71DA">
            <w:pPr>
              <w:rPr>
                <w:del w:id="1633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34" w:author="Wigfall, Trevonte" w:date="2021-06-11T18:06:00Z">
              <w:r w:rsidRPr="00FB0176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635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CD9E77" w14:textId="738CDD58" w:rsidR="008A2A0F" w:rsidRPr="00597B9C" w:rsidDel="0003339F" w:rsidRDefault="008A2A0F" w:rsidP="00EA71DA">
            <w:pPr>
              <w:rPr>
                <w:del w:id="1636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  <w:del w:id="1637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38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451A03" w14:textId="7E148010" w:rsidR="008A2A0F" w:rsidRPr="00597B9C" w:rsidDel="0003339F" w:rsidRDefault="008A2A0F" w:rsidP="00EA71DA">
            <w:pPr>
              <w:rPr>
                <w:del w:id="1639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  <w:del w:id="1640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4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03DCAD" w14:textId="7381D2D5" w:rsidR="008A2A0F" w:rsidRPr="00055E1E" w:rsidDel="0003339F" w:rsidRDefault="008A2A0F" w:rsidP="00EA71DA">
            <w:pPr>
              <w:rPr>
                <w:del w:id="1642" w:author="Wigfall, Trevonte" w:date="2021-07-20T14:18:00Z"/>
                <w:rFonts w:ascii="Arial" w:hAnsi="Arial" w:cs="Arial"/>
                <w:b/>
                <w:color w:val="000000"/>
                <w:sz w:val="22"/>
                <w:szCs w:val="22"/>
              </w:rPr>
            </w:pPr>
            <w:del w:id="1643" w:author="Wigfall, Trevonte" w:date="2021-06-11T18:06:00Z">
              <w:r w:rsidRPr="00055E1E" w:rsidDel="009A5686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delText>Perform the Ready-For-Business email the day after implementation to PROD:  https://share.wellpoint.com/teams/ITEnvironmentMgmt/Facets/Shared%20Documents/How-To%20Documents/McKesson/How_To_Send_Ready_For_Business_Validation_After_McKesson_Outage.docx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44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5AECA" w14:textId="56821A4E" w:rsidR="008A2A0F" w:rsidDel="0003339F" w:rsidRDefault="008A2A0F" w:rsidP="00EA71DA">
            <w:pPr>
              <w:rPr>
                <w:del w:id="1645" w:author="Wigfall, Trevonte" w:date="2021-07-20T14:18:00Z"/>
                <w:rFonts w:ascii="Calibri" w:hAnsi="Calibri"/>
                <w:color w:val="000000"/>
                <w:sz w:val="22"/>
                <w:szCs w:val="22"/>
              </w:rPr>
            </w:pPr>
            <w:del w:id="1646" w:author="Wigfall, Trevonte" w:date="2021-06-11T18:06:00Z">
              <w:r w:rsidDel="009A5686">
                <w:rPr>
                  <w:rFonts w:ascii="Calibri" w:hAnsi="Calibri"/>
                  <w:color w:val="000000"/>
                  <w:sz w:val="22"/>
                  <w:szCs w:val="22"/>
                </w:rPr>
                <w:delText>Email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47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CE5E24" w14:textId="5A32467E" w:rsidR="008A2A0F" w:rsidDel="009A5686" w:rsidRDefault="008A2A0F" w:rsidP="00EA71DA">
            <w:pPr>
              <w:rPr>
                <w:del w:id="1648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  <w:del w:id="1649" w:author="Wigfall, Trevonte" w:date="2021-06-11T18:06:00Z">
              <w:r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SAT 5/15/</w:delText>
              </w:r>
              <w:r w:rsidRPr="005C03B1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21 </w:delText>
              </w:r>
            </w:del>
          </w:p>
          <w:p w14:paraId="4EEC46BF" w14:textId="583815F3" w:rsidR="008A2A0F" w:rsidDel="0003339F" w:rsidRDefault="008A2A0F" w:rsidP="00EA71DA">
            <w:pPr>
              <w:rPr>
                <w:del w:id="1650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51" w:author="Wigfall, Trevonte" w:date="2021-06-11T18:06:00Z">
              <w:r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11am </w:delText>
              </w:r>
            </w:del>
          </w:p>
        </w:tc>
      </w:tr>
    </w:tbl>
    <w:p w14:paraId="43644133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C4D05EA" w14:textId="77777777" w:rsidTr="00C70289">
        <w:trPr>
          <w:trHeight w:val="2479"/>
        </w:trPr>
        <w:tc>
          <w:tcPr>
            <w:tcW w:w="13062" w:type="dxa"/>
          </w:tcPr>
          <w:p w14:paraId="78260ACE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66797366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1E8D78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9FF5C9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3ADF" w14:textId="77777777" w:rsidR="00051BD7" w:rsidRDefault="00051BD7">
      <w:r>
        <w:separator/>
      </w:r>
    </w:p>
  </w:endnote>
  <w:endnote w:type="continuationSeparator" w:id="0">
    <w:p w14:paraId="790B6E3F" w14:textId="77777777" w:rsidR="00051BD7" w:rsidRDefault="0005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6EF5" w14:textId="77777777" w:rsidR="00EA71DA" w:rsidRDefault="00EA71DA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6ABB5FA" w14:textId="77777777" w:rsidR="00EA71DA" w:rsidRDefault="00EA71DA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8F77" w14:textId="77777777" w:rsidR="00051BD7" w:rsidRDefault="00051BD7">
      <w:r>
        <w:separator/>
      </w:r>
    </w:p>
  </w:footnote>
  <w:footnote w:type="continuationSeparator" w:id="0">
    <w:p w14:paraId="11FA9C76" w14:textId="77777777" w:rsidR="00051BD7" w:rsidRDefault="00051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09A9" w14:textId="77777777" w:rsidR="00EA71DA" w:rsidRDefault="00FE3F9C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06069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232028" r:id="rId2"/>
      </w:object>
    </w:r>
  </w:p>
  <w:p w14:paraId="6EBF54B6" w14:textId="77777777" w:rsidR="00EA71DA" w:rsidRDefault="00EA71DA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D21BE68" w14:textId="77777777" w:rsidR="00EA71DA" w:rsidRDefault="00EA71DA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52927206" w14:textId="77777777" w:rsidR="00EA71DA" w:rsidRDefault="00EA7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2CED"/>
    <w:rsid w:val="0003339F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1BD7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0BB7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0981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019"/>
    <w:rsid w:val="001B0457"/>
    <w:rsid w:val="001B50CE"/>
    <w:rsid w:val="001B6B2A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20C6"/>
    <w:rsid w:val="001E55C7"/>
    <w:rsid w:val="001E576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432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3BE2"/>
    <w:rsid w:val="0035515B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3CD9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5718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24F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23DD"/>
    <w:rsid w:val="004D5462"/>
    <w:rsid w:val="004D5B0F"/>
    <w:rsid w:val="004D5D76"/>
    <w:rsid w:val="004D7626"/>
    <w:rsid w:val="004E25E6"/>
    <w:rsid w:val="004E5308"/>
    <w:rsid w:val="004F0479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36745"/>
    <w:rsid w:val="005429EE"/>
    <w:rsid w:val="00551630"/>
    <w:rsid w:val="00553114"/>
    <w:rsid w:val="00553D9C"/>
    <w:rsid w:val="00555F54"/>
    <w:rsid w:val="00556432"/>
    <w:rsid w:val="005564EB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2AC7"/>
    <w:rsid w:val="00585EB7"/>
    <w:rsid w:val="00586E9B"/>
    <w:rsid w:val="00590F84"/>
    <w:rsid w:val="0059155A"/>
    <w:rsid w:val="00592D0C"/>
    <w:rsid w:val="0059388B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0290"/>
    <w:rsid w:val="00631DF5"/>
    <w:rsid w:val="00632686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4659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62C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5FD9"/>
    <w:rsid w:val="007176C4"/>
    <w:rsid w:val="00720166"/>
    <w:rsid w:val="00720604"/>
    <w:rsid w:val="007226B0"/>
    <w:rsid w:val="00724F67"/>
    <w:rsid w:val="00726458"/>
    <w:rsid w:val="00727DE8"/>
    <w:rsid w:val="007301A9"/>
    <w:rsid w:val="00731E37"/>
    <w:rsid w:val="00733872"/>
    <w:rsid w:val="0073397F"/>
    <w:rsid w:val="00742663"/>
    <w:rsid w:val="00743137"/>
    <w:rsid w:val="0074418E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0DBB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1210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3570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1C8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374"/>
    <w:rsid w:val="00892F52"/>
    <w:rsid w:val="00894AD6"/>
    <w:rsid w:val="008950A3"/>
    <w:rsid w:val="008954E6"/>
    <w:rsid w:val="00896AB9"/>
    <w:rsid w:val="00897AFE"/>
    <w:rsid w:val="00897EDD"/>
    <w:rsid w:val="008A0206"/>
    <w:rsid w:val="008A2252"/>
    <w:rsid w:val="008A23B3"/>
    <w:rsid w:val="008A2A0F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2AEA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51DB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48A"/>
    <w:rsid w:val="00A43728"/>
    <w:rsid w:val="00A4407C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05E5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0B0F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2C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0C8A"/>
    <w:rsid w:val="00BE1D9A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076E8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67A4"/>
    <w:rsid w:val="00CC73AC"/>
    <w:rsid w:val="00CD01DE"/>
    <w:rsid w:val="00CD1940"/>
    <w:rsid w:val="00CD2021"/>
    <w:rsid w:val="00CD590D"/>
    <w:rsid w:val="00CE0648"/>
    <w:rsid w:val="00CE2154"/>
    <w:rsid w:val="00CE3407"/>
    <w:rsid w:val="00CE3F2E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4E07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2669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25C3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2552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A71DA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6DE2"/>
    <w:rsid w:val="00F90282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3F9C"/>
    <w:rsid w:val="00FE6177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3CE35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B20B0F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D3E6-85EB-41B0-A55F-25ACABA9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20</TotalTime>
  <Pages>7</Pages>
  <Words>3568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23859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18</cp:revision>
  <cp:lastPrinted>2016-04-21T16:18:00Z</cp:lastPrinted>
  <dcterms:created xsi:type="dcterms:W3CDTF">2021-06-08T17:54:00Z</dcterms:created>
  <dcterms:modified xsi:type="dcterms:W3CDTF">2021-12-29T02:27:00Z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