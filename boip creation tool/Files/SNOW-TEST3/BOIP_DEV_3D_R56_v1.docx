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E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57614C" w:rsidRPr="00692B5C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7F440289" w:rsidR="0057614C" w:rsidRPr="00692B5C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5-27T10:48:00Z">
              <w:r w:rsidR="00AE59D6" w:rsidRPr="00AE312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02:00Z">
              <w:r w:rsidR="00E3647A" w:rsidRPr="00AE312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5-27T10:48:00Z">
              <w:r w:rsidR="009E3C96" w:rsidRP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2BBB7A96" w:rsidR="00A57FEF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12B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AE312B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del w:id="4" w:author="Trevonte Wigfall" w:date="2021-12-28T21:25:00Z">
              <w:r w:rsidR="009E3C96" w:rsidRPr="00AE312B" w:rsidDel="00586340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5" w:author="Wigfall, Trevonte" w:date="2021-05-27T10:48:00Z">
              <w:del w:id="6" w:author="Trevonte Wigfall" w:date="2021-12-28T21:25:00Z">
                <w:r w:rsidR="00AE59D6" w:rsidRPr="00AE312B" w:rsidDel="00586340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7" w:author="Wigfall, Trevonte" w:date="2021-06-20T23:08:00Z">
              <w:del w:id="8" w:author="Trevonte Wigfall" w:date="2021-12-28T21:25:00Z">
                <w:r w:rsidR="00E3647A" w:rsidRPr="00AE312B" w:rsidDel="00586340">
                  <w:rPr>
                    <w:rFonts w:ascii="Garamond" w:hAnsi="Garamond"/>
                    <w:b/>
                    <w:sz w:val="24"/>
                    <w:szCs w:val="24"/>
                  </w:rPr>
                  <w:delText>.1</w:delText>
                </w:r>
              </w:del>
            </w:ins>
            <w:ins w:id="9" w:author="Trevonte Wigfall" w:date="2021-12-28T21:25:00Z">
              <w:r w:rsidR="00586340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0" w:author="Wigfall, Trevonte" w:date="2021-05-27T10:48:00Z">
              <w:r w:rsid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692B5C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692B5C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="00917BB4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DB1E32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DB1E32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DB1E32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1C087550" w:rsidR="00921C21" w:rsidRPr="00DB1E32" w:rsidDel="00E8789B" w:rsidRDefault="0075722E">
            <w:pPr>
              <w:rPr>
                <w:del w:id="11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del w:id="12" w:author="Trevonte Wigfall" w:date="2021-12-28T21:25:00Z">
              <w:r w:rsidR="00DB1E32" w:rsidRPr="00DB1E32" w:rsidDel="0058634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ins w:id="13" w:author="Wigfall, Trevonte" w:date="2021-06-29T14:29:00Z">
              <w:del w:id="14" w:author="Trevonte Wigfall" w:date="2021-12-28T21:25:00Z">
                <w:r w:rsidR="009368C8" w:rsidDel="00586340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  <w:r w:rsidR="009368C8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5" w:author="Wigfall, Trevonte" w:date="2021-05-27T10:49:00Z">
              <w:r w:rsidR="001B1EEA" w:rsidRPr="00BF7C1F" w:rsidDel="00AE59D6">
                <w:rPr>
                  <w:rFonts w:asciiTheme="minorHAnsi" w:hAnsiTheme="minorHAnsi" w:cstheme="minorHAnsi"/>
                  <w:bCs/>
                  <w:sz w:val="24"/>
                  <w:szCs w:val="24"/>
                  <w:rPrChange w:id="16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="00DB1E32" w:rsidRPr="00BF7C1F">
              <w:rPr>
                <w:rFonts w:asciiTheme="minorHAnsi" w:hAnsiTheme="minorHAnsi" w:cstheme="minorHAnsi"/>
                <w:bCs/>
                <w:sz w:val="24"/>
                <w:szCs w:val="24"/>
                <w:rPrChange w:id="17" w:author="Wigfall, Trevonte" w:date="2021-07-01T13:15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  <w:ins w:id="18" w:author="Wigfall, Trevonte" w:date="2021-07-06T17:30:00Z">
              <w:r w:rsidR="00E8789B" w:rsidRPr="00DB1E32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</w:p>
          <w:p w14:paraId="5E632A7F" w14:textId="17F574AF" w:rsidR="008F5FE5" w:rsidRPr="008F5FE5" w:rsidDel="00E8789B" w:rsidRDefault="008F5FE5">
            <w:pPr>
              <w:rPr>
                <w:del w:id="19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20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1D622421" w14:textId="58858914" w:rsidR="008F5FE5" w:rsidRPr="00433686" w:rsidDel="00E8789B" w:rsidRDefault="008F5FE5">
            <w:pPr>
              <w:rPr>
                <w:del w:id="21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2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E8789B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F86DB2A" w14:textId="15E8B8DB" w:rsidR="00DB1E32" w:rsidRPr="00DB1E32" w:rsidRDefault="008F5F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3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392D4FD" w14:textId="61CD9F82" w:rsidR="00DA777E" w:rsidRPr="00692B5C" w:rsidRDefault="00BF7C1F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ins w:id="24" w:author="Wigfall, Trevonte" w:date="2021-07-01T13:15:00Z"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>1</w:t>
              </w:r>
              <w:r>
                <w:rPr>
                  <w:rFonts w:asciiTheme="minorHAnsi" w:hAnsiTheme="minorHAnsi" w:cstheme="minorHAnsi"/>
                  <w:sz w:val="24"/>
                  <w:szCs w:val="24"/>
                </w:rPr>
                <w:t>3-19</w:t>
              </w:r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 xml:space="preserve">. </w:t>
              </w:r>
              <w:del w:id="25" w:author="Trevonte Wigfall" w:date="2021-12-28T21:25:00Z">
                <w:r w:rsidRPr="00DB1E32" w:rsidDel="00586340">
                  <w:rPr>
                    <w:rFonts w:asciiTheme="minorHAnsi" w:hAnsiTheme="minorHAnsi" w:cstheme="minorHAnsi"/>
                    <w:sz w:val="24"/>
                    <w:szCs w:val="24"/>
                  </w:rPr>
                  <w:delText xml:space="preserve">Use </w:delText>
                </w:r>
                <w:r w:rsidDel="00586340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</w:ins>
            <w:del w:id="26" w:author="Wigfall, Trevonte" w:date="2021-07-01T13:15:00Z">
              <w:r w:rsidR="00DB1E32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7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13</w:delText>
              </w:r>
              <w:r w:rsidR="00A34C25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8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-</w:delText>
              </w:r>
              <w:r w:rsidR="00472870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9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19</w:delText>
              </w:r>
              <w:r w:rsidR="004C1BB0" w:rsidRPr="00DB1E32" w:rsidDel="00BF7C1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use </w:delText>
              </w:r>
            </w:del>
            <w:del w:id="30" w:author="Wigfall, Trevonte" w:date="2021-05-27T10:50:00Z">
              <w:r w:rsidR="0098578C" w:rsidRPr="0098578C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1B1EEA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218E2782" w:rsidR="00382127" w:rsidRPr="00692B5C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1" w:author="Wigfall, Trevonte" w:date="2021-05-27T10:51:00Z">
              <w:r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32" w:author="Wigfall, Trevonte" w:date="2021-07-07T11:13:00Z">
              <w:del w:id="3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4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r w:rsidR="003D7CA2">
              <w:rPr>
                <w:rFonts w:asciiTheme="minorHAnsi" w:hAnsiTheme="minorHAnsi"/>
                <w:b/>
                <w:sz w:val="22"/>
                <w:szCs w:val="22"/>
              </w:rPr>
              <w:br/>
              <w:t xml:space="preserve">Start time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  <w:r w:rsidR="00F71E1E">
              <w:rPr>
                <w:rFonts w:asciiTheme="minorHAnsi" w:hAnsiTheme="minorHAnsi"/>
                <w:b/>
                <w:sz w:val="22"/>
                <w:szCs w:val="22"/>
              </w:rPr>
              <w:t>:00</w:t>
            </w:r>
            <w:r w:rsidR="003E54C0">
              <w:rPr>
                <w:rFonts w:asciiTheme="minorHAnsi" w:hAnsiTheme="minorHAnsi"/>
                <w:b/>
                <w:sz w:val="22"/>
                <w:szCs w:val="22"/>
              </w:rPr>
              <w:t>pm</w:t>
            </w:r>
          </w:p>
        </w:tc>
      </w:tr>
      <w:tr w:rsidR="009E3C96" w:rsidRPr="00692B5C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692B5C" w:rsidRDefault="00586340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11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1CC315A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6" w:author="Wigfall, Trevonte" w:date="2021-07-07T11:13:00Z">
              <w:del w:id="37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8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692B5C" w:rsidRDefault="00586340" w:rsidP="009E3C96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2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37584E9A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0" w:author="Wigfall, Trevonte" w:date="2021-07-07T11:13:00Z">
              <w:del w:id="41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42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4038A53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692B5C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3A90D9F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577C5225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3EF425BB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4" w:author="Wigfall, Trevonte" w:date="2021-07-07T11:13:00Z">
              <w:del w:id="45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46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5990B4F8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692B5C" w:rsidRDefault="00586340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D53E576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255EBFE3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8" w:author="Wigfall, Trevonte" w:date="2021-07-07T11:13:00Z">
              <w:del w:id="49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0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26E477F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692B5C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692B5C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692B5C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692B5C" w:rsidRDefault="00586340" w:rsidP="009E3C96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5" w:history="1">
                                <w:r w:rsidR="009E3C96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3251B535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5B0DB99" w14:textId="77777777" w:rsidR="009E3C96" w:rsidRPr="00692B5C" w:rsidRDefault="009E3C96" w:rsidP="009E3C96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8AC56D1" w14:textId="77777777" w:rsidR="009E3C96" w:rsidRPr="00692B5C" w:rsidRDefault="009E3C96" w:rsidP="009E3C96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1516C3B5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2" w:author="Wigfall, Trevonte" w:date="2021-07-07T11:13:00Z">
              <w:del w:id="5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4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53742C9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692B5C" w:rsidRDefault="00586340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6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4BAB95EA" w14:textId="77777777" w:rsidR="009E3C96" w:rsidRPr="00692B5C" w:rsidRDefault="009E3C96" w:rsidP="009E3C96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37D22D0B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6" w:author="Wigfall, Trevonte" w:date="2021-07-07T11:13:00Z">
              <w:del w:id="57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8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8941248" w14:textId="3ED46A2E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692B5C" w:rsidRDefault="00586340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630171D" w14:textId="77777777" w:rsidR="009E3C96" w:rsidRPr="00692B5C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77DEC255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0" w:author="Wigfall, Trevonte" w:date="2021-07-07T11:13:00Z">
              <w:del w:id="61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2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2A51F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51F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51F6" w:rsidRDefault="00586340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Archive or </w:t>
              </w:r>
              <w:proofErr w:type="gramStart"/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Delete</w:t>
              </w:r>
              <w:proofErr w:type="gramEnd"/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7CF5AC45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3" w:author="Wigfall, Trevonte" w:date="2021-05-27T10:51:00Z">
              <w:r w:rsidRPr="002A51F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4" w:author="Wigfall, Trevonte" w:date="2021-07-07T11:13:00Z">
              <w:del w:id="65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6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471ACC" w14:paraId="5370DBE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5F8EC84B" w14:textId="46DE1F93" w:rsidR="009E3C96" w:rsidRPr="00730706" w:rsidRDefault="009E3C96" w:rsidP="009E3C96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74" w:author="Wigfall, Trevonte" w:date="2021-06-02T09:3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3D </w:t>
            </w:r>
          </w:p>
          <w:p w14:paraId="03A6BD5E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7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8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82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83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8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5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6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7A4D02D" w14:textId="77777777" w:rsidR="009E3C96" w:rsidRPr="00730706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8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9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41EE4DD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0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6CB52913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2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93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94" w:author="Wigfall, Trevonte" w:date="2021-07-07T11:13:00Z">
              <w:del w:id="95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96" w:author="Trevonte Wigfall" w:date="2021-12-28T21:25:00Z">
              <w:r w:rsidR="005028F9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F42C31" w14:paraId="691ADE1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9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1940F8CA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04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0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0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9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10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11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730706">
              <w:rPr>
                <w:strike/>
                <w:rPrChange w:id="11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3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2450A52" w14:textId="77777777" w:rsidR="009E3C96" w:rsidRPr="00730706" w:rsidRDefault="009E3C96" w:rsidP="009E3C96">
            <w:pPr>
              <w:rPr>
                <w:strike/>
                <w:rPrChange w:id="115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6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7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33258A1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8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7AAA275E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0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21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22" w:author="Wigfall, Trevonte" w:date="2021-07-07T11:13:00Z">
              <w:del w:id="12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24" w:author="Trevonte Wigfall" w:date="2021-12-28T21:25:00Z">
              <w:r w:rsidR="005028F9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F42C31" w14:paraId="4BB3AB0B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2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060BAD1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32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3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34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3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3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38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39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730706">
              <w:rPr>
                <w:strike/>
                <w:rPrChange w:id="140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533AC5C" w14:textId="77777777" w:rsidR="009E3C96" w:rsidRPr="00730706" w:rsidRDefault="009E3C96" w:rsidP="009E3C96">
            <w:pPr>
              <w:rPr>
                <w:strike/>
                <w:rPrChange w:id="143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44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45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273F221E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46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01C84275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8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49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50" w:author="Wigfall, Trevonte" w:date="2021-07-07T11:13:00Z">
              <w:del w:id="151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52" w:author="Trevonte Wigfall" w:date="2021-12-28T21:25:00Z">
              <w:r w:rsidR="005028F9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Default="00586340" w:rsidP="008F5FE5">
            <w:hyperlink r:id="rId19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2390B6F9" w:rsidR="008F5FE5" w:rsidRPr="00750B9D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5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4" w:author="Wigfall, Trevonte" w:date="2021-07-07T11:13:00Z">
              <w:del w:id="155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56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58B9F9A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77777777" w:rsidR="008F5FE5" w:rsidRPr="00471AC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9BEE31E" w14:textId="7C585468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77777777" w:rsidR="008F5FE5" w:rsidRPr="00471ACC" w:rsidRDefault="00586340" w:rsidP="008F5FE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0" w:history="1">
              <w:r w:rsidR="008F5FE5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5B116A41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40603528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1F0F287B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5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8" w:author="Wigfall, Trevonte" w:date="2021-07-07T11:13:00Z">
              <w:del w:id="159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0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7F1A9796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D5DEEA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77777777" w:rsidR="008F5FE5" w:rsidRPr="00692B5C" w:rsidRDefault="00586340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21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5EF4DBCB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403A7E61" w:rsidR="008F5FE5" w:rsidRPr="000166A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16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62" w:author="Wigfall, Trevonte" w:date="2021-07-07T11:13:00Z">
              <w:del w:id="16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4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4C43053D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6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3FCB323" w:rsidR="008F5FE5" w:rsidRPr="00730706" w:rsidRDefault="008F5FE5" w:rsidP="008F5FE5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70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1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72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73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Except Reporting</w:t>
            </w:r>
          </w:p>
          <w:p w14:paraId="4BD96029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7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7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80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81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18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6DB31D9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85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6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7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158114D9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88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368FA85B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9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0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91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92" w:author="Wigfall, Trevonte" w:date="2021-07-07T11:13:00Z">
              <w:del w:id="19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94" w:author="Trevonte Wigfall" w:date="2021-12-28T21:25:00Z">
              <w:r w:rsidR="005028F9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4D86767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9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2DCEC80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1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TPIC: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203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0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0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8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209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210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730706">
              <w:rPr>
                <w:strike/>
                <w:rPrChange w:id="211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8F4B31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216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7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8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3E664CC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19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14164CDE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0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1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222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23" w:author="Wigfall, Trevonte" w:date="2021-07-07T11:13:00Z">
              <w:del w:id="224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25" w:author="Trevonte Wigfall" w:date="2021-12-28T21:25:00Z">
              <w:r w:rsidR="005028F9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37CC616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2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56F346EC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31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232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233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 </w:t>
            </w:r>
          </w:p>
          <w:p w14:paraId="5E069AD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3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3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3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240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241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730706">
              <w:rPr>
                <w:strike/>
                <w:rPrChange w:id="24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6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329676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247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48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49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05BE42A4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50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748B039B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2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253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54" w:author="Wigfall, Trevonte" w:date="2021-07-07T11:13:00Z">
              <w:del w:id="255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56" w:author="Trevonte Wigfall" w:date="2021-12-28T21:25:00Z">
              <w:r w:rsidR="005028F9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597B9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1037B7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DB48B6" w:rsidRDefault="00586340" w:rsidP="008F5FE5">
            <w:pPr>
              <w:spacing w:after="200" w:line="276" w:lineRule="auto"/>
            </w:pPr>
            <w:hyperlink r:id="rId22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1E361B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19A5466A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58" w:author="Wigfall, Trevonte" w:date="2021-07-07T11:13:00Z">
              <w:del w:id="259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0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30BDEF2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77777777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45AE6E41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77777777" w:rsidR="008F5FE5" w:rsidRPr="00DB48B6" w:rsidRDefault="00586340" w:rsidP="008F5FE5">
            <w:pPr>
              <w:spacing w:after="200" w:line="276" w:lineRule="auto"/>
            </w:pPr>
            <w:hyperlink r:id="rId23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8F5FE5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77777777" w:rsidR="008F5FE5" w:rsidRPr="00E27A89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48F5D2D0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62" w:author="Wigfall, Trevonte" w:date="2021-07-07T11:13:00Z">
              <w:del w:id="26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4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692B5C" w:rsidRDefault="00586340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4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0020C990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692B5C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19F0E109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66" w:author="Wigfall, Trevonte" w:date="2021-07-07T11:13:00Z">
              <w:del w:id="267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8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692B5C" w:rsidRDefault="0058634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5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172FA59B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0" w:author="Wigfall, Trevonte" w:date="2021-07-07T11:13:00Z">
              <w:del w:id="271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2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4245045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6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2FCA4018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7D09B7CD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3E5D2A61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4" w:author="Wigfall, Trevonte" w:date="2021-07-07T11:13:00Z">
              <w:del w:id="275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6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4973B02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692B5C" w:rsidRDefault="0058634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09951F16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17AF625C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8" w:author="Wigfall, Trevonte" w:date="2021-07-07T11:13:00Z">
              <w:del w:id="279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0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6E1D27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692B5C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692B5C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692B5C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692B5C" w:rsidRDefault="00586340" w:rsidP="008F5FE5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8" w:history="1">
                                <w:r w:rsidR="008F5FE5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8F5FE5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F60F2A8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AEEFEB4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EAC882" w14:textId="77777777" w:rsidR="008F5FE5" w:rsidRPr="00692B5C" w:rsidRDefault="008F5FE5" w:rsidP="008F5FE5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0EDEE2CC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82" w:author="Wigfall, Trevonte" w:date="2021-07-07T11:13:00Z">
              <w:del w:id="28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4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449F1C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692B5C" w:rsidRDefault="0058634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18340DB9" w14:textId="77777777" w:rsidR="008F5FE5" w:rsidRPr="00692B5C" w:rsidRDefault="008F5FE5" w:rsidP="008F5FE5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321C9DCF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86" w:author="Wigfall, Trevonte" w:date="2021-07-07T11:13:00Z">
              <w:del w:id="287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8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692B5C" w:rsidRDefault="00586340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692B5C" w:rsidRDefault="008F5FE5" w:rsidP="008F5FE5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2E9F58C1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0" w:author="Wigfall, Trevonte" w:date="2021-07-07T11:13:00Z">
              <w:del w:id="291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2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692B5C" w:rsidRDefault="00586340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1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2CF8BA26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28004D39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4" w:author="Wigfall, Trevonte" w:date="2021-07-07T11:13:00Z">
              <w:del w:id="295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6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692B5C" w:rsidRDefault="00586340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32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6D1A60CB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8" w:author="Wigfall, Trevonte" w:date="2021-07-07T11:13:00Z">
              <w:del w:id="299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0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692B5C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692B5C" w:rsidRDefault="00586340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3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0F6D3F19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02" w:author="Wigfall, Trevonte" w:date="2021-07-07T11:13:00Z">
              <w:del w:id="303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4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692B5C" w:rsidRDefault="00586340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34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7DD60AE5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3C39C5FD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06" w:author="Wigfall, Trevonte" w:date="2021-07-07T11:13:00Z">
              <w:del w:id="307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8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4D019AA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692B5C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7272A5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692B5C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692B5C" w:rsidRDefault="00586340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5" w:history="1">
                          <w:r w:rsidR="008F5FE5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357ABA65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A8167A7" w14:textId="77777777" w:rsidR="008F5FE5" w:rsidRPr="00692B5C" w:rsidRDefault="008F5FE5" w:rsidP="008F5FE5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D6AB6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2DC36656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10" w:author="Wigfall, Trevonte" w:date="2021-07-07T11:13:00Z">
              <w:del w:id="311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2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A50A84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A50A8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  <w:r w:rsidRPr="00A50A84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A50A84" w:rsidRDefault="008F5FE5" w:rsidP="008F5FE5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0B894A0B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del w:id="313" w:author="Wigfall, Trevonte" w:date="2021-07-06T17:30:00Z">
              <w:r w:rsidRPr="00A50A84" w:rsidDel="00E8789B">
                <w:rPr>
                  <w:rFonts w:ascii="Calibri" w:hAnsi="Calibri"/>
                  <w:strike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(run as admin, provide </w:t>
            </w:r>
            <w:proofErr w:type="gramStart"/>
            <w:r w:rsidRPr="00A50A84">
              <w:rPr>
                <w:rFonts w:ascii="Calibri" w:hAnsi="Calibri"/>
                <w:strike/>
                <w:sz w:val="22"/>
                <w:szCs w:val="22"/>
              </w:rPr>
              <w:t>master</w:t>
            </w:r>
            <w:proofErr w:type="gram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and target environments when prompted):</w:t>
            </w:r>
          </w:p>
          <w:p w14:paraId="730FC9FC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6) TPIC: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7) UIAPP: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8) TPPUI: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9) C3: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FC4ABE7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8Q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master for everything else</w:t>
            </w:r>
            <w:r w:rsidRPr="00A50A84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A50A84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7BDECF4B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31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15" w:author="Wigfall, Trevonte" w:date="2021-07-07T11:13:00Z">
              <w:del w:id="316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7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220DBA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20DBA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026871B5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1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19" w:author="Wigfall, Trevonte" w:date="2021-07-07T11:13:00Z">
              <w:del w:id="320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21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220DBA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0AD40249" w:rsidR="008F5FE5" w:rsidRPr="00220DBA" w:rsidRDefault="008F5FE5" w:rsidP="008F5FE5">
            <w:del w:id="32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23" w:author="Wigfall, Trevonte" w:date="2021-07-07T11:13:00Z">
              <w:del w:id="324" w:author="Trevonte Wigfall" w:date="2021-12-28T21:25:00Z">
                <w:r w:rsidR="0079521B" w:rsidDel="005028F9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25" w:author="Trevonte Wigfall" w:date="2021-12-28T21:25:00Z">
              <w:r w:rsidR="005028F9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</w:tbl>
    <w:p w14:paraId="4118EEE1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7C46BA2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7"/>
      <w:footerReference w:type="default" r:id="rId38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925A" w14:textId="77777777" w:rsidR="00A61998" w:rsidRDefault="00A61998">
      <w:r>
        <w:separator/>
      </w:r>
    </w:p>
  </w:endnote>
  <w:endnote w:type="continuationSeparator" w:id="0">
    <w:p w14:paraId="1B3DA748" w14:textId="77777777" w:rsidR="00A61998" w:rsidRDefault="00A6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4B56" w14:textId="77777777" w:rsidR="00A61998" w:rsidRDefault="00A61998">
      <w:r>
        <w:separator/>
      </w:r>
    </w:p>
  </w:footnote>
  <w:footnote w:type="continuationSeparator" w:id="0">
    <w:p w14:paraId="124794D6" w14:textId="77777777" w:rsidR="00A61998" w:rsidRDefault="00A6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D19" w14:textId="77777777" w:rsidR="00C37A72" w:rsidRDefault="00586340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1910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511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30AC"/>
    <w:rsid w:val="002A51F6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28F9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340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21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8C8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1998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6BE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12F1"/>
    <w:rsid w:val="00AE312B"/>
    <w:rsid w:val="00AE46D9"/>
    <w:rsid w:val="00AE59D6"/>
    <w:rsid w:val="00AE6C54"/>
    <w:rsid w:val="00AE7270"/>
    <w:rsid w:val="00AF14A9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BF7C1F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021A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7B6"/>
    <w:rsid w:val="00D16A1E"/>
    <w:rsid w:val="00D1752C"/>
    <w:rsid w:val="00D17EC9"/>
    <w:rsid w:val="00D22757"/>
    <w:rsid w:val="00D25A78"/>
    <w:rsid w:val="00D303AB"/>
    <w:rsid w:val="00D31AD9"/>
    <w:rsid w:val="00D31B6F"/>
    <w:rsid w:val="00D34A7B"/>
    <w:rsid w:val="00D353CF"/>
    <w:rsid w:val="00D3552E"/>
    <w:rsid w:val="00D36D6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3647A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8789B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491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028F9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2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3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6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file:///\\agpcorp\apps\Local\EMT\COTS\McKesson\ClaimsXten\v6.0\Docs%20%20(Internal)\CXT_Installation_Guide-Dictionary-dat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7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21</TotalTime>
  <Pages>6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12791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12</cp:revision>
  <cp:lastPrinted>2016-04-21T16:18:00Z</cp:lastPrinted>
  <dcterms:created xsi:type="dcterms:W3CDTF">2021-06-02T13:45:00Z</dcterms:created>
  <dcterms:modified xsi:type="dcterms:W3CDTF">2021-12-29T02:25:00Z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