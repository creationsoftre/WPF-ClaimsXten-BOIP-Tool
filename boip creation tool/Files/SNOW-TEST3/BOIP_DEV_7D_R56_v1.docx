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E55E22" w:rsidRPr="00692B5C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4B8E44D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5-27T10:57:00Z">
              <w:r w:rsidR="00F00612" w:rsidRPr="00C12BFC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5-27T10:57:00Z">
              <w:r w:rsidRPr="009E3C96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647B561D" w:rsidR="00E55E22" w:rsidRPr="00C12BF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12BF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3" w:author="Trevonte Wigfall" w:date="2021-12-28T21:26:00Z">
              <w:r w:rsidRPr="00C12BFC" w:rsidDel="00A045AE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4" w:author="Wigfall, Trevonte" w:date="2021-05-27T10:56:00Z">
              <w:del w:id="5" w:author="Trevonte Wigfall" w:date="2021-12-28T21:26:00Z">
                <w:r w:rsidR="00F00612" w:rsidRPr="00C12BFC" w:rsidDel="00A045AE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6" w:author="Wigfall, Trevonte" w:date="2021-06-20T23:20:00Z">
              <w:del w:id="7" w:author="Trevonte Wigfall" w:date="2021-12-28T21:26:00Z">
                <w:r w:rsidR="007D5F3C" w:rsidRPr="00C12BFC" w:rsidDel="00A045AE">
                  <w:rPr>
                    <w:rFonts w:ascii="Garamond" w:hAnsi="Garamond"/>
                    <w:b/>
                    <w:sz w:val="24"/>
                    <w:szCs w:val="24"/>
                  </w:rPr>
                  <w:delText>.1</w:delText>
                </w:r>
              </w:del>
            </w:ins>
            <w:ins w:id="8" w:author="Trevonte Wigfall" w:date="2021-12-28T21:26:00Z">
              <w:r w:rsidR="00A045AE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9" w:author="Wigfall, Trevonte" w:date="2021-05-27T10:56:00Z">
              <w:r w:rsidRPr="00C12BFC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0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0"/>
        <w:tc>
          <w:tcPr>
            <w:tcW w:w="2232" w:type="dxa"/>
          </w:tcPr>
          <w:p w14:paraId="10BB08F8" w14:textId="10F6E4C5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GBCXT07</w:t>
            </w:r>
            <w:r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0DFAE634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692B5C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128F8743" w:rsidR="00E206D0" w:rsidRPr="00692B5C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1" w:author="Wigfall, Trevonte" w:date="2021-07-06T17:29:00Z"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8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(TPIC),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VA33TWVCXT330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(UIAPP),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VA33TWVCXT302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(TPPUI),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VA33TWVCXT327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(Reporting), 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VA33TWVCXT326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(C3)</w:delText>
              </w:r>
            </w:del>
          </w:p>
        </w:tc>
      </w:tr>
      <w:tr w:rsidR="00D43747" w:rsidRPr="00692B5C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692B5C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DB1E32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66F51A" w14:textId="77777777" w:rsidR="00514AF2" w:rsidRPr="00514AF2" w:rsidRDefault="00514AF2" w:rsidP="00514AF2">
            <w:pPr>
              <w:rPr>
                <w:ins w:id="12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13" w:author="Wigfall, Trevonte" w:date="2021-07-01T13:20:00Z">
                  <w:rPr>
                    <w:ins w:id="14" w:author="Wigfall, Trevonte" w:date="2021-07-01T13:20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15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6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12. </w:t>
              </w:r>
              <w:del w:id="17" w:author="Trevonte Wigfall" w:date="2021-12-28T21:26:00Z">
                <w:r w:rsidRPr="00514AF2" w:rsidDel="00A045AE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18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9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 and file:</w:t>
              </w:r>
            </w:ins>
          </w:p>
          <w:p w14:paraId="148E7C0B" w14:textId="77777777" w:rsidR="00514AF2" w:rsidRPr="00514AF2" w:rsidRDefault="00514AF2" w:rsidP="00514AF2">
            <w:pPr>
              <w:rPr>
                <w:ins w:id="20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1AD0D7A4" w:rsidR="00E55E22" w:rsidRPr="00AF4A41" w:rsidDel="00514AF2" w:rsidRDefault="00514AF2" w:rsidP="00514AF2">
            <w:pPr>
              <w:rPr>
                <w:del w:id="21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2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3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13-19. </w:t>
              </w:r>
              <w:del w:id="24" w:author="Trevonte Wigfall" w:date="2021-12-28T21:26:00Z">
                <w:r w:rsidRPr="00514AF2" w:rsidDel="00A045AE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25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</w:ins>
            <w:del w:id="26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7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51414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9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. Use </w:delText>
              </w:r>
            </w:del>
            <w:del w:id="30" w:author="Wigfall, Trevonte" w:date="2021-06-29T14:29:00Z">
              <w:r w:rsidR="00E55E22" w:rsidRPr="00AF4A41" w:rsidDel="00A7257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del w:id="31" w:author="Wigfall, Trevonte" w:date="2021-07-01T13:20:00Z">
              <w:r w:rsidR="00E55E22" w:rsidRPr="00AF4A41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>and file:</w:delText>
              </w:r>
            </w:del>
          </w:p>
          <w:p w14:paraId="207F71FE" w14:textId="12BD22DE" w:rsidR="00E55E22" w:rsidRPr="008F5FE5" w:rsidDel="00514AF2" w:rsidRDefault="00E55E22" w:rsidP="00E55E22">
            <w:pPr>
              <w:rPr>
                <w:del w:id="32" w:author="Wigfall, Trevonte" w:date="2021-07-01T13:20:00Z"/>
                <w:rFonts w:asciiTheme="minorHAnsi" w:hAnsiTheme="minorHAnsi" w:cstheme="minorHAnsi"/>
                <w:b/>
                <w:sz w:val="24"/>
                <w:szCs w:val="24"/>
              </w:rPr>
            </w:pPr>
            <w:del w:id="33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444EB93" w14:textId="7A585DF2" w:rsidR="00E55E22" w:rsidRPr="00433686" w:rsidDel="00514AF2" w:rsidRDefault="00E55E22" w:rsidP="00E55E22">
            <w:pPr>
              <w:rPr>
                <w:del w:id="34" w:author="Wigfall, Trevonte" w:date="2021-07-01T13:2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5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514AF2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730E391F" w14:textId="78E5A2FD" w:rsidR="00E55E22" w:rsidRPr="00DB1E32" w:rsidDel="00514AF2" w:rsidRDefault="00E55E22" w:rsidP="00E55E22">
            <w:pPr>
              <w:rPr>
                <w:del w:id="36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  <w:del w:id="37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A39BBE3" w14:textId="43D82742" w:rsidR="00B91FF9" w:rsidRPr="00692B5C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del w:id="38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</w:delText>
              </w:r>
              <w:r w:rsidR="00E11026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19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9" w:author="Wigfall, Trevonte" w:date="2021-07-01T00:24:00Z">
              <w:r w:rsidRPr="00C50366" w:rsidDel="00C50366">
                <w:rPr>
                  <w:rFonts w:asciiTheme="minorHAnsi" w:hAnsiTheme="minorHAnsi" w:cstheme="minorHAnsi"/>
                  <w:bCs/>
                  <w:sz w:val="24"/>
                  <w:szCs w:val="24"/>
                  <w:rPrChange w:id="40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1" w:author="Wigfall, Trevonte" w:date="2021-07-01T13:20:00Z">
              <w:r w:rsidRPr="00C50366" w:rsidDel="00514AF2">
                <w:rPr>
                  <w:rFonts w:asciiTheme="minorHAnsi" w:hAnsiTheme="minorHAnsi" w:cstheme="minorHAnsi"/>
                  <w:bCs/>
                  <w:sz w:val="24"/>
                  <w:szCs w:val="24"/>
                  <w:rPrChange w:id="42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se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3" w:author="Wigfall, Trevonte" w:date="2021-06-29T14:29:00Z">
              <w:r w:rsidRPr="00C12BFC" w:rsidDel="00A72577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692B5C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692B5C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692B5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692B5C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692B5C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1A1044F4" w:rsidR="003A2DF8" w:rsidRDefault="001429BC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4" w:author="Wigfall, Trevonte" w:date="2021-05-27T10:58:00Z">
              <w:r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45" w:author="Wigfall, Trevonte" w:date="2021-07-07T11:12:00Z">
              <w:del w:id="4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7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  <w:p w14:paraId="157433BB" w14:textId="206308FA" w:rsidR="00625289" w:rsidRPr="00692B5C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at </w:t>
            </w:r>
            <w:r w:rsidR="001429BC">
              <w:rPr>
                <w:rFonts w:asciiTheme="minorHAnsi" w:hAnsiTheme="minorHAnsi"/>
                <w:b/>
                <w:sz w:val="22"/>
                <w:szCs w:val="22"/>
              </w:rPr>
              <w:t>3:00pm</w:t>
            </w:r>
          </w:p>
        </w:tc>
      </w:tr>
      <w:tr w:rsidR="001429BC" w:rsidRPr="00692B5C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692B5C" w:rsidRDefault="00A045AE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1772616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9" w:author="Wigfall, Trevonte" w:date="2021-07-07T11:12:00Z">
              <w:del w:id="50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1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C916EB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79725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797257" w:rsidRDefault="00A045AE" w:rsidP="001429BC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1429BC" w:rsidRPr="0079725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1591DA5A" w:rsidR="001429BC" w:rsidRPr="008B27F7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3" w:author="Wigfall, Trevonte" w:date="2021-07-07T11:12:00Z">
              <w:del w:id="54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5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3E3673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29D6B04F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5FB081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4433E2D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7" w:author="Wigfall, Trevonte" w:date="2021-07-07T11:12:00Z">
              <w:del w:id="58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9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033F562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2486C05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61924A2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1" w:author="Wigfall, Trevonte" w:date="2021-07-07T11:12:00Z">
              <w:del w:id="6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3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E39AC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692B5C" w:rsidRDefault="00A045AE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DDBEF00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61D779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F2D8B6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4F2F385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5" w:author="Wigfall, Trevonte" w:date="2021-07-07T11:12:00Z">
              <w:del w:id="6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7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49A864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0562CB0E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4D2CEA8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9" w:author="Wigfall, Trevonte" w:date="2021-07-07T11:12:00Z">
              <w:del w:id="70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1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97656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143AA59" w14:textId="526DA9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6D98A12B" w14:textId="77777777" w:rsidR="001429BC" w:rsidRPr="00692B5C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0A1B1CC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7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73" w:author="Wigfall, Trevonte" w:date="2021-07-07T11:12:00Z">
              <w:del w:id="74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5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692B5C" w:rsidRDefault="00A045AE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341E5121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7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77" w:author="Wigfall, Trevonte" w:date="2021-07-07T11:12:00Z">
              <w:del w:id="78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9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3BDC740A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0EB149A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8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92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93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9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97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  <w:p w14:paraId="710B7F2B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0151A472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2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3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04" w:author="Wigfall, Trevonte" w:date="2021-07-07T11:12:00Z">
              <w:del w:id="105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06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3304410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1761849" w14:textId="53FE70F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19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20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B4A2D">
              <w:rPr>
                <w:strike/>
                <w:rPrChange w:id="12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124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4549A6B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2A39AA93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9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0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31" w:author="Wigfall, Trevonte" w:date="2021-07-07T11:12:00Z">
              <w:del w:id="13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33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4C416B15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1CBC557C" w14:textId="4631FD4F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1429BC" w:rsidRPr="009B4A2D" w:rsidRDefault="00AA1D3E" w:rsidP="001429BC">
            <w:pPr>
              <w:rPr>
                <w:strike/>
                <w:rPrChange w:id="145" w:author="Wigfall, Trevonte" w:date="2021-06-02T09:56:00Z">
                  <w:rPr/>
                </w:rPrChange>
              </w:rPr>
            </w:pPr>
            <w:r w:rsidRPr="009B4A2D">
              <w:rPr>
                <w:strike/>
                <w:rPrChange w:id="146" w:author="Wigfall, Trevonte" w:date="2021-06-02T09:56:00Z">
                  <w:rPr/>
                </w:rPrChange>
              </w:rPr>
              <w:fldChar w:fldCharType="begin"/>
            </w:r>
            <w:r w:rsidRPr="009B4A2D">
              <w:rPr>
                <w:strike/>
                <w:rPrChange w:id="14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9B4A2D">
              <w:rPr>
                <w:strike/>
                <w:rPrChange w:id="14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4ACCB49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4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55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56" w:author="Wigfall, Trevonte" w:date="2021-07-07T11:12:00Z">
              <w:del w:id="157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58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</w:p>
          <w:p w14:paraId="75FC68A7" w14:textId="77777777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Default="00A045AE" w:rsidP="001429BC">
            <w:hyperlink r:id="rId16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0ED98B96" w:rsidR="001429BC" w:rsidRPr="0036555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0" w:author="Wigfall, Trevonte" w:date="2021-07-07T11:12:00Z">
              <w:del w:id="161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2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1429BC" w:rsidRPr="001234D7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037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037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1429BC" w:rsidRPr="00471ACC" w:rsidRDefault="00A045AE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1429BC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3B7B4B86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55E6B5C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4" w:author="Wigfall, Trevonte" w:date="2021-07-07T11:12:00Z">
              <w:del w:id="165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6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033B1BE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65A21EE" w14:textId="4F76F23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1429BC" w:rsidRPr="00692B5C" w:rsidRDefault="00A045AE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18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039C6228" w14:textId="77777777" w:rsidR="001429BC" w:rsidRDefault="001429BC" w:rsidP="001429B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1429BC" w:rsidRPr="00692B5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1B7E4340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8" w:author="Wigfall, Trevonte" w:date="2021-07-07T11:12:00Z">
              <w:del w:id="169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70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7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0196BF86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727162C8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8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83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84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18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1429BC" w:rsidRPr="009B4A2D" w:rsidRDefault="001429BC" w:rsidP="001429BC">
            <w:pPr>
              <w:rPr>
                <w:strike/>
                <w:rPrChange w:id="188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3E47963F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1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79B47876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3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94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95" w:author="Wigfall, Trevonte" w:date="2021-07-07T11:12:00Z">
              <w:del w:id="19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97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5436CB6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09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10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B4A2D">
              <w:rPr>
                <w:strike/>
                <w:rPrChange w:id="21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1429BC" w:rsidRPr="009B4A2D" w:rsidRDefault="001429BC" w:rsidP="001429BC">
            <w:pPr>
              <w:rPr>
                <w:strike/>
                <w:rPrChange w:id="214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E0B1456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0C7B8546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9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0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21" w:author="Wigfall, Trevonte" w:date="2021-07-07T11:12:00Z">
              <w:del w:id="22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23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2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DE8868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29" w:author="Wigfall, Trevonte" w:date="2021-06-02T09:5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9B4A2D">
              <w:rPr>
                <w:rFonts w:asciiTheme="minorHAnsi" w:hAnsiTheme="minorHAnsi"/>
                <w:smallCaps/>
                <w:strike/>
                <w:sz w:val="22"/>
                <w:szCs w:val="22"/>
                <w:rPrChange w:id="230" w:author="Wigfall, Trevonte" w:date="2021-06-02T09:5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</w:p>
          <w:p w14:paraId="0B3689F3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3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3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37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38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B4A2D">
              <w:rPr>
                <w:strike/>
                <w:rPrChange w:id="23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1429BC" w:rsidRPr="009B4A2D" w:rsidRDefault="001429BC" w:rsidP="001429BC">
            <w:pPr>
              <w:rPr>
                <w:strike/>
                <w:rPrChange w:id="242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044D9F2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6D8117D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7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48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49" w:author="Wigfall, Trevonte" w:date="2021-07-07T11:12:00Z">
              <w:del w:id="250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51" w:author="Trevonte Wigfall" w:date="2021-12-28T21:25:00Z">
              <w:r w:rsidR="00AF4A41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12B6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512B69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12B6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12B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DB48B6" w:rsidRDefault="00A045AE" w:rsidP="001429BC">
            <w:pPr>
              <w:spacing w:after="200" w:line="276" w:lineRule="auto"/>
            </w:pPr>
            <w:hyperlink r:id="rId19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E361B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030EE55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3" w:author="Wigfall, Trevonte" w:date="2021-07-07T11:12:00Z">
              <w:del w:id="254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55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4F30C072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1429BC" w:rsidRPr="00512B6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1429BC" w:rsidRDefault="00A045AE" w:rsidP="001429BC">
            <w:pPr>
              <w:spacing w:after="200" w:line="276" w:lineRule="auto"/>
            </w:pPr>
            <w:hyperlink r:id="rId20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1429BC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1429B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109D7144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7" w:author="Wigfall, Trevonte" w:date="2021-07-07T11:12:00Z">
              <w:del w:id="258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59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692B5C" w:rsidRDefault="00A045AE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1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4B1F511A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692B5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34FE089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1" w:author="Wigfall, Trevonte" w:date="2021-07-07T11:12:00Z">
              <w:del w:id="26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3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2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59628E6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5" w:author="Wigfall, Trevonte" w:date="2021-07-07T11:12:00Z">
              <w:del w:id="26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7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DCE34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A6959E7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64355AD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52C136D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9" w:author="Wigfall, Trevonte" w:date="2021-07-07T11:12:00Z">
              <w:del w:id="270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1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673C1F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44FB30F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0B2CDA5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73" w:author="Wigfall, Trevonte" w:date="2021-07-07T11:12:00Z">
              <w:del w:id="274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5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9F2A1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692B5C" w:rsidRDefault="00A045AE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5" w:history="1">
                                <w:r w:rsidR="001429BC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2C6D796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1831B3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4E11D2A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1B7C509A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77" w:author="Wigfall, Trevonte" w:date="2021-07-07T11:12:00Z">
              <w:del w:id="278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9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29BF2E2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692B5C" w:rsidRDefault="00A045A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62431CDC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3EF36BD3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1" w:author="Wigfall, Trevonte" w:date="2021-07-07T11:12:00Z">
              <w:del w:id="28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3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692B5C" w:rsidRDefault="00A045AE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692B5C" w:rsidRDefault="001429BC" w:rsidP="001429BC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3FF5420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5" w:author="Wigfall, Trevonte" w:date="2021-07-07T11:12:00Z">
              <w:del w:id="28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7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692B5C" w:rsidRDefault="00A045AE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34B3F2EB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2F4D34F4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9" w:author="Wigfall, Trevonte" w:date="2021-07-07T11:12:00Z">
              <w:del w:id="290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1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692B5C" w:rsidRDefault="00A045AE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9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1765968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93" w:author="Wigfall, Trevonte" w:date="2021-07-07T11:12:00Z">
              <w:del w:id="294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5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692B5C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E27A89" w:rsidRDefault="001429BC" w:rsidP="001429BC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692B5C" w:rsidRDefault="00A045AE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16BACD6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97" w:author="Wigfall, Trevonte" w:date="2021-07-07T11:12:00Z">
              <w:del w:id="298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9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217CA3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217CA3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217CA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217CA3" w:rsidRDefault="00A045AE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hyperlink r:id="rId31" w:history="1">
              <w:r w:rsidR="001429BC" w:rsidRPr="00217CA3">
                <w:rPr>
                  <w:rStyle w:val="Hyperlink"/>
                  <w:rFonts w:ascii="Arial" w:hAnsi="Arial" w:cs="Arial"/>
                  <w:b/>
                  <w:color w:val="auto"/>
                </w:rPr>
                <w:t>VALIDATE C3 Services are functional</w:t>
              </w:r>
            </w:hyperlink>
          </w:p>
          <w:p w14:paraId="5F96A722" w14:textId="77777777" w:rsidR="001429BC" w:rsidRPr="00217CA3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53D46886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1" w:author="Wigfall, Trevonte" w:date="2021-07-07T11:12:00Z">
              <w:del w:id="302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3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412FC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4412FC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412FC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4412FC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4412FC" w:rsidRDefault="00A045AE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1429BC" w:rsidRPr="004412F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13CB595B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4412FC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675E05EE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1FCB42F5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5" w:author="Wigfall, Trevonte" w:date="2021-07-07T11:12:00Z">
              <w:del w:id="306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7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412FC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4412F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4412FC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20C8C022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 xml:space="preserve">Perform App Compares using the templates in </w:t>
            </w:r>
            <w:del w:id="308" w:author="Wigfall, Trevonte" w:date="2021-07-06T17:30:00Z">
              <w:r w:rsidRPr="004412FC" w:rsidDel="00626115">
                <w:rPr>
                  <w:rFonts w:ascii="Calibri" w:hAnsi="Calibri"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4412FC">
              <w:rPr>
                <w:rFonts w:ascii="Calibri" w:hAnsi="Calibri"/>
                <w:sz w:val="22"/>
                <w:szCs w:val="22"/>
              </w:rPr>
              <w:t>(run as admin, provide master and target environments when prompted):</w:t>
            </w:r>
          </w:p>
          <w:p w14:paraId="510A9587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>7D master for 8Q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4412F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12FC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750018FB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10" w:author="Wigfall, Trevonte" w:date="2021-07-07T11:12:00Z">
              <w:del w:id="311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2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692B5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40616F8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14" w:author="Wigfall, Trevonte" w:date="2021-07-07T11:12:00Z">
              <w:del w:id="315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6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3433C035" w:rsidR="001429BC" w:rsidRPr="00692B5C" w:rsidRDefault="001429BC" w:rsidP="001429BC">
            <w:del w:id="31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18" w:author="Wigfall, Trevonte" w:date="2021-07-07T11:12:00Z">
              <w:del w:id="319" w:author="Trevonte Wigfall" w:date="2021-12-28T21:25:00Z">
                <w:r w:rsidR="00932532" w:rsidDel="00AF4A41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0" w:author="Trevonte Wigfall" w:date="2021-12-28T21:25:00Z">
              <w:r w:rsidR="00AF4A41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6AA258D8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FFBD3E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1840" w14:textId="77777777" w:rsidR="005143EA" w:rsidRDefault="005143EA">
      <w:r>
        <w:separator/>
      </w:r>
    </w:p>
  </w:endnote>
  <w:endnote w:type="continuationSeparator" w:id="0">
    <w:p w14:paraId="6162A670" w14:textId="77777777" w:rsidR="005143EA" w:rsidRDefault="005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04FF" w14:textId="77777777" w:rsidR="005143EA" w:rsidRDefault="005143EA">
      <w:r>
        <w:separator/>
      </w:r>
    </w:p>
  </w:footnote>
  <w:footnote w:type="continuationSeparator" w:id="0">
    <w:p w14:paraId="6A701433" w14:textId="77777777" w:rsidR="005143EA" w:rsidRDefault="0051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A045A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1946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A09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E595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3EA"/>
    <w:rsid w:val="00514AF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3665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11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5F3C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5A0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2532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45A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577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1D3E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4A41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2BFC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366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20AD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809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F4A41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1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6</Pages>
  <Words>830</Words>
  <Characters>12121</Characters>
  <Application>Microsoft Office Word</Application>
  <DocSecurity>0</DocSecurity>
  <Lines>101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12</cp:revision>
  <cp:lastPrinted>2016-04-21T16:18:00Z</cp:lastPrinted>
  <dcterms:created xsi:type="dcterms:W3CDTF">2021-06-02T13:56:00Z</dcterms:created>
  <dcterms:modified xsi:type="dcterms:W3CDTF">2021-12-29T02:26:00Z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