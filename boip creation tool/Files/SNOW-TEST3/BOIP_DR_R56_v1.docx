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2DB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2A48D8" w:rsidRPr="00692B5C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4E2A055D" w:rsidR="002A48D8" w:rsidRPr="00597B9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20:00Z">
              <w:r w:rsidR="004E0ED3" w:rsidRPr="0098527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F87E3A" w:rsidRPr="0098527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9T13:20:00Z">
              <w:r w:rsidRPr="009E3C96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1932ED89" w:rsidR="002A48D8" w:rsidRPr="00597B9C" w:rsidRDefault="00DD6DED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ins w:id="3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4" w:author="Trevonte Wigfall" w:date="2021-12-28T21:27:00Z">
                <w:r w:rsidDel="00A92A78">
                  <w:rPr>
                    <w:rFonts w:ascii="Garamond" w:hAnsi="Garamond"/>
                    <w:b/>
                    <w:sz w:val="24"/>
                    <w:szCs w:val="24"/>
                  </w:rPr>
                  <w:delText>51.1</w:delText>
                </w:r>
              </w:del>
            </w:ins>
            <w:ins w:id="5" w:author="Trevonte Wigfall" w:date="2021-12-28T21:27:00Z">
              <w:r w:rsidR="00A92A78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6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7" w:author="Wigfall, Trevonte" w:date="2021-06-09T13:20:00Z">
              <w:r w:rsidR="002A48D8" w:rsidRPr="0098527B" w:rsidDel="004E0ED3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8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9" w:author="Wigfall, Trevonte" w:date="2021-06-09T13:20:00Z">
              <w:r w:rsidR="002A48D8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0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0"/>
        <w:tc>
          <w:tcPr>
            <w:tcW w:w="2232" w:type="dxa"/>
          </w:tcPr>
          <w:p w14:paraId="62090107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18B4CD25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1" w:author="Wigfall, Trevonte" w:date="2021-07-06T17:28:00Z">
              <w:r w:rsidDel="00D468C9">
                <w:rPr>
                  <w:rFonts w:asciiTheme="minorHAnsi" w:hAnsiTheme="minorHAnsi"/>
                  <w:smallCaps/>
                  <w:sz w:val="22"/>
                  <w:szCs w:val="22"/>
                </w:rPr>
                <w:delText>VA33PWVCXT001 (UIAPP), VA33PWVCXT002 (TPIC), VA33PWVCXT003 (TPPUI), VA33PWVCXT004 (C3)</w:delText>
              </w:r>
            </w:del>
          </w:p>
        </w:tc>
      </w:tr>
      <w:tr w:rsidR="00D43747" w:rsidRPr="00692B5C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DB1E32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68824FF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8C2624" w14:textId="77777777" w:rsidR="00877A55" w:rsidRDefault="00877A55" w:rsidP="00877A55">
            <w:pPr>
              <w:rPr>
                <w:ins w:id="12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13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14" w:author="Trevonte Wigfall" w:date="2021-12-28T21:27:00Z">
                <w:r w:rsidDel="00A92A78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36AFAC7D" w14:textId="77777777" w:rsidR="00877A55" w:rsidRDefault="00877A55" w:rsidP="00877A55">
            <w:pPr>
              <w:rPr>
                <w:ins w:id="15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0C7907D0" w:rsidR="00A00E07" w:rsidRPr="00DB1E32" w:rsidDel="00877A55" w:rsidRDefault="00877A55" w:rsidP="00877A55">
            <w:pPr>
              <w:rPr>
                <w:del w:id="16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17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18" w:author="Trevonte Wigfall" w:date="2021-12-28T21:27:00Z">
                <w:r w:rsidDel="00A92A78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19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A00E07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Use </w:delText>
              </w:r>
            </w:del>
            <w:del w:id="20" w:author="Wigfall, Trevonte" w:date="2021-06-09T13:20:00Z">
              <w:r w:rsidR="00A00E07"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R="00A00E07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1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and file:</w:delText>
              </w:r>
            </w:del>
          </w:p>
          <w:p w14:paraId="0B430184" w14:textId="043D0DBF" w:rsidR="00A00E07" w:rsidRPr="008F5FE5" w:rsidDel="00877A55" w:rsidRDefault="00A00E07" w:rsidP="00A00E07">
            <w:pPr>
              <w:rPr>
                <w:del w:id="22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23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249DCA28" w14:textId="4D3323D2" w:rsidR="00A00E07" w:rsidRPr="00433686" w:rsidDel="00877A55" w:rsidRDefault="00A00E07" w:rsidP="00A00E07">
            <w:pPr>
              <w:rPr>
                <w:del w:id="24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5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77A55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4612E45" w14:textId="08E7CD94" w:rsidR="00A00E07" w:rsidRPr="00DB1E32" w:rsidDel="00877A55" w:rsidRDefault="00A00E07" w:rsidP="00A00E07">
            <w:pPr>
              <w:rPr>
                <w:del w:id="26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27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0210CB63" w14:textId="664307B9" w:rsidR="00446A22" w:rsidRPr="00446A22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del w:id="28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="00932B06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0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9" w:author="Wigfall, Trevonte" w:date="2021-07-01T00:22:00Z">
              <w:r w:rsidRPr="00DB1E32" w:rsidDel="00E20A61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30" w:author="Wigfall, Trevonte" w:date="2021-07-01T13:21:00Z"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31" w:author="Wigfall, Trevonte" w:date="2021-06-09T13:20:00Z">
              <w:r w:rsidRPr="0098578C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692B5C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4E0ED3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27A1EC74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6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7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8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9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4E0ED3" w:rsidRDefault="00644887" w:rsidP="00644887">
            <w:pPr>
              <w:rPr>
                <w:rFonts w:ascii="Arial" w:hAnsi="Arial" w:cs="Arial"/>
                <w:b/>
                <w:strike/>
                <w:sz w:val="22"/>
                <w:szCs w:val="22"/>
                <w:rPrChange w:id="40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Arial" w:hAnsi="Arial" w:cs="Arial"/>
                <w:b/>
                <w:strike/>
                <w:sz w:val="22"/>
                <w:szCs w:val="22"/>
                <w:rPrChange w:id="41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6B24276D" w14:textId="77777777" w:rsidR="00644887" w:rsidRPr="004E0ED3" w:rsidRDefault="00644887" w:rsidP="00644887">
            <w:pPr>
              <w:spacing w:after="200" w:line="276" w:lineRule="auto"/>
              <w:rPr>
                <w:strike/>
                <w:rPrChange w:id="42" w:author="Wigfall, Trevonte" w:date="2021-06-09T13:20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2D268D48" w:rsidR="00644887" w:rsidRPr="004E0ED3" w:rsidRDefault="002C0445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6" w:author="Wigfall, Trevonte" w:date="2021-07-06T19:01:00Z">
              <w:del w:id="47" w:author="Trevonte Wigfall" w:date="2021-12-28T21:24:00Z">
                <w:r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4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49" w:author="Wigfall, Trevonte" w:date="2021-07-06T19:01:00Z"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18:30</w:t>
              </w:r>
            </w:ins>
            <w:del w:id="50" w:author="Wigfall, Trevonte" w:date="2021-07-06T19:01:00Z">
              <w:r w:rsidR="002A48D8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1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</w:del>
            <w:del w:id="52" w:author="Wigfall, Trevonte" w:date="2021-07-06T02:00:00Z">
              <w:r w:rsidR="002A48D8" w:rsidRPr="004E0ED3" w:rsidDel="00554896">
                <w:rPr>
                  <w:rFonts w:asciiTheme="minorHAnsi" w:hAnsiTheme="minorHAnsi"/>
                  <w:b/>
                  <w:strike/>
                  <w:sz w:val="22"/>
                  <w:szCs w:val="22"/>
                  <w:rPrChange w:id="53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5/14/21</w:delText>
              </w:r>
            </w:del>
            <w:del w:id="54" w:author="Wigfall, Trevonte" w:date="2021-07-06T19:01:00Z">
              <w:r w:rsidR="000329FA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5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031D44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6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Starting at 18:30</w:delText>
              </w:r>
            </w:del>
          </w:p>
        </w:tc>
      </w:tr>
      <w:tr w:rsidR="002A48D8" w:rsidRPr="00692B5C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4317D4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692B5C" w:rsidRDefault="00A92A78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263728D7" w:rsidR="002A48D8" w:rsidRDefault="002A48D8" w:rsidP="002A48D8">
            <w:del w:id="5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8" w:author="Wigfall, Trevonte" w:date="2021-06-09T13:22:00Z">
              <w:del w:id="59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60" w:author="Wigfall, Trevonte" w:date="2021-06-20T23:55:00Z">
              <w:del w:id="6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62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A627B7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A627B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E9D4CD9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A627B7" w:rsidRDefault="00A92A78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2A48D8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66DC22FD" w:rsidR="002A48D8" w:rsidRDefault="002A48D8" w:rsidP="002A48D8">
            <w:del w:id="6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4" w:author="Wigfall, Trevonte" w:date="2021-06-09T13:22:00Z">
              <w:del w:id="6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66" w:author="Wigfall, Trevonte" w:date="2021-06-20T23:55:00Z">
              <w:del w:id="6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6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65112C" w:rsidRDefault="00A92A78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6907AF47" w:rsidR="002A48D8" w:rsidRPr="0065112C" w:rsidRDefault="002A48D8" w:rsidP="002A48D8">
            <w:pPr>
              <w:rPr>
                <w:strike/>
              </w:rPr>
            </w:pPr>
            <w:del w:id="6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0" w:author="Wigfall, Trevonte" w:date="2021-06-09T13:22:00Z">
              <w:del w:id="7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72" w:author="Wigfall, Trevonte" w:date="2021-06-20T23:55:00Z">
              <w:del w:id="7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7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71EFA6F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5FFB5E3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95946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32BF1EA7" w:rsidR="002A48D8" w:rsidRPr="0065112C" w:rsidRDefault="002A48D8" w:rsidP="002A48D8">
            <w:pPr>
              <w:rPr>
                <w:strike/>
              </w:rPr>
            </w:pPr>
            <w:del w:id="7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6" w:author="Wigfall, Trevonte" w:date="2021-06-09T13:22:00Z">
              <w:del w:id="77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78" w:author="Wigfall, Trevonte" w:date="2021-06-20T23:55:00Z">
              <w:del w:id="79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80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4CC04D7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65112C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1AAD8B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61E53F6D" w:rsidR="002A48D8" w:rsidRPr="0065112C" w:rsidRDefault="002A48D8" w:rsidP="002A48D8">
            <w:pPr>
              <w:rPr>
                <w:strike/>
              </w:rPr>
            </w:pPr>
            <w:del w:id="8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82" w:author="Wigfall, Trevonte" w:date="2021-06-09T13:22:00Z">
              <w:del w:id="83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84" w:author="Wigfall, Trevonte" w:date="2021-06-20T23:55:00Z">
              <w:del w:id="85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86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33E0B1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65112C" w:rsidRDefault="00A92A78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472BAD2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3847145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48E17019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6431B478" w:rsidR="002A48D8" w:rsidRPr="0065112C" w:rsidRDefault="002A48D8" w:rsidP="002A48D8">
            <w:pPr>
              <w:rPr>
                <w:strike/>
              </w:rPr>
            </w:pPr>
            <w:del w:id="8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88" w:author="Wigfall, Trevonte" w:date="2021-06-09T13:22:00Z">
              <w:del w:id="89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90" w:author="Wigfall, Trevonte" w:date="2021-06-20T23:55:00Z">
              <w:del w:id="9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92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33C4CA4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65112C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E54805F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7E502894" w:rsidR="002A48D8" w:rsidRPr="0065112C" w:rsidRDefault="002A48D8" w:rsidP="002A48D8">
            <w:pPr>
              <w:rPr>
                <w:strike/>
              </w:rPr>
            </w:pPr>
            <w:del w:id="9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94" w:author="Wigfall, Trevonte" w:date="2021-06-09T13:22:00Z">
              <w:del w:id="9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96" w:author="Wigfall, Trevonte" w:date="2021-06-20T23:55:00Z">
              <w:del w:id="9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9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976565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EFA0CDF" w14:textId="19ADE6DD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692B5C" w:rsidRDefault="00A92A78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FD7BF22" w14:textId="77777777" w:rsidR="002A48D8" w:rsidRPr="00692B5C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7FCD33FB" w:rsidR="002A48D8" w:rsidRDefault="002A48D8" w:rsidP="002A48D8">
            <w:del w:id="9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00" w:author="Wigfall, Trevonte" w:date="2021-06-09T13:22:00Z">
              <w:del w:id="10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2" w:author="Wigfall, Trevonte" w:date="2021-06-20T23:55:00Z">
              <w:del w:id="10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237AA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5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(archive for 1P, delete for all others)</w:t>
            </w:r>
          </w:p>
          <w:p w14:paraId="1B77CC80" w14:textId="3F7E65C1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3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4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5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77777777" w:rsidR="002A48D8" w:rsidRPr="004E0ED3" w:rsidRDefault="004E0ED3" w:rsidP="002A48D8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16" w:author="Wigfall, Trevonte" w:date="2021-06-09T13:20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17" w:author="Wigfall, Trevonte" w:date="2021-06-09T13:20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118" w:author="Wigfall, Trevonte" w:date="2021-06-09T13:20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4E0ED3">
              <w:rPr>
                <w:strike/>
                <w:rPrChange w:id="119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0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Archive or Delete the existing CXT logs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1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2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5D758070" w:rsidR="002A48D8" w:rsidRPr="004E0ED3" w:rsidRDefault="002A48D8" w:rsidP="002A48D8">
            <w:pPr>
              <w:rPr>
                <w:strike/>
                <w:rPrChange w:id="124" w:author="Wigfall, Trevonte" w:date="2021-06-09T13:20:00Z">
                  <w:rPr/>
                </w:rPrChange>
              </w:rPr>
            </w:pPr>
            <w:del w:id="125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26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27" w:author="Wigfall, Trevonte" w:date="2021-06-09T13:22:00Z">
              <w:del w:id="128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129" w:author="Wigfall, Trevonte" w:date="2021-06-20T23:55:00Z">
              <w:del w:id="130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131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35654438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08066F50" w14:textId="77777777" w:rsidR="002A48D8" w:rsidRPr="004E0ED3" w:rsidRDefault="002A48D8" w:rsidP="002A48D8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38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</w:p>
          <w:p w14:paraId="79E91452" w14:textId="77777777" w:rsidR="002A48D8" w:rsidRPr="004E0ED3" w:rsidDel="00917D89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4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4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46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147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14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788DEAB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2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3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77DCA242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4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677A64AF" w:rsidR="002A48D8" w:rsidRPr="004E0ED3" w:rsidRDefault="002A48D8" w:rsidP="002A48D8">
            <w:pPr>
              <w:rPr>
                <w:strike/>
                <w:rPrChange w:id="155" w:author="Wigfall, Trevonte" w:date="2021-06-09T13:21:00Z">
                  <w:rPr/>
                </w:rPrChange>
              </w:rPr>
            </w:pPr>
            <w:del w:id="156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57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58" w:author="Wigfall, Trevonte" w:date="2021-06-09T13:22:00Z">
              <w:del w:id="159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160" w:author="Wigfall, Trevonte" w:date="2021-06-20T23:55:00Z">
              <w:del w:id="16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162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F42C31" w14:paraId="7805D44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8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8FB4B60" w14:textId="343ECB3C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0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2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4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75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76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67012">
              <w:rPr>
                <w:strike/>
                <w:rPrChange w:id="177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8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9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46D2C3F" w14:textId="77777777" w:rsidR="002A48D8" w:rsidRPr="00167012" w:rsidRDefault="002A48D8" w:rsidP="002A48D8">
            <w:pPr>
              <w:rPr>
                <w:strike/>
                <w:u w:val="single"/>
                <w:rPrChange w:id="180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1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2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2A3021B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3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7BF45554" w:rsidR="002A48D8" w:rsidRPr="00167012" w:rsidRDefault="002A48D8" w:rsidP="002A48D8">
            <w:pPr>
              <w:rPr>
                <w:strike/>
                <w:u w:val="single"/>
                <w:rPrChange w:id="184" w:author="Wigfall, Trevonte" w:date="2021-06-11T17:43:00Z">
                  <w:rPr/>
                </w:rPrChange>
              </w:rPr>
            </w:pPr>
            <w:del w:id="185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86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87" w:author="Wigfall, Trevonte" w:date="2021-06-09T13:22:00Z">
              <w:del w:id="188" w:author="Trevonte Wigfall" w:date="2021-12-28T21:24:00Z">
                <w:r w:rsidR="004E0ED3" w:rsidRPr="00167012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  <w:rPrChange w:id="189" w:author="Wigfall, Trevonte" w:date="2021-06-11T17:43:00Z">
                      <w:rPr>
                        <w:rFonts w:asciiTheme="minorHAnsi" w:hAnsiTheme="minorHAnsi"/>
                        <w:b/>
                        <w:sz w:val="22"/>
                        <w:szCs w:val="22"/>
                        <w:u w:val="single"/>
                      </w:rPr>
                    </w:rPrChange>
                  </w:rPr>
                  <w:delText xml:space="preserve">FRI </w:delText>
                </w:r>
              </w:del>
            </w:ins>
            <w:ins w:id="190" w:author="Wigfall, Trevonte" w:date="2021-06-20T23:55:00Z">
              <w:del w:id="19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</w:rPr>
                  <w:delText>6/11/21</w:delText>
                </w:r>
              </w:del>
            </w:ins>
            <w:ins w:id="192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12/28/2021 00:00:00</w:t>
              </w:r>
            </w:ins>
          </w:p>
        </w:tc>
      </w:tr>
      <w:tr w:rsidR="002A48D8" w:rsidRPr="00F42C31" w14:paraId="595C055A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9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9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9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9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9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98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0FA2A5A" w14:textId="680782B4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9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0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2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4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205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206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167012">
              <w:rPr>
                <w:strike/>
                <w:rPrChange w:id="207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8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9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86C72D3" w14:textId="77777777" w:rsidR="002A48D8" w:rsidRPr="00167012" w:rsidRDefault="002A48D8" w:rsidP="002A48D8">
            <w:pPr>
              <w:rPr>
                <w:strike/>
                <w:u w:val="single"/>
                <w:rPrChange w:id="210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211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212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4BB517FE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213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0C217E3B" w:rsidR="002A48D8" w:rsidRPr="00167012" w:rsidRDefault="002A48D8" w:rsidP="002A48D8">
            <w:pPr>
              <w:rPr>
                <w:strike/>
                <w:u w:val="single"/>
                <w:rPrChange w:id="214" w:author="Wigfall, Trevonte" w:date="2021-06-11T17:43:00Z">
                  <w:rPr/>
                </w:rPrChange>
              </w:rPr>
            </w:pPr>
            <w:del w:id="215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216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17" w:author="Wigfall, Trevonte" w:date="2021-06-09T13:22:00Z">
              <w:del w:id="218" w:author="Trevonte Wigfall" w:date="2021-12-28T21:24:00Z">
                <w:r w:rsidR="004E0ED3" w:rsidRPr="00167012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  <w:rPrChange w:id="219" w:author="Wigfall, Trevonte" w:date="2021-06-11T17:43:00Z">
                      <w:rPr>
                        <w:rFonts w:asciiTheme="minorHAnsi" w:hAnsiTheme="minorHAnsi"/>
                        <w:b/>
                        <w:sz w:val="22"/>
                        <w:szCs w:val="22"/>
                        <w:u w:val="single"/>
                      </w:rPr>
                    </w:rPrChange>
                  </w:rPr>
                  <w:delText xml:space="preserve">FRI </w:delText>
                </w:r>
              </w:del>
            </w:ins>
            <w:ins w:id="220" w:author="Wigfall, Trevonte" w:date="2021-06-20T23:55:00Z">
              <w:del w:id="22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</w:rPr>
                  <w:delText>6/11/21</w:delText>
                </w:r>
              </w:del>
            </w:ins>
            <w:ins w:id="222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12/28/2021 00:00:00</w:t>
              </w:r>
            </w:ins>
          </w:p>
        </w:tc>
      </w:tr>
      <w:tr w:rsidR="002A48D8" w:rsidRPr="00A00E07" w14:paraId="2F2FA89E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77777777" w:rsidR="002A48D8" w:rsidRPr="00A00E0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77777777" w:rsidR="002A48D8" w:rsidRPr="00A00E07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b/>
                <w:strike/>
                <w:sz w:val="22"/>
                <w:szCs w:val="22"/>
              </w:rPr>
              <w:t>UIAPP MASTER:</w:t>
            </w: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 xml:space="preserve"> </w:t>
            </w:r>
          </w:p>
          <w:p w14:paraId="45A758A7" w14:textId="55E76A71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  <w:r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  <w:r w:rsidRPr="00A00E07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77777777" w:rsidR="002A48D8" w:rsidRPr="00A00E07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  <w:hyperlink r:id="rId16" w:history="1">
              <w:r w:rsidR="002A48D8" w:rsidRPr="00A00E0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7D6161A8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>Edits installed</w:t>
            </w:r>
          </w:p>
          <w:p w14:paraId="572777F4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3233E694" w:rsidR="002A48D8" w:rsidRPr="00A00E07" w:rsidRDefault="002A48D8" w:rsidP="002A48D8">
            <w:pPr>
              <w:rPr>
                <w:strike/>
              </w:rPr>
            </w:pPr>
            <w:del w:id="22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24" w:author="Wigfall, Trevonte" w:date="2021-06-09T13:22:00Z">
              <w:del w:id="22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26" w:author="Wigfall, Trevonte" w:date="2021-06-20T23:55:00Z">
              <w:del w:id="22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2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3024B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692B5C" w:rsidRDefault="00A92A78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692B5C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75394C60" w:rsidR="002A48D8" w:rsidRDefault="002A48D8" w:rsidP="002A48D8">
            <w:del w:id="22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30" w:author="Wigfall, Trevonte" w:date="2021-06-09T13:22:00Z">
              <w:del w:id="23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32" w:author="Wigfall, Trevonte" w:date="2021-06-20T23:55:00Z">
              <w:del w:id="23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3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5C7F3D" w14:paraId="50BDDE4A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3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4E0ED3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EXCEPT the first two DEV environments 3-D and 7-D):  </w:t>
            </w:r>
          </w:p>
          <w:p w14:paraId="1C98A4A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4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4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77777777" w:rsidR="002A48D8" w:rsidRPr="004E0ED3" w:rsidRDefault="004E0ED3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  <w:rPrChange w:id="243" w:author="Wigfall, Trevonte" w:date="2021-06-09T13:21:00Z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</w:rPrChange>
              </w:rPr>
            </w:pPr>
            <w:r w:rsidRPr="004E0ED3">
              <w:rPr>
                <w:strike/>
                <w:rPrChange w:id="244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245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4E0ED3">
              <w:rPr>
                <w:strike/>
                <w:rPrChange w:id="24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4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4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3DC7241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0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1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22FD9491" w:rsidR="002A48D8" w:rsidRPr="004E0ED3" w:rsidRDefault="002A48D8" w:rsidP="002A48D8">
            <w:pPr>
              <w:rPr>
                <w:strike/>
                <w:rPrChange w:id="252" w:author="Wigfall, Trevonte" w:date="2021-06-09T13:21:00Z">
                  <w:rPr/>
                </w:rPrChange>
              </w:rPr>
            </w:pPr>
            <w:del w:id="253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54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55" w:author="Wigfall, Trevonte" w:date="2021-06-09T13:22:00Z">
              <w:del w:id="256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257" w:author="Wigfall, Trevonte" w:date="2021-06-20T23:55:00Z">
              <w:del w:id="258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259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1BF905A6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6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7A8386A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  <w:r w:rsidRPr="004E0ED3" w:rsidDel="00AA6C08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74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75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27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FF1DE24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79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0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1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5ACC9FD5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82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6B367399" w:rsidR="002A48D8" w:rsidRPr="004E0ED3" w:rsidRDefault="002A48D8" w:rsidP="002A48D8">
            <w:pPr>
              <w:rPr>
                <w:strike/>
                <w:rPrChange w:id="283" w:author="Wigfall, Trevonte" w:date="2021-06-09T13:21:00Z">
                  <w:rPr/>
                </w:rPrChange>
              </w:rPr>
            </w:pPr>
            <w:del w:id="284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85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86" w:author="Wigfall, Trevonte" w:date="2021-06-09T13:22:00Z">
              <w:del w:id="287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288" w:author="Wigfall, Trevonte" w:date="2021-06-20T23:55:00Z">
              <w:del w:id="289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290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611E4121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9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2B102EDA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9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0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0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302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30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4E0ED3">
              <w:rPr>
                <w:strike/>
                <w:rPrChange w:id="30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0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0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BDA4F8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307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0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0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3E37C3F6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1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675962F6" w:rsidR="002A48D8" w:rsidRPr="004E0ED3" w:rsidRDefault="002A48D8" w:rsidP="002A48D8">
            <w:pPr>
              <w:rPr>
                <w:strike/>
                <w:rPrChange w:id="311" w:author="Wigfall, Trevonte" w:date="2021-06-09T13:21:00Z">
                  <w:rPr/>
                </w:rPrChange>
              </w:rPr>
            </w:pPr>
            <w:del w:id="31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31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14" w:author="Wigfall, Trevonte" w:date="2021-06-09T13:22:00Z">
              <w:del w:id="31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316" w:author="Wigfall, Trevonte" w:date="2021-06-20T23:55:00Z">
              <w:del w:id="31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318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2A42188D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1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23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324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C3:</w:t>
            </w: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  <w:rPrChange w:id="325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  <w:p w14:paraId="76FDC694" w14:textId="26E22DA0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2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2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2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3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3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332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33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4E0ED3">
              <w:rPr>
                <w:strike/>
                <w:rPrChange w:id="33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3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3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4ED9195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337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3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3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732B076B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4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2DEC8FE7" w:rsidR="002A48D8" w:rsidRPr="004E0ED3" w:rsidRDefault="002A48D8" w:rsidP="002A48D8">
            <w:pPr>
              <w:rPr>
                <w:strike/>
                <w:rPrChange w:id="341" w:author="Wigfall, Trevonte" w:date="2021-06-09T13:21:00Z">
                  <w:rPr/>
                </w:rPrChange>
              </w:rPr>
            </w:pPr>
            <w:del w:id="34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34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44" w:author="Wigfall, Trevonte" w:date="2021-06-09T13:22:00Z">
              <w:del w:id="34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346" w:author="Wigfall, Trevonte" w:date="2021-06-20T23:55:00Z">
              <w:del w:id="34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348" w:author="Trevonte Wigfall" w:date="2021-12-28T21:24:00Z">
              <w:r w:rsidR="00B17B16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471AC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471AC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7FBAFF09" w14:textId="4DFD1117" w:rsidR="002A48D8" w:rsidRPr="00597B9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DB48B6" w:rsidRDefault="00A92A78" w:rsidP="002A48D8">
            <w:pPr>
              <w:spacing w:after="200" w:line="276" w:lineRule="auto"/>
            </w:pPr>
            <w:hyperlink r:id="rId18" w:history="1">
              <w:r w:rsidR="002A48D8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1E361B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70FCD10B" w:rsidR="002A48D8" w:rsidRDefault="002A48D8" w:rsidP="002A48D8">
            <w:del w:id="34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50" w:author="Wigfall, Trevonte" w:date="2021-06-09T13:22:00Z">
              <w:del w:id="35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352" w:author="Wigfall, Trevonte" w:date="2021-06-20T23:55:00Z">
              <w:del w:id="35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35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6685CBC0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  <w:rPrChange w:id="35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5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5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5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5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u w:val="single"/>
                <w:rPrChange w:id="360" w:author="Wigfall, Trevonte" w:date="2021-06-09T13:21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 xml:space="preserve">TPPUI &amp; UIAPP </w:t>
            </w: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6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Servers: </w:t>
            </w:r>
          </w:p>
          <w:p w14:paraId="78C52ECB" w14:textId="00858184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6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6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6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7777777" w:rsidR="002A48D8" w:rsidRPr="004E0ED3" w:rsidRDefault="004E0ED3" w:rsidP="002A48D8">
            <w:pPr>
              <w:spacing w:after="200" w:line="276" w:lineRule="auto"/>
              <w:rPr>
                <w:u w:val="single"/>
                <w:rPrChange w:id="365" w:author="Wigfall, Trevonte" w:date="2021-06-09T13:21:00Z">
                  <w:rPr/>
                </w:rPrChange>
              </w:rPr>
            </w:pPr>
            <w:r w:rsidRPr="00B17B16">
              <w:rPr>
                <w:u w:val="single"/>
                <w:rPrChange w:id="366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u w:val="single"/>
                <w:rPrChange w:id="367" w:author="Wigfall, Trevonte" w:date="2021-06-09T13:21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B17B16">
              <w:rPr>
                <w:rPrChange w:id="36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B17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u w:val="single"/>
                <w:rPrChange w:id="369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/>
                <w:color w:val="000000"/>
                <w:sz w:val="22"/>
                <w:szCs w:val="22"/>
                <w:u w:val="single"/>
                <w:rPrChange w:id="370" w:author="Wigfall, Trevonte" w:date="2021-06-09T13:21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494B8367" w:rsidR="002A48D8" w:rsidRPr="004E0ED3" w:rsidRDefault="002A48D8" w:rsidP="002A48D8">
            <w:pPr>
              <w:rPr>
                <w:u w:val="single"/>
                <w:rPrChange w:id="371" w:author="Wigfall, Trevonte" w:date="2021-06-09T13:21:00Z">
                  <w:rPr/>
                </w:rPrChange>
              </w:rPr>
            </w:pPr>
            <w:del w:id="372" w:author="Wigfall, Trevonte" w:date="2021-06-09T13:22:00Z">
              <w:r w:rsidRPr="004E0ED3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7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74" w:author="Wigfall, Trevonte" w:date="2021-06-09T13:22:00Z">
              <w:del w:id="37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  <w:u w:val="single"/>
                  </w:rPr>
                  <w:delText xml:space="preserve">FRI </w:delText>
                </w:r>
              </w:del>
            </w:ins>
            <w:ins w:id="376" w:author="Wigfall, Trevonte" w:date="2021-06-20T23:55:00Z">
              <w:del w:id="37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  <w:u w:val="single"/>
                  </w:rPr>
                  <w:delText>6/11/21</w:delText>
                </w:r>
              </w:del>
            </w:ins>
            <w:ins w:id="37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>12/28/2021 00:00:00</w:t>
              </w:r>
            </w:ins>
          </w:p>
        </w:tc>
      </w:tr>
      <w:tr w:rsidR="002A48D8" w:rsidRPr="00692B5C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9D5420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692B5C" w:rsidRDefault="00A92A78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9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7538805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692B5C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28831F10" w:rsidR="002A48D8" w:rsidRDefault="002A48D8" w:rsidP="002A48D8">
            <w:del w:id="37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80" w:author="Wigfall, Trevonte" w:date="2021-06-09T13:22:00Z">
              <w:del w:id="38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382" w:author="Wigfall, Trevonte" w:date="2021-06-20T23:55:00Z">
              <w:del w:id="38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38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CA53FE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692B5C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0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268A73A4" w:rsidR="002A48D8" w:rsidRDefault="002A48D8" w:rsidP="002A48D8">
            <w:del w:id="38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86" w:author="Wigfall, Trevonte" w:date="2021-06-09T13:22:00Z">
              <w:del w:id="387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388" w:author="Wigfall, Trevonte" w:date="2021-06-20T23:55:00Z">
              <w:del w:id="389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390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67E316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49A6AFD1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AB3C9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645185E4" w:rsidR="002A48D8" w:rsidRPr="0065112C" w:rsidRDefault="002A48D8" w:rsidP="002A48D8">
            <w:pPr>
              <w:rPr>
                <w:strike/>
              </w:rPr>
            </w:pPr>
            <w:del w:id="39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92" w:author="Wigfall, Trevonte" w:date="2021-06-09T13:22:00Z">
              <w:del w:id="393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394" w:author="Wigfall, Trevonte" w:date="2021-06-20T23:55:00Z">
              <w:del w:id="395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396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A6C9EE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65112C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BA90056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79BD0ABA" w:rsidR="002A48D8" w:rsidRPr="0065112C" w:rsidRDefault="002A48D8" w:rsidP="002A48D8">
            <w:pPr>
              <w:rPr>
                <w:strike/>
              </w:rPr>
            </w:pPr>
            <w:del w:id="39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98" w:author="Wigfall, Trevonte" w:date="2021-06-09T13:22:00Z">
              <w:del w:id="399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00" w:author="Wigfall, Trevonte" w:date="2021-06-20T23:55:00Z">
              <w:del w:id="40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02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7ABB8EC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65112C" w:rsidRDefault="00A92A78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3" w:history="1">
                                <w:r w:rsidR="002A48D8" w:rsidRPr="0065112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C72036E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D4012C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3BB093A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2415F74D" w:rsidR="002A48D8" w:rsidRPr="0065112C" w:rsidRDefault="002A48D8" w:rsidP="002A48D8">
            <w:pPr>
              <w:rPr>
                <w:strike/>
              </w:rPr>
            </w:pPr>
            <w:del w:id="40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04" w:author="Wigfall, Trevonte" w:date="2021-06-09T13:22:00Z">
              <w:del w:id="40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06" w:author="Wigfall, Trevonte" w:date="2021-06-20T23:55:00Z">
              <w:del w:id="40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0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9950A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65112C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5CFDD085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53D16B80" w:rsidR="002A48D8" w:rsidRPr="0065112C" w:rsidRDefault="002A48D8" w:rsidP="002A48D8">
            <w:pPr>
              <w:rPr>
                <w:strike/>
              </w:rPr>
            </w:pPr>
            <w:del w:id="40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10" w:author="Wigfall, Trevonte" w:date="2021-06-09T13:22:00Z">
              <w:del w:id="41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12" w:author="Wigfall, Trevonte" w:date="2021-06-20T23:55:00Z">
              <w:del w:id="41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1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692B5C" w:rsidRDefault="00A92A7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692B5C" w:rsidRDefault="002A48D8" w:rsidP="002A48D8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11285855" w:rsidR="002A48D8" w:rsidRDefault="002A48D8" w:rsidP="002A48D8">
            <w:del w:id="41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16" w:author="Wigfall, Trevonte" w:date="2021-06-09T13:22:00Z">
              <w:del w:id="417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18" w:author="Wigfall, Trevonte" w:date="2021-06-20T23:55:00Z">
              <w:del w:id="419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20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692B5C" w:rsidRDefault="00A92A78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6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033B4EB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351C1397" w:rsidR="002A48D8" w:rsidRDefault="002A48D8" w:rsidP="002A48D8">
            <w:del w:id="42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22" w:author="Wigfall, Trevonte" w:date="2021-06-09T13:22:00Z">
              <w:del w:id="423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24" w:author="Wigfall, Trevonte" w:date="2021-06-20T23:55:00Z">
              <w:del w:id="425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26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: </w:t>
            </w:r>
          </w:p>
          <w:p w14:paraId="7A79227D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FA15E63" w14:textId="142D117F" w:rsidR="002A48D8" w:rsidRPr="00C71314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692B5C" w:rsidRDefault="00A92A7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648DF5D0" w:rsidR="002A48D8" w:rsidRDefault="002A48D8" w:rsidP="002A48D8">
            <w:del w:id="42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28" w:author="Wigfall, Trevonte" w:date="2021-06-09T13:22:00Z">
              <w:del w:id="429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30" w:author="Wigfall, Trevonte" w:date="2021-06-20T23:55:00Z">
              <w:del w:id="431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32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692B5C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B6B7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5E6641DF" w14:textId="77777777" w:rsidR="002A48D8" w:rsidRPr="00C71314" w:rsidRDefault="002A48D8" w:rsidP="002A48D8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lastRenderedPageBreak/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692B5C" w:rsidRDefault="00A92A78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F3 of claims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443FF45A" w:rsidR="002A48D8" w:rsidRDefault="002A48D8" w:rsidP="002A48D8">
            <w:del w:id="43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 xml:space="preserve">FRI 5/14/21  </w:delText>
              </w:r>
            </w:del>
            <w:ins w:id="434" w:author="Wigfall, Trevonte" w:date="2021-06-09T13:22:00Z">
              <w:del w:id="435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36" w:author="Wigfall, Trevonte" w:date="2021-06-20T23:55:00Z">
              <w:del w:id="437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38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B00850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B00850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20D052CB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05506D73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B00850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304F49C" w14:textId="7983925D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B00850" w:rsidRDefault="00A92A7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2A48D8" w:rsidRPr="00B00850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8D95919" w14:textId="77777777" w:rsidR="002A48D8" w:rsidRPr="00B00850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2377C151" w:rsidR="002A48D8" w:rsidRPr="00B00850" w:rsidRDefault="002A48D8" w:rsidP="002A48D8">
            <w:pPr>
              <w:rPr>
                <w:strike/>
              </w:rPr>
            </w:pPr>
            <w:del w:id="43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40" w:author="Wigfall, Trevonte" w:date="2021-06-09T13:22:00Z">
              <w:del w:id="441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42" w:author="Wigfall, Trevonte" w:date="2021-06-20T23:55:00Z">
              <w:del w:id="443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44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B00850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6E535C39" w14:textId="0F05D81E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  <w:p w14:paraId="4393B59C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B00850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B00850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B00850" w:rsidRDefault="00A92A7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2A48D8" w:rsidRPr="00B00850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6551A06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0F9AB872" w14:textId="77777777" w:rsidR="002A48D8" w:rsidRPr="00B00850" w:rsidRDefault="002A48D8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24E04A6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50533727" w:rsidR="002A48D8" w:rsidRPr="00B00850" w:rsidRDefault="002A48D8" w:rsidP="002A48D8">
            <w:pPr>
              <w:rPr>
                <w:strike/>
              </w:rPr>
            </w:pPr>
            <w:del w:id="44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46" w:author="Wigfall, Trevonte" w:date="2021-06-09T13:22:00Z">
              <w:del w:id="447" w:author="Trevonte Wigfall" w:date="2021-12-28T21:24:00Z">
                <w:r w:rsidR="004E0ED3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48" w:author="Wigfall, Trevonte" w:date="2021-06-20T23:55:00Z">
              <w:del w:id="449" w:author="Trevonte Wigfall" w:date="2021-12-28T21:24:00Z">
                <w:r w:rsidR="0022326E" w:rsidDel="00B17B16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50" w:author="Trevonte Wigfall" w:date="2021-12-28T21:24:00Z">
              <w:r w:rsidR="00B17B16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0329F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0329F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29F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0329F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0329FA" w:rsidRDefault="002A48D8" w:rsidP="002A48D8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8CD29B5" w:rsidR="002A48D8" w:rsidRPr="000329FA" w:rsidDel="00D468C9" w:rsidRDefault="002A48D8" w:rsidP="002A48D8">
            <w:pPr>
              <w:rPr>
                <w:del w:id="451" w:author="Wigfall, Trevonte" w:date="2021-07-06T17:29:00Z"/>
                <w:rFonts w:ascii="Calibri" w:hAnsi="Calibri"/>
                <w:strike/>
                <w:sz w:val="22"/>
                <w:szCs w:val="22"/>
              </w:rPr>
            </w:pPr>
            <w:del w:id="452" w:author="Wigfall, Trevonte" w:date="2021-07-06T17:29:00Z"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Perform App Compares using the templates in </w:delText>
              </w:r>
              <w:r w:rsidR="00DC01FB" w:rsidDel="00D468C9">
                <w:fldChar w:fldCharType="begin"/>
              </w:r>
              <w:r w:rsidR="00DC01FB" w:rsidDel="00D468C9">
                <w:delInstrText xml:space="preserve"> HYPERLINK "file:///\\\\VA33DWVFCT318.DEVAD.WELLPOINT.COM\\d$\\Scripts\\CXT_COMPARE_TEST\\Launchers\\%20" </w:delInstrText>
              </w:r>
              <w:r w:rsidR="00DC01FB" w:rsidDel="00D468C9">
                <w:fldChar w:fldCharType="separate"/>
              </w:r>
              <w:r w:rsidRPr="000329FA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delText>\\VA33DWVFCT318.DEVAD.WELLPOINT.COM\d$\Scripts\CXT_COMPARE_TEST\Launchers\</w:delText>
              </w:r>
              <w:r w:rsidR="00DC01FB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fldChar w:fldCharType="end"/>
              </w:r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BE2DD30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94C4B23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0329F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0329FA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3723C834" w:rsidR="002A48D8" w:rsidRPr="000329FA" w:rsidRDefault="002A48D8" w:rsidP="002A48D8">
            <w:pPr>
              <w:rPr>
                <w:strike/>
              </w:rPr>
            </w:pPr>
          </w:p>
        </w:tc>
      </w:tr>
      <w:tr w:rsidR="00031D44" w:rsidRPr="00031D44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031D44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0700F117" w14:textId="6CB752F6" w:rsidR="00B00850" w:rsidRPr="00031D44" w:rsidRDefault="00031D44" w:rsidP="00B008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4A2DA9FD" w14:textId="6E40AF78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031D44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42D84D12" w:rsidR="00031D44" w:rsidRPr="00031D44" w:rsidRDefault="00031D44" w:rsidP="00031D44">
            <w:pPr>
              <w:rPr>
                <w:strike/>
              </w:rPr>
            </w:pPr>
          </w:p>
        </w:tc>
      </w:tr>
      <w:tr w:rsidR="00031D44" w:rsidRPr="00692B5C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692B5C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692B5C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DE90F6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516E5A10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3D14726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6A6F8A5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4664AEB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6E7546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6E7546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B00850" w:rsidRDefault="00A92A78" w:rsidP="00031D4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031D44" w:rsidRPr="00B00850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4517D5D9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8D7E34D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B00850" w:rsidRDefault="00031D44" w:rsidP="00031D4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77777777" w:rsidR="00031D44" w:rsidRPr="00B00850" w:rsidRDefault="00031D44" w:rsidP="00031D44">
            <w:pPr>
              <w:rPr>
                <w:strike/>
              </w:rPr>
            </w:pPr>
          </w:p>
        </w:tc>
      </w:tr>
    </w:tbl>
    <w:p w14:paraId="5F421AC0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26D1CA10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3"/>
      <w:footerReference w:type="default" r:id="rId34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3DE5" w14:textId="77777777" w:rsidR="00B11042" w:rsidRDefault="00B11042">
      <w:r>
        <w:separator/>
      </w:r>
    </w:p>
  </w:endnote>
  <w:endnote w:type="continuationSeparator" w:id="0">
    <w:p w14:paraId="096494FF" w14:textId="77777777" w:rsidR="00B11042" w:rsidRDefault="00B1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AADD" w14:textId="77777777" w:rsidR="00B11042" w:rsidRDefault="00B11042">
      <w:r>
        <w:separator/>
      </w:r>
    </w:p>
  </w:footnote>
  <w:footnote w:type="continuationSeparator" w:id="0">
    <w:p w14:paraId="5DA0C6B0" w14:textId="77777777" w:rsidR="00B11042" w:rsidRDefault="00B1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A85B" w14:textId="77777777" w:rsidR="00A00E07" w:rsidRDefault="00A92A78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1987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3F4D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0445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D9C"/>
    <w:rsid w:val="00553F42"/>
    <w:rsid w:val="00554896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2E43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380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77A55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4B67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27B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2A78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1042"/>
    <w:rsid w:val="00B1217C"/>
    <w:rsid w:val="00B13F27"/>
    <w:rsid w:val="00B144A7"/>
    <w:rsid w:val="00B1544C"/>
    <w:rsid w:val="00B163F0"/>
    <w:rsid w:val="00B16732"/>
    <w:rsid w:val="00B174D0"/>
    <w:rsid w:val="00B17B16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8C9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01FB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6DED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A61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B17B16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collaborate.wellpoint.com/sites/Ent_Rel_Mgmt/Rel_Plan/Rel_Inv/Lists/Status%20Master/Release%20List.asp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6" Type="http://schemas.microsoft.com/office/2011/relationships/people" Target="people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7</Pages>
  <Words>958</Words>
  <Characters>13566</Characters>
  <Application>Microsoft Office Word</Application>
  <DocSecurity>0</DocSecurity>
  <Lines>113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14496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14</cp:revision>
  <cp:lastPrinted>2016-04-21T16:18:00Z</cp:lastPrinted>
  <dcterms:created xsi:type="dcterms:W3CDTF">2021-06-09T17:22:00Z</dcterms:created>
  <dcterms:modified xsi:type="dcterms:W3CDTF">2021-12-29T02:27:00Z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