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32B1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4033CB" w:rsidRPr="00597B9C" w14:paraId="56A8E87A" w14:textId="77777777" w:rsidTr="00E76AA0">
        <w:trPr>
          <w:trHeight w:val="438"/>
        </w:trPr>
        <w:tc>
          <w:tcPr>
            <w:tcW w:w="1728" w:type="dxa"/>
          </w:tcPr>
          <w:p w14:paraId="3BE78605" w14:textId="2746CBFE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0" w:name="Dropdown2"/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1" w:author="Wigfall, Trevonte" w:date="2021-06-07T17:29:00Z">
              <w:r w:rsidR="00C634D2" w:rsidRPr="00CF3229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2" w:author="Wigfall, Trevonte" w:date="2021-06-20T23:23:00Z">
              <w:r w:rsidR="002A5285" w:rsidRPr="00CF3229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3" w:author="Wigfall, Trevonte" w:date="2021-06-07T17:29:00Z">
              <w:r w:rsidRPr="009E3C96" w:rsidDel="00C634D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C0D3FDD" w14:textId="78A874C4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F3229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4" w:author="Wigfall, Trevonte" w:date="2021-06-07T17:29:00Z">
              <w:r w:rsidRPr="00CF3229" w:rsidDel="00C634D2">
                <w:rPr>
                  <w:rFonts w:ascii="Garamond" w:hAnsi="Garamond"/>
                  <w:b/>
                  <w:sz w:val="24"/>
                  <w:szCs w:val="24"/>
                </w:rPr>
                <w:delText>50</w:delText>
              </w:r>
            </w:del>
            <w:ins w:id="5" w:author="Wigfall, Trevonte" w:date="2021-06-07T17:29:00Z">
              <w:del w:id="6" w:author="Trevonte Wigfall" w:date="2021-12-28T21:28:00Z">
                <w:r w:rsidR="00C634D2" w:rsidRPr="00CF3229" w:rsidDel="003D1FE5">
                  <w:rPr>
                    <w:rFonts w:ascii="Garamond" w:hAnsi="Garamond"/>
                    <w:b/>
                    <w:sz w:val="24"/>
                    <w:szCs w:val="24"/>
                  </w:rPr>
                  <w:delText>51.</w:delText>
                </w:r>
              </w:del>
            </w:ins>
            <w:ins w:id="7" w:author="Wigfall, Trevonte" w:date="2021-06-20T23:23:00Z">
              <w:del w:id="8" w:author="Trevonte Wigfall" w:date="2021-12-28T21:28:00Z">
                <w:r w:rsidR="002A5285" w:rsidRPr="00CF3229" w:rsidDel="003D1FE5">
                  <w:rPr>
                    <w:rFonts w:ascii="Garamond" w:hAnsi="Garamond"/>
                    <w:b/>
                    <w:sz w:val="24"/>
                    <w:szCs w:val="24"/>
                  </w:rPr>
                  <w:delText>1</w:delText>
                </w:r>
              </w:del>
            </w:ins>
            <w:ins w:id="9" w:author="Trevonte Wigfall" w:date="2021-12-28T21:28:00Z">
              <w:r w:rsidR="003D1FE5">
                <w:rPr>
                  <w:rFonts w:ascii="Garamond" w:hAnsi="Garamond"/>
                  <w:b/>
                  <w:sz w:val="24"/>
                  <w:szCs w:val="24"/>
                </w:rPr>
                <w:t>56</w:t>
              </w:r>
            </w:ins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7D727" w14:textId="77777777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BE5D327" w14:textId="77777777" w:rsidR="004033CB" w:rsidRPr="00597B9C" w:rsidRDefault="004033CB" w:rsidP="004033C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0"/>
        <w:tc>
          <w:tcPr>
            <w:tcW w:w="2232" w:type="dxa"/>
          </w:tcPr>
          <w:p w14:paraId="7AE24CCA" w14:textId="04E26F4E" w:rsidR="004033CB" w:rsidRPr="00597B9C" w:rsidRDefault="004033CB" w:rsidP="004033CB">
            <w:pPr>
              <w:tabs>
                <w:tab w:val="left" w:pos="1245"/>
              </w:tabs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QA-8Q</w:t>
            </w:r>
            <w:r>
              <w:rPr>
                <w:rFonts w:ascii="Garamond" w:hAnsi="Garamond"/>
                <w:b/>
                <w:sz w:val="24"/>
                <w:szCs w:val="24"/>
              </w:rPr>
              <w:tab/>
            </w:r>
          </w:p>
        </w:tc>
      </w:tr>
    </w:tbl>
    <w:p w14:paraId="28EB7D58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6D345775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21"/>
        <w:gridCol w:w="818"/>
        <w:gridCol w:w="2327"/>
        <w:gridCol w:w="719"/>
        <w:gridCol w:w="812"/>
        <w:gridCol w:w="90"/>
        <w:gridCol w:w="4677"/>
        <w:gridCol w:w="1078"/>
        <w:gridCol w:w="1619"/>
      </w:tblGrid>
      <w:tr w:rsidR="00D43747" w:rsidRPr="00597B9C" w14:paraId="45D18A62" w14:textId="77777777" w:rsidTr="00D001FB">
        <w:tc>
          <w:tcPr>
            <w:tcW w:w="5000" w:type="pct"/>
            <w:gridSpan w:val="10"/>
            <w:shd w:val="clear" w:color="auto" w:fill="E6E6E6"/>
          </w:tcPr>
          <w:p w14:paraId="0C0C1014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FD7D4A" w:rsidRPr="00597B9C" w14:paraId="06AAAAE8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2B6B782" w14:textId="171FACDF" w:rsidR="00FD7D4A" w:rsidRPr="00826835" w:rsidRDefault="009B027F" w:rsidP="00FD7D4A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GBCXT08Q</w:t>
            </w:r>
          </w:p>
        </w:tc>
      </w:tr>
      <w:tr w:rsidR="00FD7D4A" w:rsidRPr="00597B9C" w14:paraId="16D04D75" w14:textId="77777777" w:rsidTr="00D001FB">
        <w:tc>
          <w:tcPr>
            <w:tcW w:w="5000" w:type="pct"/>
            <w:gridSpan w:val="10"/>
            <w:shd w:val="clear" w:color="auto" w:fill="E6E6E6"/>
          </w:tcPr>
          <w:p w14:paraId="5C6B2DFE" w14:textId="77777777" w:rsidR="00FD7D4A" w:rsidRPr="00597B9C" w:rsidRDefault="00FD7D4A" w:rsidP="00FD7D4A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FD7D4A" w:rsidRPr="00597B9C" w14:paraId="7D1AA20A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F9DFC7F" w14:textId="77777777" w:rsidR="004033CB" w:rsidRPr="00DB1E32" w:rsidRDefault="004033CB" w:rsidP="004033CB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AEC86C6" w14:textId="073CCFA4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EFB56D7" w14:textId="77777777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B3F21CA" w14:textId="398B1DAE" w:rsidR="004033CB" w:rsidRPr="00A7251D" w:rsidRDefault="004033CB" w:rsidP="004033C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663DF">
              <w:rPr>
                <w:rFonts w:asciiTheme="minorHAnsi" w:hAnsiTheme="minorHAnsi" w:cstheme="minorHAnsi"/>
                <w:b/>
                <w:bCs/>
                <w:sz w:val="24"/>
                <w:szCs w:val="24"/>
                <w:rPrChange w:id="10" w:author="Wigfall, Trevonte" w:date="2021-07-01T13:19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  <w:t xml:space="preserve">13. </w:t>
            </w:r>
            <w:del w:id="11" w:author="Trevonte Wigfall" w:date="2021-12-28T21:28:00Z">
              <w:r w:rsidRPr="001663DF" w:rsidDel="003D1FE5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2" w:author="Wigfall, Trevonte" w:date="2021-07-01T13:19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 xml:space="preserve">Use </w:delText>
              </w:r>
            </w:del>
            <w:ins w:id="13" w:author="Wigfall, Trevonte" w:date="2021-06-09T13:16:00Z">
              <w:del w:id="14" w:author="Trevonte Wigfall" w:date="2021-12-28T21:28:00Z">
                <w:r w:rsidR="001A43AA" w:rsidRPr="00A7251D" w:rsidDel="003D1FE5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SNOW-44414</w:delText>
                </w:r>
              </w:del>
            </w:ins>
            <w:ins w:id="15" w:author="Wigfall, Trevonte" w:date="2021-06-20T23:24:00Z">
              <w:r w:rsidR="002A5285" w:rsidRPr="00A7251D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 </w:t>
              </w:r>
            </w:ins>
            <w:del w:id="16" w:author="Wigfall, Trevonte" w:date="2021-06-09T13:16:00Z">
              <w:r w:rsidRPr="00A7251D" w:rsidDel="001A43AA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delText xml:space="preserve">SNOW-43839 </w:delText>
              </w:r>
            </w:del>
            <w:r w:rsidRPr="00A7251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 file:</w:t>
            </w:r>
          </w:p>
          <w:p w14:paraId="20001841" w14:textId="0609968F" w:rsidR="004033CB" w:rsidRPr="008F5FE5" w:rsidDel="00344803" w:rsidRDefault="004033CB" w:rsidP="004033CB">
            <w:pPr>
              <w:rPr>
                <w:del w:id="17" w:author="Wigfall, Trevonte" w:date="2021-07-06T17:30:00Z"/>
                <w:rFonts w:asciiTheme="minorHAnsi" w:hAnsiTheme="minorHAnsi" w:cstheme="minorHAnsi"/>
                <w:b/>
                <w:sz w:val="24"/>
                <w:szCs w:val="24"/>
              </w:rPr>
            </w:pPr>
            <w:del w:id="18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3EAF2F3C" w14:textId="0C988E77" w:rsidR="004033CB" w:rsidRPr="00433686" w:rsidDel="00344803" w:rsidRDefault="004033CB" w:rsidP="004033CB">
            <w:pPr>
              <w:rPr>
                <w:del w:id="19" w:author="Wigfall, Trevonte" w:date="2021-07-06T17:3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20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344803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61B3DE6C" w14:textId="539E2453" w:rsidR="004033CB" w:rsidRPr="00DB1E32" w:rsidRDefault="004033CB" w:rsidP="004033C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del w:id="21" w:author="Wigfall, Trevonte" w:date="2021-07-06T17:30:00Z">
              <w:r w:rsidDel="00344803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15F54311" w14:textId="5B249AE8" w:rsidR="00FD7D4A" w:rsidRPr="001663DF" w:rsidRDefault="001663DF" w:rsidP="003701B2">
            <w:pPr>
              <w:rPr>
                <w:rFonts w:ascii="Garamond" w:hAnsi="Garamond"/>
                <w:b/>
                <w:smallCaps/>
                <w:rPrChange w:id="22" w:author="Wigfall, Trevonte" w:date="2021-07-01T13:19:00Z">
                  <w:rPr>
                    <w:rFonts w:ascii="Garamond" w:hAnsi="Garamond"/>
                    <w:smallCaps/>
                  </w:rPr>
                </w:rPrChange>
              </w:rPr>
            </w:pPr>
            <w:ins w:id="23" w:author="Wigfall, Trevonte" w:date="2021-07-01T13:19:00Z">
              <w:r w:rsidRPr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13-19. </w:t>
              </w:r>
              <w:del w:id="24" w:author="Trevonte Wigfall" w:date="2021-12-28T21:28:00Z">
                <w:r w:rsidRPr="001663DF" w:rsidDel="003D1FE5">
                  <w:rPr>
                    <w:rFonts w:asciiTheme="minorHAnsi" w:hAnsiTheme="minorHAnsi" w:cstheme="minorHAnsi"/>
                    <w:b/>
                    <w:sz w:val="24"/>
                    <w:szCs w:val="24"/>
                  </w:rPr>
                  <w:delText>Use SNOW-44414</w:delText>
                </w:r>
              </w:del>
            </w:ins>
            <w:del w:id="25" w:author="Wigfall, Trevonte" w:date="2021-07-01T13:19:00Z">
              <w:r w:rsidR="004033CB" w:rsidRPr="001663DF" w:rsidDel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14-21 </w:delText>
              </w:r>
            </w:del>
            <w:del w:id="26" w:author="Wigfall, Trevonte" w:date="2021-07-01T00:23:00Z">
              <w:r w:rsidR="004033CB" w:rsidRPr="001663DF" w:rsidDel="00721014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u</w:delText>
              </w:r>
            </w:del>
            <w:del w:id="27" w:author="Wigfall, Trevonte" w:date="2021-07-01T13:19:00Z">
              <w:r w:rsidR="004033CB" w:rsidRPr="001663DF" w:rsidDel="001663DF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se </w:delText>
              </w:r>
            </w:del>
            <w:del w:id="28" w:author="Wigfall, Trevonte" w:date="2021-06-09T13:16:00Z">
              <w:r w:rsidR="004033CB" w:rsidRPr="001663DF" w:rsidDel="001A43AA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FD7D4A" w:rsidRPr="00597B9C" w14:paraId="54560086" w14:textId="77777777" w:rsidTr="00D001FB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01C742B0" w14:textId="77777777" w:rsidR="00FD7D4A" w:rsidRPr="00597B9C" w:rsidRDefault="00FD7D4A" w:rsidP="00FD7D4A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FD7D4A" w:rsidRPr="00597B9C" w14:paraId="121348EA" w14:textId="77777777" w:rsidTr="00D001FB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025F036E" w14:textId="77777777" w:rsidR="00FD7D4A" w:rsidRPr="00597B9C" w:rsidRDefault="00FD7D4A" w:rsidP="00FD7D4A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FD7D4A" w:rsidRPr="00597B9C" w14:paraId="0253CED2" w14:textId="77777777" w:rsidTr="00E67CEA"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08E0E419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69B4835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2DEAC6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949FB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C138ED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41B1D46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5E2F7539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5DB0EFCF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ECCBD0" w14:textId="77777777" w:rsidR="00FD7D4A" w:rsidRPr="00597B9C" w:rsidRDefault="00FD7D4A" w:rsidP="00FD7D4A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FD7D4A" w:rsidRPr="00597B9C" w14:paraId="7F44FAAA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432031D" w14:textId="77777777" w:rsidR="00FD7D4A" w:rsidRPr="0068217B" w:rsidRDefault="00FD7D4A" w:rsidP="00FD7D4A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DAE4B8C" w14:textId="77777777" w:rsidR="00FD7D4A" w:rsidRPr="004317D4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952CCC" w14:textId="77777777" w:rsidR="00FD7D4A" w:rsidRPr="004317D4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E48086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C237C88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D3DCE" w14:textId="77777777" w:rsidR="00FD7D4A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1E8DDDA" w14:textId="77777777" w:rsidR="00FD7D4A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93E21D" w14:textId="77777777" w:rsidR="00FD7D4A" w:rsidRPr="007301A9" w:rsidRDefault="00FD7D4A" w:rsidP="00FD7D4A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5D565E48" w14:textId="77777777" w:rsidR="00FD7D4A" w:rsidRDefault="00FD7D4A" w:rsidP="00FD7D4A">
            <w:pPr>
              <w:spacing w:after="200" w:line="276" w:lineRule="auto"/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56BD1C9" w14:textId="77777777" w:rsidR="00FD7D4A" w:rsidRDefault="00FD7D4A" w:rsidP="00FD7D4A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5BFFDC" w14:textId="10D077B7" w:rsidR="00FD7D4A" w:rsidRDefault="004033CB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9" w:author="Wigfall, Trevonte" w:date="2021-06-07T17:28:00Z">
              <w:r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0" w:author="Wigfall, Trevonte" w:date="2021-06-07T17:29:00Z">
              <w:del w:id="31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32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  <w:p w14:paraId="78736DB7" w14:textId="60235528" w:rsidR="00FD7D4A" w:rsidRPr="00B00053" w:rsidRDefault="00FD7D4A" w:rsidP="00FD7D4A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Start time </w:t>
            </w:r>
            <w:r w:rsidR="004033CB">
              <w:rPr>
                <w:rFonts w:asciiTheme="minorHAnsi" w:hAnsiTheme="minorHAnsi"/>
                <w:b/>
                <w:sz w:val="22"/>
                <w:szCs w:val="22"/>
              </w:rPr>
              <w:t>12</w:t>
            </w:r>
            <w:r w:rsidR="009B027F">
              <w:rPr>
                <w:rFonts w:asciiTheme="minorHAnsi" w:hAnsiTheme="minorHAnsi"/>
                <w:b/>
                <w:sz w:val="22"/>
                <w:szCs w:val="22"/>
              </w:rPr>
              <w:t>:00p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m</w:t>
            </w:r>
          </w:p>
        </w:tc>
      </w:tr>
      <w:tr w:rsidR="004033CB" w:rsidRPr="00597B9C" w14:paraId="386DADF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4514F43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0E5A686D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64E215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421A37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CF4A0FA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D046FF" w14:textId="77777777" w:rsidR="004033CB" w:rsidRPr="004317D4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4409CF9" w14:textId="77777777" w:rsidR="004033CB" w:rsidRPr="004317D4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D2CB81" w14:textId="77777777" w:rsidR="004033CB" w:rsidRPr="00432652" w:rsidRDefault="003D1FE5" w:rsidP="004033CB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4033CB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AD605E7" w14:textId="77777777" w:rsidR="004033CB" w:rsidRPr="004317D4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FAD5A49" w14:textId="5C85B729" w:rsidR="004033CB" w:rsidRDefault="004033CB" w:rsidP="004033CB">
            <w:del w:id="33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4" w:author="Wigfall, Trevonte" w:date="2021-06-07T17:29:00Z">
              <w:del w:id="35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36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0BDA9731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2B7918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7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757D09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EA5985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79184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A5819C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4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F6A166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47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E9B034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00"/>
                <w:sz w:val="22"/>
                <w:szCs w:val="22"/>
                <w:rPrChange w:id="48" w:author="Wigfall, Trevonte" w:date="2021-06-07T17:21:00Z">
                  <w:rPr>
                    <w:rFonts w:ascii="Arial" w:hAnsi="Arial" w:cs="Arial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strike/>
                <w:rPrChange w:id="49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50" w:author="Wigfall, Trevonte" w:date="2021-06-07T17:21:00Z">
                  <w:rPr/>
                </w:rPrChange>
              </w:rPr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 w:rsidRPr="00C634D2">
              <w:rPr>
                <w:strike/>
                <w:rPrChange w:id="51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52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Update RM </w:t>
            </w:r>
            <w:proofErr w:type="spellStart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53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spreadhsheet</w:t>
            </w:r>
            <w:proofErr w:type="spellEnd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54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 the change effort had </w:t>
            </w:r>
            <w:proofErr w:type="spellStart"/>
            <w:proofErr w:type="gramStart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55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begin</w:t>
            </w:r>
            <w:proofErr w:type="spellEnd"/>
            <w:proofErr w:type="gramEnd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56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 (PROD MW Only)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57" w:author="Wigfall, Trevonte" w:date="2021-06-07T17:21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719855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Spreadsheet Updated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91E561E" w14:textId="5E3CC606" w:rsidR="004033CB" w:rsidRPr="00C634D2" w:rsidRDefault="004033CB" w:rsidP="004033CB">
            <w:pPr>
              <w:rPr>
                <w:strike/>
                <w:rPrChange w:id="60" w:author="Wigfall, Trevonte" w:date="2021-06-07T17:21:00Z">
                  <w:rPr/>
                </w:rPrChange>
              </w:rPr>
            </w:pPr>
            <w:del w:id="61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62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63" w:author="Wigfall, Trevonte" w:date="2021-06-07T17:29:00Z">
              <w:del w:id="64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65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090E2A99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BE6E18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367EB9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C6B68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547636" w14:textId="64A9D8E8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ReportingServer</w:t>
            </w:r>
            <w:proofErr w:type="spellEnd"/>
          </w:p>
          <w:p w14:paraId="0147DF6C" w14:textId="7DD4B828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52D1A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7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40EB73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77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95778A" w14:textId="77777777" w:rsidR="004033CB" w:rsidRPr="00C634D2" w:rsidRDefault="001A43AA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78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79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80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C634D2">
              <w:rPr>
                <w:strike/>
                <w:rPrChange w:id="81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82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Run Reporting Server Pre-Checks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83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717BE0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Check successful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E1E4AB" w14:textId="38E9039F" w:rsidR="004033CB" w:rsidRPr="00C634D2" w:rsidRDefault="004033CB" w:rsidP="004033CB">
            <w:pPr>
              <w:rPr>
                <w:strike/>
                <w:rPrChange w:id="86" w:author="Wigfall, Trevonte" w:date="2021-06-07T17:21:00Z">
                  <w:rPr/>
                </w:rPrChange>
              </w:rPr>
            </w:pPr>
            <w:del w:id="87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88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89" w:author="Wigfall, Trevonte" w:date="2021-06-07T17:29:00Z">
              <w:del w:id="90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91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125DD1D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F84E51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9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285524A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6B11C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5B83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(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cxtTpicFac</w:t>
            </w:r>
            <w:proofErr w:type="spell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&lt;env&gt;):</w:t>
            </w:r>
          </w:p>
          <w:p w14:paraId="25C9D7CD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101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102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688C9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0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4E5804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06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75EE77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07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08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09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10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11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TPIC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12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0E4A358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FF558D5" w14:textId="49861BE5" w:rsidR="004033CB" w:rsidRPr="00C634D2" w:rsidRDefault="004033CB" w:rsidP="004033CB">
            <w:pPr>
              <w:rPr>
                <w:strike/>
                <w:rPrChange w:id="115" w:author="Wigfall, Trevonte" w:date="2021-06-07T17:21:00Z">
                  <w:rPr/>
                </w:rPrChange>
              </w:rPr>
            </w:pPr>
            <w:del w:id="116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17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18" w:author="Wigfall, Trevonte" w:date="2021-06-07T17:29:00Z">
              <w:del w:id="119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120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167E86" w14:paraId="19DE9B7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4475B7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21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08C35C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F7D575" w14:textId="77777777" w:rsidR="004033CB" w:rsidRPr="00C634D2" w:rsidRDefault="004033CB" w:rsidP="004033CB">
            <w:pPr>
              <w:rPr>
                <w:strike/>
                <w:rPrChange w:id="123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4ABE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TPPUI (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cxtTppuiFac</w:t>
            </w:r>
            <w:proofErr w:type="spell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&lt;env&gt;):</w:t>
            </w:r>
          </w:p>
          <w:p w14:paraId="4F03211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A6D4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3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3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EDE9CB8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3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35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F48F0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36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37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38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39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40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TPPUI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41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A0DF009" w14:textId="77777777" w:rsidR="004033CB" w:rsidRPr="00C634D2" w:rsidRDefault="004033CB" w:rsidP="004033CB">
            <w:pPr>
              <w:rPr>
                <w:strike/>
                <w:rPrChange w:id="142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63BE62BB" w14:textId="4E345AA4" w:rsidR="004033CB" w:rsidRPr="00C634D2" w:rsidRDefault="004033CB" w:rsidP="004033CB">
            <w:pPr>
              <w:rPr>
                <w:strike/>
                <w:rPrChange w:id="144" w:author="Wigfall, Trevonte" w:date="2021-06-07T17:21:00Z">
                  <w:rPr/>
                </w:rPrChange>
              </w:rPr>
            </w:pPr>
            <w:del w:id="145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46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47" w:author="Wigfall, Trevonte" w:date="2021-06-07T17:29:00Z">
              <w:del w:id="148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149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167E86" w14:paraId="3490B08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BFFF869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50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75E97A2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FF47B7" w14:textId="77777777" w:rsidR="004033CB" w:rsidRPr="00C634D2" w:rsidRDefault="004033CB" w:rsidP="004033CB">
            <w:pPr>
              <w:rPr>
                <w:strike/>
                <w:rPrChange w:id="152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6EF78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 (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7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cxtUIAPPFac</w:t>
            </w:r>
            <w:proofErr w:type="spell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8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&lt;env&gt;):</w:t>
            </w:r>
          </w:p>
          <w:p w14:paraId="001B74F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59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160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265DF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61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62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1EADC74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63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64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181819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65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66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67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68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69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Suspend all nodes from UIAPP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70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9613546" w14:textId="77777777" w:rsidR="004033CB" w:rsidRPr="00C634D2" w:rsidRDefault="004033CB" w:rsidP="004033CB">
            <w:pPr>
              <w:rPr>
                <w:strike/>
                <w:rPrChange w:id="171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1458F21" w14:textId="3E549712" w:rsidR="004033CB" w:rsidRPr="00C634D2" w:rsidRDefault="004033CB" w:rsidP="004033CB">
            <w:pPr>
              <w:rPr>
                <w:strike/>
                <w:rPrChange w:id="173" w:author="Wigfall, Trevonte" w:date="2021-06-07T17:21:00Z">
                  <w:rPr/>
                </w:rPrChange>
              </w:rPr>
            </w:pPr>
            <w:del w:id="174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175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176" w:author="Wigfall, Trevonte" w:date="2021-06-07T17:29:00Z">
              <w:del w:id="177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178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167E86" w14:paraId="7121BB4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DD0956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17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35FFE43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0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E2BF03" w14:textId="77777777" w:rsidR="004033CB" w:rsidRPr="00C634D2" w:rsidRDefault="004033CB" w:rsidP="004033CB">
            <w:pPr>
              <w:rPr>
                <w:strike/>
                <w:rPrChange w:id="181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2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3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C6B64B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4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5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C3 (cxtC3Fac&lt;env&gt;):</w:t>
            </w:r>
          </w:p>
          <w:p w14:paraId="574C642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86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187" w:author="Wigfall, Trevonte" w:date="2021-06-07T17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AA8D86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8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89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041C5B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90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191" w:author="Wigfall, Trevonte" w:date="2021-06-07T17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C09E42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92" w:author="Wigfall, Trevonte" w:date="2021-06-07T17:21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193" w:author="Wigfall, Trevonte" w:date="2021-06-07T17:21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194" w:author="Wigfall, Trevonte" w:date="2021-06-07T17:21:00Z">
                  <w:rPr/>
                </w:rPrChange>
              </w:rPr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C634D2">
              <w:rPr>
                <w:strike/>
                <w:rPrChange w:id="195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96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Suspend all nodes from </w:t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rPrChange w:id="197" w:author="Wigfall, Trevonte" w:date="2021-06-07T17:21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</w:rPr>
                </w:rPrChange>
              </w:rPr>
              <w:t>C3</w:t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98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load balancer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199" w:author="Wigfall, Trevonte" w:date="2021-06-07T17:21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12842398" w14:textId="77777777" w:rsidR="004033CB" w:rsidRPr="00C634D2" w:rsidRDefault="004033CB" w:rsidP="004033CB">
            <w:pPr>
              <w:rPr>
                <w:strike/>
                <w:rPrChange w:id="200" w:author="Wigfall, Trevonte" w:date="2021-06-07T17:21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01" w:author="Wigfall, Trevonte" w:date="2021-06-07T17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2563AFC" w14:textId="42E09F85" w:rsidR="004033CB" w:rsidRPr="00C634D2" w:rsidRDefault="004033CB" w:rsidP="004033CB">
            <w:pPr>
              <w:rPr>
                <w:strike/>
                <w:rPrChange w:id="202" w:author="Wigfall, Trevonte" w:date="2021-06-07T17:21:00Z">
                  <w:rPr/>
                </w:rPrChange>
              </w:rPr>
            </w:pPr>
            <w:del w:id="203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04" w:author="Wigfall, Trevonte" w:date="2021-06-07T17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05" w:author="Wigfall, Trevonte" w:date="2021-06-07T17:29:00Z">
              <w:del w:id="206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207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976565" w14:paraId="1A9A6B5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61B463A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4F61DD09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69846C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A217E" w14:textId="77777777" w:rsidR="004033CB" w:rsidRPr="004473D0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B394CC" w14:textId="77777777" w:rsidR="004033CB" w:rsidRPr="00976565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602E87" w14:textId="77777777" w:rsidR="004033CB" w:rsidRPr="00976565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E5C868" w14:textId="77777777" w:rsidR="004033CB" w:rsidRPr="00976565" w:rsidRDefault="003D1FE5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9" w:history="1">
              <w:r w:rsidR="004033CB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046360B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0940BEE" w14:textId="67299FB4" w:rsidR="004033CB" w:rsidRDefault="004033CB" w:rsidP="004033CB">
            <w:del w:id="208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09" w:author="Wigfall, Trevonte" w:date="2021-06-07T17:29:00Z">
              <w:del w:id="210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211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FB3EB3" w14:paraId="65B228B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1141C0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6B842051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6D8B338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60457D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66D3B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8A93958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09A555" w14:textId="77777777" w:rsidR="004033CB" w:rsidRPr="00FB3EB3" w:rsidRDefault="003D1FE5" w:rsidP="004033CB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Archive or </w:t>
              </w:r>
              <w:proofErr w:type="gramStart"/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Delete</w:t>
              </w:r>
              <w:proofErr w:type="gramEnd"/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the existing CXT logs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101888D8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8468D94" w14:textId="776E8D24" w:rsidR="004033CB" w:rsidRDefault="004033CB" w:rsidP="004033CB">
            <w:del w:id="212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213" w:author="Wigfall, Trevonte" w:date="2021-06-07T17:29:00Z">
              <w:del w:id="214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215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FB3EB3" w14:paraId="65913272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7ED0553B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16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</w:tcBorders>
          </w:tcPr>
          <w:p w14:paraId="1962C27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7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CAA61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8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19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20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52CB47" w14:textId="73719135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21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222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4D0D47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23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24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033642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25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26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45572C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27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strike/>
                <w:rPrChange w:id="228" w:author="Wigfall, Trevonte" w:date="2021-06-07T17:22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229" w:author="Wigfall, Trevonte" w:date="2021-06-07T17:22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C634D2">
              <w:rPr>
                <w:strike/>
                <w:rPrChange w:id="230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31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Backup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32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402DFA9E" w14:textId="77777777" w:rsidR="004033CB" w:rsidRPr="00C634D2" w:rsidRDefault="004033CB" w:rsidP="004033CB">
            <w:pPr>
              <w:rPr>
                <w:strike/>
                <w:rPrChange w:id="233" w:author="Wigfall, Trevonte" w:date="2021-06-07T17:22:00Z">
                  <w:rPr/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F44BC0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34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35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Files backed up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D0AE21C" w14:textId="37D16723" w:rsidR="004033CB" w:rsidRPr="00C634D2" w:rsidRDefault="004033CB" w:rsidP="004033CB">
            <w:pPr>
              <w:rPr>
                <w:strike/>
                <w:rPrChange w:id="236" w:author="Wigfall, Trevonte" w:date="2021-06-07T17:22:00Z">
                  <w:rPr/>
                </w:rPrChange>
              </w:rPr>
            </w:pPr>
            <w:del w:id="237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38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39" w:author="Wigfall, Trevonte" w:date="2021-06-07T17:29:00Z">
              <w:del w:id="240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241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3024B8" w14:paraId="6A18F51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3D4C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42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4615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3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35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4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5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6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B3366" w14:textId="66DC923E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7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248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FBC4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49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50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C82D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51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52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59E4" w14:textId="77777777" w:rsidR="004033CB" w:rsidRPr="00C634D2" w:rsidRDefault="001A43AA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53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strike/>
                <w:rPrChange w:id="254" w:author="Wigfall, Trevonte" w:date="2021-06-07T17:22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255" w:author="Wigfall, Trevonte" w:date="2021-06-07T17:22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C634D2">
              <w:rPr>
                <w:strike/>
                <w:rPrChange w:id="256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proofErr w:type="spellStart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57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UNinstall</w:t>
            </w:r>
            <w:proofErr w:type="spellEnd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58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 Custom Release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259" w:author="Wigfall, Trevonte" w:date="2021-06-07T17:22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</w:p>
          <w:p w14:paraId="26AE36E7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60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047D02CE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61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45DE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62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63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Custom applicati</w:t>
            </w: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64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lastRenderedPageBreak/>
              <w:t>on removed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35DB" w14:textId="17B5E2FB" w:rsidR="004033CB" w:rsidRPr="00C634D2" w:rsidRDefault="004033CB" w:rsidP="004033CB">
            <w:pPr>
              <w:rPr>
                <w:strike/>
                <w:rPrChange w:id="265" w:author="Wigfall, Trevonte" w:date="2021-06-07T17:22:00Z">
                  <w:rPr/>
                </w:rPrChange>
              </w:rPr>
            </w:pPr>
            <w:del w:id="266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67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lastRenderedPageBreak/>
                <w:delText>THURS 5/6/21</w:delText>
              </w:r>
            </w:del>
            <w:ins w:id="268" w:author="Wigfall, Trevonte" w:date="2021-06-07T17:29:00Z">
              <w:del w:id="269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270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3024B8" w14:paraId="34EBCA9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7B9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271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7246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2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E11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3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4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5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BEEC7" w14:textId="36E33542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6" w:author="Wigfall, Trevonte" w:date="2021-06-07T17:2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277" w:author="Wigfall, Trevonte" w:date="2021-06-07T17:22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All Servers: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408A8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78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79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EFFF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80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281" w:author="Wigfall, Trevonte" w:date="2021-06-07T17:2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4033CB" w:rsidRPr="00C634D2" w14:paraId="6191B88B" w14:textId="77777777" w:rsidTr="00D001FB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FD0BF" w14:textId="77777777" w:rsidR="004033CB" w:rsidRPr="00C634D2" w:rsidRDefault="001A43AA" w:rsidP="004033CB">
                  <w:pPr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rPrChange w:id="282" w:author="Wigfall, Trevonte" w:date="2021-06-07T17:22:00Z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r w:rsidRPr="00C634D2">
                    <w:rPr>
                      <w:strike/>
                      <w:rPrChange w:id="283" w:author="Wigfall, Trevonte" w:date="2021-06-07T17:22:00Z">
                        <w:rPr/>
                      </w:rPrChange>
                    </w:rPr>
                    <w:fldChar w:fldCharType="begin"/>
                  </w:r>
                  <w:r w:rsidRPr="00C634D2">
                    <w:rPr>
                      <w:strike/>
                      <w:rPrChange w:id="284" w:author="Wigfall, Trevonte" w:date="2021-06-07T17:22:00Z">
                        <w:rPr/>
                      </w:rPrChange>
                    </w:rPr>
                    <w:instrText xml:space="preserve"> HYPERLINK "file:///\\\\agpcorp\\apps\\Local\\EMT\\COTS\\McKesson\\ClaimsXten\\v6.0\\Docs%20%20(Internal)\\CXT_Installation_Guide-Custom_Release_AUTOMATED.docx" </w:instrText>
                  </w:r>
                  <w:r w:rsidRPr="00C634D2">
                    <w:rPr>
                      <w:strike/>
                      <w:rPrChange w:id="285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separate"/>
                  </w:r>
                  <w:r w:rsidR="004033CB" w:rsidRPr="00C634D2">
                    <w:rPr>
                      <w:rStyle w:val="Hyperlink"/>
                      <w:rFonts w:ascii="Arial" w:hAnsi="Arial" w:cs="Arial"/>
                      <w:b/>
                      <w:strike/>
                      <w:sz w:val="24"/>
                      <w:szCs w:val="24"/>
                      <w:rPrChange w:id="286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t>Install Custom Release</w:t>
                  </w:r>
                  <w:r w:rsidRPr="00C634D2">
                    <w:rPr>
                      <w:rStyle w:val="Hyperlink"/>
                      <w:rFonts w:ascii="Arial" w:hAnsi="Arial" w:cs="Arial"/>
                      <w:b/>
                      <w:strike/>
                      <w:sz w:val="24"/>
                      <w:szCs w:val="24"/>
                      <w:rPrChange w:id="287" w:author="Wigfall, Trevonte" w:date="2021-06-07T17:22:00Z">
                        <w:rPr>
                          <w:rStyle w:val="Hyperlink"/>
                          <w:rFonts w:ascii="Arial" w:hAnsi="Arial" w:cs="Arial"/>
                          <w:b/>
                          <w:sz w:val="24"/>
                          <w:szCs w:val="24"/>
                        </w:rPr>
                      </w:rPrChange>
                    </w:rPr>
                    <w:fldChar w:fldCharType="end"/>
                  </w:r>
                  <w:r w:rsidR="004033CB" w:rsidRPr="00C634D2">
                    <w:rPr>
                      <w:rFonts w:ascii="Calibri" w:hAnsi="Calibri"/>
                      <w:strike/>
                      <w:noProof/>
                      <w:color w:val="000000"/>
                      <w:sz w:val="22"/>
                      <w:szCs w:val="22"/>
                      <w:rPrChange w:id="288" w:author="Wigfall, Trevonte" w:date="2021-06-07T17:22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23E4EDDA" wp14:editId="2085895B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5A6637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43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4033CB" w:rsidRPr="00C634D2">
                    <w:rPr>
                      <w:rFonts w:ascii="Calibri" w:hAnsi="Calibri"/>
                      <w:strike/>
                      <w:noProof/>
                      <w:color w:val="000000"/>
                      <w:sz w:val="22"/>
                      <w:szCs w:val="22"/>
                      <w:rPrChange w:id="289" w:author="Wigfall, Trevonte" w:date="2021-06-07T17:22:00Z">
                        <w:rPr>
                          <w:rFonts w:ascii="Calibri" w:hAnsi="Calibri"/>
                          <w:noProof/>
                          <w:color w:val="000000"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3DF334A3" wp14:editId="36371D1E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3240C90D" w14:textId="77777777" w:rsidR="004033CB" w:rsidRDefault="004033CB" w:rsidP="004033CB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DF334A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" filled="f" stroked="f">
                            <v:textbox style="mso-fit-shape-to-text:t">
                              <w:txbxContent>
                                <w:p w14:paraId="3240C90D" w14:textId="77777777" w:rsidR="004033CB" w:rsidRDefault="004033CB" w:rsidP="004033CB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7A6DCE56" w14:textId="77777777" w:rsidR="004033CB" w:rsidRPr="00C634D2" w:rsidRDefault="004033CB" w:rsidP="004033CB">
                  <w:pPr>
                    <w:rPr>
                      <w:rFonts w:ascii="Calibri" w:hAnsi="Calibri"/>
                      <w:strike/>
                      <w:color w:val="000000"/>
                      <w:sz w:val="22"/>
                      <w:szCs w:val="22"/>
                      <w:rPrChange w:id="290" w:author="Wigfall, Trevonte" w:date="2021-06-07T17:22:00Z"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E619DB7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291" w:author="Wigfall, Trevonte" w:date="2021-06-07T17:22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C3A90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292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293" w:author="Wigfall, Trevonte" w:date="2021-06-07T17:22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924A" w14:textId="7A5B673C" w:rsidR="004033CB" w:rsidRPr="00C634D2" w:rsidRDefault="004033CB" w:rsidP="004033CB">
            <w:pPr>
              <w:rPr>
                <w:strike/>
                <w:rPrChange w:id="294" w:author="Wigfall, Trevonte" w:date="2021-06-07T17:22:00Z">
                  <w:rPr/>
                </w:rPrChange>
              </w:rPr>
            </w:pPr>
            <w:del w:id="295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296" w:author="Wigfall, Trevonte" w:date="2021-06-07T17:2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297" w:author="Wigfall, Trevonte" w:date="2021-06-07T17:29:00Z">
              <w:del w:id="298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299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FB3EB3" w14:paraId="267E434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722A4C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7180850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03AA5F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ABD907" w14:textId="77777777" w:rsidR="004033CB" w:rsidRPr="00471AC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71ACC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471AC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6B1A534" w14:textId="311FAAD6" w:rsidR="004033CB" w:rsidRPr="00471ACC" w:rsidRDefault="004033CB" w:rsidP="004033CB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1B968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56B972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93B87E" w14:textId="77777777" w:rsidR="004033CB" w:rsidRPr="00FB3EB3" w:rsidRDefault="003D1FE5" w:rsidP="004033C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hyperlink r:id="rId11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1D19B27C" w14:textId="77777777" w:rsidR="004033CB" w:rsidRDefault="004033CB" w:rsidP="004033CB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DE10A7F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D5CA6F8" w14:textId="5DB8171C" w:rsidR="004033CB" w:rsidRDefault="004033CB" w:rsidP="004033CB">
            <w:del w:id="300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01" w:author="Wigfall, Trevonte" w:date="2021-06-07T17:29:00Z">
              <w:del w:id="302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303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FB3EB3" w14:paraId="1E520CD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54E6A8D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FE841F5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C372586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A7777E" w14:textId="77777777" w:rsidR="004033CB" w:rsidRPr="00976565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35A019AE" w14:textId="26E99E13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05FA2E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25BABFA" w14:textId="77777777" w:rsidR="004033CB" w:rsidRPr="00FB3EB3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E15391" w14:textId="77777777" w:rsidR="004033CB" w:rsidRPr="00FB3EB3" w:rsidRDefault="003D1FE5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4033CB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4033CB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C4F8890" w14:textId="77777777" w:rsidR="004033CB" w:rsidRPr="00FB3EB3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236E091" w14:textId="3CC49C97" w:rsidR="004033CB" w:rsidRDefault="004033CB" w:rsidP="004033CB">
            <w:del w:id="304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305" w:author="Wigfall, Trevonte" w:date="2021-06-07T17:29:00Z">
              <w:del w:id="306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307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3024B8" w14:paraId="6C8AB757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7398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0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6AFB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309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F41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756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1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33CD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15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1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1B69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17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1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n/q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85BA" w14:textId="36AB3FCC" w:rsidR="004033CB" w:rsidRPr="00C634D2" w:rsidRDefault="004033CB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319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20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Export custom </w:t>
            </w:r>
            <w:r w:rsidR="001A43AA" w:rsidRPr="00C634D2">
              <w:rPr>
                <w:strike/>
                <w:rPrChange w:id="321" w:author="Wigfall, Trevonte" w:date="2021-06-07T17:28:00Z">
                  <w:rPr/>
                </w:rPrChange>
              </w:rPr>
              <w:fldChar w:fldCharType="begin"/>
            </w:r>
            <w:r w:rsidR="001A43AA" w:rsidRPr="00C634D2">
              <w:rPr>
                <w:strike/>
                <w:rPrChange w:id="322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"file:///\\\\agpcorp\\apps\\Local\\EMT\\COTS\\McKesson\\ClaimsXten\\v6.0\\Docs%20%20(Internal)\\CXT_Installation_Guide-Managing_Custom_Rules-Export_AUTOMATED.docx" </w:instrText>
            </w:r>
            <w:r w:rsidR="001A43AA" w:rsidRPr="00C634D2">
              <w:rPr>
                <w:strike/>
                <w:rPrChange w:id="323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24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rules</w:t>
            </w:r>
            <w:r w:rsidR="001A43AA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25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26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(7D) 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27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br/>
            </w:r>
            <w:r w:rsidRPr="00C634D2">
              <w:rPr>
                <w:rStyle w:val="Hyperlink"/>
                <w:rFonts w:ascii="Arial" w:hAnsi="Arial" w:cs="Arial"/>
                <w:strike/>
                <w:sz w:val="24"/>
                <w:szCs w:val="24"/>
                <w:rPrChange w:id="328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  <w:t>(If not already done)</w:t>
            </w:r>
            <w:r w:rsidR="00635422" w:rsidRPr="00C634D2">
              <w:rPr>
                <w:rStyle w:val="Hyperlink"/>
                <w:rFonts w:ascii="Arial" w:hAnsi="Arial" w:cs="Arial"/>
                <w:strike/>
                <w:sz w:val="24"/>
                <w:szCs w:val="24"/>
                <w:rPrChange w:id="329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  <w:t xml:space="preserve"> </w:t>
            </w:r>
          </w:p>
          <w:p w14:paraId="62BB4009" w14:textId="77777777" w:rsidR="00635422" w:rsidRPr="00C634D2" w:rsidRDefault="00635422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330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  <w:p w14:paraId="5B326075" w14:textId="77777777" w:rsidR="004033CB" w:rsidRPr="00C634D2" w:rsidRDefault="00635422" w:rsidP="004033CB">
            <w:pPr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31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32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  <w:t>NOT UNTIL R50.1</w:t>
            </w:r>
          </w:p>
          <w:p w14:paraId="5207601D" w14:textId="7E1DE04A" w:rsidR="00635422" w:rsidRPr="00C634D2" w:rsidRDefault="00635422" w:rsidP="004033CB">
            <w:pPr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u w:val="none"/>
                <w:rPrChange w:id="333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  <w:u w:val="non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119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5" w:author="Wigfall, Trevonte" w:date="2021-06-07T17:28:00Z">
                  <w:rPr>
                    <w:rFonts w:asciiTheme="minorHAnsi" w:hAnsiTheme="minorHAnsi"/>
                    <w:b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rules exported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FFD6" w14:textId="3984F555" w:rsidR="004033CB" w:rsidRPr="00C634D2" w:rsidRDefault="004033CB" w:rsidP="004033CB">
            <w:pPr>
              <w:rPr>
                <w:strike/>
                <w:rPrChange w:id="336" w:author="Wigfall, Trevonte" w:date="2021-06-07T17:28:00Z">
                  <w:rPr/>
                </w:rPrChange>
              </w:rPr>
            </w:pPr>
            <w:del w:id="337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38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39" w:author="Wigfall, Trevonte" w:date="2021-06-07T17:29:00Z">
              <w:del w:id="340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341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3024B8" w14:paraId="5DFC1A59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7586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42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655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344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249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7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0C52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Master (Do this all environments EXCEPT the first two DEV environments 3-D and 7-D):  </w:t>
            </w:r>
          </w:p>
          <w:p w14:paraId="3BDE755D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08Q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46E0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53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54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F443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55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5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95F7" w14:textId="5C65DFB4" w:rsidR="004033CB" w:rsidRPr="00C634D2" w:rsidRDefault="001A43AA" w:rsidP="004033CB">
            <w:pPr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57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358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59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C634D2">
              <w:rPr>
                <w:strike/>
                <w:rPrChange w:id="360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61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Import custom rules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6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  <w:p w14:paraId="4B43DABA" w14:textId="052ADF5A" w:rsidR="0048442E" w:rsidRPr="00C634D2" w:rsidRDefault="0048442E" w:rsidP="004033CB">
            <w:pPr>
              <w:rPr>
                <w:rStyle w:val="Hyperlink"/>
                <w:rFonts w:ascii="Arial" w:hAnsi="Arial" w:cs="Arial"/>
                <w:strike/>
                <w:sz w:val="24"/>
                <w:szCs w:val="24"/>
                <w:rPrChange w:id="363" w:author="Wigfall, Trevonte" w:date="2021-06-07T17:28:00Z">
                  <w:rPr>
                    <w:rStyle w:val="Hyperlink"/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  <w:p w14:paraId="6A624EEB" w14:textId="77777777" w:rsidR="0048442E" w:rsidRPr="00C634D2" w:rsidRDefault="0048442E" w:rsidP="0048442E">
            <w:pPr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64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</w:pPr>
            <w:r w:rsidRPr="00C634D2"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  <w:u w:val="none"/>
                <w:rPrChange w:id="365" w:author="Wigfall, Trevonte" w:date="2021-06-07T17:28:00Z">
                  <w:rPr>
                    <w:rStyle w:val="Hyperlink"/>
                    <w:rFonts w:ascii="Arial" w:hAnsi="Arial" w:cs="Arial"/>
                    <w:b/>
                    <w:color w:val="FF0000"/>
                    <w:sz w:val="24"/>
                    <w:szCs w:val="24"/>
                    <w:u w:val="none"/>
                  </w:rPr>
                </w:rPrChange>
              </w:rPr>
              <w:t>NOT UNTIL R50.1</w:t>
            </w:r>
          </w:p>
          <w:p w14:paraId="58C721A3" w14:textId="77777777" w:rsidR="0048442E" w:rsidRPr="00C634D2" w:rsidRDefault="0048442E" w:rsidP="004033CB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366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  <w:p w14:paraId="56E106A9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367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6ABF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rules imported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E3B2" w14:textId="42EDD804" w:rsidR="004033CB" w:rsidRPr="00C634D2" w:rsidRDefault="004033CB" w:rsidP="004033CB">
            <w:pPr>
              <w:rPr>
                <w:strike/>
                <w:rPrChange w:id="370" w:author="Wigfall, Trevonte" w:date="2021-06-07T17:28:00Z">
                  <w:rPr/>
                </w:rPrChange>
              </w:rPr>
            </w:pPr>
            <w:del w:id="371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72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73" w:author="Wigfall, Trevonte" w:date="2021-06-07T17:29:00Z">
              <w:del w:id="374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375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4A70931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8BBDBF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376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AFB1411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377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D3D952E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7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7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911114" w14:textId="6B61F992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8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490069" w14:textId="77777777" w:rsidR="004033CB" w:rsidRPr="00C634D2" w:rsidRDefault="004033CB" w:rsidP="004033CB">
            <w:pPr>
              <w:rPr>
                <w:strike/>
                <w:rPrChange w:id="384" w:author="Wigfall, Trevonte" w:date="2021-06-07T17:28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85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1A1954F" w14:textId="77777777" w:rsidR="004033CB" w:rsidRPr="00C634D2" w:rsidRDefault="004033CB" w:rsidP="004033CB">
            <w:pPr>
              <w:rPr>
                <w:strike/>
                <w:rPrChange w:id="386" w:author="Wigfall, Trevonte" w:date="2021-06-07T17:28:00Z">
                  <w:rPr/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387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E9D763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rPrChange w:id="388" w:author="Wigfall, Trevonte" w:date="2021-06-07T17:28:00Z">
                  <w:rPr>
                    <w:rFonts w:ascii="Arial" w:hAnsi="Arial" w:cs="Arial"/>
                    <w:b/>
                  </w:rPr>
                </w:rPrChange>
              </w:rPr>
            </w:pPr>
            <w:r w:rsidRPr="00C634D2">
              <w:rPr>
                <w:strike/>
                <w:rPrChange w:id="389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390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C634D2">
              <w:rPr>
                <w:strike/>
                <w:rPrChange w:id="391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9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Replace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393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0BF8A2B9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94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395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replaced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C8737B2" w14:textId="431CCCE9" w:rsidR="004033CB" w:rsidRPr="00C634D2" w:rsidRDefault="004033CB" w:rsidP="004033CB">
            <w:pPr>
              <w:rPr>
                <w:strike/>
                <w:rPrChange w:id="396" w:author="Wigfall, Trevonte" w:date="2021-06-07T17:28:00Z">
                  <w:rPr/>
                </w:rPrChange>
              </w:rPr>
            </w:pPr>
            <w:del w:id="397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398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399" w:author="Wigfall, Trevonte" w:date="2021-06-07T17:29:00Z">
              <w:del w:id="400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401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583D160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524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402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AC77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403" w:author="Wigfall, Trevonte" w:date="2021-06-07T17:28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2AC4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EA3BA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7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TPIC and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0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1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servers:  VA22DwVcxt002, VA22DwVcxt003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C0099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1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412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A1E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13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414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2CB2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415" w:author="Wigfall, Trevonte" w:date="2021-06-07T17:28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r w:rsidRPr="00C634D2">
              <w:rPr>
                <w:strike/>
                <w:rPrChange w:id="416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417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C634D2">
              <w:rPr>
                <w:strike/>
                <w:rPrChange w:id="418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419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420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Nthost</w:t>
            </w:r>
            <w:proofErr w:type="spellEnd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421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config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422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173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423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424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edited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8B20" w14:textId="5CF877E7" w:rsidR="004033CB" w:rsidRPr="00C634D2" w:rsidRDefault="004033CB" w:rsidP="004033CB">
            <w:pPr>
              <w:rPr>
                <w:strike/>
                <w:rPrChange w:id="425" w:author="Wigfall, Trevonte" w:date="2021-06-07T17:28:00Z">
                  <w:rPr/>
                </w:rPrChange>
              </w:rPr>
            </w:pPr>
            <w:del w:id="426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427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28" w:author="Wigfall, Trevonte" w:date="2021-06-07T17:29:00Z">
              <w:del w:id="429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430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40590A2A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A81F3DD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43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6753469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96872CA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0896A3" w14:textId="28B0387F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436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7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Only: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87AA61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38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439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2A029CC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40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trike/>
                <w:sz w:val="22"/>
                <w:szCs w:val="22"/>
                <w:rPrChange w:id="441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57059CB" w14:textId="77777777" w:rsidR="004033CB" w:rsidRPr="00C634D2" w:rsidRDefault="001A43AA" w:rsidP="004033CB">
            <w:pPr>
              <w:spacing w:after="200" w:line="276" w:lineRule="auto"/>
              <w:rPr>
                <w:rFonts w:ascii="Arial" w:hAnsi="Arial" w:cs="Arial"/>
                <w:strike/>
                <w:sz w:val="24"/>
                <w:szCs w:val="24"/>
                <w:rPrChange w:id="442" w:author="Wigfall, Trevonte" w:date="2021-06-07T17:28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r w:rsidRPr="00C634D2">
              <w:rPr>
                <w:strike/>
                <w:rPrChange w:id="443" w:author="Wigfall, Trevonte" w:date="2021-06-07T17:28:00Z">
                  <w:rPr/>
                </w:rPrChange>
              </w:rPr>
              <w:fldChar w:fldCharType="begin"/>
            </w:r>
            <w:r w:rsidRPr="00C634D2">
              <w:rPr>
                <w:strike/>
                <w:rPrChange w:id="444" w:author="Wigfall, Trevonte" w:date="2021-06-07T17:28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C634D2">
              <w:rPr>
                <w:strike/>
                <w:rPrChange w:id="445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separate"/>
            </w:r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446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447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>Web.Config</w:t>
            </w:r>
            <w:proofErr w:type="spellEnd"/>
            <w:r w:rsidR="004033CB"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448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t xml:space="preserve"> Files</w:t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4"/>
                <w:szCs w:val="24"/>
                <w:rPrChange w:id="449" w:author="Wigfall, Trevonte" w:date="2021-06-07T17:28:00Z">
                  <w:rPr>
                    <w:rStyle w:val="Hyperlink"/>
                    <w:rFonts w:ascii="Arial" w:hAnsi="Arial" w:cs="Arial"/>
                    <w:b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2317CC4" w14:textId="77777777" w:rsidR="004033CB" w:rsidRPr="00C634D2" w:rsidRDefault="004033CB" w:rsidP="004033CB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450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smallCaps/>
                <w:strike/>
                <w:sz w:val="22"/>
                <w:szCs w:val="22"/>
                <w:rPrChange w:id="451" w:author="Wigfall, Trevonte" w:date="2021-06-07T17:28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>files edited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F8C31A2" w14:textId="030B20DD" w:rsidR="004033CB" w:rsidRPr="00C634D2" w:rsidRDefault="004033CB" w:rsidP="004033CB">
            <w:pPr>
              <w:rPr>
                <w:strike/>
                <w:rPrChange w:id="452" w:author="Wigfall, Trevonte" w:date="2021-06-07T17:28:00Z">
                  <w:rPr/>
                </w:rPrChange>
              </w:rPr>
            </w:pPr>
            <w:del w:id="453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454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55" w:author="Wigfall, Trevonte" w:date="2021-06-07T17:29:00Z">
              <w:del w:id="456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457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6D56FB6C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2E7BFE8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FB9E82A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0C9F0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3C93B2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3BFB058E" w14:textId="0B742DB1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10F606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DBB0B10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A43834" w14:textId="77777777" w:rsidR="004033CB" w:rsidRPr="00055E1E" w:rsidRDefault="003D1FE5" w:rsidP="004033CB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3" w:history="1">
              <w:r w:rsidR="004033CB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0D2976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1FC7666" w14:textId="50590B16" w:rsidR="004033CB" w:rsidRDefault="004033CB" w:rsidP="004033CB">
            <w:del w:id="458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59" w:author="Wigfall, Trevonte" w:date="2021-06-07T17:29:00Z">
              <w:del w:id="460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461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3FE3A663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4C4E" w14:textId="77777777" w:rsidR="004033CB" w:rsidRPr="00C634D2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trike/>
                <w:sz w:val="22"/>
                <w:szCs w:val="22"/>
                <w:rPrChange w:id="462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41FBC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3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2923" w14:textId="77777777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4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5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6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2C9B" w14:textId="030992B5" w:rsidR="004033CB" w:rsidRPr="00C634D2" w:rsidRDefault="004033CB" w:rsidP="004033CB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7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8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TPIC, </w:t>
            </w:r>
            <w:proofErr w:type="gram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9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TPPUI,  and</w:t>
            </w:r>
            <w:proofErr w:type="gram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70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</w:t>
            </w:r>
            <w:proofErr w:type="spellStart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71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C634D2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72" w:author="Wigfall, Trevonte" w:date="2021-06-07T17:2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servers: 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9311E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73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1AA5" w14:textId="77777777" w:rsidR="004033CB" w:rsidRPr="00C634D2" w:rsidRDefault="004033CB" w:rsidP="004033CB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74" w:author="Wigfall, Trevonte" w:date="2021-06-07T17:28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1287A" w14:textId="77777777" w:rsidR="004033CB" w:rsidRPr="00C634D2" w:rsidRDefault="004033CB" w:rsidP="004033CB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75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76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begin"/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77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instrText xml:space="preserve"> LINK Excel.Sheet.12 \\\\va01pstodfs003.corp.agp.ads\\users\\va1\\AD69086\\MckEsson\\CXT\\DOCUMENTATION\\CXT_Release_Type_BOIP_Matrix_170911.xlsx Sheet1!R27C14 \a \f 4 \h  \* MERGEFORMAT </w:instrText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78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separate"/>
            </w:r>
            <w:r w:rsidR="001A43AA" w:rsidRPr="00C634D2">
              <w:rPr>
                <w:strike/>
                <w:rPrChange w:id="479" w:author="Wigfall, Trevonte" w:date="2021-06-07T17:28:00Z">
                  <w:rPr/>
                </w:rPrChange>
              </w:rPr>
              <w:fldChar w:fldCharType="begin"/>
            </w:r>
            <w:r w:rsidR="001A43AA" w:rsidRPr="00C634D2">
              <w:rPr>
                <w:strike/>
                <w:rPrChange w:id="480" w:author="Wigfall, Trevonte" w:date="2021-06-07T17:28:00Z">
                  <w:rPr/>
                </w:rPrChange>
              </w:rPr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="001A43AA" w:rsidRPr="00C634D2">
              <w:rPr>
                <w:strike/>
                <w:rPrChange w:id="481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separate"/>
            </w:r>
            <w:r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82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>Set LDAP manager password</w:t>
            </w:r>
            <w:r w:rsidR="001A43AA" w:rsidRPr="00C634D2">
              <w:rPr>
                <w:rStyle w:val="Hyperlink"/>
                <w:rFonts w:ascii="Arial" w:hAnsi="Arial" w:cs="Arial"/>
                <w:b/>
                <w:strike/>
                <w:sz w:val="22"/>
                <w:szCs w:val="22"/>
                <w:rPrChange w:id="483" w:author="Wigfall, Trevonte" w:date="2021-06-07T17:28:00Z">
                  <w:rPr>
                    <w:rStyle w:val="Hyperlink"/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fldChar w:fldCharType="end"/>
            </w:r>
            <w:r w:rsidRPr="00C634D2"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84" w:author="Wigfall, Trevonte" w:date="2021-06-07T17:28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  <w:fldChar w:fldCharType="end"/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A7F74" w14:textId="77777777" w:rsidR="004033CB" w:rsidRPr="00C634D2" w:rsidRDefault="004033CB" w:rsidP="004033CB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485" w:author="Wigfall, Trevonte" w:date="2021-06-07T17:28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r w:rsidRPr="00C634D2">
              <w:rPr>
                <w:rFonts w:ascii="Calibri" w:hAnsi="Calibri"/>
                <w:strike/>
                <w:color w:val="000000"/>
                <w:sz w:val="22"/>
                <w:szCs w:val="22"/>
                <w:rPrChange w:id="486" w:author="Wigfall, Trevonte" w:date="2021-06-07T17:28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password ser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4249" w14:textId="2EFA3892" w:rsidR="004033CB" w:rsidRPr="00C634D2" w:rsidRDefault="004033CB" w:rsidP="004033CB">
            <w:pPr>
              <w:rPr>
                <w:strike/>
                <w:rPrChange w:id="487" w:author="Wigfall, Trevonte" w:date="2021-06-07T17:28:00Z">
                  <w:rPr/>
                </w:rPrChange>
              </w:rPr>
            </w:pPr>
            <w:del w:id="488" w:author="Wigfall, Trevonte" w:date="2021-06-07T17:28:00Z">
              <w:r w:rsidRPr="00C634D2" w:rsidDel="00C634D2">
                <w:rPr>
                  <w:rFonts w:asciiTheme="minorHAnsi" w:hAnsiTheme="minorHAnsi"/>
                  <w:b/>
                  <w:strike/>
                  <w:sz w:val="22"/>
                  <w:szCs w:val="22"/>
                  <w:rPrChange w:id="489" w:author="Wigfall, Trevonte" w:date="2021-06-07T17:28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THURS 5/6/21</w:delText>
              </w:r>
            </w:del>
            <w:ins w:id="490" w:author="Wigfall, Trevonte" w:date="2021-06-07T17:29:00Z">
              <w:del w:id="491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MON 6/7/21</w:delText>
                </w:r>
              </w:del>
            </w:ins>
            <w:ins w:id="492" w:author="Trevonte Wigfall" w:date="2021-12-28T21:25:00Z">
              <w:r w:rsidR="00A7251D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1D33F54B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B7302D4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64030D8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79EA04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781E35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7A2BC399" w14:textId="77777777" w:rsidR="004033CB" w:rsidRPr="00597B9C" w:rsidRDefault="004033CB" w:rsidP="004033CB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FBB79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BF3B8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5B86E0" w14:textId="77777777" w:rsidR="004033CB" w:rsidRDefault="003D1FE5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4033CB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</w:t>
              </w:r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CXT services in environment(s) using EMT GUI</w:t>
              </w:r>
            </w:hyperlink>
          </w:p>
          <w:p w14:paraId="3B52419A" w14:textId="77777777" w:rsidR="004033CB" w:rsidRPr="00597B9C" w:rsidRDefault="004033CB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DAB9606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AA73F4C" w14:textId="101FCCA3" w:rsidR="004033CB" w:rsidRDefault="004033CB" w:rsidP="004033CB">
            <w:del w:id="493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94" w:author="Wigfall, Trevonte" w:date="2021-06-07T17:29:00Z">
              <w:del w:id="495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496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578036D6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D55F7F0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615AD26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A0412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EF5CEB" w14:textId="214DCE19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534E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CC533F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4A29AB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1617A7" w14:textId="77777777" w:rsidR="004033CB" w:rsidRPr="00597B9C" w:rsidRDefault="003D1FE5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3962BEB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631FD6CC" w14:textId="06FF6DB1" w:rsidR="004033CB" w:rsidRDefault="004033CB" w:rsidP="004033CB">
            <w:del w:id="497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498" w:author="Wigfall, Trevonte" w:date="2021-06-07T17:29:00Z">
              <w:del w:id="499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00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1141FEF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6CC48AB4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4B0A08DC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B02C84C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AE66D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46F69CC5" w14:textId="77777777" w:rsidR="004033CB" w:rsidRPr="00AC5E30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E8FBBE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E0EA17B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55D675" w14:textId="77777777" w:rsidR="004033CB" w:rsidRPr="00597B9C" w:rsidRDefault="003D1FE5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2111A3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526EC40" w14:textId="3AEF3CE2" w:rsidR="004033CB" w:rsidRDefault="004033CB" w:rsidP="004033CB">
            <w:del w:id="501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02" w:author="Wigfall, Trevonte" w:date="2021-06-07T17:29:00Z">
              <w:del w:id="503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04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167E86" w14:paraId="5370B10E" w14:textId="77777777" w:rsidTr="00E67CEA">
        <w:trPr>
          <w:trHeight w:val="665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BDDECB2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BCE2248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061826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9242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374D98EE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F0C059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D0FE0A9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2A946C" w14:textId="77777777" w:rsidR="004033CB" w:rsidRPr="00167E86" w:rsidRDefault="003D1FE5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7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7D8CFC0D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AE72A4" w14:textId="3E075907" w:rsidR="004033CB" w:rsidRDefault="004033CB" w:rsidP="004033CB">
            <w:del w:id="505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06" w:author="Wigfall, Trevonte" w:date="2021-06-07T17:29:00Z">
              <w:del w:id="507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08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167E86" w14:paraId="10939461" w14:textId="77777777" w:rsidTr="00E67CEA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4537C2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B78E6D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3DA0E0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17D21" w14:textId="77777777" w:rsidR="004033CB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</w:t>
            </w:r>
          </w:p>
          <w:p w14:paraId="443A26F7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F5B29E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DD2058E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BEE3B" w14:textId="77777777" w:rsidR="004033CB" w:rsidRPr="00167E86" w:rsidRDefault="003D1FE5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8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95F1883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303C3394" w14:textId="4ADA915C" w:rsidR="004033CB" w:rsidRDefault="004033CB" w:rsidP="004033CB">
            <w:del w:id="509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10" w:author="Wigfall, Trevonte" w:date="2021-06-07T17:29:00Z">
              <w:del w:id="511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12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167E86" w14:paraId="77E4F62E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8AFF807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1CACD27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C2D3C3E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6CDFA8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21CCEE4D" w14:textId="77777777" w:rsidR="004033CB" w:rsidRPr="00167E86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DEB146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343B832" w14:textId="77777777" w:rsidR="004033CB" w:rsidRPr="00167E86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FE5A57" w14:textId="77777777" w:rsidR="004033CB" w:rsidRPr="00167E86" w:rsidRDefault="003D1FE5" w:rsidP="004033CB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9" w:history="1">
              <w:r w:rsidR="004033CB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3DC7EF7" w14:textId="77777777" w:rsidR="004033CB" w:rsidRPr="00167E86" w:rsidRDefault="004033CB" w:rsidP="004033CB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7CFFAEE1" w14:textId="4D3A2642" w:rsidR="004033CB" w:rsidRDefault="004033CB" w:rsidP="004033CB">
            <w:del w:id="513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14" w:author="Wigfall, Trevonte" w:date="2021-06-07T17:29:00Z">
              <w:del w:id="515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16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79C8768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25C53A13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1A51AC05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40E95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45CC23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B52067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EA8C00C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DC61C6" w14:textId="77777777" w:rsidR="004033CB" w:rsidRPr="00597B9C" w:rsidRDefault="003D1FE5" w:rsidP="004033CB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20" w:history="1">
              <w:r w:rsidR="004033C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Validate </w:t>
              </w:r>
              <w:proofErr w:type="spellStart"/>
              <w:r w:rsidR="004033C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UIApp</w:t>
              </w:r>
              <w:proofErr w:type="spellEnd"/>
              <w:r w:rsidR="004033CB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39FEBD5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URLs validate </w:t>
            </w: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successfully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49270A71" w14:textId="1E58BC3D" w:rsidR="004033CB" w:rsidRDefault="004033CB" w:rsidP="004033CB">
            <w:del w:id="517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lastRenderedPageBreak/>
                <w:delText>THURS 5/6/21</w:delText>
              </w:r>
            </w:del>
            <w:ins w:id="518" w:author="Wigfall, Trevonte" w:date="2021-06-07T17:29:00Z">
              <w:del w:id="519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20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7B3DBAF4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1A770A75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3D8EB04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3BCE15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1E1EEC" w14:textId="40E84C3B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952CC9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BE3E7D3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414418" w14:textId="77777777" w:rsidR="004033CB" w:rsidRPr="00597B9C" w:rsidRDefault="003D1FE5" w:rsidP="004033CB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1" w:history="1">
              <w:r w:rsidR="004033CB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1FDE40A3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C62609E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521581A" w14:textId="2B6D6216" w:rsidR="004033CB" w:rsidRDefault="004033CB" w:rsidP="004033CB">
            <w:del w:id="521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22" w:author="Wigfall, Trevonte" w:date="2021-06-07T17:29:00Z">
              <w:del w:id="523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24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0FA03230" w14:textId="77777777" w:rsidTr="00E67CEA">
        <w:trPr>
          <w:trHeight w:val="602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A3A16DC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718B9EE8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45C11D6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24F36B" w14:textId="2AC1584A" w:rsidR="004033CB" w:rsidRPr="00597B9C" w:rsidRDefault="004033CB" w:rsidP="004033CB"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</w:t>
            </w:r>
            <w:proofErr w:type="gram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: :</w:t>
            </w:r>
            <w:proofErr w:type="gram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B1DF2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0D8B11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0EB9F1" w14:textId="77777777" w:rsidR="004033CB" w:rsidRPr="00597B9C" w:rsidRDefault="003D1FE5" w:rsidP="004033CB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2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4033C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44000C5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0E5815A" w14:textId="0F5E303E" w:rsidR="004033CB" w:rsidRDefault="004033CB" w:rsidP="004033CB">
            <w:del w:id="525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26" w:author="Wigfall, Trevonte" w:date="2021-06-07T17:29:00Z">
              <w:del w:id="527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28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6C093110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0FB222C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3FECB669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1EA1A0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2B5BE7" w14:textId="77777777" w:rsidR="004033CB" w:rsidRPr="00597B9C" w:rsidRDefault="004033CB" w:rsidP="004033C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719299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711BDCB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AACFC9" w14:textId="77777777" w:rsidR="004033CB" w:rsidRPr="00597B9C" w:rsidRDefault="003D1FE5" w:rsidP="004033CB">
            <w:pPr>
              <w:spacing w:after="200" w:line="276" w:lineRule="auto"/>
            </w:pPr>
            <w:hyperlink r:id="rId23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4033CB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29F25752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510C9DA9" w14:textId="2CE2AEF1" w:rsidR="004033CB" w:rsidRDefault="004033CB" w:rsidP="004033CB">
            <w:del w:id="529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30" w:author="Wigfall, Trevonte" w:date="2021-06-07T17:29:00Z">
              <w:del w:id="531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32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724DFF9B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7AC1665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5FE3E39A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49F6CA7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8171D" w14:textId="77777777" w:rsidR="004033CB" w:rsidRPr="00597B9C" w:rsidRDefault="004033CB" w:rsidP="004033CB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8Q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3B8236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BFF20D2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9ACB8A" w14:textId="77777777" w:rsidR="004033CB" w:rsidRPr="00597B9C" w:rsidRDefault="003D1FE5" w:rsidP="004033CB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24" w:history="1">
              <w:r w:rsidR="004033CB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2E7F5044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65370017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0A0B65D3" w14:textId="158BBD1D" w:rsidR="004033CB" w:rsidRDefault="004033CB" w:rsidP="004033CB">
            <w:del w:id="533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34" w:author="Wigfall, Trevonte" w:date="2021-06-07T17:29:00Z">
              <w:del w:id="535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36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58EAC8AF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3553C0BD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6915EDF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583997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A60331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51E28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F2B69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5321A3" w14:textId="5ED92ACF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Perform App Compares: </w:t>
            </w:r>
            <w:del w:id="537" w:author="Wigfall, Trevonte" w:date="2021-07-06T17:30:00Z">
              <w:r w:rsidR="00FB7840" w:rsidDel="00344803">
                <w:fldChar w:fldCharType="begin"/>
              </w:r>
              <w:r w:rsidR="00FB7840" w:rsidDel="00344803">
                <w:delInstrText xml:space="preserve"> HYPERLINK "file:///\\\\VA33DWVFCT318.DEVAD.WELLPOINT.COM\\d$\\Scripts\\CXT_COMPARE_TEST\\Launchers\\%20" </w:delInstrText>
              </w:r>
              <w:r w:rsidR="00FB7840" w:rsidDel="00344803">
                <w:fldChar w:fldCharType="separate"/>
              </w:r>
              <w:r w:rsidRPr="00BD030D" w:rsidDel="00344803">
                <w:rPr>
                  <w:rStyle w:val="Hyperlink"/>
                  <w:rFonts w:ascii="Calibri" w:hAnsi="Calibri"/>
                  <w:sz w:val="22"/>
                  <w:szCs w:val="22"/>
                </w:rPr>
                <w:delText>\\VA33DWVFCT318.DEVAD.WELLPOINT.COM\d$\Scripts\CXT_COMPARE_TEST\Launchers\</w:delText>
              </w:r>
              <w:r w:rsidR="00FB7840" w:rsidDel="00344803"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</w:del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6) TPIC: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7) UIAPP: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8) TPPUI: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9) C3: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7D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8Q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45280" behindDoc="0" locked="0" layoutInCell="1" allowOverlap="1" wp14:anchorId="7B64E1CF" wp14:editId="6837C133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3E23D6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59F1965E" w14:textId="77777777" w:rsidR="004033CB" w:rsidRDefault="004033CB" w:rsidP="004033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242274E2" w14:textId="3CDD6C2D" w:rsidR="004033CB" w:rsidRDefault="004033CB" w:rsidP="004033CB">
            <w:del w:id="538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39" w:author="Wigfall, Trevonte" w:date="2021-06-07T17:29:00Z">
              <w:del w:id="540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41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358F52FF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</w:tcPr>
          <w:p w14:paraId="4221BF76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bottom w:val="single" w:sz="4" w:space="0" w:color="auto"/>
            </w:tcBorders>
          </w:tcPr>
          <w:p w14:paraId="23BADC33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29E4B32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B79F9F" w14:textId="77777777" w:rsidR="004033CB" w:rsidRPr="00597B9C" w:rsidRDefault="004033CB" w:rsidP="004033CB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73642A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DD66B15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5D6FDF0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</w:tcPr>
          <w:p w14:paraId="33D8BD06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92" w:type="pct"/>
            <w:tcBorders>
              <w:top w:val="single" w:sz="4" w:space="0" w:color="auto"/>
              <w:bottom w:val="single" w:sz="4" w:space="0" w:color="auto"/>
            </w:tcBorders>
          </w:tcPr>
          <w:p w14:paraId="1CD86B0B" w14:textId="71C20F9A" w:rsidR="004033CB" w:rsidRDefault="004033CB" w:rsidP="004033CB">
            <w:del w:id="542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43" w:author="Wigfall, Trevonte" w:date="2021-06-07T17:29:00Z">
              <w:del w:id="544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45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4033CB" w:rsidRPr="00597B9C" w14:paraId="02D563A5" w14:textId="77777777" w:rsidTr="00E67CEA">
        <w:trPr>
          <w:trHeight w:val="557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DDD9" w14:textId="77777777" w:rsidR="004033CB" w:rsidRPr="0068217B" w:rsidRDefault="004033CB" w:rsidP="004033CB">
            <w:pPr>
              <w:pStyle w:val="ListParagraph"/>
              <w:numPr>
                <w:ilvl w:val="0"/>
                <w:numId w:val="42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A62D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C5BF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E91B" w14:textId="77777777" w:rsidR="004033CB" w:rsidRPr="00597B9C" w:rsidRDefault="004033CB" w:rsidP="004033CB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29DE7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92BE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451C" w14:textId="77777777" w:rsidR="004033CB" w:rsidRPr="00597B9C" w:rsidRDefault="004033CB" w:rsidP="004033CB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Send email to Walter/Team</w:t>
            </w: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 xml:space="preserve"> when work is complete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24F3" w14:textId="77777777" w:rsidR="004033CB" w:rsidRPr="00597B9C" w:rsidRDefault="004033CB" w:rsidP="004033CB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800E" w14:textId="3DFB6E45" w:rsidR="004033CB" w:rsidRDefault="004033CB" w:rsidP="004033CB">
            <w:del w:id="546" w:author="Wigfall, Trevonte" w:date="2021-06-07T17:28:00Z">
              <w:r w:rsidRPr="00F5346F" w:rsidDel="00C634D2">
                <w:rPr>
                  <w:rFonts w:asciiTheme="minorHAnsi" w:hAnsiTheme="minorHAnsi"/>
                  <w:b/>
                  <w:sz w:val="22"/>
                  <w:szCs w:val="22"/>
                </w:rPr>
                <w:delText>THURS 5/6/21</w:delText>
              </w:r>
            </w:del>
            <w:ins w:id="547" w:author="Wigfall, Trevonte" w:date="2021-06-07T17:29:00Z">
              <w:del w:id="548" w:author="Trevonte Wigfall" w:date="2021-12-28T21:25:00Z">
                <w:r w:rsidR="00C634D2" w:rsidDel="00A7251D">
                  <w:rPr>
                    <w:rFonts w:asciiTheme="minorHAnsi" w:hAnsiTheme="minorHAnsi"/>
                    <w:b/>
                    <w:sz w:val="22"/>
                    <w:szCs w:val="22"/>
                  </w:rPr>
                  <w:delText>MON 6/7/21</w:delText>
                </w:r>
              </w:del>
            </w:ins>
            <w:ins w:id="549" w:author="Trevonte Wigfall" w:date="2021-12-28T21:25:00Z">
              <w:r w:rsidR="00A7251D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</w:tbl>
    <w:p w14:paraId="4F5C5A27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193B5636" w14:textId="77777777" w:rsidTr="00C70289">
        <w:trPr>
          <w:trHeight w:val="2479"/>
        </w:trPr>
        <w:tc>
          <w:tcPr>
            <w:tcW w:w="13062" w:type="dxa"/>
          </w:tcPr>
          <w:p w14:paraId="24FB6044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AA8CFDE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46711F0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5127E021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26"/>
      <w:footerReference w:type="default" r:id="rId27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404DE" w14:textId="77777777" w:rsidR="00FB7840" w:rsidRDefault="00FB7840">
      <w:r>
        <w:separator/>
      </w:r>
    </w:p>
  </w:endnote>
  <w:endnote w:type="continuationSeparator" w:id="0">
    <w:p w14:paraId="15C44D84" w14:textId="77777777" w:rsidR="00FB7840" w:rsidRDefault="00FB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4EAC" w14:textId="77777777" w:rsidR="001F2CE1" w:rsidRDefault="001F2CE1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765AD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1D85DA3A" w14:textId="77777777" w:rsidR="001F2CE1" w:rsidRDefault="001F2CE1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A6CE" w14:textId="77777777" w:rsidR="00FB7840" w:rsidRDefault="00FB7840">
      <w:r>
        <w:separator/>
      </w:r>
    </w:p>
  </w:footnote>
  <w:footnote w:type="continuationSeparator" w:id="0">
    <w:p w14:paraId="196769D3" w14:textId="77777777" w:rsidR="00FB7840" w:rsidRDefault="00FB7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20FE" w14:textId="77777777" w:rsidR="001F2CE1" w:rsidRDefault="003D1FE5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A3EA8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232064" r:id="rId2"/>
      </w:object>
    </w:r>
  </w:p>
  <w:p w14:paraId="5A116BA5" w14:textId="77777777" w:rsidR="001F2CE1" w:rsidRDefault="001F2CE1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95B7A92" w14:textId="77777777" w:rsidR="001F2CE1" w:rsidRDefault="001F2CE1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757A26E0" w14:textId="77777777" w:rsidR="001F2CE1" w:rsidRDefault="001F2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8456B"/>
    <w:multiLevelType w:val="hybridMultilevel"/>
    <w:tmpl w:val="D7CC2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63EBF"/>
    <w:multiLevelType w:val="hybridMultilevel"/>
    <w:tmpl w:val="38B4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"/>
  </w:num>
  <w:num w:numId="5">
    <w:abstractNumId w:val="2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</w:num>
  <w:num w:numId="8">
    <w:abstractNumId w:val="7"/>
  </w:num>
  <w:num w:numId="9">
    <w:abstractNumId w:val="19"/>
  </w:num>
  <w:num w:numId="10">
    <w:abstractNumId w:val="22"/>
  </w:num>
  <w:num w:numId="11">
    <w:abstractNumId w:val="24"/>
  </w:num>
  <w:num w:numId="12">
    <w:abstractNumId w:val="33"/>
  </w:num>
  <w:num w:numId="13">
    <w:abstractNumId w:val="5"/>
  </w:num>
  <w:num w:numId="14">
    <w:abstractNumId w:val="28"/>
  </w:num>
  <w:num w:numId="15">
    <w:abstractNumId w:val="3"/>
  </w:num>
  <w:num w:numId="16">
    <w:abstractNumId w:val="29"/>
  </w:num>
  <w:num w:numId="17">
    <w:abstractNumId w:val="14"/>
  </w:num>
  <w:num w:numId="18">
    <w:abstractNumId w:val="27"/>
  </w:num>
  <w:num w:numId="19">
    <w:abstractNumId w:val="30"/>
  </w:num>
  <w:num w:numId="20">
    <w:abstractNumId w:val="2"/>
  </w:num>
  <w:num w:numId="21">
    <w:abstractNumId w:val="13"/>
  </w:num>
  <w:num w:numId="22">
    <w:abstractNumId w:val="38"/>
  </w:num>
  <w:num w:numId="23">
    <w:abstractNumId w:val="25"/>
  </w:num>
  <w:num w:numId="24">
    <w:abstractNumId w:val="26"/>
  </w:num>
  <w:num w:numId="25">
    <w:abstractNumId w:val="18"/>
  </w:num>
  <w:num w:numId="26">
    <w:abstractNumId w:val="36"/>
  </w:num>
  <w:num w:numId="27">
    <w:abstractNumId w:val="11"/>
  </w:num>
  <w:num w:numId="28">
    <w:abstractNumId w:val="39"/>
  </w:num>
  <w:num w:numId="29">
    <w:abstractNumId w:val="23"/>
  </w:num>
  <w:num w:numId="30">
    <w:abstractNumId w:val="11"/>
  </w:num>
  <w:num w:numId="31">
    <w:abstractNumId w:val="34"/>
  </w:num>
  <w:num w:numId="32">
    <w:abstractNumId w:val="35"/>
  </w:num>
  <w:num w:numId="33">
    <w:abstractNumId w:val="15"/>
  </w:num>
  <w:num w:numId="34">
    <w:abstractNumId w:val="32"/>
  </w:num>
  <w:num w:numId="35">
    <w:abstractNumId w:val="12"/>
  </w:num>
  <w:num w:numId="36">
    <w:abstractNumId w:val="31"/>
  </w:num>
  <w:num w:numId="37">
    <w:abstractNumId w:val="10"/>
  </w:num>
  <w:num w:numId="38">
    <w:abstractNumId w:val="4"/>
  </w:num>
  <w:num w:numId="39">
    <w:abstractNumId w:val="16"/>
  </w:num>
  <w:num w:numId="40">
    <w:abstractNumId w:val="17"/>
  </w:num>
  <w:num w:numId="41">
    <w:abstractNumId w:val="9"/>
  </w:num>
  <w:num w:numId="42">
    <w:abstractNumId w:val="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04AD"/>
    <w:rsid w:val="00001D93"/>
    <w:rsid w:val="00003336"/>
    <w:rsid w:val="00005BE1"/>
    <w:rsid w:val="0000734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2B64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4DA4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F1D"/>
    <w:rsid w:val="00090668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097F"/>
    <w:rsid w:val="00105D23"/>
    <w:rsid w:val="00111C1A"/>
    <w:rsid w:val="001146AA"/>
    <w:rsid w:val="00115651"/>
    <w:rsid w:val="001163FA"/>
    <w:rsid w:val="001168F0"/>
    <w:rsid w:val="0011759E"/>
    <w:rsid w:val="00121E47"/>
    <w:rsid w:val="0012634F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3DF"/>
    <w:rsid w:val="00166CD7"/>
    <w:rsid w:val="00167E86"/>
    <w:rsid w:val="001734E7"/>
    <w:rsid w:val="00175E82"/>
    <w:rsid w:val="0017681D"/>
    <w:rsid w:val="00180409"/>
    <w:rsid w:val="001816B3"/>
    <w:rsid w:val="001820D3"/>
    <w:rsid w:val="00182203"/>
    <w:rsid w:val="0018315A"/>
    <w:rsid w:val="00183FFE"/>
    <w:rsid w:val="00184DAD"/>
    <w:rsid w:val="00186FE8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43AA"/>
    <w:rsid w:val="001A5055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8AC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C22"/>
    <w:rsid w:val="00237DE5"/>
    <w:rsid w:val="00242B31"/>
    <w:rsid w:val="00245D3D"/>
    <w:rsid w:val="00252CC8"/>
    <w:rsid w:val="00254317"/>
    <w:rsid w:val="00260761"/>
    <w:rsid w:val="002618F5"/>
    <w:rsid w:val="00262A70"/>
    <w:rsid w:val="00263B38"/>
    <w:rsid w:val="0026596E"/>
    <w:rsid w:val="00266769"/>
    <w:rsid w:val="00266882"/>
    <w:rsid w:val="00266DFD"/>
    <w:rsid w:val="0027537D"/>
    <w:rsid w:val="00275B3B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5285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57AB"/>
    <w:rsid w:val="00332235"/>
    <w:rsid w:val="003402C7"/>
    <w:rsid w:val="00342449"/>
    <w:rsid w:val="00344803"/>
    <w:rsid w:val="00346A83"/>
    <w:rsid w:val="00346E9B"/>
    <w:rsid w:val="00350510"/>
    <w:rsid w:val="00351081"/>
    <w:rsid w:val="00351219"/>
    <w:rsid w:val="00351ADA"/>
    <w:rsid w:val="00355224"/>
    <w:rsid w:val="00357A7D"/>
    <w:rsid w:val="0036046D"/>
    <w:rsid w:val="00360904"/>
    <w:rsid w:val="00365FD0"/>
    <w:rsid w:val="00367764"/>
    <w:rsid w:val="003701B2"/>
    <w:rsid w:val="00371869"/>
    <w:rsid w:val="00372B1F"/>
    <w:rsid w:val="00380302"/>
    <w:rsid w:val="003813A8"/>
    <w:rsid w:val="00384115"/>
    <w:rsid w:val="0038513B"/>
    <w:rsid w:val="00387FD6"/>
    <w:rsid w:val="00390D2B"/>
    <w:rsid w:val="00395A29"/>
    <w:rsid w:val="00396C35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1FE5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33CB"/>
    <w:rsid w:val="00405873"/>
    <w:rsid w:val="00405B0C"/>
    <w:rsid w:val="00407D2F"/>
    <w:rsid w:val="00410E88"/>
    <w:rsid w:val="00412955"/>
    <w:rsid w:val="00412E00"/>
    <w:rsid w:val="00414084"/>
    <w:rsid w:val="00414AF7"/>
    <w:rsid w:val="00414BFE"/>
    <w:rsid w:val="0041735E"/>
    <w:rsid w:val="004203B5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768"/>
    <w:rsid w:val="00472FF6"/>
    <w:rsid w:val="004745EC"/>
    <w:rsid w:val="00475A22"/>
    <w:rsid w:val="00476032"/>
    <w:rsid w:val="0048073E"/>
    <w:rsid w:val="00482095"/>
    <w:rsid w:val="0048442E"/>
    <w:rsid w:val="004857DB"/>
    <w:rsid w:val="004872AB"/>
    <w:rsid w:val="00487CA0"/>
    <w:rsid w:val="004922CC"/>
    <w:rsid w:val="00492663"/>
    <w:rsid w:val="004A0057"/>
    <w:rsid w:val="004A18B3"/>
    <w:rsid w:val="004A1B03"/>
    <w:rsid w:val="004A1C1F"/>
    <w:rsid w:val="004A29BC"/>
    <w:rsid w:val="004A2CE1"/>
    <w:rsid w:val="004A403B"/>
    <w:rsid w:val="004A4527"/>
    <w:rsid w:val="004A485D"/>
    <w:rsid w:val="004A4EA4"/>
    <w:rsid w:val="004A50D9"/>
    <w:rsid w:val="004A7268"/>
    <w:rsid w:val="004A7312"/>
    <w:rsid w:val="004B1AE1"/>
    <w:rsid w:val="004B3497"/>
    <w:rsid w:val="004B39F0"/>
    <w:rsid w:val="004B6C64"/>
    <w:rsid w:val="004B6F89"/>
    <w:rsid w:val="004B7657"/>
    <w:rsid w:val="004C19A4"/>
    <w:rsid w:val="004C41DB"/>
    <w:rsid w:val="004C4F71"/>
    <w:rsid w:val="004C7D91"/>
    <w:rsid w:val="004D5462"/>
    <w:rsid w:val="004D5B0F"/>
    <w:rsid w:val="004D5D76"/>
    <w:rsid w:val="004D7626"/>
    <w:rsid w:val="004E25E6"/>
    <w:rsid w:val="004E5308"/>
    <w:rsid w:val="004F10E8"/>
    <w:rsid w:val="004F64D0"/>
    <w:rsid w:val="004F7C44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429EE"/>
    <w:rsid w:val="00551630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38E8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AD6"/>
    <w:rsid w:val="005F7669"/>
    <w:rsid w:val="006009FD"/>
    <w:rsid w:val="006030EC"/>
    <w:rsid w:val="00606F8B"/>
    <w:rsid w:val="006070B2"/>
    <w:rsid w:val="00607C4A"/>
    <w:rsid w:val="0061132C"/>
    <w:rsid w:val="00611A0D"/>
    <w:rsid w:val="00612BB3"/>
    <w:rsid w:val="00616470"/>
    <w:rsid w:val="006203F2"/>
    <w:rsid w:val="00622160"/>
    <w:rsid w:val="00622FD9"/>
    <w:rsid w:val="006266F4"/>
    <w:rsid w:val="0062685D"/>
    <w:rsid w:val="00631DF5"/>
    <w:rsid w:val="006327C9"/>
    <w:rsid w:val="00634AAA"/>
    <w:rsid w:val="00635422"/>
    <w:rsid w:val="00637C06"/>
    <w:rsid w:val="00642B26"/>
    <w:rsid w:val="006468E4"/>
    <w:rsid w:val="006501D3"/>
    <w:rsid w:val="0065258B"/>
    <w:rsid w:val="00652AF6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217B"/>
    <w:rsid w:val="00683B7B"/>
    <w:rsid w:val="00683D57"/>
    <w:rsid w:val="00684924"/>
    <w:rsid w:val="00684E9B"/>
    <w:rsid w:val="00686674"/>
    <w:rsid w:val="0068670D"/>
    <w:rsid w:val="00687861"/>
    <w:rsid w:val="00692DAD"/>
    <w:rsid w:val="00693EF0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101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4DB8"/>
    <w:rsid w:val="00755E09"/>
    <w:rsid w:val="00757F4C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DC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80009"/>
    <w:rsid w:val="008805F9"/>
    <w:rsid w:val="00880ECB"/>
    <w:rsid w:val="0088110D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8F5885"/>
    <w:rsid w:val="008F7B8C"/>
    <w:rsid w:val="00906475"/>
    <w:rsid w:val="0090728E"/>
    <w:rsid w:val="00907766"/>
    <w:rsid w:val="00910B3C"/>
    <w:rsid w:val="009111B6"/>
    <w:rsid w:val="009116DF"/>
    <w:rsid w:val="0091199E"/>
    <w:rsid w:val="00911AE1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4827"/>
    <w:rsid w:val="00974904"/>
    <w:rsid w:val="00974D84"/>
    <w:rsid w:val="009754FA"/>
    <w:rsid w:val="00976565"/>
    <w:rsid w:val="00976ADB"/>
    <w:rsid w:val="00981EAF"/>
    <w:rsid w:val="00982DB4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27F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E1816"/>
    <w:rsid w:val="009E4B77"/>
    <w:rsid w:val="009E6DFC"/>
    <w:rsid w:val="009E7162"/>
    <w:rsid w:val="009E7BD2"/>
    <w:rsid w:val="009F38ED"/>
    <w:rsid w:val="00A0140E"/>
    <w:rsid w:val="00A13A5C"/>
    <w:rsid w:val="00A14EE6"/>
    <w:rsid w:val="00A1695A"/>
    <w:rsid w:val="00A21580"/>
    <w:rsid w:val="00A22B47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83F"/>
    <w:rsid w:val="00A60DEC"/>
    <w:rsid w:val="00A62D05"/>
    <w:rsid w:val="00A63D18"/>
    <w:rsid w:val="00A6754F"/>
    <w:rsid w:val="00A67ABD"/>
    <w:rsid w:val="00A7043B"/>
    <w:rsid w:val="00A70D21"/>
    <w:rsid w:val="00A7251D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361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0053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5AD"/>
    <w:rsid w:val="00B76DD3"/>
    <w:rsid w:val="00B8000D"/>
    <w:rsid w:val="00B80259"/>
    <w:rsid w:val="00B808B0"/>
    <w:rsid w:val="00B80F60"/>
    <w:rsid w:val="00B8398D"/>
    <w:rsid w:val="00B8683D"/>
    <w:rsid w:val="00B87742"/>
    <w:rsid w:val="00B90E20"/>
    <w:rsid w:val="00B91423"/>
    <w:rsid w:val="00B917E2"/>
    <w:rsid w:val="00B928E9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3F0B"/>
    <w:rsid w:val="00BB4180"/>
    <w:rsid w:val="00BB5365"/>
    <w:rsid w:val="00BB6B8C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0F04"/>
    <w:rsid w:val="00C11F5E"/>
    <w:rsid w:val="00C201EE"/>
    <w:rsid w:val="00C21323"/>
    <w:rsid w:val="00C23E60"/>
    <w:rsid w:val="00C25A8C"/>
    <w:rsid w:val="00C30216"/>
    <w:rsid w:val="00C31104"/>
    <w:rsid w:val="00C34F72"/>
    <w:rsid w:val="00C37365"/>
    <w:rsid w:val="00C40C90"/>
    <w:rsid w:val="00C4530F"/>
    <w:rsid w:val="00C464DE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34D2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6F68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3407"/>
    <w:rsid w:val="00CE5676"/>
    <w:rsid w:val="00CE6713"/>
    <w:rsid w:val="00CE7F2E"/>
    <w:rsid w:val="00CE7FA2"/>
    <w:rsid w:val="00CF06AC"/>
    <w:rsid w:val="00CF0A15"/>
    <w:rsid w:val="00CF3229"/>
    <w:rsid w:val="00CF3DDF"/>
    <w:rsid w:val="00CF445A"/>
    <w:rsid w:val="00CF53E8"/>
    <w:rsid w:val="00CF6FF2"/>
    <w:rsid w:val="00D001FB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F5"/>
    <w:rsid w:val="00D66B1B"/>
    <w:rsid w:val="00D67741"/>
    <w:rsid w:val="00D714EF"/>
    <w:rsid w:val="00D724D6"/>
    <w:rsid w:val="00D74265"/>
    <w:rsid w:val="00D83746"/>
    <w:rsid w:val="00D85C5F"/>
    <w:rsid w:val="00D86ED0"/>
    <w:rsid w:val="00D8789B"/>
    <w:rsid w:val="00D87CE0"/>
    <w:rsid w:val="00D9038D"/>
    <w:rsid w:val="00D909AC"/>
    <w:rsid w:val="00D92AF1"/>
    <w:rsid w:val="00D92E78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67CEA"/>
    <w:rsid w:val="00E700DC"/>
    <w:rsid w:val="00E701F9"/>
    <w:rsid w:val="00E72190"/>
    <w:rsid w:val="00E746C4"/>
    <w:rsid w:val="00E75A3C"/>
    <w:rsid w:val="00E76AA0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22F3"/>
    <w:rsid w:val="00F04B30"/>
    <w:rsid w:val="00F062AF"/>
    <w:rsid w:val="00F06328"/>
    <w:rsid w:val="00F06FA6"/>
    <w:rsid w:val="00F07667"/>
    <w:rsid w:val="00F1145A"/>
    <w:rsid w:val="00F15A3E"/>
    <w:rsid w:val="00F20924"/>
    <w:rsid w:val="00F21605"/>
    <w:rsid w:val="00F22058"/>
    <w:rsid w:val="00F2373B"/>
    <w:rsid w:val="00F239CB"/>
    <w:rsid w:val="00F2597F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840"/>
    <w:rsid w:val="00FB7FEE"/>
    <w:rsid w:val="00FC05CC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D7D4A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808D8B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A7251D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18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agpcorp\apps\Local\EMT\COTS\McKesson\ClaimsXten\v6.0\Docs%20%20(Internal)\CXT_Installation_Guide-Dictionary-dat_AUTOMATED.docx" TargetMode="External"/><Relationship Id="rId17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0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4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3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19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14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22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542FE-2BE0-4CBE-9849-726CBA00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1186</TotalTime>
  <Pages>6</Pages>
  <Words>847</Words>
  <Characters>12209</Characters>
  <Application>Microsoft Office Word</Application>
  <DocSecurity>0</DocSecurity>
  <Lines>101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13030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10</cp:revision>
  <cp:lastPrinted>2016-04-21T16:18:00Z</cp:lastPrinted>
  <dcterms:created xsi:type="dcterms:W3CDTF">2021-06-07T21:29:00Z</dcterms:created>
  <dcterms:modified xsi:type="dcterms:W3CDTF">2021-12-29T02:28:00Z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