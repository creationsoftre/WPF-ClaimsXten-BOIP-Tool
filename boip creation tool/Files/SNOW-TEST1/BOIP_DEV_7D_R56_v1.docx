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39CF" w14:textId="77777777" w:rsidR="0057614C" w:rsidRPr="009D54B7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 w:rsidRPr="009D54B7">
        <w:rPr>
          <w:rFonts w:ascii="Garamond" w:hAnsi="Garamond"/>
          <w:sz w:val="24"/>
          <w:szCs w:val="24"/>
        </w:rPr>
        <w:tab/>
      </w:r>
      <w:r w:rsidRPr="009D54B7">
        <w:rPr>
          <w:rFonts w:ascii="Garamond" w:hAnsi="Garamond"/>
          <w:sz w:val="24"/>
          <w:szCs w:val="24"/>
        </w:rPr>
        <w:tab/>
      </w:r>
      <w:r w:rsidRPr="009D54B7">
        <w:rPr>
          <w:rFonts w:ascii="Garamond" w:hAnsi="Garamond"/>
          <w:sz w:val="24"/>
          <w:szCs w:val="24"/>
        </w:rPr>
        <w:tab/>
      </w:r>
      <w:r w:rsidRPr="009D54B7">
        <w:rPr>
          <w:rFonts w:ascii="Garamond" w:hAnsi="Garamond"/>
          <w:sz w:val="24"/>
          <w:szCs w:val="24"/>
        </w:rPr>
        <w:tab/>
      </w:r>
      <w:r w:rsidRPr="009D54B7">
        <w:rPr>
          <w:rFonts w:ascii="Garamond" w:hAnsi="Garamond"/>
          <w:sz w:val="24"/>
          <w:szCs w:val="24"/>
        </w:rPr>
        <w:tab/>
      </w:r>
      <w:r w:rsidRPr="009D54B7"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0" w:author="Wigfall, Trevonte" w:date="2021-07-12T16:03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885"/>
        <w:gridCol w:w="1847"/>
        <w:gridCol w:w="984"/>
        <w:gridCol w:w="1296"/>
        <w:gridCol w:w="2232"/>
        <w:tblGridChange w:id="1">
          <w:tblGrid>
            <w:gridCol w:w="1728"/>
            <w:gridCol w:w="2004"/>
            <w:gridCol w:w="984"/>
            <w:gridCol w:w="1296"/>
            <w:gridCol w:w="2232"/>
          </w:tblGrid>
        </w:tblGridChange>
      </w:tblGrid>
      <w:tr w:rsidR="0057614C" w:rsidRPr="009D54B7" w14:paraId="141AA8FF" w14:textId="77777777" w:rsidTr="009D54B7">
        <w:trPr>
          <w:trHeight w:val="438"/>
          <w:trPrChange w:id="2" w:author="Wigfall, Trevonte" w:date="2021-07-12T16:03:00Z">
            <w:trPr>
              <w:trHeight w:val="438"/>
            </w:trPr>
          </w:trPrChange>
        </w:trPr>
        <w:tc>
          <w:tcPr>
            <w:tcW w:w="1885" w:type="dxa"/>
            <w:tcPrChange w:id="3" w:author="Wigfall, Trevonte" w:date="2021-07-12T16:03:00Z">
              <w:tcPr>
                <w:tcW w:w="1728" w:type="dxa"/>
              </w:tcPr>
            </w:tcPrChange>
          </w:tcPr>
          <w:p w14:paraId="61DB30DE" w14:textId="0348FA8B" w:rsidR="00305C90" w:rsidRPr="00F97C1E" w:rsidRDefault="0057614C" w:rsidP="00BD574F">
            <w:pPr>
              <w:rPr>
                <w:ins w:id="4" w:author="Wigfall, Trevonte" w:date="2021-07-17T20:45:00Z"/>
                <w:rFonts w:ascii="Garamond" w:hAnsi="Garamond"/>
                <w:b/>
                <w:sz w:val="24"/>
                <w:szCs w:val="24"/>
              </w:rPr>
            </w:pPr>
            <w:r w:rsidRPr="00F97C1E">
              <w:rPr>
                <w:rFonts w:ascii="Garamond" w:hAnsi="Garamond"/>
                <w:b/>
                <w:sz w:val="24"/>
                <w:szCs w:val="24"/>
              </w:rPr>
              <w:t>C</w:t>
            </w:r>
            <w:bookmarkStart w:id="5" w:name="Dropdown2"/>
            <w:r w:rsidRPr="00F97C1E">
              <w:rPr>
                <w:rFonts w:ascii="Garamond" w:hAnsi="Garamond"/>
                <w:b/>
                <w:sz w:val="24"/>
                <w:szCs w:val="24"/>
              </w:rPr>
              <w:t xml:space="preserve">NR </w:t>
            </w:r>
            <w:del w:id="6" w:author="Trevonte Wigfall" w:date="2021-12-27T17:39:00Z">
              <w:r w:rsidRPr="00F97C1E" w:rsidDel="00F97C1E">
                <w:rPr>
                  <w:rFonts w:ascii="Garamond" w:hAnsi="Garamond"/>
                  <w:b/>
                  <w:sz w:val="24"/>
                  <w:szCs w:val="24"/>
                </w:rPr>
                <w:delText>#</w:delText>
              </w:r>
            </w:del>
            <w:ins w:id="7" w:author="Trevonte Wigfall" w:date="2021-12-27T17:39:00Z">
              <w:r w:rsidR="00F97C1E">
                <w:rPr>
                  <w:rFonts w:ascii="Garamond" w:hAnsi="Garamond"/>
                  <w:b/>
                  <w:sz w:val="24"/>
                  <w:szCs w:val="24"/>
                </w:rPr>
                <w:t>56</w:t>
              </w:r>
            </w:ins>
            <w:ins w:id="8" w:author="Wigfall, Trevonte" w:date="2021-07-17T20:44:00Z">
              <w:r w:rsidR="00305C90" w:rsidRPr="00793418">
                <w:rPr>
                  <w:rFonts w:ascii="Garamond" w:hAnsi="Garamond"/>
                  <w:b/>
                  <w:sz w:val="24"/>
                  <w:szCs w:val="24"/>
                </w:rPr>
                <w:t xml:space="preserve"> </w:t>
              </w:r>
            </w:ins>
          </w:p>
          <w:p w14:paraId="685F856D" w14:textId="4CA144DA" w:rsidR="00BD574F" w:rsidRPr="00F97C1E" w:rsidDel="00305C90" w:rsidRDefault="00305C90" w:rsidP="00BD574F">
            <w:pPr>
              <w:rPr>
                <w:del w:id="9" w:author="Wigfall, Trevonte" w:date="2021-07-17T20:44:00Z"/>
                <w:rFonts w:ascii="Garamond" w:hAnsi="Garamond"/>
                <w:b/>
                <w:sz w:val="24"/>
                <w:szCs w:val="24"/>
              </w:rPr>
            </w:pPr>
            <w:ins w:id="10" w:author="Wigfall, Trevonte" w:date="2021-07-17T20:44:00Z">
              <w:r w:rsidRPr="00F97C1E">
                <w:rPr>
                  <w:rFonts w:ascii="Garamond" w:hAnsi="Garamond"/>
                  <w:b/>
                  <w:sz w:val="24"/>
                  <w:szCs w:val="24"/>
                </w:rPr>
                <w:t>SNOW-TEMP</w:t>
              </w:r>
            </w:ins>
            <w:del w:id="11" w:author="Wigfall, Trevonte" w:date="2021-07-17T20:44:00Z">
              <w:r w:rsidR="004872AB" w:rsidRPr="00F97C1E" w:rsidDel="00305C90">
                <w:rPr>
                  <w:rFonts w:ascii="Garamond" w:hAnsi="Garamond"/>
                  <w:b/>
                  <w:sz w:val="24"/>
                  <w:szCs w:val="24"/>
                </w:rPr>
                <w:delText xml:space="preserve"> </w:delText>
              </w:r>
            </w:del>
          </w:p>
          <w:p w14:paraId="338E8E86" w14:textId="1FC2A869" w:rsidR="0057614C" w:rsidRPr="00F97C1E" w:rsidRDefault="00BD574F" w:rsidP="00BD574F">
            <w:pPr>
              <w:rPr>
                <w:rFonts w:ascii="Garamond" w:hAnsi="Garamond"/>
                <w:b/>
                <w:sz w:val="24"/>
                <w:szCs w:val="24"/>
              </w:rPr>
            </w:pPr>
            <w:del w:id="12" w:author="Wigfall, Trevonte" w:date="2021-07-17T20:44:00Z">
              <w:r w:rsidRPr="00F97C1E" w:rsidDel="00305C90">
                <w:rPr>
                  <w:rFonts w:ascii="Garamond" w:hAnsi="Garamond"/>
                  <w:b/>
                  <w:sz w:val="24"/>
                  <w:szCs w:val="24"/>
                </w:rPr>
                <w:delText>SNOW-</w:delText>
              </w:r>
            </w:del>
            <w:del w:id="13" w:author="Wigfall, Trevonte" w:date="2021-07-12T16:03:00Z">
              <w:r w:rsidRPr="00F97C1E" w:rsidDel="009D54B7">
                <w:rPr>
                  <w:rFonts w:ascii="Garamond" w:hAnsi="Garamond"/>
                  <w:b/>
                  <w:sz w:val="24"/>
                  <w:szCs w:val="24"/>
                </w:rPr>
                <w:delText>38949</w:delText>
              </w:r>
            </w:del>
          </w:p>
        </w:tc>
        <w:tc>
          <w:tcPr>
            <w:tcW w:w="1847" w:type="dxa"/>
            <w:tcBorders>
              <w:right w:val="single" w:sz="4" w:space="0" w:color="auto"/>
            </w:tcBorders>
            <w:tcPrChange w:id="14" w:author="Wigfall, Trevonte" w:date="2021-07-12T16:03:00Z">
              <w:tcPr>
                <w:tcW w:w="2004" w:type="dxa"/>
                <w:tcBorders>
                  <w:right w:val="single" w:sz="4" w:space="0" w:color="auto"/>
                </w:tcBorders>
              </w:tcPr>
            </w:tcPrChange>
          </w:tcPr>
          <w:p w14:paraId="7EFE820B" w14:textId="75E23CF2" w:rsidR="00A57FEF" w:rsidRPr="00F97C1E" w:rsidRDefault="004A29BC" w:rsidP="007226B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F97C1E">
              <w:rPr>
                <w:rFonts w:ascii="Garamond" w:hAnsi="Garamond"/>
                <w:b/>
                <w:sz w:val="24"/>
                <w:szCs w:val="24"/>
              </w:rPr>
              <w:t>C</w:t>
            </w:r>
            <w:r w:rsidR="00D648C2" w:rsidRPr="00F97C1E">
              <w:rPr>
                <w:rFonts w:ascii="Garamond" w:hAnsi="Garamond"/>
                <w:b/>
                <w:sz w:val="24"/>
                <w:szCs w:val="24"/>
              </w:rPr>
              <w:t xml:space="preserve">XT Release </w:t>
            </w:r>
            <w:ins w:id="15" w:author="Wigfall, Trevonte" w:date="2021-07-16T22:26:00Z">
              <w:r w:rsidR="001904FB" w:rsidRPr="00F97C1E">
                <w:rPr>
                  <w:rFonts w:ascii="Garamond" w:hAnsi="Garamond"/>
                  <w:b/>
                  <w:sz w:val="24"/>
                  <w:szCs w:val="24"/>
                </w:rPr>
                <w:t>R</w:t>
              </w:r>
              <w:del w:id="16" w:author="Trevonte Wigfall" w:date="2021-12-27T17:39:00Z">
                <w:r w:rsidR="001904FB" w:rsidRPr="00F97C1E" w:rsidDel="00F97C1E">
                  <w:rPr>
                    <w:rFonts w:ascii="Garamond" w:hAnsi="Garamond"/>
                    <w:b/>
                    <w:sz w:val="24"/>
                    <w:szCs w:val="24"/>
                  </w:rPr>
                  <w:delText>#</w:delText>
                </w:r>
              </w:del>
            </w:ins>
            <w:ins w:id="17" w:author="Trevonte Wigfall" w:date="2021-12-27T17:39:00Z">
              <w:r w:rsidR="00F97C1E">
                <w:rPr>
                  <w:rFonts w:ascii="Garamond" w:hAnsi="Garamond"/>
                  <w:b/>
                  <w:sz w:val="24"/>
                  <w:szCs w:val="24"/>
                </w:rPr>
                <w:t>56</w:t>
              </w:r>
            </w:ins>
            <w:del w:id="18" w:author="Wigfall, Trevonte" w:date="2021-07-12T16:03:00Z">
              <w:r w:rsidR="00BD574F" w:rsidRPr="00F97C1E" w:rsidDel="009D54B7">
                <w:rPr>
                  <w:rFonts w:ascii="Garamond" w:hAnsi="Garamond"/>
                  <w:b/>
                  <w:sz w:val="24"/>
                  <w:szCs w:val="24"/>
                </w:rPr>
                <w:delText>41</w:delText>
              </w:r>
            </w:del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19" w:author="Wigfall, Trevonte" w:date="2021-07-12T16:03:00Z">
              <w:tcPr>
                <w:tcW w:w="98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04CFD843" w14:textId="77777777" w:rsidR="0057614C" w:rsidRPr="009D54B7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  <w:tcPrChange w:id="20" w:author="Wigfall, Trevonte" w:date="2021-07-12T16:03:00Z">
              <w:tcPr>
                <w:tcW w:w="1296" w:type="dxa"/>
                <w:tcBorders>
                  <w:left w:val="single" w:sz="4" w:space="0" w:color="auto"/>
                </w:tcBorders>
              </w:tcPr>
            </w:tcPrChange>
          </w:tcPr>
          <w:p w14:paraId="34A823FC" w14:textId="77777777" w:rsidR="0057614C" w:rsidRPr="009D54B7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D54B7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5"/>
        <w:tc>
          <w:tcPr>
            <w:tcW w:w="2232" w:type="dxa"/>
            <w:tcPrChange w:id="21" w:author="Wigfall, Trevonte" w:date="2021-07-12T16:03:00Z">
              <w:tcPr>
                <w:tcW w:w="2232" w:type="dxa"/>
              </w:tcPr>
            </w:tcPrChange>
          </w:tcPr>
          <w:p w14:paraId="31794361" w14:textId="7213247E" w:rsidR="0057614C" w:rsidRPr="009D54B7" w:rsidRDefault="009D54B7">
            <w:pPr>
              <w:rPr>
                <w:rFonts w:ascii="Garamond" w:hAnsi="Garamond"/>
                <w:b/>
                <w:sz w:val="24"/>
                <w:szCs w:val="24"/>
              </w:rPr>
            </w:pPr>
            <w:ins w:id="22" w:author="Wigfall, Trevonte" w:date="2021-07-12T16:03:00Z">
              <w:r w:rsidRPr="009D54B7">
                <w:rPr>
                  <w:rFonts w:ascii="Garamond" w:hAnsi="Garamond"/>
                  <w:b/>
                  <w:sz w:val="24"/>
                  <w:szCs w:val="24"/>
                </w:rPr>
                <w:t>GBFAC0</w:t>
              </w:r>
            </w:ins>
            <w:r w:rsidR="00EF5F71" w:rsidRPr="009D54B7">
              <w:rPr>
                <w:rFonts w:ascii="Garamond" w:hAnsi="Garamond"/>
                <w:b/>
                <w:sz w:val="24"/>
                <w:szCs w:val="24"/>
              </w:rPr>
              <w:t>7</w:t>
            </w:r>
            <w:r w:rsidR="00214317" w:rsidRPr="009D54B7">
              <w:rPr>
                <w:rFonts w:ascii="Garamond" w:hAnsi="Garamond"/>
                <w:b/>
                <w:sz w:val="24"/>
                <w:szCs w:val="24"/>
              </w:rPr>
              <w:t>D</w:t>
            </w:r>
          </w:p>
        </w:tc>
      </w:tr>
    </w:tbl>
    <w:p w14:paraId="5DD2006C" w14:textId="77777777" w:rsidR="002F7317" w:rsidRPr="009D54B7" w:rsidRDefault="0057614C">
      <w:pPr>
        <w:rPr>
          <w:rFonts w:ascii="Garamond" w:hAnsi="Garamond"/>
          <w:b/>
          <w:sz w:val="24"/>
          <w:szCs w:val="24"/>
        </w:rPr>
      </w:pPr>
      <w:r w:rsidRPr="009D54B7">
        <w:rPr>
          <w:rFonts w:ascii="Garamond" w:hAnsi="Garamond"/>
          <w:b/>
          <w:sz w:val="24"/>
          <w:szCs w:val="24"/>
        </w:rPr>
        <w:t xml:space="preserve">  </w:t>
      </w:r>
    </w:p>
    <w:p w14:paraId="5C671B81" w14:textId="77777777" w:rsidR="0057614C" w:rsidRPr="009D54B7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37"/>
        <w:gridCol w:w="818"/>
        <w:gridCol w:w="2327"/>
        <w:gridCol w:w="719"/>
        <w:gridCol w:w="900"/>
        <w:gridCol w:w="4592"/>
        <w:gridCol w:w="1258"/>
        <w:gridCol w:w="1529"/>
      </w:tblGrid>
      <w:tr w:rsidR="00D43747" w:rsidRPr="009D54B7" w14:paraId="104474E6" w14:textId="77777777" w:rsidTr="00CA53FE">
        <w:tc>
          <w:tcPr>
            <w:tcW w:w="5000" w:type="pct"/>
            <w:gridSpan w:val="9"/>
            <w:shd w:val="clear" w:color="auto" w:fill="E6E6E6"/>
          </w:tcPr>
          <w:p w14:paraId="7A970FC2" w14:textId="77777777" w:rsidR="00D43747" w:rsidRPr="009D54B7" w:rsidRDefault="00D43747">
            <w:pPr>
              <w:rPr>
                <w:rFonts w:ascii="Garamond" w:hAnsi="Garamond"/>
                <w:smallCaps/>
              </w:rPr>
            </w:pPr>
            <w:r w:rsidRPr="009D54B7">
              <w:rPr>
                <w:rFonts w:ascii="Garamond" w:hAnsi="Garamond"/>
                <w:b/>
                <w:smallCaps/>
              </w:rPr>
              <w:t xml:space="preserve">Environment </w:t>
            </w:r>
            <w:r w:rsidRPr="009D54B7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E206D0" w:rsidRPr="009D54B7" w14:paraId="578B30DA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2D4552EE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App Servers: va22dwvcxt002 (TPIC), va22dwvcxt003 (UIAPP), va22dwvcxt004 (TPPUI), va22dwvcxt005 (Reporting), va22dwviss006 (C3)</w:t>
            </w:r>
          </w:p>
        </w:tc>
      </w:tr>
      <w:tr w:rsidR="00D43747" w:rsidRPr="009D54B7" w14:paraId="0D5E514E" w14:textId="77777777" w:rsidTr="00CA53FE">
        <w:tc>
          <w:tcPr>
            <w:tcW w:w="5000" w:type="pct"/>
            <w:gridSpan w:val="9"/>
            <w:shd w:val="clear" w:color="auto" w:fill="E6E6E6"/>
          </w:tcPr>
          <w:p w14:paraId="11DE0479" w14:textId="77777777" w:rsidR="00D43747" w:rsidRPr="009D54B7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9D54B7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9D54B7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9D54B7" w14:paraId="7F3800CD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7661CB6A" w14:textId="77777777" w:rsidR="00A74B73" w:rsidRPr="009D54B7" w:rsidRDefault="00A74B73" w:rsidP="00A74B7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Follow this BOIP again, with the following changes:</w:t>
            </w:r>
          </w:p>
          <w:p w14:paraId="20C5968C" w14:textId="77777777" w:rsidR="00921C21" w:rsidRPr="009D54B7" w:rsidRDefault="007E613A" w:rsidP="000B2C3D">
            <w:pPr>
              <w:rPr>
                <w:rFonts w:asciiTheme="minorHAnsi" w:hAnsiTheme="minorHAnsi"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z w:val="22"/>
                <w:szCs w:val="22"/>
              </w:rPr>
              <w:t>9</w:t>
            </w:r>
            <w:r w:rsidR="00977ECD" w:rsidRPr="009D54B7">
              <w:rPr>
                <w:rFonts w:asciiTheme="minorHAnsi" w:hAnsiTheme="minorHAnsi"/>
                <w:sz w:val="22"/>
                <w:szCs w:val="22"/>
              </w:rPr>
              <w:t>.</w:t>
            </w:r>
            <w:r w:rsidR="00A74B73" w:rsidRPr="009D54B7">
              <w:rPr>
                <w:rFonts w:asciiTheme="minorHAnsi" w:hAnsiTheme="minorHAnsi"/>
                <w:sz w:val="22"/>
                <w:szCs w:val="22"/>
              </w:rPr>
              <w:t xml:space="preserve"> use “archive” in case we need to send logs to vendor</w:t>
            </w:r>
          </w:p>
          <w:p w14:paraId="572D4835" w14:textId="64F64F8E" w:rsidR="00DA777E" w:rsidRPr="009D54B7" w:rsidRDefault="00F42C31" w:rsidP="00F42C31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9D54B7">
              <w:rPr>
                <w:rFonts w:asciiTheme="minorHAnsi" w:hAnsiTheme="minorHAnsi" w:cs="Arial"/>
                <w:b/>
                <w:sz w:val="24"/>
                <w:szCs w:val="24"/>
              </w:rPr>
              <w:t>10-12, 14-15, 17</w:t>
            </w:r>
            <w:r w:rsidR="004C1BB0" w:rsidRPr="009D54B7">
              <w:rPr>
                <w:rFonts w:asciiTheme="minorHAnsi" w:hAnsiTheme="minorHAnsi" w:cs="Arial"/>
                <w:b/>
                <w:sz w:val="24"/>
                <w:szCs w:val="24"/>
              </w:rPr>
              <w:t xml:space="preserve"> use </w:t>
            </w:r>
            <w:del w:id="23" w:author="Wigfall, Trevonte" w:date="2021-07-16T03:38:00Z">
              <w:r w:rsidR="00FC389F" w:rsidRPr="00F97C1E" w:rsidDel="00F9530B">
                <w:fldChar w:fldCharType="begin"/>
              </w:r>
              <w:r w:rsidR="00FC389F" w:rsidRPr="00F97C1E" w:rsidDel="00F9530B">
                <w:delInstrText xml:space="preserve"> HYPERLINK "https://jira.corp.agp.ads/browse/SNOW-36560" </w:delInstrText>
              </w:r>
              <w:r w:rsidR="00FC389F" w:rsidRPr="00F97C1E" w:rsidDel="00F9530B">
                <w:rPr>
                  <w:rPrChange w:id="24" w:author="Trevonte Wigfall" w:date="2021-12-27T17:38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="00E206D0" w:rsidRPr="00F97C1E" w:rsidDel="00F9530B">
                <w:rPr>
                  <w:rFonts w:ascii="Garamond" w:hAnsi="Garamond"/>
                  <w:b/>
                  <w:sz w:val="24"/>
                  <w:szCs w:val="24"/>
                </w:rPr>
                <w:delText>SNOW-</w:delText>
              </w:r>
              <w:r w:rsidR="00FC389F" w:rsidRPr="00F97C1E" w:rsidDel="00F9530B">
                <w:rPr>
                  <w:rFonts w:ascii="Garamond" w:hAnsi="Garamond"/>
                  <w:b/>
                  <w:sz w:val="24"/>
                  <w:szCs w:val="24"/>
                </w:rPr>
                <w:fldChar w:fldCharType="end"/>
              </w:r>
            </w:del>
            <w:del w:id="25" w:author="Wigfall, Trevonte" w:date="2021-07-12T16:03:00Z">
              <w:r w:rsidR="00E206D0" w:rsidRPr="00F97C1E" w:rsidDel="009D54B7">
                <w:rPr>
                  <w:rFonts w:ascii="Garamond" w:hAnsi="Garamond"/>
                  <w:b/>
                  <w:sz w:val="24"/>
                  <w:szCs w:val="24"/>
                </w:rPr>
                <w:delText>38421</w:delText>
              </w:r>
            </w:del>
            <w:proofErr w:type="spellStart"/>
            <w:ins w:id="26" w:author="Wigfall, Trevonte" w:date="2021-07-16T03:38:00Z">
              <w:r w:rsidR="00F9530B" w:rsidRPr="00F97C1E">
                <w:t>Backout_CNR</w:t>
              </w:r>
            </w:ins>
            <w:proofErr w:type="spellEnd"/>
          </w:p>
        </w:tc>
      </w:tr>
      <w:tr w:rsidR="00D43747" w:rsidRPr="009D54B7" w14:paraId="3278D4C9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2283B9BA" w14:textId="77777777" w:rsidR="000B2C59" w:rsidRPr="009D54B7" w:rsidRDefault="00D43747" w:rsidP="00692B5C">
            <w:pPr>
              <w:rPr>
                <w:rStyle w:val="f54"/>
                <w:rFonts w:ascii="Calibri" w:hAnsi="Calibri"/>
                <w:color w:val="FF0000"/>
                <w:sz w:val="22"/>
                <w:szCs w:val="22"/>
              </w:rPr>
            </w:pPr>
            <w:r w:rsidRPr="009D54B7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9D54B7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9D54B7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  <w:r w:rsidR="00E15EE7" w:rsidRPr="009D54B7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br/>
            </w:r>
          </w:p>
        </w:tc>
      </w:tr>
      <w:tr w:rsidR="00D43747" w:rsidRPr="009D54B7" w14:paraId="5A10CBB5" w14:textId="77777777" w:rsidTr="00CA53FE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E6E6E6"/>
          </w:tcPr>
          <w:p w14:paraId="6087F00B" w14:textId="77777777" w:rsidR="00D43747" w:rsidRPr="009D54B7" w:rsidRDefault="00D43747">
            <w:pPr>
              <w:rPr>
                <w:rFonts w:ascii="Garamond" w:hAnsi="Garamond"/>
                <w:b/>
                <w:smallCaps/>
              </w:rPr>
            </w:pPr>
            <w:r w:rsidRPr="009D54B7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1E361B" w:rsidRPr="009D54B7" w14:paraId="095290A3" w14:textId="77777777" w:rsidTr="00D648C2"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63C64E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BB7938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2266635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62BEBAC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DFD1F52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2A74DC1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5EAB19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75D6AA95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75B016D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E206D0" w:rsidRPr="009D54B7" w14:paraId="7AB14444" w14:textId="77777777" w:rsidTr="001D0437">
        <w:trPr>
          <w:trHeight w:val="64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F836F1E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04AAAB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B830525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6922C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5868DB74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B7C7D5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A7A164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8B5DB8B" w14:textId="77777777" w:rsidR="00E206D0" w:rsidRPr="009D54B7" w:rsidRDefault="00E206D0" w:rsidP="00E206D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54B7">
              <w:rPr>
                <w:rFonts w:ascii="Arial" w:hAnsi="Arial" w:cs="Arial"/>
                <w:b/>
                <w:sz w:val="22"/>
                <w:szCs w:val="22"/>
              </w:rPr>
              <w:t xml:space="preserve">Inform APM to stop monitoring CXT alerts </w:t>
            </w:r>
          </w:p>
          <w:p w14:paraId="63B421FC" w14:textId="77777777" w:rsidR="00E206D0" w:rsidRPr="009D54B7" w:rsidRDefault="00E206D0" w:rsidP="00E206D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088AD1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666394E" w14:textId="077FF470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7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8" w:author="Wigfall, Trevonte" w:date="2021-07-12T16:04:00Z">
              <w:r w:rsidRPr="00F97C1E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9" w:author="Wigfall, Trevonte" w:date="2021-07-12T16:04:00Z">
              <w:del w:id="30" w:author="Trevonte Wigfall" w:date="2021-12-27T17:37:00Z">
                <w:r w:rsidR="009D54B7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1" w:author="Wigfall, Trevonte" w:date="2021-07-15T15:37:00Z">
              <w:del w:id="32" w:author="Trevonte Wigfall" w:date="2021-12-27T17:37:00Z">
                <w:r w:rsidR="00252136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  <w:rPrChange w:id="33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4" w:author="Trevonte Wigfall" w:date="2021-12-27T17:37:00Z">
              <w:r w:rsidR="00B62355" w:rsidRPr="00F97C1E">
                <w:rPr>
                  <w:rFonts w:asciiTheme="minorHAnsi" w:hAnsiTheme="minorHAnsi"/>
                  <w:b/>
                  <w:sz w:val="22"/>
                  <w:szCs w:val="22"/>
                  <w:rPrChange w:id="35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6BBC40F9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D94EA39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4EA80EB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360AD15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CE62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2B774D9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E8CD29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0136AEB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3F9AF16" w14:textId="77777777" w:rsidR="00E206D0" w:rsidRPr="009D54B7" w:rsidRDefault="00FC389F" w:rsidP="00E206D0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B62355"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"https://share.antheminc.com/teams/AppEnvrMgmt/trizettosupport/Shared%20Documents/ClaimsXten/Procedures/How-to%20Docs/How_To_Run_CXT_HealthCheck_From_EMT_GUI.docx" </w:instrText>
            </w:r>
            <w:r w:rsidRPr="00B62355">
              <w:rPr>
                <w:rPrChange w:id="36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t>Run HC on ENV being installed.  Resolve existing issues (if any found).</w:t>
            </w:r>
            <w:r w:rsidRPr="00B6235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CBEA04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816BF79" w14:textId="56C2BAAA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7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8" w:author="Wigfall, Trevonte" w:date="2021-07-12T16:04:00Z">
              <w:r w:rsidRPr="00F97C1E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9" w:author="Wigfall, Trevonte" w:date="2021-07-12T16:04:00Z">
              <w:del w:id="40" w:author="Trevonte Wigfall" w:date="2021-12-27T17:37:00Z">
                <w:r w:rsidR="009D54B7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41" w:author="Wigfall, Trevonte" w:date="2021-07-15T15:37:00Z">
              <w:del w:id="42" w:author="Trevonte Wigfall" w:date="2021-12-27T17:37:00Z">
                <w:r w:rsidR="00252136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  <w:rPrChange w:id="43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44" w:author="Trevonte Wigfall" w:date="2021-12-27T17:37:00Z">
              <w:r w:rsidR="00B62355" w:rsidRPr="00F97C1E">
                <w:rPr>
                  <w:rFonts w:asciiTheme="minorHAnsi" w:hAnsiTheme="minorHAnsi"/>
                  <w:b/>
                  <w:sz w:val="22"/>
                  <w:szCs w:val="22"/>
                  <w:rPrChange w:id="45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062D7011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0157D41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372F690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C69C4E3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2F26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09831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3F74CB2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14610BF" w14:textId="77777777" w:rsidR="00E206D0" w:rsidRPr="009D54B7" w:rsidRDefault="00FC389F" w:rsidP="00E206D0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</w:rPr>
            </w:pPr>
            <w:r w:rsidRPr="00B62355">
              <w:rPr>
                <w:rPrChange w:id="46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"https://share.antheminc.com/teams/AppEnvrMgmt/trizettosupport/Shared%20Documents/ClaimsXten/Procedures/How-to%20Docs/ClaimsXten%20Reporting%20Server%20Pre_Check.docx" </w:instrText>
            </w:r>
            <w:r w:rsidRPr="00B62355">
              <w:rPr>
                <w:rPrChange w:id="47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t>Run Reporting Server Pre-Checks</w:t>
            </w:r>
            <w:r w:rsidRPr="00B62355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7FD3F2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96DD912" w14:textId="55E53F85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8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9" w:author="Wigfall, Trevonte" w:date="2021-07-12T16:04:00Z">
              <w:r w:rsidRPr="00F97C1E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50" w:author="Wigfall, Trevonte" w:date="2021-07-12T16:04:00Z">
              <w:del w:id="51" w:author="Trevonte Wigfall" w:date="2021-12-27T17:37:00Z">
                <w:r w:rsidR="009D54B7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52" w:author="Wigfall, Trevonte" w:date="2021-07-15T15:37:00Z">
              <w:del w:id="53" w:author="Trevonte Wigfall" w:date="2021-12-27T17:37:00Z">
                <w:r w:rsidR="00252136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  <w:rPrChange w:id="54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55" w:author="Trevonte Wigfall" w:date="2021-12-27T17:37:00Z">
              <w:r w:rsidR="00B62355" w:rsidRPr="00F97C1E">
                <w:rPr>
                  <w:rFonts w:asciiTheme="minorHAnsi" w:hAnsiTheme="minorHAnsi"/>
                  <w:b/>
                  <w:sz w:val="22"/>
                  <w:szCs w:val="22"/>
                  <w:rPrChange w:id="56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73EB8B0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830FEA4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57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AA5917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8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CCABC2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9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60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61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A00A69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2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63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TPIC (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64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cxtTpicFac</w:t>
            </w:r>
            <w:proofErr w:type="spell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65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&lt;env&gt;):</w:t>
            </w:r>
          </w:p>
          <w:p w14:paraId="2EBC68D7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6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  <w:rPrChange w:id="67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0EBBF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68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69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94E1E52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70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71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4EDE19F" w14:textId="77777777" w:rsidR="00E206D0" w:rsidRPr="009D54B7" w:rsidRDefault="00E206D0" w:rsidP="00E206D0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72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73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begin"/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74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75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FC389F" w:rsidRPr="009D54B7">
              <w:fldChar w:fldCharType="begin"/>
            </w:r>
            <w:r w:rsidR="00FC389F" w:rsidRPr="009D54B7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="00FC389F" w:rsidRPr="009D54B7">
              <w:rPr>
                <w:rPrChange w:id="76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77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Suspend all nodes from TPIC load balancer </w:t>
            </w:r>
            <w:r w:rsidR="00FC389F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78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04F53C39" w14:textId="77777777" w:rsidR="00E206D0" w:rsidRPr="009D54B7" w:rsidRDefault="00E206D0" w:rsidP="00E206D0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79" w:author="Wigfall, Trevonte" w:date="2021-07-12T16:04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80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 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81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4F1417AB" w14:textId="77777777" w:rsidR="00E206D0" w:rsidRPr="009D54B7" w:rsidRDefault="00E206D0" w:rsidP="00E206D0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82" w:author="Wigfall, Trevonte" w:date="2021-07-12T16:04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0DCE777" w14:textId="77777777" w:rsidR="00E206D0" w:rsidRPr="009D54B7" w:rsidRDefault="00E206D0" w:rsidP="00E206D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83" w:author="Wigfall, Trevonte" w:date="2021-07-12T16:04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9D54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84" w:author="Wigfall, Trevonte" w:date="2021-07-12T16:04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lastRenderedPageBreak/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5A8B318" w14:textId="5093EC83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85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86" w:author="Wigfall, Trevonte" w:date="2021-07-12T16:04:00Z">
              <w:r w:rsidRPr="00F97C1E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87" w:author="Wigfall, Trevonte" w:date="2021-07-12T16:04:00Z">
              <w:del w:id="88" w:author="Trevonte Wigfall" w:date="2021-12-27T17:37:00Z">
                <w:r w:rsidR="009D54B7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89" w:author="Wigfall, Trevonte" w:date="2021-07-15T15:37:00Z">
              <w:del w:id="90" w:author="Trevonte Wigfall" w:date="2021-12-27T17:37:00Z">
                <w:r w:rsidR="00252136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  <w:rPrChange w:id="91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92" w:author="Trevonte Wigfall" w:date="2021-12-27T17:37:00Z">
              <w:r w:rsidR="00B62355" w:rsidRPr="00F97C1E">
                <w:rPr>
                  <w:rFonts w:asciiTheme="minorHAnsi" w:hAnsiTheme="minorHAnsi"/>
                  <w:b/>
                  <w:sz w:val="22"/>
                  <w:szCs w:val="22"/>
                  <w:rPrChange w:id="93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1536604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E40F67D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94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D3CF1C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5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613328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6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97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98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85844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9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100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TPPUI (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101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cxtTppuiFac</w:t>
            </w:r>
            <w:proofErr w:type="spell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102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&lt;env&gt;):</w:t>
            </w:r>
          </w:p>
          <w:p w14:paraId="7231B7DE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3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  <w:rPrChange w:id="104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7B26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105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106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D355704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107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108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25816AF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rPrChange w:id="109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9D54B7">
              <w:rPr>
                <w:rPrChange w:id="110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9D54B7">
              <w:rPr>
                <w:rPrChange w:id="111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12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Suspend all nodes from TPPUI load balancer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13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486B166F" w14:textId="77777777" w:rsidR="00E206D0" w:rsidRPr="009D54B7" w:rsidRDefault="00E206D0" w:rsidP="00E206D0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114" w:author="Wigfall, Trevonte" w:date="2021-07-12T16:04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F487884" w14:textId="77777777" w:rsidR="00E206D0" w:rsidRPr="009D54B7" w:rsidRDefault="00E206D0" w:rsidP="00E206D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15" w:author="Wigfall, Trevonte" w:date="2021-07-12T16:04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9D54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16" w:author="Wigfall, Trevonte" w:date="2021-07-12T16:04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A4431C7" w14:textId="511C952E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17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18" w:author="Wigfall, Trevonte" w:date="2021-07-12T16:04:00Z">
              <w:r w:rsidRPr="00F97C1E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119" w:author="Wigfall, Trevonte" w:date="2021-07-12T16:04:00Z">
              <w:del w:id="120" w:author="Trevonte Wigfall" w:date="2021-12-27T17:37:00Z">
                <w:r w:rsidR="009D54B7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21" w:author="Wigfall, Trevonte" w:date="2021-07-15T15:37:00Z">
              <w:del w:id="122" w:author="Trevonte Wigfall" w:date="2021-12-27T17:37:00Z">
                <w:r w:rsidR="00252136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  <w:rPrChange w:id="123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24" w:author="Trevonte Wigfall" w:date="2021-12-27T17:37:00Z">
              <w:r w:rsidR="00B62355" w:rsidRPr="00F97C1E">
                <w:rPr>
                  <w:rFonts w:asciiTheme="minorHAnsi" w:hAnsiTheme="minorHAnsi"/>
                  <w:b/>
                  <w:sz w:val="22"/>
                  <w:szCs w:val="22"/>
                  <w:rPrChange w:id="125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11DA1BA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21789F5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26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C146ED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27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6EE25F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28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129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130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3292F3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31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132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UIAPP (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133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cxtUIAPPFac</w:t>
            </w:r>
            <w:proofErr w:type="spell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134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&lt;env&gt;):</w:t>
            </w:r>
          </w:p>
          <w:p w14:paraId="143C4C9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35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  <w:rPrChange w:id="136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542928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137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138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FBBC29D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139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140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E206D0" w:rsidRPr="009D54B7" w14:paraId="1ED6B9B6" w14:textId="77777777" w:rsidTr="00D1158C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E206D0" w:rsidRPr="009D54B7" w14:paraId="1EC4557B" w14:textId="77777777" w:rsidTr="00D1158C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125EE21" w14:textId="77777777" w:rsidR="00E206D0" w:rsidRPr="009D54B7" w:rsidRDefault="00E206D0" w:rsidP="00E206D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141" w:author="Wigfall, Trevonte" w:date="2021-07-12T16:04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E206D0" w:rsidRPr="009D54B7" w14:paraId="70F514A6" w14:textId="77777777" w:rsidTr="00D1158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72D53D0" w14:textId="77777777" w:rsidR="00E206D0" w:rsidRPr="009D54B7" w:rsidRDefault="00FC389F" w:rsidP="00E206D0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u w:val="single"/>
                                  <w:rPrChange w:id="142" w:author="Wigfall, Trevonte" w:date="2021-07-12T16:04:00Z">
                                    <w:rPr>
                                      <w:rFonts w:ascii="Calibri" w:hAnsi="Calibri" w:cs="Calibri"/>
                                      <w:strike/>
                                      <w:sz w:val="22"/>
                                      <w:szCs w:val="22"/>
                                      <w:u w:val="single"/>
                                    </w:rPr>
                                  </w:rPrChange>
                                </w:rPr>
                              </w:pPr>
                              <w:r w:rsidRPr="009D54B7">
                                <w:fldChar w:fldCharType="begin"/>
                              </w:r>
                              <w:r w:rsidRPr="009D54B7">
                                <w:instrText xml:space="preserve"> HYPERLINK "https://share.antheminc.com/teams/AppEnvrMgmt/trizettosupport/Shared%20Documents/Global/Procedures/Script%20Readmes/README%20-%20Manage%20Load%20Balancer%20Script.docx" </w:instrText>
                              </w:r>
                              <w:r w:rsidRPr="009D54B7">
                                <w:rPr>
                                  <w:rPrChange w:id="143" w:author="Wigfall, Trevonte" w:date="2021-07-12T16:04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separate"/>
                              </w:r>
                              <w:r w:rsidR="00E206D0" w:rsidRPr="009D54B7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144" w:author="Wigfall, Trevonte" w:date="2021-07-12T16:04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t>Suspend all nodes from UIAPP load balancer</w:t>
                              </w:r>
                              <w:r w:rsidRPr="009D54B7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145" w:author="Wigfall, Trevonte" w:date="2021-07-12T16:04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05260617" w14:textId="77777777" w:rsidR="00E206D0" w:rsidRPr="009D54B7" w:rsidRDefault="00E206D0" w:rsidP="00E206D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146" w:author="Wigfall, Trevonte" w:date="2021-07-12T16:04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</w:tc>
                  </w:tr>
                </w:tbl>
                <w:p w14:paraId="6D102134" w14:textId="77777777" w:rsidR="00E206D0" w:rsidRPr="009D54B7" w:rsidRDefault="00E206D0" w:rsidP="00E206D0">
                  <w:pPr>
                    <w:rPr>
                      <w:rFonts w:ascii="Calibri" w:hAnsi="Calibri" w:cs="Calibri"/>
                      <w:sz w:val="22"/>
                      <w:szCs w:val="22"/>
                      <w:rPrChange w:id="147" w:author="Wigfall, Trevonte" w:date="2021-07-12T16:04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2E9F2B4C" w14:textId="77777777" w:rsidR="00E206D0" w:rsidRPr="009D54B7" w:rsidRDefault="00E206D0" w:rsidP="00E206D0">
            <w:pPr>
              <w:rPr>
                <w:rFonts w:ascii="Calibri" w:hAnsi="Calibri" w:cs="Calibri"/>
                <w:sz w:val="22"/>
                <w:szCs w:val="22"/>
                <w:u w:val="single"/>
                <w:rPrChange w:id="148" w:author="Wigfall, Trevonte" w:date="2021-07-12T16:04:00Z">
                  <w:rPr>
                    <w:rFonts w:ascii="Calibri" w:hAnsi="Calibri" w:cs="Calibri"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B4CD495" w14:textId="77777777" w:rsidR="00E206D0" w:rsidRPr="009D54B7" w:rsidRDefault="00E206D0" w:rsidP="00E206D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49" w:author="Wigfall, Trevonte" w:date="2021-07-12T16:04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9D54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50" w:author="Wigfall, Trevonte" w:date="2021-07-12T16:04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D842707" w14:textId="6A72CC82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51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52" w:author="Wigfall, Trevonte" w:date="2021-07-12T16:04:00Z">
              <w:r w:rsidRPr="00F97C1E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153" w:author="Wigfall, Trevonte" w:date="2021-07-12T16:04:00Z">
              <w:del w:id="154" w:author="Trevonte Wigfall" w:date="2021-12-27T17:37:00Z">
                <w:r w:rsidR="009D54B7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55" w:author="Wigfall, Trevonte" w:date="2021-07-15T15:37:00Z">
              <w:del w:id="156" w:author="Trevonte Wigfall" w:date="2021-12-27T17:37:00Z">
                <w:r w:rsidR="00252136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  <w:rPrChange w:id="157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58" w:author="Trevonte Wigfall" w:date="2021-12-27T17:37:00Z">
              <w:r w:rsidR="00B62355" w:rsidRPr="00F97C1E">
                <w:rPr>
                  <w:rFonts w:asciiTheme="minorHAnsi" w:hAnsiTheme="minorHAnsi"/>
                  <w:b/>
                  <w:sz w:val="22"/>
                  <w:szCs w:val="22"/>
                  <w:rPrChange w:id="159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5B835059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7637C8D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60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EAE37D7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61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CA10E7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62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163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164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B3EF0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65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166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C3 (cxtC3Fac&lt;env&gt;):</w:t>
            </w:r>
          </w:p>
          <w:p w14:paraId="56E4A6B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67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  <w:rPrChange w:id="168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DBD062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169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170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7D611A6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171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172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A6FE32D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rPrChange w:id="173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9D54B7">
              <w:rPr>
                <w:rPrChange w:id="174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9D54B7">
              <w:rPr>
                <w:rPrChange w:id="175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76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Suspend all nodes from C3 load balancer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77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216AEEF8" w14:textId="77777777" w:rsidR="00E206D0" w:rsidRPr="009D54B7" w:rsidRDefault="00E206D0" w:rsidP="00E206D0">
            <w:pPr>
              <w:rPr>
                <w:rFonts w:ascii="Calibri" w:hAnsi="Calibri" w:cs="Calibri"/>
                <w:noProof/>
                <w:sz w:val="22"/>
                <w:szCs w:val="22"/>
                <w:rPrChange w:id="178" w:author="Wigfall, Trevonte" w:date="2021-07-12T16:04:00Z">
                  <w:rPr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E5E6DB9" w14:textId="77777777" w:rsidR="00E206D0" w:rsidRPr="009D54B7" w:rsidRDefault="00E206D0" w:rsidP="00E206D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79" w:author="Wigfall, Trevonte" w:date="2021-07-12T16:04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9D54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80" w:author="Wigfall, Trevonte" w:date="2021-07-12T16:04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7A40C94" w14:textId="662D145B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81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82" w:author="Wigfall, Trevonte" w:date="2021-07-12T16:04:00Z">
              <w:r w:rsidRPr="00F97C1E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183" w:author="Wigfall, Trevonte" w:date="2021-07-12T16:04:00Z">
              <w:del w:id="184" w:author="Trevonte Wigfall" w:date="2021-12-27T17:37:00Z">
                <w:r w:rsidR="009D54B7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85" w:author="Wigfall, Trevonte" w:date="2021-07-15T15:37:00Z">
              <w:del w:id="186" w:author="Trevonte Wigfall" w:date="2021-12-27T17:37:00Z">
                <w:r w:rsidR="00252136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  <w:rPrChange w:id="187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88" w:author="Trevonte Wigfall" w:date="2021-12-27T17:37:00Z">
              <w:r w:rsidR="00B62355" w:rsidRPr="00F97C1E">
                <w:rPr>
                  <w:rFonts w:asciiTheme="minorHAnsi" w:hAnsiTheme="minorHAnsi"/>
                  <w:b/>
                  <w:sz w:val="22"/>
                  <w:szCs w:val="22"/>
                  <w:rPrChange w:id="189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73BF44D7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7AE4437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37BE2A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2B3C184" w14:textId="77777777" w:rsidR="00E206D0" w:rsidRPr="009D54B7" w:rsidRDefault="00E206D0" w:rsidP="00E206D0"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13C768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72D5D48B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va22dwvcxt002 (TPIC), va22dwvcxt003 (UIAPP)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47CAB1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D3794E2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8577EDD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B62355">
              <w:rPr>
                <w:rPrChange w:id="190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"https://share.antheminc.com/teams/AppEnvrMgmt/trizettosupport/Shared%20Documents/ClaimsXten/Procedures/How-to%20Docs/How_To_Stop_ClaimsXten_Services_AUTOMATED.docx" </w:instrText>
            </w:r>
            <w:r w:rsidRPr="00B62355">
              <w:rPr>
                <w:rPrChange w:id="191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Stop UIAPP and TPIC CXT services in environment(s) using EMT GUI</w:t>
            </w:r>
            <w:r w:rsidRPr="00B6235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5FAAB92D" w14:textId="77777777" w:rsidR="00E206D0" w:rsidRPr="009D54B7" w:rsidRDefault="00E206D0" w:rsidP="00E206D0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38EEBD5" w14:textId="77777777" w:rsidR="00E206D0" w:rsidRPr="009D54B7" w:rsidRDefault="00E206D0" w:rsidP="00E206D0"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CFA2738" w14:textId="35A06AC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92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93" w:author="Wigfall, Trevonte" w:date="2021-07-12T16:04:00Z">
              <w:r w:rsidRPr="00F97C1E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194" w:author="Wigfall, Trevonte" w:date="2021-07-12T16:04:00Z">
              <w:del w:id="195" w:author="Trevonte Wigfall" w:date="2021-12-27T17:37:00Z">
                <w:r w:rsidR="009D54B7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96" w:author="Wigfall, Trevonte" w:date="2021-07-15T15:37:00Z">
              <w:del w:id="197" w:author="Trevonte Wigfall" w:date="2021-12-27T17:37:00Z">
                <w:r w:rsidR="00252136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  <w:rPrChange w:id="198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99" w:author="Trevonte Wigfall" w:date="2021-12-27T17:37:00Z">
              <w:r w:rsidR="00B62355" w:rsidRPr="00F97C1E">
                <w:rPr>
                  <w:rFonts w:asciiTheme="minorHAnsi" w:hAnsiTheme="minorHAnsi"/>
                  <w:b/>
                  <w:sz w:val="22"/>
                  <w:szCs w:val="22"/>
                  <w:rPrChange w:id="200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1B5EB883" w14:textId="77777777" w:rsidTr="00D648C2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BC0E079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17038E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942EF0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D97B00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50738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26E1681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4623FBD" w14:textId="77777777" w:rsidR="00E206D0" w:rsidRPr="009D54B7" w:rsidRDefault="00FC389F" w:rsidP="00E206D0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62355"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"https://share.antheminc.com/teams/AppEnvrMgmt/trizettosupport/Shared%20Documents/ClaimsXten/Procedures/How-to%20Docs/How_To_Archive_Or_Delete_CXT_Logs_MASTER.docx" </w:instrText>
            </w:r>
            <w:r w:rsidRPr="00B62355">
              <w:rPr>
                <w:rPrChange w:id="201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Archive or </w:t>
            </w:r>
            <w:proofErr w:type="gramStart"/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Delete</w:t>
            </w:r>
            <w:proofErr w:type="gramEnd"/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 the existing CXT logs</w:t>
            </w:r>
            <w:r w:rsidRPr="00B6235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833E64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A167A4E" w14:textId="7874D871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02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03" w:author="Wigfall, Trevonte" w:date="2021-07-12T16:04:00Z">
              <w:r w:rsidRPr="00F97C1E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04" w:author="Wigfall, Trevonte" w:date="2021-07-12T16:04:00Z">
              <w:del w:id="205" w:author="Trevonte Wigfall" w:date="2021-12-27T17:37:00Z">
                <w:r w:rsidR="009D54B7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06" w:author="Wigfall, Trevonte" w:date="2021-07-15T15:37:00Z">
              <w:del w:id="207" w:author="Trevonte Wigfall" w:date="2021-12-27T17:37:00Z">
                <w:r w:rsidR="00252136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  <w:rPrChange w:id="208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09" w:author="Trevonte Wigfall" w:date="2021-12-27T17:37:00Z">
              <w:r w:rsidR="00B62355" w:rsidRPr="00F97C1E">
                <w:rPr>
                  <w:rFonts w:asciiTheme="minorHAnsi" w:hAnsiTheme="minorHAnsi"/>
                  <w:b/>
                  <w:sz w:val="22"/>
                  <w:szCs w:val="22"/>
                  <w:rPrChange w:id="210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3DA908F9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BD93995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782C13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E3C8FF6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6BB6C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53506F46" w14:textId="77777777" w:rsidR="00E206D0" w:rsidRPr="009D54B7" w:rsidRDefault="00E206D0" w:rsidP="00E206D0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7D except Reporting</w:t>
            </w:r>
          </w:p>
          <w:p w14:paraId="4FC9AEF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4B0298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3AF3D29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4CA33B9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B62355">
              <w:rPr>
                <w:rPrChange w:id="211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B62355">
              <w:rPr>
                <w:rPrChange w:id="212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Backup Config files</w:t>
            </w:r>
            <w:r w:rsidRPr="00B6235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6C2F1446" w14:textId="77777777" w:rsidR="00E206D0" w:rsidRPr="009D54B7" w:rsidRDefault="00E206D0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529B9FD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  <w:rPrChange w:id="213" w:author="Wigfall, Trevonte" w:date="2021-07-12T16:04:00Z">
                  <w:rPr>
                    <w:rFonts w:ascii="Calibri" w:hAnsi="Calibri" w:cs="Calibri"/>
                    <w:color w:val="000000"/>
                    <w:sz w:val="22"/>
                    <w:szCs w:val="22"/>
                    <w:u w:val="single"/>
                  </w:rPr>
                </w:rPrChange>
              </w:rPr>
              <w:t>Files backed up</w:t>
            </w:r>
          </w:p>
          <w:p w14:paraId="0CD102CB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964DE18" w14:textId="201C4AF8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14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15" w:author="Wigfall, Trevonte" w:date="2021-07-12T16:04:00Z">
              <w:r w:rsidRPr="00F97C1E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16" w:author="Wigfall, Trevonte" w:date="2021-07-12T16:04:00Z">
              <w:del w:id="217" w:author="Trevonte Wigfall" w:date="2021-12-27T17:37:00Z">
                <w:r w:rsidR="009D54B7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18" w:author="Wigfall, Trevonte" w:date="2021-07-15T15:37:00Z">
              <w:del w:id="219" w:author="Trevonte Wigfall" w:date="2021-12-27T17:37:00Z">
                <w:r w:rsidR="00252136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  <w:rPrChange w:id="220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21" w:author="Trevonte Wigfall" w:date="2021-12-27T17:37:00Z">
              <w:r w:rsidR="00B62355" w:rsidRPr="00F97C1E">
                <w:rPr>
                  <w:rFonts w:asciiTheme="minorHAnsi" w:hAnsiTheme="minorHAnsi"/>
                  <w:b/>
                  <w:sz w:val="22"/>
                  <w:szCs w:val="22"/>
                  <w:rPrChange w:id="222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66E3E411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8CA1286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B355EE5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9864437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F3E7B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va22dwvcxt002, va22dwvcxt003, va22dwvcxt004, va22dwvcxt005, va22dwviss006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0C58D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AB97E15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926D221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B62355">
              <w:rPr>
                <w:rPrChange w:id="223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"file:///\\\\agpcorp\\apps\\Local\\EMT\\COTS\\McKesson\\ClaimsXten\\v6.0\\Docs%20%20(Internal)\\CXT_Installation_Guide-Custom_Release_UNinstallation_AUTOMATED.docx" </w:instrText>
            </w:r>
            <w:r w:rsidRPr="00B62355">
              <w:rPr>
                <w:rPrChange w:id="224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Uninstall Custom Release</w:t>
            </w:r>
            <w:r w:rsidRPr="00B6235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71582868" w14:textId="77777777" w:rsidR="00E206D0" w:rsidRPr="009D54B7" w:rsidRDefault="00E206D0" w:rsidP="00E206D0"/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E13179D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Custom application removed</w:t>
            </w:r>
          </w:p>
          <w:p w14:paraId="1D7DC95D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DA2BAC4" w14:textId="0CCFEF4E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25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26" w:author="Wigfall, Trevonte" w:date="2021-07-12T16:04:00Z">
              <w:r w:rsidRPr="00F97C1E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27" w:author="Wigfall, Trevonte" w:date="2021-07-12T16:04:00Z">
              <w:del w:id="228" w:author="Trevonte Wigfall" w:date="2021-12-27T17:37:00Z">
                <w:r w:rsidR="009D54B7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29" w:author="Wigfall, Trevonte" w:date="2021-07-15T15:37:00Z">
              <w:del w:id="230" w:author="Trevonte Wigfall" w:date="2021-12-27T17:37:00Z">
                <w:r w:rsidR="00252136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  <w:rPrChange w:id="231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32" w:author="Trevonte Wigfall" w:date="2021-12-27T17:37:00Z">
              <w:r w:rsidR="00B62355" w:rsidRPr="00F97C1E">
                <w:rPr>
                  <w:rFonts w:asciiTheme="minorHAnsi" w:hAnsiTheme="minorHAnsi"/>
                  <w:b/>
                  <w:sz w:val="22"/>
                  <w:szCs w:val="22"/>
                  <w:rPrChange w:id="233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6FB6049D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FB14B8C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FAC1ED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928D86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03CD20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va22dwvcxt002, va22dwvcxt003, va22dwvcxt004,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lastRenderedPageBreak/>
              <w:t>va22dwvcxt005, va22dwviss006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E1244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B3AC2D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85096C7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B62355">
              <w:rPr>
                <w:rPrChange w:id="234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"file:///\\\\agpcorp\\apps\\Local\\EMT\\COTS\\McKesson\\ClaimsXten\\v6.0\\Docs%20%20(Internal)\\CXT_Installation_Guide-Custom_Release_AUTOMATED.docx" </w:instrText>
            </w:r>
            <w:r w:rsidRPr="00B62355">
              <w:rPr>
                <w:rPrChange w:id="235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Custom Release</w:t>
            </w:r>
            <w:r w:rsidRPr="00B6235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56B53BD0" w14:textId="77777777" w:rsidR="00E206D0" w:rsidRPr="009D54B7" w:rsidRDefault="00E206D0" w:rsidP="00E206D0"/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1C48D82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Custom Application installed</w:t>
            </w:r>
          </w:p>
          <w:p w14:paraId="6C7559C3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D018E1E" w14:textId="53DE28CC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36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37" w:author="Wigfall, Trevonte" w:date="2021-07-12T16:04:00Z">
              <w:r w:rsidRPr="00F97C1E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38" w:author="Wigfall, Trevonte" w:date="2021-07-12T16:04:00Z">
              <w:del w:id="239" w:author="Trevonte Wigfall" w:date="2021-12-27T17:37:00Z">
                <w:r w:rsidR="009D54B7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40" w:author="Wigfall, Trevonte" w:date="2021-07-15T15:37:00Z">
              <w:del w:id="241" w:author="Trevonte Wigfall" w:date="2021-12-27T17:37:00Z">
                <w:r w:rsidR="00252136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  <w:rPrChange w:id="242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43" w:author="Trevonte Wigfall" w:date="2021-12-27T17:37:00Z">
              <w:r w:rsidR="00B62355" w:rsidRPr="00F97C1E">
                <w:rPr>
                  <w:rFonts w:asciiTheme="minorHAnsi" w:hAnsiTheme="minorHAnsi"/>
                  <w:b/>
                  <w:sz w:val="22"/>
                  <w:szCs w:val="22"/>
                  <w:rPrChange w:id="244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4B238200" w14:textId="77777777" w:rsidTr="0084097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4DBF4A5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5453049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A5A524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color w:val="000000" w:themeColor="text1"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color w:val="000000" w:themeColor="text1"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12A3FC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="Calibri" w:hAnsi="Calibri" w:cs="Calibri"/>
                <w:b/>
                <w:sz w:val="22"/>
                <w:szCs w:val="22"/>
              </w:rPr>
              <w:t>UIAPP MASTER:</w:t>
            </w:r>
            <w:r w:rsidRPr="009D54B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4429FE0C" w14:textId="77777777" w:rsidR="00E206D0" w:rsidRPr="009D54B7" w:rsidRDefault="00E206D0" w:rsidP="00E206D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va22dwvcxt003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03E3C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24740B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E206D0" w:rsidRPr="009D54B7" w14:paraId="1FD062F2" w14:textId="77777777" w:rsidTr="00156DE1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9542A" w14:textId="77777777" w:rsidR="00E206D0" w:rsidRPr="009D54B7" w:rsidRDefault="00E206D0" w:rsidP="00E206D0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62355">
                    <w:rPr>
                      <w:rFonts w:ascii="Calibri" w:hAnsi="Calibri" w:cs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06752" behindDoc="0" locked="0" layoutInCell="1" allowOverlap="1" wp14:anchorId="31CA78ED" wp14:editId="3F8DDBA3">
                            <wp:simplePos x="0" y="0"/>
                            <wp:positionH relativeFrom="column">
                              <wp:posOffset>742950</wp:posOffset>
                            </wp:positionH>
                            <wp:positionV relativeFrom="paragraph">
                              <wp:posOffset>19050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7" name="Text Box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052D306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7" o:spid="_x0000_s1026" type="#_x0000_t202" style="position:absolute;margin-left:58.5pt;margin-top:1.5pt;width:14.25pt;height:21pt;z-index:252106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Pr="00B62355">
                    <w:rPr>
                      <w:rFonts w:ascii="Calibri" w:hAnsi="Calibri" w:cs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07776" behindDoc="0" locked="0" layoutInCell="1" allowOverlap="1" wp14:anchorId="402FD741" wp14:editId="0661A6B1">
                            <wp:simplePos x="0" y="0"/>
                            <wp:positionH relativeFrom="column">
                              <wp:posOffset>933450</wp:posOffset>
                            </wp:positionH>
                            <wp:positionV relativeFrom="paragraph">
                              <wp:posOffset>0</wp:posOffset>
                            </wp:positionV>
                            <wp:extent cx="190500" cy="266700"/>
                            <wp:effectExtent l="0" t="0" r="0" b="0"/>
                            <wp:wrapNone/>
                            <wp:docPr id="8" name="Text Box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2899FB3" id="Text Box 8" o:spid="_x0000_s1026" type="#_x0000_t202" style="position:absolute;margin-left:73.5pt;margin-top:0;width:15pt;height:21pt;z-index:252107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Pr="00B62355">
                    <w:rPr>
                      <w:rFonts w:ascii="Calibri" w:hAnsi="Calibri" w:cs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08800" behindDoc="0" locked="0" layoutInCell="1" allowOverlap="1" wp14:anchorId="6B44921D" wp14:editId="40A65D1E">
                            <wp:simplePos x="0" y="0"/>
                            <wp:positionH relativeFrom="column">
                              <wp:posOffset>1000125</wp:posOffset>
                            </wp:positionH>
                            <wp:positionV relativeFrom="paragraph">
                              <wp:posOffset>0</wp:posOffset>
                            </wp:positionV>
                            <wp:extent cx="219075" cy="266700"/>
                            <wp:effectExtent l="0" t="0" r="0" b="0"/>
                            <wp:wrapNone/>
                            <wp:docPr id="9" name="Text Box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25703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14:paraId="1F22FB3A" w14:textId="77777777" w:rsidR="00E206D0" w:rsidRDefault="00E206D0" w:rsidP="001D0437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w:t>`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B44921D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9" o:spid="_x0000_s1026" type="#_x0000_t202" style="position:absolute;margin-left:78.75pt;margin-top:0;width:17.25pt;height:21pt;z-index:252108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" filled="f" stroked="f">
                            <v:textbox style="mso-fit-shape-to-text:t">
                              <w:txbxContent>
                                <w:p w14:paraId="1F22FB3A" w14:textId="77777777" w:rsidR="00E206D0" w:rsidRDefault="00E206D0" w:rsidP="001D043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`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E206D0" w:rsidRPr="009D54B7" w14:paraId="255FCEB3" w14:textId="77777777" w:rsidTr="00156DE1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96E99E4" w14:textId="77777777" w:rsidR="00E206D0" w:rsidRPr="009D54B7" w:rsidRDefault="00FC389F" w:rsidP="00E206D0">
                        <w:pPr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sz w:val="24"/>
                            <w:szCs w:val="24"/>
                          </w:rPr>
                        </w:pPr>
                        <w:r w:rsidRPr="00B62355">
                          <w:rPr>
                            <w:rPrChange w:id="245" w:author="Wigfall, Trevonte" w:date="2021-07-12T16:04:00Z">
                              <w:rPr>
                                <w:color w:val="0000FF"/>
                              </w:rPr>
                            </w:rPrChange>
                          </w:rPr>
                          <w:fldChar w:fldCharType="begin"/>
                        </w:r>
                        <w:r w:rsidRPr="009D54B7">
                          <w:instrText xml:space="preserve"> HYPERLINK "file:///\\\\agpcorp\\apps\\Local\\EMT\\COTS\\McKesson\\ClaimsXten\\v6.0\\Docs%20%20(Internal)\\CXT_Installation_Guide-RF_Apply_AUTOMATED.docx" </w:instrText>
                        </w:r>
                        <w:r w:rsidRPr="00B62355">
                          <w:rPr>
                            <w:rPrChange w:id="246" w:author="Wigfall, Trevonte" w:date="2021-07-12T16:04:00Z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24"/>
                                <w:szCs w:val="24"/>
                              </w:rPr>
                            </w:rPrChange>
                          </w:rPr>
                          <w:fldChar w:fldCharType="separate"/>
                        </w:r>
                        <w:r w:rsidR="00E206D0" w:rsidRPr="009D54B7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sz w:val="24"/>
                            <w:szCs w:val="24"/>
                          </w:rPr>
                          <w:t>Install Rules Flat File</w:t>
                        </w:r>
                        <w:r w:rsidRPr="00B62355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sz w:val="24"/>
                            <w:szCs w:val="24"/>
                          </w:rPr>
                          <w:fldChar w:fldCharType="end"/>
                        </w:r>
                      </w:p>
                      <w:p w14:paraId="73127001" w14:textId="77777777" w:rsidR="00E206D0" w:rsidRPr="009D54B7" w:rsidRDefault="00E206D0" w:rsidP="00E206D0">
                        <w:pPr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67897813" w14:textId="77777777" w:rsidR="00E206D0" w:rsidRPr="009D54B7" w:rsidRDefault="00E206D0" w:rsidP="00E206D0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1870A2ED" w14:textId="77777777" w:rsidR="00E206D0" w:rsidRPr="009D54B7" w:rsidRDefault="00E206D0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4271CBD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  <w:rPrChange w:id="247" w:author="Wigfall, Trevonte" w:date="2021-07-12T16:04:00Z">
                  <w:rPr>
                    <w:rFonts w:ascii="Calibri" w:hAnsi="Calibri" w:cs="Calibri"/>
                    <w:color w:val="000000"/>
                    <w:sz w:val="22"/>
                    <w:szCs w:val="22"/>
                    <w:u w:val="single"/>
                  </w:rPr>
                </w:rPrChange>
              </w:rPr>
              <w:t>Rules Flat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B8652CE" w14:textId="146AA681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48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49" w:author="Wigfall, Trevonte" w:date="2021-07-12T16:04:00Z">
              <w:r w:rsidRPr="00F97C1E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50" w:author="Wigfall, Trevonte" w:date="2021-07-12T16:04:00Z">
              <w:del w:id="251" w:author="Trevonte Wigfall" w:date="2021-12-27T17:37:00Z">
                <w:r w:rsidR="009D54B7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52" w:author="Wigfall, Trevonte" w:date="2021-07-15T15:37:00Z">
              <w:del w:id="253" w:author="Trevonte Wigfall" w:date="2021-12-27T17:37:00Z">
                <w:r w:rsidR="00252136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  <w:rPrChange w:id="254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55" w:author="Trevonte Wigfall" w:date="2021-12-27T17:37:00Z">
              <w:r w:rsidR="00B62355" w:rsidRPr="00F97C1E">
                <w:rPr>
                  <w:rFonts w:asciiTheme="minorHAnsi" w:hAnsiTheme="minorHAnsi"/>
                  <w:b/>
                  <w:sz w:val="22"/>
                  <w:szCs w:val="22"/>
                  <w:rPrChange w:id="256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62D47D2C" w14:textId="77777777" w:rsidTr="0084097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C3F19AF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BC926B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EDE1F28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color w:val="000000" w:themeColor="text1"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color w:val="000000" w:themeColor="text1"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5E069D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  <w:rPrChange w:id="257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="Calibri" w:hAnsi="Calibri" w:cs="Calibri"/>
                <w:b/>
                <w:sz w:val="22"/>
                <w:szCs w:val="22"/>
                <w:rPrChange w:id="258" w:author="Wigfall, Trevonte" w:date="2021-07-12T16:04:00Z">
                  <w:rPr>
                    <w:rFonts w:ascii="Calibri" w:hAnsi="Calibri" w:cs="Calibri"/>
                    <w:b/>
                    <w:strike/>
                    <w:sz w:val="22"/>
                    <w:szCs w:val="22"/>
                  </w:rPr>
                </w:rPrChange>
              </w:rPr>
              <w:t>UIAPP MASTER:</w:t>
            </w:r>
            <w:r w:rsidRPr="009D54B7">
              <w:rPr>
                <w:rFonts w:ascii="Calibri" w:hAnsi="Calibri" w:cs="Calibri"/>
                <w:sz w:val="22"/>
                <w:szCs w:val="22"/>
                <w:rPrChange w:id="259" w:author="Wigfall, Trevonte" w:date="2021-07-12T16:04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  <w:t xml:space="preserve"> </w:t>
            </w:r>
          </w:p>
          <w:p w14:paraId="3430A102" w14:textId="77777777" w:rsidR="00E206D0" w:rsidRPr="009D54B7" w:rsidRDefault="00E206D0" w:rsidP="00E206D0">
            <w:pPr>
              <w:rPr>
                <w:rFonts w:ascii="Calibri" w:hAnsi="Calibri" w:cs="Calibri"/>
                <w:b/>
                <w:sz w:val="22"/>
                <w:szCs w:val="22"/>
                <w:rPrChange w:id="260" w:author="Wigfall, Trevonte" w:date="2021-07-12T16:04:00Z">
                  <w:rPr>
                    <w:rFonts w:ascii="Calibri" w:hAnsi="Calibri" w:cs="Calibr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  <w:rPrChange w:id="261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va22dwvcxt003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9D99C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120344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B82D70C" w14:textId="77777777" w:rsidR="00E206D0" w:rsidRPr="009D54B7" w:rsidRDefault="00E206D0" w:rsidP="00E206D0">
            <w:pPr>
              <w:rPr>
                <w:b/>
              </w:rPr>
            </w:pPr>
            <w:r w:rsidRPr="009D54B7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IF LISTED IN CHC RELEASE NOTES:  Deactivate out-of-the-box rules (may be 3D and 7D only, but release-specific)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580AADE" w14:textId="77777777" w:rsidR="00E206D0" w:rsidRPr="009D54B7" w:rsidRDefault="00E206D0" w:rsidP="00E206D0">
            <w:pPr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9D54B7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Rules deactivated</w:t>
            </w:r>
          </w:p>
          <w:p w14:paraId="4427F9BD" w14:textId="77777777" w:rsidR="00E206D0" w:rsidRPr="009D54B7" w:rsidRDefault="00E206D0" w:rsidP="00E206D0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CA4A180" w14:textId="492E6878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62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63" w:author="Wigfall, Trevonte" w:date="2021-07-12T16:04:00Z">
              <w:r w:rsidRPr="00F97C1E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64" w:author="Wigfall, Trevonte" w:date="2021-07-12T16:04:00Z">
              <w:del w:id="265" w:author="Trevonte Wigfall" w:date="2021-12-27T17:37:00Z">
                <w:r w:rsidR="009D54B7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66" w:author="Wigfall, Trevonte" w:date="2021-07-15T15:37:00Z">
              <w:del w:id="267" w:author="Trevonte Wigfall" w:date="2021-12-27T17:37:00Z">
                <w:r w:rsidR="00252136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  <w:rPrChange w:id="268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69" w:author="Trevonte Wigfall" w:date="2021-12-27T17:37:00Z">
              <w:r w:rsidR="00B62355" w:rsidRPr="00F97C1E">
                <w:rPr>
                  <w:rFonts w:asciiTheme="minorHAnsi" w:hAnsiTheme="minorHAnsi"/>
                  <w:b/>
                  <w:sz w:val="22"/>
                  <w:szCs w:val="22"/>
                  <w:rPrChange w:id="270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6794136F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CD2DA61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010631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FB6A83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5F7880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="Calibri" w:hAnsi="Calibri" w:cs="Calibri"/>
                <w:b/>
                <w:sz w:val="22"/>
                <w:szCs w:val="22"/>
              </w:rPr>
              <w:t>UIAPP MASTER:</w:t>
            </w:r>
            <w:r w:rsidRPr="009D54B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529ECDBF" w14:textId="77777777" w:rsidR="00E206D0" w:rsidRPr="009D54B7" w:rsidRDefault="00E206D0" w:rsidP="00E206D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va22dwvcxt003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47ECFB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F5B35CC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92B9A11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B62355">
              <w:rPr>
                <w:rPrChange w:id="271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"file:///\\\\agpcorp\\apps\\Local\\EMT\\COTS\\McKesson\\ClaimsXten\\v6.0\\Docs%20%20(Internal)\\CXT_Installation_Guide-Import_Edit_Clarifications_AUTOMATED.docx" </w:instrText>
            </w:r>
            <w:r w:rsidRPr="00B62355">
              <w:rPr>
                <w:rPrChange w:id="272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Import Edit Clarifications</w:t>
            </w:r>
            <w:r w:rsidRPr="00B6235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78C25889" w14:textId="77777777" w:rsidR="00E206D0" w:rsidRPr="009D54B7" w:rsidRDefault="00E206D0" w:rsidP="00E206D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2CB8238" w14:textId="77777777" w:rsidR="00E206D0" w:rsidRPr="009D54B7" w:rsidRDefault="00E206D0" w:rsidP="00E206D0">
            <w:pPr>
              <w:rPr>
                <w:rFonts w:ascii="Calibri" w:hAnsi="Calibri" w:cs="Calibri"/>
                <w:sz w:val="22"/>
                <w:szCs w:val="22"/>
              </w:rPr>
            </w:pPr>
            <w:r w:rsidRPr="009D54B7">
              <w:rPr>
                <w:rFonts w:ascii="Calibri" w:hAnsi="Calibri" w:cs="Calibri"/>
                <w:sz w:val="22"/>
                <w:szCs w:val="22"/>
              </w:rPr>
              <w:t>Edits installed</w:t>
            </w:r>
          </w:p>
          <w:p w14:paraId="644F8152" w14:textId="77777777" w:rsidR="00E206D0" w:rsidRPr="009D54B7" w:rsidRDefault="00E206D0" w:rsidP="00E206D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92124F8" w14:textId="446DF3CA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73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74" w:author="Wigfall, Trevonte" w:date="2021-07-12T16:04:00Z">
              <w:r w:rsidRPr="00F97C1E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75" w:author="Wigfall, Trevonte" w:date="2021-07-12T16:04:00Z">
              <w:del w:id="276" w:author="Trevonte Wigfall" w:date="2021-12-27T17:37:00Z">
                <w:r w:rsidR="009D54B7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77" w:author="Wigfall, Trevonte" w:date="2021-07-15T15:37:00Z">
              <w:del w:id="278" w:author="Trevonte Wigfall" w:date="2021-12-27T17:37:00Z">
                <w:r w:rsidR="00252136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  <w:rPrChange w:id="279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80" w:author="Trevonte Wigfall" w:date="2021-12-27T17:37:00Z">
              <w:r w:rsidR="00B62355" w:rsidRPr="00F97C1E">
                <w:rPr>
                  <w:rFonts w:asciiTheme="minorHAnsi" w:hAnsiTheme="minorHAnsi"/>
                  <w:b/>
                  <w:sz w:val="22"/>
                  <w:szCs w:val="22"/>
                  <w:rPrChange w:id="281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4D446CB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6BA8542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C96F917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6DE9F1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8A87A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 and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servers: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 VA22DwVcxt001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83F2E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7098552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34C5DB3" w14:textId="77777777" w:rsidR="00E206D0" w:rsidRPr="009D54B7" w:rsidRDefault="00FC389F" w:rsidP="00E206D0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62355"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"file:///\\\\agpcorp\\apps\\Local\\EMT\\COTS\\McKesson\\ClaimsXten\\v6.0\\Docs%20%20(Internal)\\CXT_Installation_Guide-Dictionary-dat_AUTOMATED.docx" </w:instrText>
            </w:r>
            <w:r w:rsidRPr="00B62355">
              <w:rPr>
                <w:rPrChange w:id="282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new dictionary file</w:t>
            </w:r>
            <w:r w:rsidRPr="00B6235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B37DBD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7EB69BD" w14:textId="79837D61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83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84" w:author="Wigfall, Trevonte" w:date="2021-07-12T16:04:00Z">
              <w:r w:rsidRPr="00F97C1E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85" w:author="Wigfall, Trevonte" w:date="2021-07-12T16:04:00Z">
              <w:del w:id="286" w:author="Trevonte Wigfall" w:date="2021-12-27T17:37:00Z">
                <w:r w:rsidR="009D54B7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87" w:author="Wigfall, Trevonte" w:date="2021-07-15T15:37:00Z">
              <w:del w:id="288" w:author="Trevonte Wigfall" w:date="2021-12-27T17:37:00Z">
                <w:r w:rsidR="00252136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  <w:rPrChange w:id="289" w:author="Trevonte Wigfall" w:date="2021-12-27T17:38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90" w:author="Trevonte Wigfall" w:date="2021-12-27T17:37:00Z">
              <w:r w:rsidR="00B62355" w:rsidRPr="00F97C1E">
                <w:rPr>
                  <w:rFonts w:asciiTheme="minorHAnsi" w:hAnsiTheme="minorHAnsi"/>
                  <w:b/>
                  <w:sz w:val="22"/>
                  <w:szCs w:val="22"/>
                  <w:rPrChange w:id="291" w:author="Trevonte Wigfall" w:date="2021-12-27T17:3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4CDCDA88" w14:textId="77777777" w:rsidTr="0084097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50ADE3A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292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CFC30B0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93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1E48CB5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94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295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296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F6BB26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97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298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UIApp</w:t>
            </w:r>
            <w:proofErr w:type="spell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299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 Master </w:t>
            </w:r>
            <w:r w:rsidRPr="009D54B7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  <w:rPrChange w:id="300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color w:val="FF0000"/>
                    <w:sz w:val="22"/>
                    <w:szCs w:val="22"/>
                  </w:rPr>
                </w:rPrChange>
              </w:rPr>
              <w:t xml:space="preserve">EXCEPT DR </w:t>
            </w: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301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(Do this in all environments EXCEPT the first two VB DEV environments 3-D and 7-D and Two HB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302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envs</w:t>
            </w:r>
            <w:proofErr w:type="spell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303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 03D and 07D):  </w:t>
            </w:r>
          </w:p>
          <w:p w14:paraId="1F76478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04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305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A375D1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306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307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4EB8FFD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308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309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BFFDE8A" w14:textId="77777777" w:rsidR="00E206D0" w:rsidRPr="009D54B7" w:rsidRDefault="00FC389F" w:rsidP="00E206D0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310" w:author="Wigfall, Trevonte" w:date="2021-07-12T16:04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r w:rsidRPr="009D54B7"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"file:///\\\\agpcorp\\apps\\Local\\EMT\\COTS\\McKesson\\ClaimsXten\\v6.0\\Docs%20%20(Internal)\\CXT_Installation_Guide-Managing_Custom_Rules-Import_AUTOMATED.docx" </w:instrText>
            </w:r>
            <w:r w:rsidRPr="009D54B7">
              <w:rPr>
                <w:rPrChange w:id="311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312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Import custom rules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313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720910E6" w14:textId="77777777" w:rsidR="00E206D0" w:rsidRPr="009D54B7" w:rsidRDefault="00E206D0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314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4"/>
                    <w:szCs w:val="24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DA2D4E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  <w:rPrChange w:id="315" w:author="Wigfall, Trevonte" w:date="2021-07-12T16:04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  <w:rPrChange w:id="316" w:author="Wigfall, Trevonte" w:date="2021-07-12T16:04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  <w:u w:val="single"/>
                  </w:rPr>
                </w:rPrChange>
              </w:rPr>
              <w:t>Rules imported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D08FCF4" w14:textId="12B30996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17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18" w:author="Wigfall, Trevonte" w:date="2021-07-12T16:04:00Z">
              <w:r w:rsidRPr="00F97C1E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19" w:author="Wigfall, Trevonte" w:date="2021-07-12T16:04:00Z">
              <w:del w:id="320" w:author="Trevonte Wigfall" w:date="2021-12-27T17:37:00Z">
                <w:r w:rsidR="009D54B7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21" w:author="Wigfall, Trevonte" w:date="2021-07-15T15:37:00Z">
              <w:del w:id="322" w:author="Trevonte Wigfall" w:date="2021-12-27T17:37:00Z">
                <w:r w:rsidR="00252136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  <w:rPrChange w:id="323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24" w:author="Trevonte Wigfall" w:date="2021-12-27T17:37:00Z">
              <w:r w:rsidR="00B62355" w:rsidRPr="00F97C1E">
                <w:rPr>
                  <w:rFonts w:asciiTheme="minorHAnsi" w:hAnsiTheme="minorHAnsi"/>
                  <w:b/>
                  <w:sz w:val="22"/>
                  <w:szCs w:val="22"/>
                  <w:rPrChange w:id="325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7FCF5CA6" w14:textId="77777777" w:rsidTr="00156DE1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FB86E98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177993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43E4860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6B398E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va22dwvcxt002, va22dwvcxt003, va22dwvcxt004, va22dwviss006</w:t>
            </w:r>
          </w:p>
          <w:p w14:paraId="108BDCA6" w14:textId="77777777" w:rsidR="00E206D0" w:rsidRPr="009D54B7" w:rsidRDefault="00E206D0" w:rsidP="00E206D0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 w:rsidRPr="009D54B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Except Reporting</w:t>
            </w:r>
          </w:p>
          <w:p w14:paraId="609C7A89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15B661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202948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80A0C63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B62355">
              <w:rPr>
                <w:rPrChange w:id="326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B62355">
              <w:rPr>
                <w:rPrChange w:id="327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Replace Config Files</w:t>
            </w:r>
            <w:r w:rsidRPr="00B6235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448A1505" w14:textId="77777777" w:rsidR="00E206D0" w:rsidRPr="009D54B7" w:rsidRDefault="00E206D0" w:rsidP="00E206D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553F9B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Files replaced</w:t>
            </w:r>
          </w:p>
          <w:p w14:paraId="6175C82A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E8CEF90" w14:textId="19E21E59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28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29" w:author="Wigfall, Trevonte" w:date="2021-07-12T16:04:00Z">
              <w:r w:rsidRPr="00F97C1E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30" w:author="Wigfall, Trevonte" w:date="2021-07-12T16:04:00Z">
              <w:del w:id="331" w:author="Trevonte Wigfall" w:date="2021-12-27T17:37:00Z">
                <w:r w:rsidR="009D54B7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32" w:author="Wigfall, Trevonte" w:date="2021-07-15T15:37:00Z">
              <w:del w:id="333" w:author="Trevonte Wigfall" w:date="2021-12-27T17:37:00Z">
                <w:r w:rsidR="00252136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  <w:rPrChange w:id="334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35" w:author="Trevonte Wigfall" w:date="2021-12-27T17:37:00Z">
              <w:r w:rsidR="00B62355" w:rsidRPr="00F97C1E">
                <w:rPr>
                  <w:rFonts w:asciiTheme="minorHAnsi" w:hAnsiTheme="minorHAnsi"/>
                  <w:b/>
                  <w:sz w:val="22"/>
                  <w:szCs w:val="22"/>
                  <w:rPrChange w:id="336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0294B3A0" w14:textId="77777777" w:rsidTr="00156DE1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1223787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8B90D30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E3BA76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92FB4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TPIC: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va22dwvcxt002, va22dwvcxt003,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BDD3B6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36FEAED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79438AC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B62355">
              <w:rPr>
                <w:rPrChange w:id="337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"file:///\\\\agpcorp\\apps\\Local\\EMT\\COTS\\McKesson\\ClaimsXten\\v6.0\\Docs%20%20(Internal)\\CXT_Installation_Guide-Install_and_Configure_NTHost.exe.Config_AUTOMATED.docx" </w:instrText>
            </w:r>
            <w:r w:rsidRPr="00B62355">
              <w:rPr>
                <w:rPrChange w:id="338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Edit </w:t>
            </w:r>
            <w:proofErr w:type="spellStart"/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Nthost</w:t>
            </w:r>
            <w:proofErr w:type="spellEnd"/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 config files</w:t>
            </w:r>
            <w:r w:rsidRPr="00B6235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0C4F0FA1" w14:textId="77777777" w:rsidR="00E206D0" w:rsidRPr="009D54B7" w:rsidRDefault="00E206D0" w:rsidP="00E206D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1751C1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files edited</w:t>
            </w:r>
          </w:p>
          <w:p w14:paraId="29A830C8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4643010" w14:textId="757162A4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39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40" w:author="Wigfall, Trevonte" w:date="2021-07-12T16:04:00Z">
              <w:r w:rsidRPr="00F97C1E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41" w:author="Wigfall, Trevonte" w:date="2021-07-12T16:04:00Z">
              <w:del w:id="342" w:author="Trevonte Wigfall" w:date="2021-12-27T17:37:00Z">
                <w:r w:rsidR="009D54B7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43" w:author="Wigfall, Trevonte" w:date="2021-07-15T15:37:00Z">
              <w:del w:id="344" w:author="Trevonte Wigfall" w:date="2021-12-27T17:37:00Z">
                <w:r w:rsidR="00252136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  <w:rPrChange w:id="345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46" w:author="Trevonte Wigfall" w:date="2021-12-27T17:37:00Z">
              <w:r w:rsidR="00B62355" w:rsidRPr="00F97C1E">
                <w:rPr>
                  <w:rFonts w:asciiTheme="minorHAnsi" w:hAnsiTheme="minorHAnsi"/>
                  <w:b/>
                  <w:sz w:val="22"/>
                  <w:szCs w:val="22"/>
                  <w:rPrChange w:id="347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1856C011" w14:textId="77777777" w:rsidTr="00156DE1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DBBC47D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76DAE34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5C0D39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82F5E4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TPPUI &amp; C3: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  va22dwvcxt003, va22dwviss006</w:t>
            </w:r>
          </w:p>
          <w:p w14:paraId="78200D15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A2D5FE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1F83264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9B1D3E3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B62355">
              <w:rPr>
                <w:rPrChange w:id="348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"file:///\\\\agpcorp\\apps\\Local\\EMT\\COTS\\McKesson\\ClaimsXten\\v6.0\\Docs%20%20(Internal)\\CXT_Installation_Guide-Install_and_Configure_Web.Config_AUTOMATED.docx" </w:instrText>
            </w:r>
            <w:r w:rsidRPr="00B62355">
              <w:rPr>
                <w:rPrChange w:id="349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Edit </w:t>
            </w:r>
            <w:proofErr w:type="spellStart"/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Web.Config</w:t>
            </w:r>
            <w:proofErr w:type="spellEnd"/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 Files</w:t>
            </w:r>
            <w:r w:rsidRPr="00B6235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261A7B3A" w14:textId="77777777" w:rsidR="00E206D0" w:rsidRPr="009D54B7" w:rsidRDefault="00E206D0" w:rsidP="00E206D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F61D66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files edited</w:t>
            </w:r>
          </w:p>
          <w:p w14:paraId="5CD2B286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A17A662" w14:textId="007A789A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50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51" w:author="Wigfall, Trevonte" w:date="2021-07-12T16:04:00Z">
              <w:r w:rsidRPr="00F97C1E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52" w:author="Wigfall, Trevonte" w:date="2021-07-12T16:04:00Z">
              <w:del w:id="353" w:author="Trevonte Wigfall" w:date="2021-12-27T17:37:00Z">
                <w:r w:rsidR="009D54B7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54" w:author="Wigfall, Trevonte" w:date="2021-07-15T15:37:00Z">
              <w:del w:id="355" w:author="Trevonte Wigfall" w:date="2021-12-27T17:37:00Z">
                <w:r w:rsidR="00252136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  <w:rPrChange w:id="356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57" w:author="Trevonte Wigfall" w:date="2021-12-27T17:37:00Z">
              <w:r w:rsidR="00B62355" w:rsidRPr="00F97C1E">
                <w:rPr>
                  <w:rFonts w:asciiTheme="minorHAnsi" w:hAnsiTheme="minorHAnsi"/>
                  <w:b/>
                  <w:sz w:val="22"/>
                  <w:szCs w:val="22"/>
                  <w:rPrChange w:id="358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7F4AE937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3130412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B9013B6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150F98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9D54B7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822DD4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va22dwvcxt002, va22dwvcxt003, va22dwvcxt004, va22dwviss006</w:t>
            </w:r>
          </w:p>
          <w:p w14:paraId="0F24D9D0" w14:textId="77777777" w:rsidR="00E206D0" w:rsidRPr="009D54B7" w:rsidRDefault="00E206D0" w:rsidP="00E206D0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 w:rsidRPr="009D54B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Except Reporting</w:t>
            </w:r>
          </w:p>
          <w:p w14:paraId="13C4BD98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AA34D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5B907C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6C81C3" w14:textId="77777777" w:rsidR="00E206D0" w:rsidRPr="009D54B7" w:rsidRDefault="00FC389F" w:rsidP="00E206D0">
            <w:pPr>
              <w:spacing w:after="200" w:line="276" w:lineRule="auto"/>
            </w:pPr>
            <w:r w:rsidRPr="00B62355"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"file:///\\\\agpcorp\\apps\\Local\\EMT\\COTS\\McKesson\\ClaimsXten\\v6.0\\Docs%20%20(Internal)\\CXT_Installation_Guide-TPIC_Metadata_XML_AUTOMATED.docx" </w:instrText>
            </w:r>
            <w:r w:rsidRPr="00B62355">
              <w:rPr>
                <w:rPrChange w:id="359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most current metadata files</w:t>
            </w:r>
            <w:r w:rsidRPr="00B6235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BAE437" w14:textId="77777777" w:rsidR="00E206D0" w:rsidRPr="009D54B7" w:rsidRDefault="00E206D0" w:rsidP="00E206D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BD1EBAC" w14:textId="035F7790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60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61" w:author="Wigfall, Trevonte" w:date="2021-07-12T16:04:00Z">
              <w:r w:rsidRPr="00F97C1E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62" w:author="Wigfall, Trevonte" w:date="2021-07-12T16:04:00Z">
              <w:del w:id="363" w:author="Trevonte Wigfall" w:date="2021-12-27T17:37:00Z">
                <w:r w:rsidR="009D54B7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64" w:author="Wigfall, Trevonte" w:date="2021-07-15T15:37:00Z">
              <w:del w:id="365" w:author="Trevonte Wigfall" w:date="2021-12-27T17:37:00Z">
                <w:r w:rsidR="00252136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  <w:rPrChange w:id="366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67" w:author="Trevonte Wigfall" w:date="2021-12-27T17:37:00Z">
              <w:r w:rsidR="00B62355" w:rsidRPr="00F97C1E">
                <w:rPr>
                  <w:rFonts w:asciiTheme="minorHAnsi" w:hAnsiTheme="minorHAnsi"/>
                  <w:b/>
                  <w:sz w:val="22"/>
                  <w:szCs w:val="22"/>
                  <w:rPrChange w:id="368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79175499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7E1EAF9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100465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2988459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1A425E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TPIC: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va22dwvcxt002, va22dwvcxt003,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70E9A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8C1E11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E565F5" w14:textId="77777777" w:rsidR="00E206D0" w:rsidRPr="009D54B7" w:rsidRDefault="00FC389F" w:rsidP="00E206D0">
            <w:pPr>
              <w:spacing w:after="200" w:line="276" w:lineRule="auto"/>
            </w:pPr>
            <w:r w:rsidRPr="00B62355"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"https://share.antheminc.com/teams/AppEnvrMgmt/trizettosupport/Shared%20Documents/ClaimsXten/Procedures/How-to%20Docs/How_To_Change_LDAP_Manager_Account_and_Password_For_ClaimsXten_AUTOMATED.docx" </w:instrText>
            </w:r>
            <w:r w:rsidRPr="00B62355">
              <w:rPr>
                <w:rPrChange w:id="369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Set LDAP manager password</w:t>
            </w:r>
            <w:r w:rsidRPr="00B6235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8534BB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="Calibri" w:hAnsi="Calibri"/>
                <w:color w:val="000000"/>
                <w:sz w:val="22"/>
                <w:szCs w:val="22"/>
              </w:rPr>
              <w:t>Password set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044C3C6" w14:textId="701F7F31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70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71" w:author="Wigfall, Trevonte" w:date="2021-07-12T16:04:00Z">
              <w:r w:rsidRPr="00F97C1E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72" w:author="Wigfall, Trevonte" w:date="2021-07-12T16:04:00Z">
              <w:del w:id="373" w:author="Trevonte Wigfall" w:date="2021-12-27T17:37:00Z">
                <w:r w:rsidR="009D54B7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74" w:author="Wigfall, Trevonte" w:date="2021-07-15T15:37:00Z">
              <w:del w:id="375" w:author="Trevonte Wigfall" w:date="2021-12-27T17:37:00Z">
                <w:r w:rsidR="00252136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  <w:rPrChange w:id="376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77" w:author="Trevonte Wigfall" w:date="2021-12-27T17:37:00Z">
              <w:r w:rsidR="00B62355" w:rsidRPr="00F97C1E">
                <w:rPr>
                  <w:rFonts w:asciiTheme="minorHAnsi" w:hAnsiTheme="minorHAnsi"/>
                  <w:b/>
                  <w:sz w:val="22"/>
                  <w:szCs w:val="22"/>
                  <w:rPrChange w:id="378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6F3CFD87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F157157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4A9BE8B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EFFAD38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A50533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  <w:r w:rsidRPr="009D54B7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C556C8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79F2E2B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0BAF699" w14:textId="77777777" w:rsidR="00E206D0" w:rsidRPr="009D54B7" w:rsidRDefault="00FC389F" w:rsidP="00E206D0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B62355">
              <w:rPr>
                <w:rPrChange w:id="379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"https://share.antheminc.com/teams/AppEnvrMgmt/trizettosupport/Shared%20Documents/ClaimsXten/Procedures/How-to%20Docs/How_To_Start_ClaimsXten_Services_AUTOMATED.docx" </w:instrText>
            </w:r>
            <w:r w:rsidRPr="00B62355">
              <w:rPr>
                <w:rPrChange w:id="380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Start UIAPP and TPIC CXT services in environment(s) using EMT GUI</w:t>
            </w:r>
            <w:r w:rsidRPr="00B6235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5F93104A" w14:textId="77777777" w:rsidR="00E206D0" w:rsidRPr="009D54B7" w:rsidRDefault="00E206D0" w:rsidP="00E206D0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7E4D661" w14:textId="77777777" w:rsidR="00E206D0" w:rsidRPr="009D54B7" w:rsidRDefault="00E206D0" w:rsidP="00E206D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1010582" w14:textId="00E519E8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81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82" w:author="Wigfall, Trevonte" w:date="2021-07-12T16:04:00Z">
              <w:r w:rsidRPr="00F97C1E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83" w:author="Wigfall, Trevonte" w:date="2021-07-12T16:04:00Z">
              <w:del w:id="384" w:author="Trevonte Wigfall" w:date="2021-12-27T17:37:00Z">
                <w:r w:rsidR="009D54B7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85" w:author="Wigfall, Trevonte" w:date="2021-07-15T15:37:00Z">
              <w:del w:id="386" w:author="Trevonte Wigfall" w:date="2021-12-27T17:37:00Z">
                <w:r w:rsidR="00252136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  <w:rPrChange w:id="387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88" w:author="Trevonte Wigfall" w:date="2021-12-27T17:37:00Z">
              <w:r w:rsidR="00B62355" w:rsidRPr="00F97C1E">
                <w:rPr>
                  <w:rFonts w:asciiTheme="minorHAnsi" w:hAnsiTheme="minorHAnsi"/>
                  <w:b/>
                  <w:sz w:val="22"/>
                  <w:szCs w:val="22"/>
                  <w:rPrChange w:id="389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4AB489EB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1D711D1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390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2D33674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91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DCA41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92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9080D7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93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:  va22dwvcxt002, va22dwvcxt003, va22dwvcxt004, va22dwvcxt005, va22dwviss006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ABB19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394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9C7CC02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395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0EA5BBF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396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B62355">
              <w:rPr>
                <w:rPrChange w:id="397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"https://share.antheminc.com/teams/AppEnvrMgmt/trizettosupport/Shared%20Documents/ClaimsXten/Procedures/How-to%20Docs/How_To_Restart_IIS_for_ClaimsXten_iisreset_AUTOMATED.docx" </w:instrText>
            </w:r>
            <w:r w:rsidRPr="00B62355">
              <w:rPr>
                <w:rPrChange w:id="398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Perform IIS reset</w:t>
            </w:r>
            <w:r w:rsidRPr="00B62355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9CE5AF8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99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C84B8DB" w14:textId="41875C1A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00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01" w:author="Wigfall, Trevonte" w:date="2021-07-12T16:04:00Z">
              <w:r w:rsidRPr="00F97C1E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402" w:author="Wigfall, Trevonte" w:date="2021-07-12T16:04:00Z">
              <w:del w:id="403" w:author="Trevonte Wigfall" w:date="2021-12-27T17:37:00Z">
                <w:r w:rsidR="009D54B7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404" w:author="Wigfall, Trevonte" w:date="2021-07-15T15:37:00Z">
              <w:del w:id="405" w:author="Trevonte Wigfall" w:date="2021-12-27T17:37:00Z">
                <w:r w:rsidR="00252136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  <w:rPrChange w:id="406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407" w:author="Trevonte Wigfall" w:date="2021-12-27T17:37:00Z">
              <w:r w:rsidR="00B62355" w:rsidRPr="00F97C1E">
                <w:rPr>
                  <w:rFonts w:asciiTheme="minorHAnsi" w:hAnsiTheme="minorHAnsi"/>
                  <w:b/>
                  <w:sz w:val="22"/>
                  <w:szCs w:val="22"/>
                  <w:rPrChange w:id="408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2437736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B1BC67B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409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39A0273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10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65CBE3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11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12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13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FAD013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14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15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TPIC (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16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cxtTpicFac</w:t>
            </w:r>
            <w:proofErr w:type="spell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17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&lt;env&gt;):</w:t>
            </w:r>
          </w:p>
          <w:p w14:paraId="670D3F4B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18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  <w:rPrChange w:id="419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420AA6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420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421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A9F3315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422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423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8778FFD" w14:textId="77777777" w:rsidR="00E206D0" w:rsidRPr="009D54B7" w:rsidRDefault="00E206D0" w:rsidP="00E206D0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24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25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begin"/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26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27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FC389F" w:rsidRPr="009D54B7">
              <w:fldChar w:fldCharType="begin"/>
            </w:r>
            <w:r w:rsidR="00FC389F" w:rsidRPr="009D54B7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="00FC389F" w:rsidRPr="009D54B7">
              <w:rPr>
                <w:rPrChange w:id="428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29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Activate all nodes from TPIC load balancer </w:t>
            </w:r>
            <w:r w:rsidR="00FC389F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30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6DDBA1D7" w14:textId="77777777" w:rsidR="00E206D0" w:rsidRPr="009D54B7" w:rsidRDefault="00E206D0" w:rsidP="00E206D0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431" w:author="Wigfall, Trevonte" w:date="2021-07-12T16:04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32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 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33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1DDCB982" w14:textId="77777777" w:rsidR="00E206D0" w:rsidRPr="009D54B7" w:rsidRDefault="00E206D0" w:rsidP="00E206D0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434" w:author="Wigfall, Trevonte" w:date="2021-07-12T16:04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7C56234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  <w:rPrChange w:id="435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36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A5544A7" w14:textId="666EBE4C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37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38" w:author="Wigfall, Trevonte" w:date="2021-07-12T16:04:00Z">
              <w:r w:rsidRPr="00F97C1E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439" w:author="Wigfall, Trevonte" w:date="2021-07-12T16:04:00Z">
              <w:del w:id="440" w:author="Trevonte Wigfall" w:date="2021-12-27T17:37:00Z">
                <w:r w:rsidR="009D54B7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441" w:author="Wigfall, Trevonte" w:date="2021-07-15T15:37:00Z">
              <w:del w:id="442" w:author="Trevonte Wigfall" w:date="2021-12-27T17:37:00Z">
                <w:r w:rsidR="00252136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  <w:rPrChange w:id="443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444" w:author="Trevonte Wigfall" w:date="2021-12-27T17:37:00Z">
              <w:r w:rsidR="00B62355" w:rsidRPr="00F97C1E">
                <w:rPr>
                  <w:rFonts w:asciiTheme="minorHAnsi" w:hAnsiTheme="minorHAnsi"/>
                  <w:b/>
                  <w:sz w:val="22"/>
                  <w:szCs w:val="22"/>
                  <w:rPrChange w:id="445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4CE9B88B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E528A0F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446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F874D45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47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4AC3897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48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49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50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03E19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51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52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TPPUI (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53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cxtTppuiFac</w:t>
            </w:r>
            <w:proofErr w:type="spell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54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&lt;env&gt;):</w:t>
            </w:r>
          </w:p>
          <w:p w14:paraId="15F2CE9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55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  <w:rPrChange w:id="456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ECB4E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457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458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9E3C16D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459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460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1805A73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rPrChange w:id="461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9D54B7">
              <w:rPr>
                <w:rPrChange w:id="462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9D54B7">
              <w:rPr>
                <w:rPrChange w:id="463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9D54B7">
              <w:rPr>
                <w:rPrChange w:id="464" w:author="Wigfall, Trevonte" w:date="2021-07-12T16:04:00Z">
                  <w:rPr>
                    <w:strike/>
                  </w:rPr>
                </w:rPrChange>
              </w:rPr>
              <w:t xml:space="preserve"> </w:t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65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Activate all nodes from TPPUI load balancer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66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241ABE54" w14:textId="77777777" w:rsidR="00E206D0" w:rsidRPr="009D54B7" w:rsidRDefault="00E206D0" w:rsidP="00E206D0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467" w:author="Wigfall, Trevonte" w:date="2021-07-12T16:04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1045A1C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  <w:rPrChange w:id="468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69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F01A37D" w14:textId="0A7FDDDB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70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71" w:author="Wigfall, Trevonte" w:date="2021-07-12T16:04:00Z">
              <w:r w:rsidRPr="00F97C1E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472" w:author="Wigfall, Trevonte" w:date="2021-07-12T16:04:00Z">
              <w:del w:id="473" w:author="Trevonte Wigfall" w:date="2021-12-27T17:37:00Z">
                <w:r w:rsidR="009D54B7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474" w:author="Wigfall, Trevonte" w:date="2021-07-15T15:37:00Z">
              <w:del w:id="475" w:author="Trevonte Wigfall" w:date="2021-12-27T17:37:00Z">
                <w:r w:rsidR="00252136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  <w:rPrChange w:id="476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477" w:author="Trevonte Wigfall" w:date="2021-12-27T17:37:00Z">
              <w:r w:rsidR="00B62355" w:rsidRPr="00F97C1E">
                <w:rPr>
                  <w:rFonts w:asciiTheme="minorHAnsi" w:hAnsiTheme="minorHAnsi"/>
                  <w:b/>
                  <w:sz w:val="22"/>
                  <w:szCs w:val="22"/>
                  <w:rPrChange w:id="478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09BEA50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D5986EF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479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E9A61E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80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3A9D385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81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82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83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248CE7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84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85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UIAPP (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86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cxtUIAPPFac</w:t>
            </w:r>
            <w:proofErr w:type="spell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87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&lt;env&gt;):</w:t>
            </w:r>
          </w:p>
          <w:p w14:paraId="763E4FD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88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  <w:rPrChange w:id="489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8A91D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490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491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20B0808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492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493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E206D0" w:rsidRPr="009D54B7" w14:paraId="56983B87" w14:textId="77777777" w:rsidTr="00975E68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E206D0" w:rsidRPr="009D54B7" w14:paraId="0D835023" w14:textId="77777777" w:rsidTr="00975E68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C3FE396" w14:textId="77777777" w:rsidR="00E206D0" w:rsidRPr="009D54B7" w:rsidRDefault="00E206D0" w:rsidP="00E206D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494" w:author="Wigfall, Trevonte" w:date="2021-07-12T16:04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E206D0" w:rsidRPr="009D54B7" w14:paraId="1C4100E1" w14:textId="77777777" w:rsidTr="00975E6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4A0AD2AD" w14:textId="77777777" w:rsidR="00E206D0" w:rsidRPr="009D54B7" w:rsidRDefault="00FC389F" w:rsidP="00E206D0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u w:val="single"/>
                                  <w:rPrChange w:id="495" w:author="Wigfall, Trevonte" w:date="2021-07-12T16:04:00Z">
                                    <w:rPr>
                                      <w:rFonts w:ascii="Calibri" w:hAnsi="Calibri" w:cs="Calibri"/>
                                      <w:strike/>
                                      <w:sz w:val="22"/>
                                      <w:szCs w:val="22"/>
                                      <w:u w:val="single"/>
                                    </w:rPr>
                                  </w:rPrChange>
                                </w:rPr>
                              </w:pPr>
                              <w:r w:rsidRPr="009D54B7">
                                <w:fldChar w:fldCharType="begin"/>
                              </w:r>
                              <w:r w:rsidRPr="009D54B7">
                                <w:instrText xml:space="preserve"> HYPERLINK "https://share.antheminc.com/teams/AppEnvrMgmt/trizettosupport/Shared%20Documents/Global/Procedures/Script%20Readmes/README%20-%20Manage%20Load%20Balancer%20Script.docx" </w:instrText>
                              </w:r>
                              <w:r w:rsidRPr="009D54B7">
                                <w:rPr>
                                  <w:rPrChange w:id="496" w:author="Wigfall, Trevonte" w:date="2021-07-12T16:04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separate"/>
                              </w:r>
                              <w:r w:rsidR="00E206D0" w:rsidRPr="009D54B7">
                                <w:rPr>
                                  <w:rPrChange w:id="497" w:author="Wigfall, Trevonte" w:date="2021-07-12T16:04:00Z">
                                    <w:rPr>
                                      <w:strike/>
                                    </w:rPr>
                                  </w:rPrChange>
                                </w:rPr>
                                <w:t xml:space="preserve"> </w:t>
                              </w:r>
                              <w:r w:rsidR="00E206D0" w:rsidRPr="009D54B7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498" w:author="Wigfall, Trevonte" w:date="2021-07-12T16:04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t>Activate all nodes from UIAPP load balancer</w:t>
                              </w:r>
                              <w:r w:rsidRPr="009D54B7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499" w:author="Wigfall, Trevonte" w:date="2021-07-12T16:04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04CB7CE7" w14:textId="77777777" w:rsidR="00E206D0" w:rsidRPr="009D54B7" w:rsidRDefault="00E206D0" w:rsidP="00E206D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500" w:author="Wigfall, Trevonte" w:date="2021-07-12T16:04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</w:tc>
                  </w:tr>
                </w:tbl>
                <w:p w14:paraId="01A5F442" w14:textId="77777777" w:rsidR="00E206D0" w:rsidRPr="009D54B7" w:rsidRDefault="00E206D0" w:rsidP="00E206D0">
                  <w:pPr>
                    <w:rPr>
                      <w:rFonts w:ascii="Calibri" w:hAnsi="Calibri" w:cs="Calibri"/>
                      <w:sz w:val="22"/>
                      <w:szCs w:val="22"/>
                      <w:rPrChange w:id="501" w:author="Wigfall, Trevonte" w:date="2021-07-12T16:04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293082B0" w14:textId="77777777" w:rsidR="00E206D0" w:rsidRPr="009D54B7" w:rsidRDefault="00E206D0" w:rsidP="00E206D0">
            <w:pPr>
              <w:rPr>
                <w:rFonts w:ascii="Calibri" w:hAnsi="Calibri" w:cs="Calibri"/>
                <w:sz w:val="22"/>
                <w:szCs w:val="22"/>
                <w:u w:val="single"/>
                <w:rPrChange w:id="502" w:author="Wigfall, Trevonte" w:date="2021-07-12T16:04:00Z">
                  <w:rPr>
                    <w:rFonts w:ascii="Calibri" w:hAnsi="Calibri" w:cs="Calibri"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512544F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  <w:rPrChange w:id="503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504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B392148" w14:textId="70766EA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05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06" w:author="Wigfall, Trevonte" w:date="2021-07-12T16:04:00Z">
              <w:r w:rsidRPr="00F97C1E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507" w:author="Wigfall, Trevonte" w:date="2021-07-12T16:04:00Z">
              <w:del w:id="508" w:author="Trevonte Wigfall" w:date="2021-12-27T17:37:00Z">
                <w:r w:rsidR="009D54B7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509" w:author="Wigfall, Trevonte" w:date="2021-07-15T15:37:00Z">
              <w:del w:id="510" w:author="Trevonte Wigfall" w:date="2021-12-27T17:37:00Z">
                <w:r w:rsidR="00252136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  <w:rPrChange w:id="511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512" w:author="Trevonte Wigfall" w:date="2021-12-27T17:37:00Z">
              <w:r w:rsidR="00B62355" w:rsidRPr="00F97C1E">
                <w:rPr>
                  <w:rFonts w:asciiTheme="minorHAnsi" w:hAnsiTheme="minorHAnsi"/>
                  <w:b/>
                  <w:sz w:val="22"/>
                  <w:szCs w:val="22"/>
                  <w:rPrChange w:id="513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5C24B4E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1CE6166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514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57B6E0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15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B39ED6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16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517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518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561603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19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520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C3 (cxtC3Fac&lt;env&gt;):</w:t>
            </w:r>
          </w:p>
          <w:p w14:paraId="59973965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21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  <w:rPrChange w:id="522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81BC66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523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524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1254D54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525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526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F1452CD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rPrChange w:id="527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9D54B7">
              <w:rPr>
                <w:rPrChange w:id="528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9D54B7">
              <w:rPr>
                <w:rPrChange w:id="529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9D54B7">
              <w:rPr>
                <w:rPrChange w:id="530" w:author="Wigfall, Trevonte" w:date="2021-07-12T16:04:00Z">
                  <w:rPr>
                    <w:strike/>
                  </w:rPr>
                </w:rPrChange>
              </w:rPr>
              <w:t xml:space="preserve"> </w:t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31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Activate all nodes from C3 load balancer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32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39B960A9" w14:textId="77777777" w:rsidR="00E206D0" w:rsidRPr="009D54B7" w:rsidRDefault="00E206D0" w:rsidP="00E206D0">
            <w:pPr>
              <w:rPr>
                <w:rFonts w:ascii="Calibri" w:hAnsi="Calibri" w:cs="Calibri"/>
                <w:noProof/>
                <w:sz w:val="22"/>
                <w:szCs w:val="22"/>
                <w:rPrChange w:id="533" w:author="Wigfall, Trevonte" w:date="2021-07-12T16:04:00Z">
                  <w:rPr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7BDF33C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  <w:rPrChange w:id="534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535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D291558" w14:textId="0D3CCC4D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36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37" w:author="Wigfall, Trevonte" w:date="2021-07-12T16:04:00Z">
              <w:r w:rsidRPr="00F97C1E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538" w:author="Wigfall, Trevonte" w:date="2021-07-12T16:04:00Z">
              <w:del w:id="539" w:author="Trevonte Wigfall" w:date="2021-12-27T17:37:00Z">
                <w:r w:rsidR="009D54B7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540" w:author="Wigfall, Trevonte" w:date="2021-07-15T15:37:00Z">
              <w:del w:id="541" w:author="Trevonte Wigfall" w:date="2021-12-27T17:37:00Z">
                <w:r w:rsidR="00252136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  <w:rPrChange w:id="542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543" w:author="Trevonte Wigfall" w:date="2021-12-27T17:37:00Z">
              <w:r w:rsidR="00B62355" w:rsidRPr="00F97C1E">
                <w:rPr>
                  <w:rFonts w:asciiTheme="minorHAnsi" w:hAnsiTheme="minorHAnsi"/>
                  <w:b/>
                  <w:sz w:val="22"/>
                  <w:szCs w:val="22"/>
                  <w:rPrChange w:id="544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541BFFE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73DA791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352136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EBE68CC" w14:textId="77777777" w:rsidR="00E206D0" w:rsidRPr="009D54B7" w:rsidRDefault="00E206D0" w:rsidP="00E206D0"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C73DE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TPIC: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va22dwvcxt002, va22dwvcxt003,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9F11B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078C121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395C277" w14:textId="77777777" w:rsidR="00E206D0" w:rsidRPr="009D54B7" w:rsidRDefault="00FC389F" w:rsidP="00E206D0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62355"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"https://share.antheminc.com/teams/AppEnvrMgmt/trizettosupport/Shared%20Documents/ClaimsXten/Procedures/How-to%20Docs/How_To_Validate_ClaimsXten_UIApp_Server_AUTOMATED.docx" </w:instrText>
            </w:r>
            <w:r w:rsidRPr="00B62355">
              <w:rPr>
                <w:rPrChange w:id="545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t xml:space="preserve">Validate </w:t>
            </w:r>
            <w:proofErr w:type="spellStart"/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t>UIApp</w:t>
            </w:r>
            <w:proofErr w:type="spellEnd"/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t xml:space="preserve"> and TPIC services using EMT GUI</w:t>
            </w:r>
            <w:r w:rsidRPr="00B62355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35220E7" w14:textId="77777777" w:rsidR="00E206D0" w:rsidRPr="009D54B7" w:rsidRDefault="00E206D0" w:rsidP="00E206D0"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0C5174E" w14:textId="0C3FF8E9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46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47" w:author="Wigfall, Trevonte" w:date="2021-07-12T16:04:00Z">
              <w:r w:rsidRPr="00F97C1E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548" w:author="Wigfall, Trevonte" w:date="2021-07-12T16:04:00Z">
              <w:del w:id="549" w:author="Trevonte Wigfall" w:date="2021-12-27T17:37:00Z">
                <w:r w:rsidR="009D54B7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550" w:author="Wigfall, Trevonte" w:date="2021-07-15T15:37:00Z">
              <w:del w:id="551" w:author="Trevonte Wigfall" w:date="2021-12-27T17:37:00Z">
                <w:r w:rsidR="00252136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  <w:rPrChange w:id="552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553" w:author="Trevonte Wigfall" w:date="2021-12-27T17:37:00Z">
              <w:r w:rsidR="00B62355" w:rsidRPr="00F97C1E">
                <w:rPr>
                  <w:rFonts w:asciiTheme="minorHAnsi" w:hAnsiTheme="minorHAnsi"/>
                  <w:b/>
                  <w:sz w:val="22"/>
                  <w:szCs w:val="22"/>
                  <w:rPrChange w:id="554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437AFFFD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135F2D9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DB2612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F46B5D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BBDA2B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9D54B7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va22dwvcxt004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AD7943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D11F0C9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44F02A5" w14:textId="77777777" w:rsidR="00E206D0" w:rsidRPr="009D54B7" w:rsidRDefault="00FC389F" w:rsidP="00E206D0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r w:rsidRPr="00B62355"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"https://share.antheminc.com/teams/AppEnvrMgmt/trizettosupport/Shared%20Documents/ClaimsXten/Procedures/How-to%20Docs/How_To_Validate_ClaimsXten_TPPUI_Server.docx" </w:instrText>
            </w:r>
            <w:r w:rsidRPr="00B62355">
              <w:rPr>
                <w:rPrChange w:id="555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Cs w:val="24"/>
              </w:rPr>
              <w:t>Validate TPPUI Server</w:t>
            </w:r>
            <w:r w:rsidRPr="00B62355">
              <w:rPr>
                <w:rStyle w:val="Hyperlink"/>
                <w:rFonts w:ascii="Arial" w:hAnsi="Arial" w:cs="Arial"/>
                <w:b/>
                <w:color w:val="auto"/>
                <w:szCs w:val="24"/>
              </w:rPr>
              <w:fldChar w:fldCharType="end"/>
            </w:r>
          </w:p>
          <w:p w14:paraId="7625538C" w14:textId="77777777" w:rsidR="00E206D0" w:rsidRPr="009D54B7" w:rsidRDefault="00E206D0" w:rsidP="00E206D0">
            <w:pPr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1031960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EF12090" w14:textId="6A09925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56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57" w:author="Wigfall, Trevonte" w:date="2021-07-12T16:04:00Z">
              <w:r w:rsidRPr="00F97C1E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558" w:author="Wigfall, Trevonte" w:date="2021-07-12T16:04:00Z">
              <w:del w:id="559" w:author="Trevonte Wigfall" w:date="2021-12-27T17:37:00Z">
                <w:r w:rsidR="009D54B7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560" w:author="Wigfall, Trevonte" w:date="2021-07-15T15:37:00Z">
              <w:del w:id="561" w:author="Trevonte Wigfall" w:date="2021-12-27T17:37:00Z">
                <w:r w:rsidR="00252136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  <w:rPrChange w:id="562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563" w:author="Trevonte Wigfall" w:date="2021-12-27T17:37:00Z">
              <w:r w:rsidR="00B62355" w:rsidRPr="00F97C1E">
                <w:rPr>
                  <w:rFonts w:asciiTheme="minorHAnsi" w:hAnsiTheme="minorHAnsi"/>
                  <w:b/>
                  <w:sz w:val="22"/>
                  <w:szCs w:val="22"/>
                  <w:rPrChange w:id="564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2FCA67A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0BB7848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302472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970C40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1D8CC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9D54B7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)</w:t>
            </w:r>
            <w:proofErr w:type="gram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: :</w:t>
            </w:r>
            <w:proofErr w:type="gram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 VA22DwVcxt002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AF4DCB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E483CDC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453B523" w14:textId="77777777" w:rsidR="00E206D0" w:rsidRPr="009D54B7" w:rsidRDefault="00FC389F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62355"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B62355">
              <w:rPr>
                <w:rPrChange w:id="565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</w:rPr>
              <w:t>VALIDATE TPIC Adjudication is functional</w:t>
            </w:r>
            <w:r w:rsidRPr="00B62355">
              <w:rPr>
                <w:rStyle w:val="Hyperlink"/>
                <w:rFonts w:ascii="Arial" w:hAnsi="Arial" w:cs="Arial"/>
                <w:b/>
                <w:color w:val="auto"/>
              </w:rPr>
              <w:fldChar w:fldCharType="end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(steps 1-10)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A58EB29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Clean </w:t>
            </w:r>
            <w:proofErr w:type="spellStart"/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healthcheck</w:t>
            </w:r>
            <w:proofErr w:type="spellEnd"/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0426FDE" w14:textId="688FA714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66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67" w:author="Wigfall, Trevonte" w:date="2021-07-12T16:04:00Z">
              <w:r w:rsidRPr="00F97C1E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568" w:author="Wigfall, Trevonte" w:date="2021-07-12T16:04:00Z">
              <w:del w:id="569" w:author="Trevonte Wigfall" w:date="2021-12-27T17:37:00Z">
                <w:r w:rsidR="009D54B7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570" w:author="Wigfall, Trevonte" w:date="2021-07-15T15:37:00Z">
              <w:del w:id="571" w:author="Trevonte Wigfall" w:date="2021-12-27T17:37:00Z">
                <w:r w:rsidR="00252136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  <w:rPrChange w:id="572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573" w:author="Trevonte Wigfall" w:date="2021-12-27T17:37:00Z">
              <w:r w:rsidR="00B62355" w:rsidRPr="00F97C1E">
                <w:rPr>
                  <w:rFonts w:asciiTheme="minorHAnsi" w:hAnsiTheme="minorHAnsi"/>
                  <w:b/>
                  <w:sz w:val="22"/>
                  <w:szCs w:val="22"/>
                  <w:rPrChange w:id="574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7C7372CE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2F80B07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00CBC158" w14:textId="77777777" w:rsidR="00E206D0" w:rsidRPr="009D54B7" w:rsidRDefault="00E206D0" w:rsidP="00E206D0"/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3C5107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A162268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32D3C7" w14:textId="77777777" w:rsidR="00E206D0" w:rsidRPr="009D54B7" w:rsidRDefault="00E206D0" w:rsidP="00E206D0"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FACETS: 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F328F3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176B9D5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2C40C1F" w14:textId="77777777" w:rsidR="00E206D0" w:rsidRPr="009D54B7" w:rsidRDefault="00FC389F" w:rsidP="00E206D0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B62355"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B62355">
              <w:rPr>
                <w:rPrChange w:id="575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</w:rPr>
              <w:t>VALIDATE Claims Adjudication (F3) is functional</w:t>
            </w:r>
            <w:r w:rsidRPr="00B62355">
              <w:rPr>
                <w:rStyle w:val="Hyperlink"/>
                <w:rFonts w:ascii="Arial" w:hAnsi="Arial" w:cs="Arial"/>
                <w:b/>
                <w:color w:val="auto"/>
              </w:rPr>
              <w:fldChar w:fldCharType="end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 11 only)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612094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CF9F687" w14:textId="54F57B7F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76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77" w:author="Wigfall, Trevonte" w:date="2021-07-12T16:04:00Z">
              <w:r w:rsidRPr="00F97C1E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578" w:author="Wigfall, Trevonte" w:date="2021-07-12T16:04:00Z">
              <w:del w:id="579" w:author="Trevonte Wigfall" w:date="2021-12-27T17:37:00Z">
                <w:r w:rsidR="009D54B7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580" w:author="Wigfall, Trevonte" w:date="2021-07-15T15:37:00Z">
              <w:del w:id="581" w:author="Trevonte Wigfall" w:date="2021-12-27T17:37:00Z">
                <w:r w:rsidR="00252136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  <w:rPrChange w:id="582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583" w:author="Trevonte Wigfall" w:date="2021-12-27T17:37:00Z">
              <w:r w:rsidR="00B62355" w:rsidRPr="00F97C1E">
                <w:rPr>
                  <w:rFonts w:asciiTheme="minorHAnsi" w:hAnsiTheme="minorHAnsi"/>
                  <w:b/>
                  <w:sz w:val="22"/>
                  <w:szCs w:val="22"/>
                  <w:rPrChange w:id="584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077A23F9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40839E6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585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AA23080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86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B2B99C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87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588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589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B679AD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9D54B7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  <w:p w14:paraId="7D669F49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VA22DWVISS006.DEVAD.WELLPOINT.COM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F9B19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590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591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A201593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592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593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BE88910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rPrChange w:id="594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9D54B7">
              <w:rPr>
                <w:rPrChange w:id="595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"https://share.antheminc.com/teams/AppEnvrMgmt/trizettosupport/Shared%20Documents/ClaimsXten/Procedures/How-to%20Docs/How_To_Validate_ClaimsXten_C3_Server.docx" </w:instrText>
            </w:r>
            <w:r w:rsidRPr="009D54B7">
              <w:rPr>
                <w:rPrChange w:id="596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rPrChange w:id="597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t>VALIDATE C3 Services are functional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rPrChange w:id="598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fldChar w:fldCharType="end"/>
            </w:r>
          </w:p>
          <w:p w14:paraId="42DEEA6D" w14:textId="77777777" w:rsidR="00E206D0" w:rsidRPr="009D54B7" w:rsidRDefault="00E206D0" w:rsidP="00E206D0">
            <w:pPr>
              <w:rPr>
                <w:rStyle w:val="Hyperlink"/>
                <w:rFonts w:ascii="Arial" w:hAnsi="Arial" w:cs="Arial"/>
                <w:b/>
                <w:color w:val="auto"/>
                <w:rPrChange w:id="599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CD4399A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  <w:rPrChange w:id="600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  <w:rPrChange w:id="601" w:author="Wigfall, Trevonte" w:date="2021-07-12T16:04:00Z">
                  <w:rPr>
                    <w:rFonts w:asciiTheme="minorHAnsi" w:hAnsiTheme="minorHAnsi"/>
                    <w:smallCaps/>
                    <w:strike/>
                    <w:color w:val="0000FF"/>
                    <w:sz w:val="22"/>
                    <w:szCs w:val="22"/>
                    <w:u w:val="single"/>
                  </w:rPr>
                </w:rPrChange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4B2B943" w14:textId="4A08F6EB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602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603" w:author="Wigfall, Trevonte" w:date="2021-07-12T16:04:00Z">
              <w:r w:rsidRPr="00F97C1E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604" w:author="Wigfall, Trevonte" w:date="2021-07-12T16:04:00Z">
              <w:del w:id="605" w:author="Trevonte Wigfall" w:date="2021-12-27T17:37:00Z">
                <w:r w:rsidR="009D54B7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606" w:author="Wigfall, Trevonte" w:date="2021-07-15T15:37:00Z">
              <w:del w:id="607" w:author="Trevonte Wigfall" w:date="2021-12-27T17:37:00Z">
                <w:r w:rsidR="00252136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  <w:rPrChange w:id="608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609" w:author="Trevonte Wigfall" w:date="2021-12-27T17:37:00Z">
              <w:r w:rsidR="00B62355" w:rsidRPr="00F97C1E">
                <w:rPr>
                  <w:rFonts w:asciiTheme="minorHAnsi" w:hAnsiTheme="minorHAnsi"/>
                  <w:b/>
                  <w:sz w:val="22"/>
                  <w:szCs w:val="22"/>
                  <w:rPrChange w:id="610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61ED74FB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3C2B8D5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611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039B81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12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15930BE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13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614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615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AF9455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Reporting Server: </w:t>
            </w:r>
          </w:p>
          <w:p w14:paraId="5BDA5A44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va22dwvcxt005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C5D74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616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617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AE123F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618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619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E206D0" w:rsidRPr="009D54B7" w14:paraId="567A5909" w14:textId="77777777" w:rsidTr="00D57508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EDFFB" w14:textId="77777777" w:rsidR="00E206D0" w:rsidRPr="009D54B7" w:rsidRDefault="00E206D0" w:rsidP="00E206D0">
                  <w:pPr>
                    <w:rPr>
                      <w:rFonts w:ascii="Calibri" w:hAnsi="Calibri" w:cs="Calibri"/>
                      <w:sz w:val="22"/>
                      <w:szCs w:val="22"/>
                      <w:rPrChange w:id="620" w:author="Wigfall, Trevonte" w:date="2021-07-12T16:04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  <w:r w:rsidRPr="009D54B7">
                    <w:rPr>
                      <w:rFonts w:ascii="Calibri" w:hAnsi="Calibri" w:cs="Calibri"/>
                      <w:noProof/>
                      <w:sz w:val="22"/>
                      <w:szCs w:val="22"/>
                      <w:rPrChange w:id="621" w:author="Wigfall, Trevonte" w:date="2021-07-12T16:04:00Z">
                        <w:rPr>
                          <w:rFonts w:ascii="Calibri" w:hAnsi="Calibri" w:cs="Calibri"/>
                          <w:strike/>
                          <w:noProof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2109824" behindDoc="0" locked="0" layoutInCell="1" allowOverlap="1" wp14:anchorId="494F2808" wp14:editId="7CBF9677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B5A0191" id="Text Box 2" o:spid="_x0000_s1026" type="#_x0000_t202" style="position:absolute;margin-left:163.5pt;margin-top:12.75pt;width:14.25pt;height:21pt;z-index:252109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E206D0" w:rsidRPr="009D54B7" w14:paraId="6FCB7FE8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3535AB4" w14:textId="77777777" w:rsidR="00E206D0" w:rsidRPr="009D54B7" w:rsidRDefault="00FC389F" w:rsidP="00E206D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  <w:rPrChange w:id="622" w:author="Wigfall, Trevonte" w:date="2021-07-12T16:04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  <w:u w:val="single"/>
                              </w:rPr>
                            </w:rPrChange>
                          </w:rPr>
                        </w:pPr>
                        <w:r w:rsidRPr="009D54B7">
                          <w:fldChar w:fldCharType="begin"/>
                        </w:r>
                        <w:r w:rsidRPr="009D54B7">
                          <w:instrText xml:space="preserve"> HYPERLINK "https://share.antheminc.com/teams/AppEnvrMgmt/trizettosupport/Shared%20Documents/ClaimsXten/Procedures/How-to%20Docs/How_To_Validate_ClaimsXten_Reporting_Server.docx" </w:instrText>
                        </w:r>
                        <w:r w:rsidRPr="009D54B7">
                          <w:rPr>
                            <w:rPrChange w:id="623" w:author="Wigfall, Trevonte" w:date="2021-07-12T16:04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fldChar w:fldCharType="separate"/>
                        </w:r>
                        <w:r w:rsidR="00E206D0" w:rsidRPr="009D54B7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rPrChange w:id="624" w:author="Wigfall, Trevonte" w:date="2021-07-12T16:04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t>VALIDATE Reporting server is functional</w:t>
                        </w:r>
                        <w:r w:rsidRPr="009D54B7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rPrChange w:id="625" w:author="Wigfall, Trevonte" w:date="2021-07-12T16:04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fldChar w:fldCharType="end"/>
                        </w:r>
                      </w:p>
                    </w:tc>
                  </w:tr>
                </w:tbl>
                <w:p w14:paraId="6CF6E349" w14:textId="77777777" w:rsidR="00E206D0" w:rsidRPr="009D54B7" w:rsidRDefault="00E206D0" w:rsidP="00E206D0">
                  <w:pPr>
                    <w:rPr>
                      <w:rFonts w:ascii="Calibri" w:hAnsi="Calibri" w:cs="Calibri"/>
                      <w:sz w:val="22"/>
                      <w:szCs w:val="22"/>
                      <w:rPrChange w:id="626" w:author="Wigfall, Trevonte" w:date="2021-07-12T16:04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2EB68F4E" w14:textId="77777777" w:rsidR="00E206D0" w:rsidRPr="009D54B7" w:rsidRDefault="00E206D0" w:rsidP="00E206D0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  <w:rPrChange w:id="627" w:author="Wigfall, Trevonte" w:date="2021-07-12T16:04:00Z">
                  <w:rPr>
                    <w:rStyle w:val="Hyperlink"/>
                    <w:rFonts w:ascii="Calibri" w:hAnsi="Calibri" w:cs="Calibri"/>
                    <w:strike/>
                    <w:color w:val="auto"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CA45F6E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  <w:rPrChange w:id="628" w:author="Wigfall, Trevonte" w:date="2021-07-12T16:04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  <w:rPrChange w:id="629" w:author="Wigfall, Trevonte" w:date="2021-07-12T16:04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  <w:u w:val="single"/>
                  </w:rPr>
                </w:rPrChange>
              </w:rPr>
              <w:t>SERVICES FUNCTIONAL</w:t>
            </w:r>
          </w:p>
          <w:p w14:paraId="38EDCC5D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  <w:rPrChange w:id="630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5C5D79E" w14:textId="26B006FE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631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632" w:author="Wigfall, Trevonte" w:date="2021-07-12T16:04:00Z">
              <w:r w:rsidRPr="00F97C1E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633" w:author="Wigfall, Trevonte" w:date="2021-07-12T16:04:00Z">
              <w:del w:id="634" w:author="Trevonte Wigfall" w:date="2021-12-27T17:37:00Z">
                <w:r w:rsidR="009D54B7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635" w:author="Wigfall, Trevonte" w:date="2021-07-15T15:37:00Z">
              <w:del w:id="636" w:author="Trevonte Wigfall" w:date="2021-12-27T17:37:00Z">
                <w:r w:rsidR="00252136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  <w:rPrChange w:id="637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638" w:author="Trevonte Wigfall" w:date="2021-12-27T17:37:00Z">
              <w:r w:rsidR="00B62355" w:rsidRPr="00F97C1E">
                <w:rPr>
                  <w:rFonts w:asciiTheme="minorHAnsi" w:hAnsiTheme="minorHAnsi"/>
                  <w:b/>
                  <w:sz w:val="22"/>
                  <w:szCs w:val="22"/>
                  <w:rPrChange w:id="639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6E2F924F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DAD9DF1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89121C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2CAD466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9D54B7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430A7F" w14:textId="77777777" w:rsidR="00E206D0" w:rsidRPr="009D54B7" w:rsidRDefault="00E206D0" w:rsidP="00E206D0"/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F681E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E1631D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A4293A" w14:textId="77777777" w:rsidR="00E206D0" w:rsidRPr="009D54B7" w:rsidRDefault="00E206D0" w:rsidP="00E206D0">
            <w:pPr>
              <w:rPr>
                <w:rFonts w:ascii="Calibri" w:hAnsi="Calibri"/>
                <w:sz w:val="22"/>
                <w:szCs w:val="22"/>
              </w:rPr>
            </w:pPr>
            <w:r w:rsidRPr="009D54B7">
              <w:rPr>
                <w:rFonts w:ascii="Calibri" w:hAnsi="Calibri"/>
                <w:sz w:val="22"/>
                <w:szCs w:val="22"/>
              </w:rPr>
              <w:t>Perform App Compares using the templates in \\va01dfacapp971\d$\Scripts\CXT_COMPARE_T</w:t>
            </w:r>
            <w:r w:rsidRPr="009D54B7">
              <w:rPr>
                <w:rFonts w:ascii="Calibri" w:hAnsi="Calibri"/>
                <w:sz w:val="22"/>
                <w:szCs w:val="22"/>
              </w:rPr>
              <w:lastRenderedPageBreak/>
              <w:t xml:space="preserve">EST\Launchers (run as admin, provide </w:t>
            </w:r>
            <w:proofErr w:type="gramStart"/>
            <w:r w:rsidRPr="009D54B7">
              <w:rPr>
                <w:rFonts w:ascii="Calibri" w:hAnsi="Calibri"/>
                <w:sz w:val="22"/>
                <w:szCs w:val="22"/>
              </w:rPr>
              <w:t>master</w:t>
            </w:r>
            <w:proofErr w:type="gramEnd"/>
            <w:r w:rsidRPr="009D54B7">
              <w:rPr>
                <w:rFonts w:ascii="Calibri" w:hAnsi="Calibri"/>
                <w:sz w:val="22"/>
                <w:szCs w:val="22"/>
              </w:rPr>
              <w:t xml:space="preserve"> and target environments when prompted):</w:t>
            </w:r>
          </w:p>
          <w:p w14:paraId="1CCE59CF" w14:textId="77777777" w:rsidR="00E206D0" w:rsidRPr="009D54B7" w:rsidRDefault="00E206D0" w:rsidP="00E206D0">
            <w:pPr>
              <w:rPr>
                <w:rFonts w:ascii="Calibri" w:hAnsi="Calibri"/>
                <w:sz w:val="22"/>
                <w:szCs w:val="22"/>
              </w:rPr>
            </w:pP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1) TPIC:  Master to </w:t>
            </w:r>
            <w:proofErr w:type="spellStart"/>
            <w:r w:rsidRPr="009D54B7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9D54B7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2) UIAPP:  Master to </w:t>
            </w:r>
            <w:proofErr w:type="spellStart"/>
            <w:r w:rsidRPr="009D54B7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9D54B7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3) TPPUI:  Master to </w:t>
            </w:r>
            <w:proofErr w:type="spellStart"/>
            <w:r w:rsidRPr="009D54B7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9D54B7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4) C3:  Master to </w:t>
            </w:r>
            <w:proofErr w:type="spellStart"/>
            <w:r w:rsidRPr="009D54B7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9D54B7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5) Reporting:  Master to </w:t>
            </w:r>
            <w:proofErr w:type="spellStart"/>
            <w:r w:rsidRPr="009D54B7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9D54B7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6) TPIC:  </w:t>
            </w:r>
            <w:proofErr w:type="spellStart"/>
            <w:r w:rsidRPr="009D54B7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9D54B7">
              <w:rPr>
                <w:rFonts w:ascii="Calibri" w:hAnsi="Calibri"/>
                <w:sz w:val="22"/>
                <w:szCs w:val="22"/>
              </w:rPr>
              <w:t xml:space="preserve"> to itself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7) UIAPP:  </w:t>
            </w:r>
            <w:proofErr w:type="spellStart"/>
            <w:r w:rsidRPr="009D54B7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9D54B7">
              <w:rPr>
                <w:rFonts w:ascii="Calibri" w:hAnsi="Calibri"/>
                <w:sz w:val="22"/>
                <w:szCs w:val="22"/>
              </w:rPr>
              <w:t xml:space="preserve"> to itself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8) TPPUI:  </w:t>
            </w:r>
            <w:proofErr w:type="spellStart"/>
            <w:r w:rsidRPr="009D54B7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9D54B7">
              <w:rPr>
                <w:rFonts w:ascii="Calibri" w:hAnsi="Calibri"/>
                <w:sz w:val="22"/>
                <w:szCs w:val="22"/>
              </w:rPr>
              <w:t xml:space="preserve"> to itself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9) C3:  </w:t>
            </w:r>
            <w:proofErr w:type="spellStart"/>
            <w:r w:rsidRPr="009D54B7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9D54B7">
              <w:rPr>
                <w:rFonts w:ascii="Calibri" w:hAnsi="Calibri"/>
                <w:sz w:val="22"/>
                <w:szCs w:val="22"/>
              </w:rPr>
              <w:t xml:space="preserve"> to itself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*** 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>3D master for 7D</w:t>
            </w:r>
          </w:p>
          <w:p w14:paraId="33581578" w14:textId="77777777" w:rsidR="00E206D0" w:rsidRPr="009D54B7" w:rsidRDefault="00E206D0" w:rsidP="00E206D0">
            <w:pPr>
              <w:rPr>
                <w:rFonts w:ascii="Calibri" w:hAnsi="Calibri"/>
                <w:sz w:val="22"/>
                <w:szCs w:val="22"/>
              </w:rPr>
            </w:pPr>
            <w:r w:rsidRPr="009D54B7">
              <w:rPr>
                <w:rFonts w:ascii="Calibri" w:hAnsi="Calibri"/>
                <w:sz w:val="22"/>
                <w:szCs w:val="22"/>
              </w:rPr>
              <w:t>7D master for 8Q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</w:r>
            <w:proofErr w:type="spellStart"/>
            <w:r w:rsidRPr="009D54B7">
              <w:rPr>
                <w:rFonts w:ascii="Calibri" w:hAnsi="Calibri"/>
                <w:sz w:val="22"/>
                <w:szCs w:val="22"/>
              </w:rPr>
              <w:t>8Q</w:t>
            </w:r>
            <w:proofErr w:type="spellEnd"/>
            <w:r w:rsidRPr="009D54B7">
              <w:rPr>
                <w:rFonts w:ascii="Calibri" w:hAnsi="Calibri"/>
                <w:sz w:val="22"/>
                <w:szCs w:val="22"/>
              </w:rPr>
              <w:t xml:space="preserve"> master for everything else</w:t>
            </w:r>
            <w:r w:rsidRPr="00B62355">
              <w:rPr>
                <w:rFonts w:ascii="Calibri" w:hAnsi="Calibri"/>
                <w:noProof/>
                <w:sz w:val="22"/>
                <w:szCs w:val="22"/>
              </w:rPr>
              <w:drawing>
                <wp:anchor distT="0" distB="0" distL="114300" distR="114300" simplePos="0" relativeHeight="252105728" behindDoc="0" locked="0" layoutInCell="1" allowOverlap="1" wp14:anchorId="5CFC5215" wp14:editId="56E5DD66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5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53C6A12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9BE0757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A2C3D11" w14:textId="631E9110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640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641" w:author="Wigfall, Trevonte" w:date="2021-07-12T16:04:00Z">
              <w:r w:rsidRPr="00F97C1E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642" w:author="Wigfall, Trevonte" w:date="2021-07-12T16:04:00Z">
              <w:del w:id="643" w:author="Trevonte Wigfall" w:date="2021-12-27T17:37:00Z">
                <w:r w:rsidR="009D54B7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644" w:author="Wigfall, Trevonte" w:date="2021-07-15T15:37:00Z">
              <w:del w:id="645" w:author="Trevonte Wigfall" w:date="2021-12-27T17:37:00Z">
                <w:r w:rsidR="00252136" w:rsidRPr="00F97C1E" w:rsidDel="00B62355">
                  <w:rPr>
                    <w:rFonts w:asciiTheme="minorHAnsi" w:hAnsiTheme="minorHAnsi"/>
                    <w:b/>
                    <w:sz w:val="22"/>
                    <w:szCs w:val="22"/>
                    <w:rPrChange w:id="646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647" w:author="Trevonte Wigfall" w:date="2021-12-27T17:37:00Z">
              <w:r w:rsidR="00B62355" w:rsidRPr="00F97C1E">
                <w:rPr>
                  <w:rFonts w:asciiTheme="minorHAnsi" w:hAnsiTheme="minorHAnsi"/>
                  <w:b/>
                  <w:sz w:val="22"/>
                  <w:szCs w:val="22"/>
                  <w:rPrChange w:id="648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206D0" w:rsidRPr="009D54B7" w14:paraId="6A1F278B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20CD870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1D7FE5B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645AF57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6484F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4E6BFE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491F52C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E77633D" w14:textId="77777777" w:rsidR="00E206D0" w:rsidRPr="009D54B7" w:rsidRDefault="00E206D0" w:rsidP="00E206D0">
            <w:pPr>
              <w:rPr>
                <w:rFonts w:ascii="Calibri" w:hAnsi="Calibri" w:cs="Calibri"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Send email to Walter/Team when work is complete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526F53A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29A7249" w14:textId="092B7470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649" w:author="Wigfall, Trevonte" w:date="2021-07-12T16:04:00Z">
              <w:r w:rsidRPr="009D54B7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650" w:author="Wigfall, Trevonte" w:date="2021-07-12T16:04:00Z">
              <w:del w:id="651" w:author="Trevonte Wigfall" w:date="2021-12-27T17:37:00Z">
                <w:r w:rsidR="009D54B7" w:rsidRPr="009D54B7" w:rsidDel="00B62355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652" w:author="Wigfall, Trevonte" w:date="2021-07-15T15:37:00Z">
              <w:del w:id="653" w:author="Trevonte Wigfall" w:date="2021-12-27T17:37:00Z">
                <w:r w:rsidR="00252136" w:rsidDel="00B62355">
                  <w:rPr>
                    <w:rFonts w:asciiTheme="minorHAnsi" w:hAnsiTheme="minorHAnsi"/>
                    <w:b/>
                    <w:sz w:val="22"/>
                    <w:szCs w:val="22"/>
                  </w:rPr>
                  <w:delText>MM/DD/YY</w:delText>
                </w:r>
              </w:del>
            </w:ins>
            <w:ins w:id="654" w:author="Trevonte Wigfall" w:date="2021-12-27T17:37:00Z">
              <w:r w:rsidR="00B62355">
                <w:rPr>
                  <w:rFonts w:asciiTheme="minorHAnsi" w:hAnsiTheme="minorHAnsi"/>
                  <w:b/>
                  <w:sz w:val="22"/>
                  <w:szCs w:val="22"/>
                </w:rPr>
                <w:t>12/27/2021 00:00:00</w:t>
              </w:r>
            </w:ins>
          </w:p>
        </w:tc>
      </w:tr>
      <w:tr w:rsidR="00252136" w:rsidRPr="009D54B7" w14:paraId="2D76A48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83CF535" w14:textId="77777777" w:rsidR="00252136" w:rsidRPr="009D54B7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597D9CE" w14:textId="77777777" w:rsidR="00252136" w:rsidRPr="009D54B7" w:rsidRDefault="00252136" w:rsidP="0025213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D8B8EBA" w14:textId="77777777" w:rsidR="00252136" w:rsidRPr="009D54B7" w:rsidRDefault="00252136" w:rsidP="0025213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EF35B6" w14:textId="77777777" w:rsidR="00252136" w:rsidRPr="009D54B7" w:rsidRDefault="00252136" w:rsidP="0025213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EC4D2D" w14:textId="77777777" w:rsidR="00252136" w:rsidRPr="009D54B7" w:rsidRDefault="00252136" w:rsidP="0025213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0598AD2" w14:textId="77777777" w:rsidR="00252136" w:rsidRPr="009D54B7" w:rsidRDefault="00252136" w:rsidP="0025213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62F5B19" w14:textId="77777777" w:rsidR="00252136" w:rsidRPr="009D54B7" w:rsidRDefault="00252136" w:rsidP="0025213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1C6D2DC" w14:textId="77777777" w:rsidR="00252136" w:rsidRPr="009D54B7" w:rsidRDefault="00252136" w:rsidP="00252136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393F04E" w14:textId="2C09A5D4" w:rsidR="00252136" w:rsidRPr="009D54B7" w:rsidRDefault="00252136" w:rsidP="00252136">
            <w:ins w:id="655" w:author="Wigfall, Trevonte" w:date="2021-07-15T15:38:00Z">
              <w:del w:id="656" w:author="Trevonte Wigfall" w:date="2021-12-27T17:37:00Z">
                <w:r w:rsidRPr="009D54B7" w:rsidDel="00B62355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  <w:r w:rsidDel="00B62355">
                  <w:rPr>
                    <w:rFonts w:asciiTheme="minorHAnsi" w:hAnsiTheme="minorHAnsi"/>
                    <w:b/>
                    <w:sz w:val="22"/>
                    <w:szCs w:val="22"/>
                  </w:rPr>
                  <w:delText>MM/DD/YY</w:delText>
                </w:r>
              </w:del>
            </w:ins>
            <w:ins w:id="657" w:author="Trevonte Wigfall" w:date="2021-12-27T17:37:00Z">
              <w:r w:rsidR="00B62355">
                <w:rPr>
                  <w:rFonts w:asciiTheme="minorHAnsi" w:hAnsiTheme="minorHAnsi"/>
                  <w:b/>
                  <w:sz w:val="22"/>
                  <w:szCs w:val="22"/>
                </w:rPr>
                <w:t>12/27/2021 00:00:00</w:t>
              </w:r>
            </w:ins>
          </w:p>
        </w:tc>
      </w:tr>
      <w:tr w:rsidR="00252136" w:rsidRPr="009D54B7" w:rsidDel="00252136" w14:paraId="4C0AE316" w14:textId="7162E706" w:rsidTr="00D648C2">
        <w:trPr>
          <w:trHeight w:val="557"/>
          <w:del w:id="658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B926765" w14:textId="638D7B5F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659" w:author="Wigfall, Trevonte" w:date="2021-07-15T15:39:00Z"/>
                <w:rFonts w:asciiTheme="minorHAnsi" w:hAnsiTheme="minorHAnsi"/>
                <w:b/>
                <w:sz w:val="22"/>
                <w:szCs w:val="22"/>
                <w:rPrChange w:id="660" w:author="Wigfall, Trevonte" w:date="2021-07-12T16:04:00Z">
                  <w:rPr>
                    <w:del w:id="661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A9568CD" w14:textId="45C2D576" w:rsidR="00252136" w:rsidRPr="009D54B7" w:rsidDel="00252136" w:rsidRDefault="00252136" w:rsidP="00252136">
            <w:pPr>
              <w:rPr>
                <w:del w:id="662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63" w:author="Wigfall, Trevonte" w:date="2021-07-12T16:04:00Z">
                  <w:rPr>
                    <w:del w:id="664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0E27BE1" w14:textId="06E5C834" w:rsidR="00252136" w:rsidRPr="009D54B7" w:rsidDel="00252136" w:rsidRDefault="00252136" w:rsidP="00252136">
            <w:pPr>
              <w:rPr>
                <w:del w:id="665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66" w:author="Wigfall, Trevonte" w:date="2021-07-12T16:04:00Z">
                  <w:rPr>
                    <w:del w:id="667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668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669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B746E0" w14:textId="444FAA71" w:rsidR="00252136" w:rsidRPr="009D54B7" w:rsidDel="00252136" w:rsidRDefault="00252136" w:rsidP="00252136">
            <w:pPr>
              <w:rPr>
                <w:del w:id="670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71" w:author="Wigfall, Trevonte" w:date="2021-07-12T16:04:00Z">
                  <w:rPr>
                    <w:del w:id="672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673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674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26B493" w14:textId="2712FD48" w:rsidR="00252136" w:rsidRPr="009D54B7" w:rsidDel="00252136" w:rsidRDefault="00252136" w:rsidP="00252136">
            <w:pPr>
              <w:rPr>
                <w:del w:id="675" w:author="Wigfall, Trevonte" w:date="2021-07-15T15:39:00Z"/>
                <w:rFonts w:asciiTheme="minorHAnsi" w:hAnsiTheme="minorHAnsi"/>
                <w:b/>
                <w:sz w:val="22"/>
                <w:szCs w:val="22"/>
                <w:rPrChange w:id="676" w:author="Wigfall, Trevonte" w:date="2021-07-12T16:04:00Z">
                  <w:rPr>
                    <w:del w:id="677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678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679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4EA43E5" w14:textId="681D81CB" w:rsidR="00252136" w:rsidRPr="009D54B7" w:rsidDel="00252136" w:rsidRDefault="00252136" w:rsidP="00252136">
            <w:pPr>
              <w:rPr>
                <w:del w:id="680" w:author="Wigfall, Trevonte" w:date="2021-07-15T15:39:00Z"/>
                <w:rFonts w:asciiTheme="minorHAnsi" w:hAnsiTheme="minorHAnsi"/>
                <w:b/>
                <w:sz w:val="22"/>
                <w:szCs w:val="22"/>
                <w:rPrChange w:id="681" w:author="Wigfall, Trevonte" w:date="2021-07-12T16:04:00Z">
                  <w:rPr>
                    <w:del w:id="682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683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684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A3B6F86" w14:textId="2F43C65A" w:rsidR="00252136" w:rsidRPr="009D54B7" w:rsidDel="00252136" w:rsidRDefault="00252136" w:rsidP="00252136">
            <w:pPr>
              <w:rPr>
                <w:del w:id="685" w:author="Wigfall, Trevonte" w:date="2021-07-15T15:39:00Z"/>
                <w:rFonts w:ascii="Calibri" w:hAnsi="Calibri" w:cs="Calibri"/>
                <w:sz w:val="22"/>
                <w:szCs w:val="22"/>
                <w:rPrChange w:id="686" w:author="Wigfall, Trevonte" w:date="2021-07-12T16:04:00Z">
                  <w:rPr>
                    <w:del w:id="687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del w:id="688" w:author="Wigfall, Trevonte" w:date="2021-07-15T15:39:00Z">
              <w:r w:rsidRPr="009D54B7" w:rsidDel="00252136">
                <w:rPr>
                  <w:rFonts w:ascii="Calibri" w:hAnsi="Calibri" w:cs="Calibri"/>
                  <w:sz w:val="22"/>
                  <w:szCs w:val="22"/>
                  <w:rPrChange w:id="689" w:author="Wigfall, Trevonte" w:date="2021-07-12T16:04:00Z"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rPrChange>
                </w:rPr>
                <w:delText>Send Broadcast when work is complete</w:delText>
              </w:r>
            </w:del>
          </w:p>
          <w:p w14:paraId="65323E85" w14:textId="561D33C0" w:rsidR="00252136" w:rsidRPr="009D54B7" w:rsidDel="00252136" w:rsidRDefault="00252136" w:rsidP="00252136">
            <w:pPr>
              <w:rPr>
                <w:del w:id="690" w:author="Wigfall, Trevonte" w:date="2021-07-15T15:39:00Z"/>
                <w:rFonts w:asciiTheme="minorHAnsi" w:hAnsiTheme="minorHAnsi"/>
                <w:b/>
                <w:sz w:val="22"/>
                <w:szCs w:val="22"/>
                <w:rPrChange w:id="691" w:author="Wigfall, Trevonte" w:date="2021-07-12T16:04:00Z">
                  <w:rPr>
                    <w:del w:id="692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3956229" w14:textId="6002D9EE" w:rsidR="00252136" w:rsidRPr="009D54B7" w:rsidDel="00252136" w:rsidRDefault="00252136" w:rsidP="00252136">
            <w:pPr>
              <w:rPr>
                <w:del w:id="693" w:author="Wigfall, Trevonte" w:date="2021-07-15T15:39:00Z"/>
                <w:rFonts w:ascii="Calibri" w:hAnsi="Calibri" w:cs="Calibri"/>
                <w:color w:val="000000"/>
                <w:sz w:val="22"/>
                <w:szCs w:val="22"/>
                <w:rPrChange w:id="694" w:author="Wigfall, Trevonte" w:date="2021-07-12T16:04:00Z">
                  <w:rPr>
                    <w:del w:id="695" w:author="Wigfall, Trevonte" w:date="2021-07-15T15:39:00Z"/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del w:id="696" w:author="Wigfall, Trevonte" w:date="2021-07-15T15:39:00Z">
              <w:r w:rsidRPr="009D54B7" w:rsidDel="00252136">
                <w:rPr>
                  <w:rFonts w:ascii="Calibri" w:hAnsi="Calibri" w:cs="Calibri"/>
                  <w:color w:val="000000"/>
                  <w:sz w:val="22"/>
                  <w:szCs w:val="22"/>
                  <w:rPrChange w:id="697" w:author="Wigfall, Trevonte" w:date="2021-07-12T16:04:00Z">
                    <w:rPr>
                      <w:rFonts w:ascii="Calibri" w:hAnsi="Calibri" w:cs="Calibri"/>
                      <w:strike/>
                      <w:color w:val="000000"/>
                      <w:sz w:val="22"/>
                      <w:szCs w:val="22"/>
                    </w:rPr>
                  </w:rPrChange>
                </w:rPr>
                <w:delText>Broadcast sent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4E3A3AD" w14:textId="196C78CC" w:rsidR="00252136" w:rsidRPr="009D54B7" w:rsidDel="00252136" w:rsidRDefault="00252136" w:rsidP="00252136">
            <w:pPr>
              <w:rPr>
                <w:del w:id="698" w:author="Wigfall, Trevonte" w:date="2021-07-15T15:39:00Z"/>
                <w:rFonts w:asciiTheme="minorHAnsi" w:hAnsiTheme="minorHAnsi"/>
                <w:b/>
                <w:sz w:val="22"/>
                <w:szCs w:val="22"/>
                <w:rPrChange w:id="699" w:author="Wigfall, Trevonte" w:date="2021-07-12T16:04:00Z">
                  <w:rPr>
                    <w:del w:id="700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  <w:tr w:rsidR="00252136" w:rsidRPr="009D54B7" w:rsidDel="00252136" w14:paraId="148020FA" w14:textId="74DD8DB1" w:rsidTr="00D648C2">
        <w:trPr>
          <w:trHeight w:val="557"/>
          <w:del w:id="701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8B6A885" w14:textId="7A45C4DE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702" w:author="Wigfall, Trevonte" w:date="2021-07-15T15:39:00Z"/>
                <w:rFonts w:asciiTheme="minorHAnsi" w:hAnsiTheme="minorHAnsi"/>
                <w:b/>
                <w:sz w:val="22"/>
                <w:szCs w:val="22"/>
                <w:rPrChange w:id="703" w:author="Wigfall, Trevonte" w:date="2021-07-12T16:04:00Z">
                  <w:rPr>
                    <w:del w:id="704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26BD4E0" w14:textId="619E63DE" w:rsidR="00252136" w:rsidRPr="009D54B7" w:rsidDel="00252136" w:rsidRDefault="00252136" w:rsidP="00252136">
            <w:pPr>
              <w:rPr>
                <w:del w:id="705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706" w:author="Wigfall, Trevonte" w:date="2021-07-12T16:04:00Z">
                  <w:rPr>
                    <w:del w:id="707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DD2780F" w14:textId="332C98FA" w:rsidR="00252136" w:rsidRPr="009D54B7" w:rsidDel="00252136" w:rsidRDefault="00252136" w:rsidP="00252136">
            <w:pPr>
              <w:rPr>
                <w:del w:id="708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709" w:author="Wigfall, Trevonte" w:date="2021-07-12T16:04:00Z">
                  <w:rPr>
                    <w:del w:id="710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711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712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549377" w14:textId="72C59863" w:rsidR="00252136" w:rsidRPr="009D54B7" w:rsidDel="00252136" w:rsidRDefault="00252136" w:rsidP="00252136">
            <w:pPr>
              <w:rPr>
                <w:del w:id="713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714" w:author="Wigfall, Trevonte" w:date="2021-07-12T16:04:00Z">
                  <w:rPr>
                    <w:del w:id="715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716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717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AA2908" w14:textId="7C2AFB1F" w:rsidR="00252136" w:rsidRPr="009D54B7" w:rsidDel="00252136" w:rsidRDefault="00252136" w:rsidP="00252136">
            <w:pPr>
              <w:rPr>
                <w:del w:id="718" w:author="Wigfall, Trevonte" w:date="2021-07-15T15:39:00Z"/>
                <w:rFonts w:asciiTheme="minorHAnsi" w:hAnsiTheme="minorHAnsi"/>
                <w:b/>
                <w:sz w:val="22"/>
                <w:szCs w:val="22"/>
                <w:rPrChange w:id="719" w:author="Wigfall, Trevonte" w:date="2021-07-12T16:04:00Z">
                  <w:rPr>
                    <w:del w:id="720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721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722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F4C17E" w14:textId="0BA0DBBD" w:rsidR="00252136" w:rsidRPr="009D54B7" w:rsidDel="00252136" w:rsidRDefault="00252136" w:rsidP="00252136">
            <w:pPr>
              <w:rPr>
                <w:del w:id="723" w:author="Wigfall, Trevonte" w:date="2021-07-15T15:39:00Z"/>
                <w:rFonts w:asciiTheme="minorHAnsi" w:hAnsiTheme="minorHAnsi"/>
                <w:b/>
                <w:sz w:val="22"/>
                <w:szCs w:val="22"/>
                <w:rPrChange w:id="724" w:author="Wigfall, Trevonte" w:date="2021-07-12T16:04:00Z">
                  <w:rPr>
                    <w:del w:id="725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726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727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FAFD158" w14:textId="590BC38C" w:rsidR="00252136" w:rsidRPr="009D54B7" w:rsidDel="00252136" w:rsidRDefault="00252136" w:rsidP="00252136">
            <w:pPr>
              <w:rPr>
                <w:del w:id="728" w:author="Wigfall, Trevonte" w:date="2021-07-15T15:39:00Z"/>
                <w:rFonts w:ascii="Calibri" w:hAnsi="Calibri" w:cs="Calibri"/>
                <w:sz w:val="22"/>
                <w:szCs w:val="22"/>
                <w:rPrChange w:id="729" w:author="Wigfall, Trevonte" w:date="2021-07-12T16:04:00Z">
                  <w:rPr>
                    <w:del w:id="730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del w:id="731" w:author="Wigfall, Trevonte" w:date="2021-07-15T15:39:00Z">
              <w:r w:rsidRPr="009D54B7" w:rsidDel="00252136">
                <w:rPr>
                  <w:rFonts w:ascii="Calibri" w:hAnsi="Calibri" w:cs="Calibri"/>
                  <w:sz w:val="22"/>
                  <w:szCs w:val="22"/>
                  <w:rPrChange w:id="732" w:author="Wigfall, Trevonte" w:date="2021-07-12T16:04:00Z"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rPrChange>
                </w:rPr>
                <w:delText>Inform Claims Team that they can release CLMU</w:delText>
              </w:r>
            </w:del>
          </w:p>
          <w:p w14:paraId="46FEFD40" w14:textId="3359BEA8" w:rsidR="00252136" w:rsidRPr="009D54B7" w:rsidDel="00252136" w:rsidRDefault="00252136" w:rsidP="00252136">
            <w:pPr>
              <w:rPr>
                <w:del w:id="733" w:author="Wigfall, Trevonte" w:date="2021-07-15T15:39:00Z"/>
                <w:rFonts w:asciiTheme="minorHAnsi" w:hAnsiTheme="minorHAnsi"/>
                <w:b/>
                <w:sz w:val="22"/>
                <w:szCs w:val="22"/>
                <w:rPrChange w:id="734" w:author="Wigfall, Trevonte" w:date="2021-07-12T16:04:00Z">
                  <w:rPr>
                    <w:del w:id="735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F4669D3" w14:textId="702329C1" w:rsidR="00252136" w:rsidRPr="009D54B7" w:rsidDel="00252136" w:rsidRDefault="00252136" w:rsidP="00252136">
            <w:pPr>
              <w:rPr>
                <w:del w:id="736" w:author="Wigfall, Trevonte" w:date="2021-07-15T15:39:00Z"/>
                <w:rFonts w:ascii="Calibri" w:hAnsi="Calibri" w:cs="Calibri"/>
                <w:color w:val="000000"/>
                <w:sz w:val="22"/>
                <w:szCs w:val="22"/>
                <w:rPrChange w:id="737" w:author="Wigfall, Trevonte" w:date="2021-07-12T16:04:00Z">
                  <w:rPr>
                    <w:del w:id="738" w:author="Wigfall, Trevonte" w:date="2021-07-15T15:39:00Z"/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del w:id="739" w:author="Wigfall, Trevonte" w:date="2021-07-15T15:39:00Z">
              <w:r w:rsidRPr="009D54B7" w:rsidDel="00252136">
                <w:rPr>
                  <w:rFonts w:ascii="Calibri" w:hAnsi="Calibri" w:cs="Calibri"/>
                  <w:color w:val="000000"/>
                  <w:sz w:val="22"/>
                  <w:szCs w:val="22"/>
                  <w:rPrChange w:id="740" w:author="Wigfall, Trevonte" w:date="2021-07-12T16:04:00Z">
                    <w:rPr>
                      <w:rFonts w:ascii="Calibri" w:hAnsi="Calibri" w:cs="Calibri"/>
                      <w:strike/>
                      <w:color w:val="000000"/>
                      <w:sz w:val="22"/>
                      <w:szCs w:val="22"/>
                    </w:rPr>
                  </w:rPrChange>
                </w:rPr>
                <w:delText>Phonecall made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B569ADF" w14:textId="75345CEB" w:rsidR="00252136" w:rsidRPr="009D54B7" w:rsidDel="00252136" w:rsidRDefault="00252136" w:rsidP="00252136">
            <w:pPr>
              <w:rPr>
                <w:del w:id="741" w:author="Wigfall, Trevonte" w:date="2021-07-15T15:39:00Z"/>
                <w:rFonts w:asciiTheme="minorHAnsi" w:hAnsiTheme="minorHAnsi"/>
                <w:b/>
                <w:sz w:val="22"/>
                <w:szCs w:val="22"/>
                <w:rPrChange w:id="742" w:author="Wigfall, Trevonte" w:date="2021-07-12T16:04:00Z">
                  <w:rPr>
                    <w:del w:id="743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  <w:tr w:rsidR="00252136" w:rsidRPr="009D54B7" w:rsidDel="00252136" w14:paraId="09818E4B" w14:textId="7B3A82B2" w:rsidTr="00D648C2">
        <w:trPr>
          <w:trHeight w:val="557"/>
          <w:del w:id="744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27DC0A2" w14:textId="7291B5E9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745" w:author="Wigfall, Trevonte" w:date="2021-07-15T15:39:00Z"/>
                <w:rFonts w:asciiTheme="minorHAnsi" w:hAnsiTheme="minorHAnsi"/>
                <w:b/>
                <w:sz w:val="22"/>
                <w:szCs w:val="22"/>
                <w:rPrChange w:id="746" w:author="Wigfall, Trevonte" w:date="2021-07-12T16:04:00Z">
                  <w:rPr>
                    <w:del w:id="747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D53C7F6" w14:textId="5AFC9A2A" w:rsidR="00252136" w:rsidRPr="009D54B7" w:rsidDel="00252136" w:rsidRDefault="00252136" w:rsidP="00252136">
            <w:pPr>
              <w:rPr>
                <w:del w:id="748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749" w:author="Wigfall, Trevonte" w:date="2021-07-12T16:04:00Z">
                  <w:rPr>
                    <w:del w:id="750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22B22A7" w14:textId="1C16F0EE" w:rsidR="00252136" w:rsidRPr="009D54B7" w:rsidDel="00252136" w:rsidRDefault="00252136" w:rsidP="00252136">
            <w:pPr>
              <w:rPr>
                <w:del w:id="751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752" w:author="Wigfall, Trevonte" w:date="2021-07-12T16:04:00Z">
                  <w:rPr>
                    <w:del w:id="753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754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755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DD24EE" w14:textId="3866AEFB" w:rsidR="00252136" w:rsidRPr="009D54B7" w:rsidDel="00252136" w:rsidRDefault="00252136" w:rsidP="00252136">
            <w:pPr>
              <w:rPr>
                <w:del w:id="756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757" w:author="Wigfall, Trevonte" w:date="2021-07-12T16:04:00Z">
                  <w:rPr>
                    <w:del w:id="758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759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760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DE8426" w14:textId="5F223EE4" w:rsidR="00252136" w:rsidRPr="009D54B7" w:rsidDel="00252136" w:rsidRDefault="00252136" w:rsidP="00252136">
            <w:pPr>
              <w:rPr>
                <w:del w:id="761" w:author="Wigfall, Trevonte" w:date="2021-07-15T15:39:00Z"/>
                <w:rFonts w:asciiTheme="minorHAnsi" w:hAnsiTheme="minorHAnsi"/>
                <w:b/>
                <w:sz w:val="22"/>
                <w:szCs w:val="22"/>
                <w:rPrChange w:id="762" w:author="Wigfall, Trevonte" w:date="2021-07-12T16:04:00Z">
                  <w:rPr>
                    <w:del w:id="763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764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765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C80566F" w14:textId="32CEC489" w:rsidR="00252136" w:rsidRPr="009D54B7" w:rsidDel="00252136" w:rsidRDefault="00252136" w:rsidP="00252136">
            <w:pPr>
              <w:rPr>
                <w:del w:id="766" w:author="Wigfall, Trevonte" w:date="2021-07-15T15:39:00Z"/>
                <w:rFonts w:asciiTheme="minorHAnsi" w:hAnsiTheme="minorHAnsi"/>
                <w:b/>
                <w:sz w:val="22"/>
                <w:szCs w:val="22"/>
                <w:rPrChange w:id="767" w:author="Wigfall, Trevonte" w:date="2021-07-12T16:04:00Z">
                  <w:rPr>
                    <w:del w:id="768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769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770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280B5BE" w14:textId="2DC280DE" w:rsidR="00252136" w:rsidRPr="009D54B7" w:rsidDel="00252136" w:rsidRDefault="00252136" w:rsidP="00252136">
            <w:pPr>
              <w:rPr>
                <w:del w:id="771" w:author="Wigfall, Trevonte" w:date="2021-07-15T15:39:00Z"/>
                <w:rFonts w:ascii="Calibri" w:hAnsi="Calibri" w:cs="Calibri"/>
                <w:sz w:val="22"/>
                <w:szCs w:val="22"/>
                <w:rPrChange w:id="772" w:author="Wigfall, Trevonte" w:date="2021-07-12T16:04:00Z">
                  <w:rPr>
                    <w:del w:id="773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del w:id="774" w:author="Wigfall, Trevonte" w:date="2021-07-15T15:39:00Z">
              <w:r w:rsidRPr="009D54B7" w:rsidDel="00252136">
                <w:rPr>
                  <w:rFonts w:ascii="Calibri" w:hAnsi="Calibri" w:cs="Calibri"/>
                  <w:sz w:val="22"/>
                  <w:szCs w:val="22"/>
                  <w:rPrChange w:id="775" w:author="Wigfall, Trevonte" w:date="2021-07-12T16:04:00Z"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rPrChange>
                </w:rPr>
                <w:delText>Close deployment and validation tasks in SNOW</w:delText>
              </w:r>
            </w:del>
          </w:p>
          <w:p w14:paraId="2EC91690" w14:textId="19D696D9" w:rsidR="00252136" w:rsidRPr="009D54B7" w:rsidDel="00252136" w:rsidRDefault="00252136" w:rsidP="00252136">
            <w:pPr>
              <w:rPr>
                <w:del w:id="776" w:author="Wigfall, Trevonte" w:date="2021-07-15T15:39:00Z"/>
                <w:rFonts w:asciiTheme="minorHAnsi" w:hAnsiTheme="minorHAnsi"/>
                <w:b/>
                <w:sz w:val="22"/>
                <w:szCs w:val="22"/>
                <w:rPrChange w:id="777" w:author="Wigfall, Trevonte" w:date="2021-07-12T16:04:00Z">
                  <w:rPr>
                    <w:del w:id="778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373524C" w14:textId="528E152B" w:rsidR="00252136" w:rsidRPr="009D54B7" w:rsidDel="00252136" w:rsidRDefault="00252136" w:rsidP="00252136">
            <w:pPr>
              <w:rPr>
                <w:del w:id="779" w:author="Wigfall, Trevonte" w:date="2021-07-15T15:39:00Z"/>
                <w:rFonts w:ascii="Calibri" w:hAnsi="Calibri" w:cs="Calibri"/>
                <w:color w:val="000000"/>
                <w:sz w:val="22"/>
                <w:szCs w:val="22"/>
                <w:rPrChange w:id="780" w:author="Wigfall, Trevonte" w:date="2021-07-12T16:04:00Z">
                  <w:rPr>
                    <w:del w:id="781" w:author="Wigfall, Trevonte" w:date="2021-07-15T15:39:00Z"/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del w:id="782" w:author="Wigfall, Trevonte" w:date="2021-07-15T15:39:00Z">
              <w:r w:rsidRPr="009D54B7" w:rsidDel="00252136">
                <w:rPr>
                  <w:rFonts w:ascii="Calibri" w:hAnsi="Calibri" w:cs="Calibri"/>
                  <w:color w:val="000000"/>
                  <w:sz w:val="22"/>
                  <w:szCs w:val="22"/>
                  <w:rPrChange w:id="783" w:author="Wigfall, Trevonte" w:date="2021-07-12T16:04:00Z">
                    <w:rPr>
                      <w:rFonts w:ascii="Calibri" w:hAnsi="Calibri" w:cs="Calibri"/>
                      <w:strike/>
                      <w:color w:val="000000"/>
                      <w:sz w:val="22"/>
                      <w:szCs w:val="22"/>
                    </w:rPr>
                  </w:rPrChange>
                </w:rPr>
                <w:delText>Tasks closed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A293275" w14:textId="02A7D246" w:rsidR="00252136" w:rsidRPr="009D54B7" w:rsidDel="00252136" w:rsidRDefault="00252136" w:rsidP="00252136">
            <w:pPr>
              <w:rPr>
                <w:del w:id="784" w:author="Wigfall, Trevonte" w:date="2021-07-15T15:39:00Z"/>
                <w:rFonts w:asciiTheme="minorHAnsi" w:hAnsiTheme="minorHAnsi"/>
                <w:b/>
                <w:sz w:val="22"/>
                <w:szCs w:val="22"/>
                <w:rPrChange w:id="785" w:author="Wigfall, Trevonte" w:date="2021-07-12T16:04:00Z">
                  <w:rPr>
                    <w:del w:id="786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  <w:tr w:rsidR="00252136" w:rsidRPr="009D54B7" w:rsidDel="00252136" w14:paraId="65D05035" w14:textId="1A069A06" w:rsidTr="00D648C2">
        <w:trPr>
          <w:trHeight w:val="557"/>
          <w:del w:id="787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A3C9A47" w14:textId="0EB4DA82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788" w:author="Wigfall, Trevonte" w:date="2021-07-15T15:39:00Z"/>
                <w:rFonts w:asciiTheme="minorHAnsi" w:hAnsiTheme="minorHAnsi"/>
                <w:b/>
                <w:sz w:val="22"/>
                <w:szCs w:val="22"/>
                <w:rPrChange w:id="789" w:author="Wigfall, Trevonte" w:date="2021-07-12T16:04:00Z">
                  <w:rPr>
                    <w:del w:id="790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1F77721" w14:textId="4B2F70BD" w:rsidR="00252136" w:rsidRPr="009D54B7" w:rsidDel="00252136" w:rsidRDefault="00252136" w:rsidP="00252136">
            <w:pPr>
              <w:rPr>
                <w:del w:id="791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792" w:author="Wigfall, Trevonte" w:date="2021-07-12T16:04:00Z">
                  <w:rPr>
                    <w:del w:id="793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DA1DE97" w14:textId="3194E2CE" w:rsidR="00252136" w:rsidRPr="009D54B7" w:rsidDel="00252136" w:rsidRDefault="00252136" w:rsidP="00252136">
            <w:pPr>
              <w:rPr>
                <w:del w:id="794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795" w:author="Wigfall, Trevonte" w:date="2021-07-12T16:04:00Z">
                  <w:rPr>
                    <w:del w:id="796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797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798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E52A23" w14:textId="6CE1967C" w:rsidR="00252136" w:rsidRPr="009D54B7" w:rsidDel="00252136" w:rsidRDefault="00252136" w:rsidP="00252136">
            <w:pPr>
              <w:rPr>
                <w:del w:id="799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800" w:author="Wigfall, Trevonte" w:date="2021-07-12T16:04:00Z">
                  <w:rPr>
                    <w:del w:id="801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802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803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8E4E0A" w14:textId="162EAB28" w:rsidR="00252136" w:rsidRPr="009D54B7" w:rsidDel="00252136" w:rsidRDefault="00252136" w:rsidP="00252136">
            <w:pPr>
              <w:rPr>
                <w:del w:id="804" w:author="Wigfall, Trevonte" w:date="2021-07-15T15:39:00Z"/>
                <w:rFonts w:asciiTheme="minorHAnsi" w:hAnsiTheme="minorHAnsi"/>
                <w:b/>
                <w:sz w:val="22"/>
                <w:szCs w:val="22"/>
                <w:rPrChange w:id="805" w:author="Wigfall, Trevonte" w:date="2021-07-12T16:04:00Z">
                  <w:rPr>
                    <w:del w:id="806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807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808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554C0DA" w14:textId="2F573B29" w:rsidR="00252136" w:rsidRPr="009D54B7" w:rsidDel="00252136" w:rsidRDefault="00252136" w:rsidP="00252136">
            <w:pPr>
              <w:rPr>
                <w:del w:id="809" w:author="Wigfall, Trevonte" w:date="2021-07-15T15:39:00Z"/>
                <w:rFonts w:asciiTheme="minorHAnsi" w:hAnsiTheme="minorHAnsi"/>
                <w:b/>
                <w:sz w:val="22"/>
                <w:szCs w:val="22"/>
                <w:rPrChange w:id="810" w:author="Wigfall, Trevonte" w:date="2021-07-12T16:04:00Z">
                  <w:rPr>
                    <w:del w:id="811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812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813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F77689F" w14:textId="5959BC45" w:rsidR="00252136" w:rsidRPr="009D54B7" w:rsidDel="00252136" w:rsidRDefault="00252136" w:rsidP="00252136">
            <w:pPr>
              <w:rPr>
                <w:del w:id="814" w:author="Wigfall, Trevonte" w:date="2021-07-15T15:39:00Z"/>
                <w:rFonts w:ascii="Calibri" w:hAnsi="Calibri" w:cs="Calibri"/>
                <w:sz w:val="22"/>
                <w:szCs w:val="22"/>
                <w:rPrChange w:id="815" w:author="Wigfall, Trevonte" w:date="2021-07-12T16:04:00Z">
                  <w:rPr>
                    <w:del w:id="816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del w:id="817" w:author="Wigfall, Trevonte" w:date="2021-07-15T15:39:00Z">
              <w:r w:rsidRPr="009D54B7" w:rsidDel="00252136">
                <w:rPr>
                  <w:rFonts w:ascii="Calibri" w:hAnsi="Calibri" w:cs="Calibri"/>
                  <w:sz w:val="22"/>
                  <w:szCs w:val="22"/>
                  <w:rPrChange w:id="818" w:author="Wigfall, Trevonte" w:date="2021-07-12T16:04:00Z"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rPrChange>
                </w:rPr>
                <w:delText>Close SNOW CHG</w:delText>
              </w:r>
            </w:del>
          </w:p>
          <w:p w14:paraId="22F59E84" w14:textId="62988BF7" w:rsidR="00252136" w:rsidRPr="009D54B7" w:rsidDel="00252136" w:rsidRDefault="00252136" w:rsidP="00252136">
            <w:pPr>
              <w:rPr>
                <w:del w:id="819" w:author="Wigfall, Trevonte" w:date="2021-07-15T15:39:00Z"/>
                <w:rFonts w:ascii="Calibri" w:hAnsi="Calibri" w:cs="Calibri"/>
                <w:sz w:val="22"/>
                <w:szCs w:val="22"/>
                <w:rPrChange w:id="820" w:author="Wigfall, Trevonte" w:date="2021-07-12T16:04:00Z">
                  <w:rPr>
                    <w:del w:id="821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3CEE015" w14:textId="22270B0E" w:rsidR="00252136" w:rsidRPr="009D54B7" w:rsidDel="00252136" w:rsidRDefault="00252136" w:rsidP="00252136">
            <w:pPr>
              <w:rPr>
                <w:del w:id="822" w:author="Wigfall, Trevonte" w:date="2021-07-15T15:39:00Z"/>
                <w:rFonts w:ascii="Calibri" w:hAnsi="Calibri" w:cs="Calibri"/>
                <w:color w:val="000000"/>
                <w:sz w:val="22"/>
                <w:szCs w:val="22"/>
                <w:rPrChange w:id="823" w:author="Wigfall, Trevonte" w:date="2021-07-12T16:04:00Z">
                  <w:rPr>
                    <w:del w:id="824" w:author="Wigfall, Trevonte" w:date="2021-07-15T15:39:00Z"/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del w:id="825" w:author="Wigfall, Trevonte" w:date="2021-07-15T15:39:00Z">
              <w:r w:rsidRPr="009D54B7" w:rsidDel="00252136">
                <w:rPr>
                  <w:rFonts w:ascii="Calibri" w:hAnsi="Calibri" w:cs="Calibri"/>
                  <w:color w:val="000000"/>
                  <w:sz w:val="22"/>
                  <w:szCs w:val="22"/>
                  <w:rPrChange w:id="826" w:author="Wigfall, Trevonte" w:date="2021-07-12T16:04:00Z">
                    <w:rPr>
                      <w:rFonts w:ascii="Calibri" w:hAnsi="Calibri" w:cs="Calibri"/>
                      <w:strike/>
                      <w:color w:val="000000"/>
                      <w:sz w:val="22"/>
                      <w:szCs w:val="22"/>
                    </w:rPr>
                  </w:rPrChange>
                </w:rPr>
                <w:delText>CNR closed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2774CF5" w14:textId="463C7FFB" w:rsidR="00252136" w:rsidRPr="009D54B7" w:rsidDel="00252136" w:rsidRDefault="00252136" w:rsidP="00252136">
            <w:pPr>
              <w:rPr>
                <w:del w:id="827" w:author="Wigfall, Trevonte" w:date="2021-07-15T15:39:00Z"/>
                <w:rFonts w:asciiTheme="minorHAnsi" w:hAnsiTheme="minorHAnsi"/>
                <w:b/>
                <w:sz w:val="22"/>
                <w:szCs w:val="22"/>
                <w:rPrChange w:id="828" w:author="Wigfall, Trevonte" w:date="2021-07-12T16:04:00Z">
                  <w:rPr>
                    <w:del w:id="829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  <w:tr w:rsidR="00252136" w:rsidRPr="009D54B7" w:rsidDel="00252136" w14:paraId="27735EF6" w14:textId="5959EE30" w:rsidTr="00D648C2">
        <w:trPr>
          <w:trHeight w:val="557"/>
          <w:del w:id="830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3A1EF2D" w14:textId="0A4FA9DB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831" w:author="Wigfall, Trevonte" w:date="2021-07-15T15:39:00Z"/>
                <w:rFonts w:asciiTheme="minorHAnsi" w:hAnsiTheme="minorHAnsi"/>
                <w:b/>
                <w:sz w:val="22"/>
                <w:szCs w:val="22"/>
                <w:rPrChange w:id="832" w:author="Wigfall, Trevonte" w:date="2021-07-12T16:04:00Z">
                  <w:rPr>
                    <w:del w:id="833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66156BA" w14:textId="2D33E996" w:rsidR="00252136" w:rsidRPr="009D54B7" w:rsidDel="00252136" w:rsidRDefault="00252136" w:rsidP="00252136">
            <w:pPr>
              <w:rPr>
                <w:del w:id="834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835" w:author="Wigfall, Trevonte" w:date="2021-07-12T16:04:00Z">
                  <w:rPr>
                    <w:del w:id="836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49256B" w14:textId="5B707798" w:rsidR="00252136" w:rsidRPr="009D54B7" w:rsidDel="00252136" w:rsidRDefault="00252136" w:rsidP="00252136">
            <w:pPr>
              <w:rPr>
                <w:del w:id="837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838" w:author="Wigfall, Trevonte" w:date="2021-07-12T16:04:00Z">
                  <w:rPr>
                    <w:del w:id="839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840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841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2D397D" w14:textId="60BAF2D4" w:rsidR="00252136" w:rsidRPr="009D54B7" w:rsidDel="00252136" w:rsidRDefault="00252136" w:rsidP="00252136">
            <w:pPr>
              <w:rPr>
                <w:del w:id="842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843" w:author="Wigfall, Trevonte" w:date="2021-07-12T16:04:00Z">
                  <w:rPr>
                    <w:del w:id="844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845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846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032C0D" w14:textId="243CB233" w:rsidR="00252136" w:rsidRPr="009D54B7" w:rsidDel="00252136" w:rsidRDefault="00252136" w:rsidP="00252136">
            <w:pPr>
              <w:rPr>
                <w:del w:id="847" w:author="Wigfall, Trevonte" w:date="2021-07-15T15:39:00Z"/>
                <w:rFonts w:asciiTheme="minorHAnsi" w:hAnsiTheme="minorHAnsi"/>
                <w:b/>
                <w:sz w:val="22"/>
                <w:szCs w:val="22"/>
                <w:rPrChange w:id="848" w:author="Wigfall, Trevonte" w:date="2021-07-12T16:04:00Z">
                  <w:rPr>
                    <w:del w:id="849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850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851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2BDDF0A" w14:textId="0B1F092C" w:rsidR="00252136" w:rsidRPr="009D54B7" w:rsidDel="00252136" w:rsidRDefault="00252136" w:rsidP="00252136">
            <w:pPr>
              <w:rPr>
                <w:del w:id="852" w:author="Wigfall, Trevonte" w:date="2021-07-15T15:39:00Z"/>
                <w:rFonts w:asciiTheme="minorHAnsi" w:hAnsiTheme="minorHAnsi"/>
                <w:b/>
                <w:sz w:val="22"/>
                <w:szCs w:val="22"/>
                <w:rPrChange w:id="853" w:author="Wigfall, Trevonte" w:date="2021-07-12T16:04:00Z">
                  <w:rPr>
                    <w:del w:id="854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855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856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922672F" w14:textId="4D6B311E" w:rsidR="00252136" w:rsidRPr="009D54B7" w:rsidDel="00252136" w:rsidRDefault="00252136" w:rsidP="00252136">
            <w:pPr>
              <w:rPr>
                <w:del w:id="857" w:author="Wigfall, Trevonte" w:date="2021-07-15T15:39:00Z"/>
                <w:rFonts w:ascii="Calibri" w:hAnsi="Calibri" w:cs="Calibri"/>
                <w:sz w:val="22"/>
                <w:szCs w:val="22"/>
                <w:rPrChange w:id="858" w:author="Wigfall, Trevonte" w:date="2021-07-12T16:04:00Z">
                  <w:rPr>
                    <w:del w:id="859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del w:id="860" w:author="Wigfall, Trevonte" w:date="2021-07-15T15:39:00Z">
              <w:r w:rsidRPr="009D54B7" w:rsidDel="00252136">
                <w:rPr>
                  <w:rFonts w:ascii="Calibri" w:hAnsi="Calibri" w:cs="Calibri"/>
                  <w:sz w:val="22"/>
                  <w:szCs w:val="22"/>
                  <w:rPrChange w:id="861" w:author="Wigfall, Trevonte" w:date="2021-07-12T16:04:00Z"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rPrChange>
                </w:rPr>
                <w:delText>Email APM, asking them to resume monitoring CXT* alerts</w:delText>
              </w:r>
            </w:del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7DD6D23" w14:textId="7E5B3B26" w:rsidR="00252136" w:rsidRPr="009D54B7" w:rsidDel="00252136" w:rsidRDefault="00252136" w:rsidP="00252136">
            <w:pPr>
              <w:rPr>
                <w:del w:id="862" w:author="Wigfall, Trevonte" w:date="2021-07-15T15:39:00Z"/>
                <w:rFonts w:asciiTheme="minorHAnsi" w:hAnsiTheme="minorHAnsi"/>
                <w:smallCaps/>
                <w:sz w:val="22"/>
                <w:szCs w:val="22"/>
                <w:rPrChange w:id="863" w:author="Wigfall, Trevonte" w:date="2021-07-12T16:04:00Z">
                  <w:rPr>
                    <w:del w:id="864" w:author="Wigfall, Trevonte" w:date="2021-07-15T15:39:00Z"/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del w:id="865" w:author="Wigfall, Trevonte" w:date="2021-07-15T15:39:00Z">
              <w:r w:rsidRPr="009D54B7" w:rsidDel="00252136">
                <w:rPr>
                  <w:rFonts w:asciiTheme="minorHAnsi" w:hAnsiTheme="minorHAnsi"/>
                  <w:smallCaps/>
                  <w:sz w:val="22"/>
                  <w:szCs w:val="22"/>
                  <w:rPrChange w:id="866" w:author="Wigfall, Trevonte" w:date="2021-07-12T16:04:00Z">
                    <w:rPr>
                      <w:rFonts w:asciiTheme="minorHAnsi" w:hAnsiTheme="minorHAnsi"/>
                      <w:smallCaps/>
                      <w:strike/>
                      <w:sz w:val="22"/>
                      <w:szCs w:val="22"/>
                    </w:rPr>
                  </w:rPrChange>
                </w:rPr>
                <w:delText>Email sent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4B0A33F" w14:textId="6A444D64" w:rsidR="00252136" w:rsidRPr="009D54B7" w:rsidDel="00252136" w:rsidRDefault="00252136" w:rsidP="00252136">
            <w:pPr>
              <w:rPr>
                <w:del w:id="867" w:author="Wigfall, Trevonte" w:date="2021-07-15T15:39:00Z"/>
                <w:rFonts w:asciiTheme="minorHAnsi" w:hAnsiTheme="minorHAnsi"/>
                <w:b/>
                <w:sz w:val="22"/>
                <w:szCs w:val="22"/>
                <w:rPrChange w:id="868" w:author="Wigfall, Trevonte" w:date="2021-07-12T16:04:00Z">
                  <w:rPr>
                    <w:del w:id="869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  <w:tr w:rsidR="00252136" w:rsidRPr="009D54B7" w:rsidDel="00252136" w14:paraId="6C8255F3" w14:textId="0F7799A7" w:rsidTr="00D648C2">
        <w:trPr>
          <w:trHeight w:val="557"/>
          <w:del w:id="870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00ECA41" w14:textId="6A1380C0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871" w:author="Wigfall, Trevonte" w:date="2021-07-15T15:39:00Z"/>
                <w:rFonts w:asciiTheme="minorHAnsi" w:hAnsiTheme="minorHAnsi"/>
                <w:b/>
                <w:sz w:val="22"/>
                <w:szCs w:val="22"/>
                <w:rPrChange w:id="872" w:author="Wigfall, Trevonte" w:date="2021-07-12T16:04:00Z">
                  <w:rPr>
                    <w:del w:id="873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271CCA6" w14:textId="093F3360" w:rsidR="00252136" w:rsidRPr="009D54B7" w:rsidDel="00252136" w:rsidRDefault="00252136" w:rsidP="00252136">
            <w:pPr>
              <w:rPr>
                <w:del w:id="874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875" w:author="Wigfall, Trevonte" w:date="2021-07-12T16:04:00Z">
                  <w:rPr>
                    <w:del w:id="876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2C4B627" w14:textId="6FFD0891" w:rsidR="00252136" w:rsidRPr="009D54B7" w:rsidDel="00252136" w:rsidRDefault="00252136" w:rsidP="00252136">
            <w:pPr>
              <w:rPr>
                <w:del w:id="877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878" w:author="Wigfall, Trevonte" w:date="2021-07-12T16:04:00Z">
                  <w:rPr>
                    <w:del w:id="879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880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881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8CB256" w14:textId="4ED0F364" w:rsidR="00252136" w:rsidRPr="009D54B7" w:rsidDel="00252136" w:rsidRDefault="00252136" w:rsidP="00252136">
            <w:pPr>
              <w:rPr>
                <w:del w:id="882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883" w:author="Wigfall, Trevonte" w:date="2021-07-12T16:04:00Z">
                  <w:rPr>
                    <w:del w:id="884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885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886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A2619D" w14:textId="0780F6C6" w:rsidR="00252136" w:rsidRPr="009D54B7" w:rsidDel="00252136" w:rsidRDefault="00252136" w:rsidP="00252136">
            <w:pPr>
              <w:rPr>
                <w:del w:id="887" w:author="Wigfall, Trevonte" w:date="2021-07-15T15:39:00Z"/>
                <w:rFonts w:asciiTheme="minorHAnsi" w:hAnsiTheme="minorHAnsi"/>
                <w:b/>
                <w:sz w:val="22"/>
                <w:szCs w:val="22"/>
                <w:rPrChange w:id="888" w:author="Wigfall, Trevonte" w:date="2021-07-12T16:04:00Z">
                  <w:rPr>
                    <w:del w:id="889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890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891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787A2BE" w14:textId="65B10504" w:rsidR="00252136" w:rsidRPr="009D54B7" w:rsidDel="00252136" w:rsidRDefault="00252136" w:rsidP="00252136">
            <w:pPr>
              <w:rPr>
                <w:del w:id="892" w:author="Wigfall, Trevonte" w:date="2021-07-15T15:39:00Z"/>
                <w:rFonts w:asciiTheme="minorHAnsi" w:hAnsiTheme="minorHAnsi"/>
                <w:b/>
                <w:sz w:val="22"/>
                <w:szCs w:val="22"/>
                <w:rPrChange w:id="893" w:author="Wigfall, Trevonte" w:date="2021-07-12T16:04:00Z">
                  <w:rPr>
                    <w:del w:id="894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895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896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252136" w:rsidRPr="009D54B7" w:rsidDel="00252136" w14:paraId="5E109A4C" w14:textId="2CA86C81" w:rsidTr="00A1350A">
              <w:trPr>
                <w:trHeight w:val="300"/>
                <w:del w:id="897" w:author="Wigfall, Trevonte" w:date="2021-07-15T15:39:00Z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B43A4" w14:textId="66BB6ED3" w:rsidR="00252136" w:rsidRPr="009D54B7" w:rsidDel="00252136" w:rsidRDefault="00252136" w:rsidP="00252136">
                  <w:pPr>
                    <w:rPr>
                      <w:del w:id="898" w:author="Wigfall, Trevonte" w:date="2021-07-15T15:39:00Z"/>
                      <w:rFonts w:ascii="Calibri" w:hAnsi="Calibri" w:cs="Calibri"/>
                      <w:sz w:val="22"/>
                      <w:szCs w:val="22"/>
                      <w:rPrChange w:id="899" w:author="Wigfall, Trevonte" w:date="2021-07-12T16:04:00Z">
                        <w:rPr>
                          <w:del w:id="900" w:author="Wigfall, Trevonte" w:date="2021-07-15T15:39:00Z"/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  <w:del w:id="901" w:author="Wigfall, Trevonte" w:date="2021-07-15T15:39:00Z">
                    <w:r w:rsidRPr="009D54B7" w:rsidDel="00252136">
                      <w:rPr>
                        <w:rFonts w:ascii="Calibri" w:hAnsi="Calibri" w:cs="Calibri"/>
                        <w:noProof/>
                        <w:sz w:val="22"/>
                        <w:szCs w:val="22"/>
                        <w:rPrChange w:id="902" w:author="Wigfall, Trevonte" w:date="2021-07-12T16:04:00Z">
                          <w:rPr>
                            <w:rFonts w:ascii="Calibri" w:hAnsi="Calibri" w:cs="Calibri"/>
                            <w:strike/>
                            <w:noProof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2130304" behindDoc="0" locked="0" layoutInCell="1" allowOverlap="1" wp14:anchorId="4B6B6FDD" wp14:editId="73AF5B02">
                              <wp:simplePos x="0" y="0"/>
                              <wp:positionH relativeFrom="column">
                                <wp:posOffset>1590675</wp:posOffset>
                              </wp:positionH>
                              <wp:positionV relativeFrom="paragraph">
                                <wp:posOffset>-247650</wp:posOffset>
                              </wp:positionV>
                              <wp:extent cx="180975" cy="266700"/>
                              <wp:effectExtent l="0" t="0" r="0" b="0"/>
                              <wp:wrapNone/>
                              <wp:docPr id="30" name="Text Box 30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184731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 w14:anchorId="3B0835F1" id="Text Box 30" o:spid="_x0000_s1026" type="#_x0000_t202" style="position:absolute;margin-left:125.25pt;margin-top:-19.5pt;width:14.25pt;height:21pt;z-index:2521303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" filled="f" stroked="f">
                              <v:textbox style="mso-fit-shape-to-text:t"/>
                            </v:shape>
                          </w:pict>
                        </mc:Fallback>
                      </mc:AlternateContent>
                    </w:r>
                    <w:r w:rsidRPr="009D54B7" w:rsidDel="00252136">
                      <w:rPr>
                        <w:rFonts w:ascii="Calibri" w:hAnsi="Calibri" w:cs="Calibri"/>
                        <w:noProof/>
                        <w:sz w:val="22"/>
                        <w:szCs w:val="22"/>
                        <w:rPrChange w:id="903" w:author="Wigfall, Trevonte" w:date="2021-07-12T16:04:00Z">
                          <w:rPr>
                            <w:rFonts w:ascii="Calibri" w:hAnsi="Calibri" w:cs="Calibri"/>
                            <w:strike/>
                            <w:noProof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2131328" behindDoc="0" locked="0" layoutInCell="1" allowOverlap="1" wp14:anchorId="294340E2" wp14:editId="141CD9F9">
                              <wp:simplePos x="0" y="0"/>
                              <wp:positionH relativeFrom="column">
                                <wp:posOffset>1104900</wp:posOffset>
                              </wp:positionH>
                              <wp:positionV relativeFrom="paragraph">
                                <wp:posOffset>-209550</wp:posOffset>
                              </wp:positionV>
                              <wp:extent cx="180975" cy="266700"/>
                              <wp:effectExtent l="0" t="0" r="0" b="0"/>
                              <wp:wrapNone/>
                              <wp:docPr id="29" name="Text Box 29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184731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 w14:anchorId="3011DDED" id="Text Box 29" o:spid="_x0000_s1026" type="#_x0000_t202" style="position:absolute;margin-left:87pt;margin-top:-16.5pt;width:14.25pt;height:21pt;z-index:252131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" filled="f" stroked="f">
                              <v:textbox style="mso-fit-shape-to-text:t"/>
                            </v:shape>
                          </w:pict>
                        </mc:Fallback>
                      </mc:AlternateContent>
                    </w:r>
                  </w:del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252136" w:rsidRPr="009D54B7" w:rsidDel="00252136" w14:paraId="452AAE28" w14:textId="3FDFF67D">
                    <w:trPr>
                      <w:trHeight w:val="300"/>
                      <w:tblCellSpacing w:w="0" w:type="dxa"/>
                      <w:del w:id="904" w:author="Wigfall, Trevonte" w:date="2021-07-15T15:39:00Z"/>
                    </w:trPr>
                    <w:tc>
                      <w:tcPr>
                        <w:tcW w:w="5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8DEC4A4" w14:textId="1B525051" w:rsidR="00252136" w:rsidRPr="009D54B7" w:rsidDel="00252136" w:rsidRDefault="00252136" w:rsidP="00252136">
                        <w:pPr>
                          <w:rPr>
                            <w:del w:id="905" w:author="Wigfall, Trevonte" w:date="2021-07-15T15:39:00Z"/>
                            <w:rFonts w:ascii="Calibri" w:hAnsi="Calibri" w:cs="Calibri"/>
                            <w:sz w:val="22"/>
                            <w:szCs w:val="22"/>
                            <w:u w:val="single"/>
                            <w:rPrChange w:id="906" w:author="Wigfall, Trevonte" w:date="2021-07-12T16:04:00Z">
                              <w:rPr>
                                <w:del w:id="907" w:author="Wigfall, Trevonte" w:date="2021-07-15T15:39:00Z"/>
                                <w:rFonts w:ascii="Calibri" w:hAnsi="Calibri" w:cs="Calibri"/>
                                <w:strike/>
                                <w:sz w:val="22"/>
                                <w:szCs w:val="22"/>
                                <w:u w:val="single"/>
                              </w:rPr>
                            </w:rPrChange>
                          </w:rPr>
                        </w:pPr>
                        <w:del w:id="908" w:author="Wigfall, Trevonte" w:date="2021-07-15T15:39:00Z">
                          <w:r w:rsidRPr="009D54B7" w:rsidDel="00252136">
                            <w:fldChar w:fldCharType="begin"/>
                          </w:r>
                          <w:r w:rsidRPr="009D54B7" w:rsidDel="00252136">
                            <w:delInstrText xml:space="preserve"> HYPERLINK "https://collaborate.wellpoint.com/sites/Ent_Rel_Mgmt/Rel_Plan/Rel_Inv/Lists/Status%20Master/Release%20List.aspx" </w:delInstrText>
                          </w:r>
                          <w:r w:rsidRPr="009D54B7" w:rsidDel="00252136">
                            <w:rPr>
                              <w:rPrChange w:id="909" w:author="Wigfall, Trevonte" w:date="2021-07-12T16:04:00Z"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rPrChange>
                            </w:rPr>
                            <w:fldChar w:fldCharType="separate"/>
                          </w:r>
                          <w:r w:rsidRPr="009D54B7" w:rsidDel="00252136">
                            <w:rPr>
                              <w:rFonts w:ascii="Calibri" w:hAnsi="Calibri" w:cs="Calibri"/>
                              <w:sz w:val="22"/>
                              <w:szCs w:val="22"/>
                              <w:u w:val="single"/>
                              <w:rPrChange w:id="910" w:author="Wigfall, Trevonte" w:date="2021-07-12T16:04:00Z"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rPrChange>
                            </w:rPr>
                            <w:delText>Status Master Input Link</w:delText>
                          </w:r>
                          <w:r w:rsidRPr="009D54B7" w:rsidDel="00252136">
                            <w:rPr>
                              <w:rFonts w:ascii="Calibri" w:hAnsi="Calibri" w:cs="Calibri"/>
                              <w:sz w:val="22"/>
                              <w:szCs w:val="22"/>
                              <w:u w:val="single"/>
                              <w:rPrChange w:id="911" w:author="Wigfall, Trevonte" w:date="2021-07-12T16:04:00Z"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rPrChange>
                            </w:rPr>
                            <w:fldChar w:fldCharType="end"/>
                          </w:r>
                        </w:del>
                      </w:p>
                    </w:tc>
                  </w:tr>
                </w:tbl>
                <w:p w14:paraId="11680190" w14:textId="0DFFE2B2" w:rsidR="00252136" w:rsidRPr="009D54B7" w:rsidDel="00252136" w:rsidRDefault="00252136" w:rsidP="00252136">
                  <w:pPr>
                    <w:rPr>
                      <w:del w:id="912" w:author="Wigfall, Trevonte" w:date="2021-07-15T15:39:00Z"/>
                      <w:rFonts w:ascii="Calibri" w:hAnsi="Calibri" w:cs="Calibri"/>
                      <w:sz w:val="22"/>
                      <w:szCs w:val="22"/>
                      <w:rPrChange w:id="913" w:author="Wigfall, Trevonte" w:date="2021-07-12T16:04:00Z">
                        <w:rPr>
                          <w:del w:id="914" w:author="Wigfall, Trevonte" w:date="2021-07-15T15:39:00Z"/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3DFC3D29" w14:textId="54576049" w:rsidR="00252136" w:rsidRPr="009D54B7" w:rsidDel="00252136" w:rsidRDefault="00252136" w:rsidP="00252136">
            <w:pPr>
              <w:rPr>
                <w:del w:id="915" w:author="Wigfall, Trevonte" w:date="2021-07-15T15:39:00Z"/>
                <w:rFonts w:ascii="Calibri" w:hAnsi="Calibri" w:cs="Calibri"/>
                <w:sz w:val="22"/>
                <w:szCs w:val="22"/>
                <w:rPrChange w:id="916" w:author="Wigfall, Trevonte" w:date="2021-07-12T16:04:00Z">
                  <w:rPr>
                    <w:del w:id="917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0C328C9" w14:textId="3715BF0A" w:rsidR="00252136" w:rsidRPr="009D54B7" w:rsidDel="00252136" w:rsidRDefault="00252136" w:rsidP="00252136">
            <w:pPr>
              <w:rPr>
                <w:del w:id="918" w:author="Wigfall, Trevonte" w:date="2021-07-15T15:39:00Z"/>
                <w:rFonts w:asciiTheme="minorHAnsi" w:hAnsiTheme="minorHAnsi"/>
                <w:smallCaps/>
                <w:sz w:val="22"/>
                <w:szCs w:val="22"/>
                <w:rPrChange w:id="919" w:author="Wigfall, Trevonte" w:date="2021-07-12T16:04:00Z">
                  <w:rPr>
                    <w:del w:id="920" w:author="Wigfall, Trevonte" w:date="2021-07-15T15:39:00Z"/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A006729" w14:textId="1ECBE75D" w:rsidR="00252136" w:rsidRPr="009D54B7" w:rsidDel="00252136" w:rsidRDefault="00252136" w:rsidP="00252136">
            <w:pPr>
              <w:rPr>
                <w:del w:id="921" w:author="Wigfall, Trevonte" w:date="2021-07-15T15:39:00Z"/>
                <w:rFonts w:asciiTheme="minorHAnsi" w:hAnsiTheme="minorHAnsi"/>
                <w:b/>
                <w:sz w:val="22"/>
                <w:szCs w:val="22"/>
                <w:rPrChange w:id="922" w:author="Wigfall, Trevonte" w:date="2021-07-12T16:04:00Z">
                  <w:rPr>
                    <w:del w:id="923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  <w:tr w:rsidR="00252136" w:rsidRPr="009D54B7" w:rsidDel="00252136" w14:paraId="17E41EEC" w14:textId="39FD76C1" w:rsidTr="00D648C2">
        <w:trPr>
          <w:trHeight w:val="557"/>
          <w:del w:id="924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F28451C" w14:textId="7A4E5E5A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925" w:author="Wigfall, Trevonte" w:date="2021-07-15T15:39:00Z"/>
                <w:rFonts w:asciiTheme="minorHAnsi" w:hAnsiTheme="minorHAnsi"/>
                <w:b/>
                <w:sz w:val="22"/>
                <w:szCs w:val="22"/>
                <w:rPrChange w:id="926" w:author="Wigfall, Trevonte" w:date="2021-07-12T16:04:00Z">
                  <w:rPr>
                    <w:del w:id="927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6F02A80" w14:textId="2B8695DD" w:rsidR="00252136" w:rsidRPr="009D54B7" w:rsidDel="00252136" w:rsidRDefault="00252136" w:rsidP="00252136">
            <w:pPr>
              <w:rPr>
                <w:del w:id="928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929" w:author="Wigfall, Trevonte" w:date="2021-07-12T16:04:00Z">
                  <w:rPr>
                    <w:del w:id="930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69B367B" w14:textId="7C8F285A" w:rsidR="00252136" w:rsidRPr="009D54B7" w:rsidDel="00252136" w:rsidRDefault="00252136" w:rsidP="00252136">
            <w:pPr>
              <w:rPr>
                <w:del w:id="931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932" w:author="Wigfall, Trevonte" w:date="2021-07-12T16:04:00Z">
                  <w:rPr>
                    <w:del w:id="933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934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935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85FF8C" w14:textId="3683C48B" w:rsidR="00252136" w:rsidRPr="009D54B7" w:rsidDel="00252136" w:rsidRDefault="00252136" w:rsidP="00252136">
            <w:pPr>
              <w:rPr>
                <w:del w:id="936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937" w:author="Wigfall, Trevonte" w:date="2021-07-12T16:04:00Z">
                  <w:rPr>
                    <w:del w:id="938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939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940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A98929" w14:textId="4863E2A1" w:rsidR="00252136" w:rsidRPr="009D54B7" w:rsidDel="00252136" w:rsidRDefault="00252136" w:rsidP="00252136">
            <w:pPr>
              <w:rPr>
                <w:del w:id="941" w:author="Wigfall, Trevonte" w:date="2021-07-15T15:39:00Z"/>
                <w:rFonts w:asciiTheme="minorHAnsi" w:hAnsiTheme="minorHAnsi"/>
                <w:b/>
                <w:sz w:val="22"/>
                <w:szCs w:val="22"/>
                <w:rPrChange w:id="942" w:author="Wigfall, Trevonte" w:date="2021-07-12T16:04:00Z">
                  <w:rPr>
                    <w:del w:id="943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944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945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8FFA192" w14:textId="25AE7A6A" w:rsidR="00252136" w:rsidRPr="009D54B7" w:rsidDel="00252136" w:rsidRDefault="00252136" w:rsidP="00252136">
            <w:pPr>
              <w:rPr>
                <w:del w:id="946" w:author="Wigfall, Trevonte" w:date="2021-07-15T15:39:00Z"/>
                <w:rFonts w:asciiTheme="minorHAnsi" w:hAnsiTheme="minorHAnsi"/>
                <w:b/>
                <w:sz w:val="22"/>
                <w:szCs w:val="22"/>
                <w:rPrChange w:id="947" w:author="Wigfall, Trevonte" w:date="2021-07-12T16:04:00Z">
                  <w:rPr>
                    <w:del w:id="948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949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950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1E60FF2" w14:textId="201028B0" w:rsidR="00252136" w:rsidRPr="009D54B7" w:rsidDel="00252136" w:rsidRDefault="00252136" w:rsidP="00252136">
            <w:pPr>
              <w:rPr>
                <w:del w:id="951" w:author="Wigfall, Trevonte" w:date="2021-07-15T15:39:00Z"/>
                <w:rFonts w:ascii="Calibri" w:hAnsi="Calibri" w:cs="Calibri"/>
                <w:noProof/>
                <w:sz w:val="22"/>
                <w:szCs w:val="22"/>
                <w:rPrChange w:id="952" w:author="Wigfall, Trevonte" w:date="2021-07-12T16:04:00Z">
                  <w:rPr>
                    <w:del w:id="953" w:author="Wigfall, Trevonte" w:date="2021-07-15T15:39:00Z"/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</w:pPr>
            <w:del w:id="954" w:author="Wigfall, Trevonte" w:date="2021-07-15T15:39:00Z">
              <w:r w:rsidRPr="009D54B7" w:rsidDel="00252136">
                <w:rPr>
                  <w:rFonts w:ascii="Calibri" w:hAnsi="Calibri" w:cs="Calibri"/>
                  <w:noProof/>
                  <w:sz w:val="22"/>
                  <w:szCs w:val="22"/>
                  <w:rPrChange w:id="955" w:author="Wigfall, Trevonte" w:date="2021-07-12T16:04:00Z">
                    <w:rPr>
                      <w:rFonts w:ascii="Calibri" w:hAnsi="Calibri" w:cs="Calibri"/>
                      <w:strike/>
                      <w:noProof/>
                      <w:sz w:val="22"/>
                      <w:szCs w:val="22"/>
                    </w:rPr>
                  </w:rPrChange>
                </w:rPr>
                <w:delText>Perform the Ready-For-Business email the day after implementation to PROD:  https://share.antheminc.com/teams/AppEnvrMgmt/trizettosupport/Shared%20Documents/ClaimsXten/Procedures/How-to%20Docs/How_To_Send_Ready_For_Business_Validation_After_McKesson_Outage.docx?Web=1</w:delText>
              </w:r>
            </w:del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1FE6958" w14:textId="26F5B710" w:rsidR="00252136" w:rsidRPr="009D54B7" w:rsidDel="00252136" w:rsidRDefault="00252136" w:rsidP="00252136">
            <w:pPr>
              <w:rPr>
                <w:del w:id="956" w:author="Wigfall, Trevonte" w:date="2021-07-15T15:39:00Z"/>
                <w:rFonts w:asciiTheme="minorHAnsi" w:hAnsiTheme="minorHAnsi"/>
                <w:smallCaps/>
                <w:sz w:val="22"/>
                <w:szCs w:val="22"/>
                <w:rPrChange w:id="957" w:author="Wigfall, Trevonte" w:date="2021-07-12T16:04:00Z">
                  <w:rPr>
                    <w:del w:id="958" w:author="Wigfall, Trevonte" w:date="2021-07-15T15:39:00Z"/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81C11CF" w14:textId="3B7CB376" w:rsidR="00252136" w:rsidRPr="009D54B7" w:rsidDel="00252136" w:rsidRDefault="00252136" w:rsidP="00252136">
            <w:pPr>
              <w:rPr>
                <w:del w:id="959" w:author="Wigfall, Trevonte" w:date="2021-07-15T15:39:00Z"/>
                <w:rFonts w:asciiTheme="minorHAnsi" w:hAnsiTheme="minorHAnsi"/>
                <w:b/>
                <w:sz w:val="22"/>
                <w:szCs w:val="22"/>
                <w:rPrChange w:id="960" w:author="Wigfall, Trevonte" w:date="2021-07-12T16:04:00Z">
                  <w:rPr>
                    <w:del w:id="961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</w:tbl>
    <w:p w14:paraId="25830CB7" w14:textId="77777777" w:rsidR="0057614C" w:rsidRPr="009D54B7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9D54B7" w14:paraId="5EEE29D9" w14:textId="77777777" w:rsidTr="00C70289">
        <w:trPr>
          <w:trHeight w:val="2479"/>
        </w:trPr>
        <w:tc>
          <w:tcPr>
            <w:tcW w:w="13062" w:type="dxa"/>
          </w:tcPr>
          <w:p w14:paraId="2F8B9F2D" w14:textId="77777777" w:rsidR="008E63C2" w:rsidRPr="009D54B7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9D54B7">
              <w:rPr>
                <w:rFonts w:ascii="Garamond" w:hAnsi="Garamond"/>
                <w:b/>
                <w:smallCaps/>
                <w:sz w:val="24"/>
                <w:szCs w:val="24"/>
              </w:rPr>
              <w:lastRenderedPageBreak/>
              <w:t>Comments:</w:t>
            </w:r>
          </w:p>
          <w:p w14:paraId="1A663AE5" w14:textId="77777777" w:rsidR="008E63C2" w:rsidRPr="009D54B7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71C84EAF" w14:textId="77777777" w:rsidR="0057614C" w:rsidRPr="009D54B7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2C7F7C26" w14:textId="77777777" w:rsidR="0057614C" w:rsidRPr="009D54B7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 w:rsidRPr="009D54B7">
      <w:headerReference w:type="default" r:id="rId9"/>
      <w:footerReference w:type="default" r:id="rId10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BD152" w14:textId="77777777" w:rsidR="002B69C2" w:rsidRDefault="002B69C2">
      <w:r>
        <w:separator/>
      </w:r>
    </w:p>
  </w:endnote>
  <w:endnote w:type="continuationSeparator" w:id="0">
    <w:p w14:paraId="2032B3DD" w14:textId="77777777" w:rsidR="002B69C2" w:rsidRDefault="002B6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CB0B4" w14:textId="77777777" w:rsidR="00156DE1" w:rsidRDefault="00156DE1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916EB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916EB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50639F90" w14:textId="77777777" w:rsidR="00156DE1" w:rsidRDefault="00156DE1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FE467" w14:textId="77777777" w:rsidR="002B69C2" w:rsidRDefault="002B69C2">
      <w:r>
        <w:separator/>
      </w:r>
    </w:p>
  </w:footnote>
  <w:footnote w:type="continuationSeparator" w:id="0">
    <w:p w14:paraId="05B4C069" w14:textId="77777777" w:rsidR="002B69C2" w:rsidRDefault="002B6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5FF2F" w14:textId="77777777" w:rsidR="00156DE1" w:rsidRDefault="00F97C1E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646203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2131922" r:id="rId2"/>
      </w:object>
    </w:r>
  </w:p>
  <w:p w14:paraId="59BBAD3A" w14:textId="77777777" w:rsidR="00156DE1" w:rsidRDefault="00156DE1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0FF16D5B" w14:textId="77777777" w:rsidR="00156DE1" w:rsidRDefault="00156DE1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3BFCE306" w14:textId="77777777" w:rsidR="00156DE1" w:rsidRDefault="00156D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D3709"/>
    <w:multiLevelType w:val="hybridMultilevel"/>
    <w:tmpl w:val="E01C204A"/>
    <w:lvl w:ilvl="0" w:tplc="C07CCC7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"/>
  </w:num>
  <w:num w:numId="5">
    <w:abstractNumId w:val="2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8"/>
  </w:num>
  <w:num w:numId="9">
    <w:abstractNumId w:val="21"/>
  </w:num>
  <w:num w:numId="10">
    <w:abstractNumId w:val="24"/>
  </w:num>
  <w:num w:numId="11">
    <w:abstractNumId w:val="26"/>
  </w:num>
  <w:num w:numId="12">
    <w:abstractNumId w:val="36"/>
  </w:num>
  <w:num w:numId="13">
    <w:abstractNumId w:val="5"/>
  </w:num>
  <w:num w:numId="14">
    <w:abstractNumId w:val="31"/>
  </w:num>
  <w:num w:numId="15">
    <w:abstractNumId w:val="3"/>
  </w:num>
  <w:num w:numId="16">
    <w:abstractNumId w:val="32"/>
  </w:num>
  <w:num w:numId="17">
    <w:abstractNumId w:val="17"/>
  </w:num>
  <w:num w:numId="18">
    <w:abstractNumId w:val="30"/>
  </w:num>
  <w:num w:numId="19">
    <w:abstractNumId w:val="33"/>
  </w:num>
  <w:num w:numId="20">
    <w:abstractNumId w:val="2"/>
  </w:num>
  <w:num w:numId="21">
    <w:abstractNumId w:val="16"/>
  </w:num>
  <w:num w:numId="22">
    <w:abstractNumId w:val="41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3"/>
  </w:num>
  <w:num w:numId="28">
    <w:abstractNumId w:val="42"/>
  </w:num>
  <w:num w:numId="29">
    <w:abstractNumId w:val="25"/>
  </w:num>
  <w:num w:numId="30">
    <w:abstractNumId w:val="13"/>
  </w:num>
  <w:num w:numId="31">
    <w:abstractNumId w:val="37"/>
  </w:num>
  <w:num w:numId="32">
    <w:abstractNumId w:val="38"/>
  </w:num>
  <w:num w:numId="33">
    <w:abstractNumId w:val="18"/>
  </w:num>
  <w:num w:numId="34">
    <w:abstractNumId w:val="35"/>
  </w:num>
  <w:num w:numId="35">
    <w:abstractNumId w:val="15"/>
  </w:num>
  <w:num w:numId="36">
    <w:abstractNumId w:val="34"/>
  </w:num>
  <w:num w:numId="37">
    <w:abstractNumId w:val="12"/>
  </w:num>
  <w:num w:numId="38">
    <w:abstractNumId w:val="4"/>
  </w:num>
  <w:num w:numId="39">
    <w:abstractNumId w:val="19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7"/>
  </w:num>
  <w:num w:numId="45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180D"/>
    <w:rsid w:val="00022F54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809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48B5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7DE"/>
    <w:rsid w:val="00072AB5"/>
    <w:rsid w:val="00073C61"/>
    <w:rsid w:val="00073F86"/>
    <w:rsid w:val="000751DC"/>
    <w:rsid w:val="00076194"/>
    <w:rsid w:val="0007657B"/>
    <w:rsid w:val="00077482"/>
    <w:rsid w:val="00080091"/>
    <w:rsid w:val="000801CD"/>
    <w:rsid w:val="00082F38"/>
    <w:rsid w:val="000847EF"/>
    <w:rsid w:val="00084AE2"/>
    <w:rsid w:val="00084C1E"/>
    <w:rsid w:val="000857A2"/>
    <w:rsid w:val="000872C1"/>
    <w:rsid w:val="00087A66"/>
    <w:rsid w:val="00087EFB"/>
    <w:rsid w:val="00087F1D"/>
    <w:rsid w:val="000906EB"/>
    <w:rsid w:val="000936CE"/>
    <w:rsid w:val="00097773"/>
    <w:rsid w:val="000A0EB0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2C3D"/>
    <w:rsid w:val="000B2C59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1C1A"/>
    <w:rsid w:val="00113A6D"/>
    <w:rsid w:val="001146AA"/>
    <w:rsid w:val="001168F0"/>
    <w:rsid w:val="0011759E"/>
    <w:rsid w:val="00121E47"/>
    <w:rsid w:val="001234D7"/>
    <w:rsid w:val="00123DC2"/>
    <w:rsid w:val="0012634F"/>
    <w:rsid w:val="001275E8"/>
    <w:rsid w:val="001316CF"/>
    <w:rsid w:val="0013288B"/>
    <w:rsid w:val="00132B90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56DE1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169"/>
    <w:rsid w:val="001816B3"/>
    <w:rsid w:val="001820D3"/>
    <w:rsid w:val="00182203"/>
    <w:rsid w:val="0018315A"/>
    <w:rsid w:val="00184DAD"/>
    <w:rsid w:val="001904FB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6364"/>
    <w:rsid w:val="001B0457"/>
    <w:rsid w:val="001B77F5"/>
    <w:rsid w:val="001B78B8"/>
    <w:rsid w:val="001C097C"/>
    <w:rsid w:val="001C1219"/>
    <w:rsid w:val="001C2CD0"/>
    <w:rsid w:val="001C361A"/>
    <w:rsid w:val="001C43F0"/>
    <w:rsid w:val="001C5E8C"/>
    <w:rsid w:val="001C6232"/>
    <w:rsid w:val="001C693F"/>
    <w:rsid w:val="001C721A"/>
    <w:rsid w:val="001C73CD"/>
    <w:rsid w:val="001D0437"/>
    <w:rsid w:val="001D07EF"/>
    <w:rsid w:val="001D08AB"/>
    <w:rsid w:val="001D4467"/>
    <w:rsid w:val="001D452B"/>
    <w:rsid w:val="001D53B9"/>
    <w:rsid w:val="001D7447"/>
    <w:rsid w:val="001D7DCF"/>
    <w:rsid w:val="001E0B42"/>
    <w:rsid w:val="001E1054"/>
    <w:rsid w:val="001E31FC"/>
    <w:rsid w:val="001E361B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02B7"/>
    <w:rsid w:val="00203ACC"/>
    <w:rsid w:val="00204029"/>
    <w:rsid w:val="00204E7C"/>
    <w:rsid w:val="00205B54"/>
    <w:rsid w:val="00210200"/>
    <w:rsid w:val="00211584"/>
    <w:rsid w:val="00211B34"/>
    <w:rsid w:val="00213B58"/>
    <w:rsid w:val="00214317"/>
    <w:rsid w:val="00221F13"/>
    <w:rsid w:val="00226EAE"/>
    <w:rsid w:val="002300F2"/>
    <w:rsid w:val="002318D8"/>
    <w:rsid w:val="002319A8"/>
    <w:rsid w:val="00232503"/>
    <w:rsid w:val="002326FC"/>
    <w:rsid w:val="00236022"/>
    <w:rsid w:val="00236192"/>
    <w:rsid w:val="00236DE8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136"/>
    <w:rsid w:val="00252CC8"/>
    <w:rsid w:val="00254317"/>
    <w:rsid w:val="00260761"/>
    <w:rsid w:val="0026167B"/>
    <w:rsid w:val="002618F5"/>
    <w:rsid w:val="00262A70"/>
    <w:rsid w:val="002649E9"/>
    <w:rsid w:val="0026596E"/>
    <w:rsid w:val="00266769"/>
    <w:rsid w:val="00266882"/>
    <w:rsid w:val="00266DFD"/>
    <w:rsid w:val="0027537D"/>
    <w:rsid w:val="0028037E"/>
    <w:rsid w:val="002812B4"/>
    <w:rsid w:val="002816E3"/>
    <w:rsid w:val="00281B8F"/>
    <w:rsid w:val="0028247E"/>
    <w:rsid w:val="0028271B"/>
    <w:rsid w:val="00284060"/>
    <w:rsid w:val="00285BB2"/>
    <w:rsid w:val="0028778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9C2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6B37"/>
    <w:rsid w:val="002E7DE4"/>
    <w:rsid w:val="002F121F"/>
    <w:rsid w:val="002F1AE3"/>
    <w:rsid w:val="002F33E0"/>
    <w:rsid w:val="002F36E6"/>
    <w:rsid w:val="002F4B39"/>
    <w:rsid w:val="002F5EDE"/>
    <w:rsid w:val="002F7317"/>
    <w:rsid w:val="002F73FB"/>
    <w:rsid w:val="002F7C14"/>
    <w:rsid w:val="00302ADF"/>
    <w:rsid w:val="00302B9C"/>
    <w:rsid w:val="00303B32"/>
    <w:rsid w:val="00304153"/>
    <w:rsid w:val="00305C90"/>
    <w:rsid w:val="00310B0E"/>
    <w:rsid w:val="00311078"/>
    <w:rsid w:val="00311B0D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402C7"/>
    <w:rsid w:val="00342449"/>
    <w:rsid w:val="00345FFE"/>
    <w:rsid w:val="00346A83"/>
    <w:rsid w:val="00346E9B"/>
    <w:rsid w:val="00350510"/>
    <w:rsid w:val="00350776"/>
    <w:rsid w:val="00351219"/>
    <w:rsid w:val="00351ADA"/>
    <w:rsid w:val="00355224"/>
    <w:rsid w:val="00357A7D"/>
    <w:rsid w:val="0036046D"/>
    <w:rsid w:val="003604E8"/>
    <w:rsid w:val="00360904"/>
    <w:rsid w:val="0036134E"/>
    <w:rsid w:val="00365FD0"/>
    <w:rsid w:val="00367764"/>
    <w:rsid w:val="00371869"/>
    <w:rsid w:val="0037287D"/>
    <w:rsid w:val="00372B1F"/>
    <w:rsid w:val="00380302"/>
    <w:rsid w:val="003813A8"/>
    <w:rsid w:val="00381D8C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2DC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8C9"/>
    <w:rsid w:val="003F1CE5"/>
    <w:rsid w:val="003F3436"/>
    <w:rsid w:val="003F35F8"/>
    <w:rsid w:val="003F4C8B"/>
    <w:rsid w:val="003F511A"/>
    <w:rsid w:val="003F6FAC"/>
    <w:rsid w:val="003F7572"/>
    <w:rsid w:val="003F7589"/>
    <w:rsid w:val="00400821"/>
    <w:rsid w:val="00400D24"/>
    <w:rsid w:val="0040156D"/>
    <w:rsid w:val="00401CE1"/>
    <w:rsid w:val="00403930"/>
    <w:rsid w:val="00405873"/>
    <w:rsid w:val="00405B0C"/>
    <w:rsid w:val="00407D2F"/>
    <w:rsid w:val="00410E88"/>
    <w:rsid w:val="004121E0"/>
    <w:rsid w:val="00412E00"/>
    <w:rsid w:val="00414084"/>
    <w:rsid w:val="00414AF7"/>
    <w:rsid w:val="00414BFE"/>
    <w:rsid w:val="00416440"/>
    <w:rsid w:val="0041735E"/>
    <w:rsid w:val="004203B5"/>
    <w:rsid w:val="004204E1"/>
    <w:rsid w:val="0042196E"/>
    <w:rsid w:val="00421D25"/>
    <w:rsid w:val="0042256C"/>
    <w:rsid w:val="00422C06"/>
    <w:rsid w:val="00423D11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4C41"/>
    <w:rsid w:val="004473D0"/>
    <w:rsid w:val="00451FD6"/>
    <w:rsid w:val="00452ACB"/>
    <w:rsid w:val="00455E59"/>
    <w:rsid w:val="0045713F"/>
    <w:rsid w:val="00460FF1"/>
    <w:rsid w:val="00461549"/>
    <w:rsid w:val="00463B24"/>
    <w:rsid w:val="00465AE0"/>
    <w:rsid w:val="00467383"/>
    <w:rsid w:val="004679C7"/>
    <w:rsid w:val="00471ACC"/>
    <w:rsid w:val="00471E4D"/>
    <w:rsid w:val="00472FF6"/>
    <w:rsid w:val="00474023"/>
    <w:rsid w:val="004745EC"/>
    <w:rsid w:val="00475A22"/>
    <w:rsid w:val="00476032"/>
    <w:rsid w:val="00476347"/>
    <w:rsid w:val="0048073E"/>
    <w:rsid w:val="00482095"/>
    <w:rsid w:val="00482DD4"/>
    <w:rsid w:val="004857DB"/>
    <w:rsid w:val="004872AB"/>
    <w:rsid w:val="00487CA0"/>
    <w:rsid w:val="004922CC"/>
    <w:rsid w:val="00492663"/>
    <w:rsid w:val="00495EC6"/>
    <w:rsid w:val="00496E91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1BB0"/>
    <w:rsid w:val="004C2FF5"/>
    <w:rsid w:val="004C41DB"/>
    <w:rsid w:val="004C4920"/>
    <w:rsid w:val="004C4F71"/>
    <w:rsid w:val="004C7D91"/>
    <w:rsid w:val="004D5462"/>
    <w:rsid w:val="004D5B0F"/>
    <w:rsid w:val="004D5D76"/>
    <w:rsid w:val="004D7626"/>
    <w:rsid w:val="004D7B63"/>
    <w:rsid w:val="004E00C6"/>
    <w:rsid w:val="004E25E6"/>
    <w:rsid w:val="004E5308"/>
    <w:rsid w:val="004F10E8"/>
    <w:rsid w:val="004F64D0"/>
    <w:rsid w:val="00500AD8"/>
    <w:rsid w:val="00500F34"/>
    <w:rsid w:val="00501171"/>
    <w:rsid w:val="00504A36"/>
    <w:rsid w:val="00504AE1"/>
    <w:rsid w:val="00506BAB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00A"/>
    <w:rsid w:val="00523E48"/>
    <w:rsid w:val="00524190"/>
    <w:rsid w:val="0052464B"/>
    <w:rsid w:val="00527593"/>
    <w:rsid w:val="00527925"/>
    <w:rsid w:val="00527B15"/>
    <w:rsid w:val="005316A2"/>
    <w:rsid w:val="005317CA"/>
    <w:rsid w:val="00533B29"/>
    <w:rsid w:val="00534344"/>
    <w:rsid w:val="00534616"/>
    <w:rsid w:val="0053709D"/>
    <w:rsid w:val="005429EE"/>
    <w:rsid w:val="00551630"/>
    <w:rsid w:val="00553114"/>
    <w:rsid w:val="00553D9C"/>
    <w:rsid w:val="00555F54"/>
    <w:rsid w:val="00556432"/>
    <w:rsid w:val="005600D1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29F"/>
    <w:rsid w:val="00573CF0"/>
    <w:rsid w:val="0057502E"/>
    <w:rsid w:val="00575750"/>
    <w:rsid w:val="0057614C"/>
    <w:rsid w:val="005765D2"/>
    <w:rsid w:val="00576B95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D1473"/>
    <w:rsid w:val="005D1BC2"/>
    <w:rsid w:val="005D32F8"/>
    <w:rsid w:val="005D5DA1"/>
    <w:rsid w:val="005D7CB3"/>
    <w:rsid w:val="005E2821"/>
    <w:rsid w:val="005E3B50"/>
    <w:rsid w:val="005E3E4A"/>
    <w:rsid w:val="005E4842"/>
    <w:rsid w:val="005F0043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394B"/>
    <w:rsid w:val="00616470"/>
    <w:rsid w:val="006203F2"/>
    <w:rsid w:val="0062216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1A56"/>
    <w:rsid w:val="0065258B"/>
    <w:rsid w:val="00654C13"/>
    <w:rsid w:val="00656D07"/>
    <w:rsid w:val="00656DC9"/>
    <w:rsid w:val="00661FF9"/>
    <w:rsid w:val="00662559"/>
    <w:rsid w:val="00663878"/>
    <w:rsid w:val="00663C87"/>
    <w:rsid w:val="006640EA"/>
    <w:rsid w:val="006655B3"/>
    <w:rsid w:val="0066574A"/>
    <w:rsid w:val="00666C30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2B5C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3A61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14DB"/>
    <w:rsid w:val="006D3BEC"/>
    <w:rsid w:val="006D3D54"/>
    <w:rsid w:val="006D49A4"/>
    <w:rsid w:val="006D5CF5"/>
    <w:rsid w:val="006D72FC"/>
    <w:rsid w:val="006D77EA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A85"/>
    <w:rsid w:val="00706FBD"/>
    <w:rsid w:val="007072F0"/>
    <w:rsid w:val="00707545"/>
    <w:rsid w:val="0071053D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5AF7"/>
    <w:rsid w:val="00755E09"/>
    <w:rsid w:val="007621BD"/>
    <w:rsid w:val="00762C4D"/>
    <w:rsid w:val="007649F3"/>
    <w:rsid w:val="007654BA"/>
    <w:rsid w:val="0076591A"/>
    <w:rsid w:val="007662D7"/>
    <w:rsid w:val="00770216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95A19"/>
    <w:rsid w:val="00795CEB"/>
    <w:rsid w:val="007A09C4"/>
    <w:rsid w:val="007A1B0E"/>
    <w:rsid w:val="007A2759"/>
    <w:rsid w:val="007A320F"/>
    <w:rsid w:val="007A36C1"/>
    <w:rsid w:val="007A75E5"/>
    <w:rsid w:val="007A7623"/>
    <w:rsid w:val="007B2B81"/>
    <w:rsid w:val="007B6642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3825"/>
    <w:rsid w:val="007E4A89"/>
    <w:rsid w:val="007E613A"/>
    <w:rsid w:val="007E7268"/>
    <w:rsid w:val="007F0355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2C1F"/>
    <w:rsid w:val="008035DB"/>
    <w:rsid w:val="00806A55"/>
    <w:rsid w:val="00807407"/>
    <w:rsid w:val="008108BD"/>
    <w:rsid w:val="00812CF1"/>
    <w:rsid w:val="00814164"/>
    <w:rsid w:val="00814424"/>
    <w:rsid w:val="00814EDD"/>
    <w:rsid w:val="00815A82"/>
    <w:rsid w:val="0081629B"/>
    <w:rsid w:val="0081641E"/>
    <w:rsid w:val="00816FB0"/>
    <w:rsid w:val="00820DFB"/>
    <w:rsid w:val="008225EE"/>
    <w:rsid w:val="00822E79"/>
    <w:rsid w:val="00823934"/>
    <w:rsid w:val="00824EDE"/>
    <w:rsid w:val="008260FD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065C"/>
    <w:rsid w:val="0084097A"/>
    <w:rsid w:val="00841C95"/>
    <w:rsid w:val="00845925"/>
    <w:rsid w:val="00845BE3"/>
    <w:rsid w:val="0085019E"/>
    <w:rsid w:val="00851CAD"/>
    <w:rsid w:val="008546DA"/>
    <w:rsid w:val="00854872"/>
    <w:rsid w:val="00856F02"/>
    <w:rsid w:val="008602A4"/>
    <w:rsid w:val="008652C1"/>
    <w:rsid w:val="00865770"/>
    <w:rsid w:val="00866DAC"/>
    <w:rsid w:val="008673CF"/>
    <w:rsid w:val="008708B4"/>
    <w:rsid w:val="00873624"/>
    <w:rsid w:val="0087393B"/>
    <w:rsid w:val="00875123"/>
    <w:rsid w:val="008756C4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DB6"/>
    <w:rsid w:val="00883E16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2F42"/>
    <w:rsid w:val="008B3FEF"/>
    <w:rsid w:val="008B586B"/>
    <w:rsid w:val="008B68E8"/>
    <w:rsid w:val="008B7843"/>
    <w:rsid w:val="008B7DDF"/>
    <w:rsid w:val="008C0FA2"/>
    <w:rsid w:val="008C1319"/>
    <w:rsid w:val="008C1ED0"/>
    <w:rsid w:val="008C1EE0"/>
    <w:rsid w:val="008C7E75"/>
    <w:rsid w:val="008D0F0F"/>
    <w:rsid w:val="008D60E4"/>
    <w:rsid w:val="008E2695"/>
    <w:rsid w:val="008E3866"/>
    <w:rsid w:val="008E3A2D"/>
    <w:rsid w:val="008E63C2"/>
    <w:rsid w:val="008F01B4"/>
    <w:rsid w:val="008F0EFF"/>
    <w:rsid w:val="008F2B27"/>
    <w:rsid w:val="0090324F"/>
    <w:rsid w:val="00905753"/>
    <w:rsid w:val="009058E5"/>
    <w:rsid w:val="00906475"/>
    <w:rsid w:val="0090728E"/>
    <w:rsid w:val="00907766"/>
    <w:rsid w:val="00910B3C"/>
    <w:rsid w:val="009111B6"/>
    <w:rsid w:val="009116DF"/>
    <w:rsid w:val="0091199E"/>
    <w:rsid w:val="009162A2"/>
    <w:rsid w:val="00917D89"/>
    <w:rsid w:val="00921C21"/>
    <w:rsid w:val="00922408"/>
    <w:rsid w:val="00922D64"/>
    <w:rsid w:val="00926BFA"/>
    <w:rsid w:val="009278C0"/>
    <w:rsid w:val="00927D17"/>
    <w:rsid w:val="00933ADA"/>
    <w:rsid w:val="00936ED6"/>
    <w:rsid w:val="009370FD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5C85"/>
    <w:rsid w:val="0096679C"/>
    <w:rsid w:val="00970E4B"/>
    <w:rsid w:val="00974827"/>
    <w:rsid w:val="00974D84"/>
    <w:rsid w:val="009754FA"/>
    <w:rsid w:val="00975E68"/>
    <w:rsid w:val="00976565"/>
    <w:rsid w:val="00977ECD"/>
    <w:rsid w:val="00981EAF"/>
    <w:rsid w:val="00982DB4"/>
    <w:rsid w:val="00983302"/>
    <w:rsid w:val="00984316"/>
    <w:rsid w:val="0098539F"/>
    <w:rsid w:val="009857EF"/>
    <w:rsid w:val="00985D98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762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5420"/>
    <w:rsid w:val="009D54B7"/>
    <w:rsid w:val="009D7343"/>
    <w:rsid w:val="009E1816"/>
    <w:rsid w:val="009E378C"/>
    <w:rsid w:val="009E4B77"/>
    <w:rsid w:val="009E6DFC"/>
    <w:rsid w:val="009E7162"/>
    <w:rsid w:val="009E7BD2"/>
    <w:rsid w:val="009F1077"/>
    <w:rsid w:val="009F1ED2"/>
    <w:rsid w:val="009F38ED"/>
    <w:rsid w:val="00A0140E"/>
    <w:rsid w:val="00A05451"/>
    <w:rsid w:val="00A1350A"/>
    <w:rsid w:val="00A13A5C"/>
    <w:rsid w:val="00A149E0"/>
    <w:rsid w:val="00A14EE6"/>
    <w:rsid w:val="00A1695A"/>
    <w:rsid w:val="00A21580"/>
    <w:rsid w:val="00A24935"/>
    <w:rsid w:val="00A25781"/>
    <w:rsid w:val="00A3052A"/>
    <w:rsid w:val="00A32563"/>
    <w:rsid w:val="00A3521B"/>
    <w:rsid w:val="00A37B49"/>
    <w:rsid w:val="00A41FE0"/>
    <w:rsid w:val="00A43472"/>
    <w:rsid w:val="00A43728"/>
    <w:rsid w:val="00A52711"/>
    <w:rsid w:val="00A52DAA"/>
    <w:rsid w:val="00A5387A"/>
    <w:rsid w:val="00A54422"/>
    <w:rsid w:val="00A545E4"/>
    <w:rsid w:val="00A57486"/>
    <w:rsid w:val="00A57FEF"/>
    <w:rsid w:val="00A6018A"/>
    <w:rsid w:val="00A6083F"/>
    <w:rsid w:val="00A60A14"/>
    <w:rsid w:val="00A60DEC"/>
    <w:rsid w:val="00A62D05"/>
    <w:rsid w:val="00A63D18"/>
    <w:rsid w:val="00A64482"/>
    <w:rsid w:val="00A6754F"/>
    <w:rsid w:val="00A67981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52"/>
    <w:rsid w:val="00A771CF"/>
    <w:rsid w:val="00A8011C"/>
    <w:rsid w:val="00A805FA"/>
    <w:rsid w:val="00A80A3F"/>
    <w:rsid w:val="00A80ECE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5F69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46D9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27F61"/>
    <w:rsid w:val="00B30AD7"/>
    <w:rsid w:val="00B31072"/>
    <w:rsid w:val="00B3232B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234E"/>
    <w:rsid w:val="00B62355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402C"/>
    <w:rsid w:val="00B944AE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02D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37E"/>
    <w:rsid w:val="00BD574F"/>
    <w:rsid w:val="00BD5E2E"/>
    <w:rsid w:val="00BE2D98"/>
    <w:rsid w:val="00BE357F"/>
    <w:rsid w:val="00BE58BC"/>
    <w:rsid w:val="00BF08F0"/>
    <w:rsid w:val="00BF2235"/>
    <w:rsid w:val="00BF36B1"/>
    <w:rsid w:val="00BF5689"/>
    <w:rsid w:val="00C00647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0863"/>
    <w:rsid w:val="00C21323"/>
    <w:rsid w:val="00C23E60"/>
    <w:rsid w:val="00C25A8C"/>
    <w:rsid w:val="00C30216"/>
    <w:rsid w:val="00C31104"/>
    <w:rsid w:val="00C3150F"/>
    <w:rsid w:val="00C34F72"/>
    <w:rsid w:val="00C37365"/>
    <w:rsid w:val="00C40C90"/>
    <w:rsid w:val="00C427F6"/>
    <w:rsid w:val="00C43495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3D30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0EDA"/>
    <w:rsid w:val="00C75E3A"/>
    <w:rsid w:val="00C8085E"/>
    <w:rsid w:val="00C80B46"/>
    <w:rsid w:val="00C81303"/>
    <w:rsid w:val="00C832C2"/>
    <w:rsid w:val="00C83BF6"/>
    <w:rsid w:val="00C86019"/>
    <w:rsid w:val="00C876D7"/>
    <w:rsid w:val="00C90156"/>
    <w:rsid w:val="00C902DB"/>
    <w:rsid w:val="00C91137"/>
    <w:rsid w:val="00C916EB"/>
    <w:rsid w:val="00C91755"/>
    <w:rsid w:val="00C92FCA"/>
    <w:rsid w:val="00C93359"/>
    <w:rsid w:val="00C93D15"/>
    <w:rsid w:val="00C94708"/>
    <w:rsid w:val="00C97080"/>
    <w:rsid w:val="00CA3B9A"/>
    <w:rsid w:val="00CA502D"/>
    <w:rsid w:val="00CA53FE"/>
    <w:rsid w:val="00CA6317"/>
    <w:rsid w:val="00CB1251"/>
    <w:rsid w:val="00CB1272"/>
    <w:rsid w:val="00CB1C58"/>
    <w:rsid w:val="00CB1EAF"/>
    <w:rsid w:val="00CB54F4"/>
    <w:rsid w:val="00CB6BAC"/>
    <w:rsid w:val="00CC047B"/>
    <w:rsid w:val="00CC147E"/>
    <w:rsid w:val="00CC17BE"/>
    <w:rsid w:val="00CC244F"/>
    <w:rsid w:val="00CC6138"/>
    <w:rsid w:val="00CC64AF"/>
    <w:rsid w:val="00CC6631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5EC8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1E0E"/>
    <w:rsid w:val="00D02613"/>
    <w:rsid w:val="00D03356"/>
    <w:rsid w:val="00D056DD"/>
    <w:rsid w:val="00D05D76"/>
    <w:rsid w:val="00D07D35"/>
    <w:rsid w:val="00D1158C"/>
    <w:rsid w:val="00D14A88"/>
    <w:rsid w:val="00D15CE3"/>
    <w:rsid w:val="00D16319"/>
    <w:rsid w:val="00D16A1E"/>
    <w:rsid w:val="00D1752C"/>
    <w:rsid w:val="00D17EC9"/>
    <w:rsid w:val="00D22757"/>
    <w:rsid w:val="00D25A78"/>
    <w:rsid w:val="00D303AB"/>
    <w:rsid w:val="00D31AD9"/>
    <w:rsid w:val="00D34A7B"/>
    <w:rsid w:val="00D353CF"/>
    <w:rsid w:val="00D3552E"/>
    <w:rsid w:val="00D37AAB"/>
    <w:rsid w:val="00D40775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57508"/>
    <w:rsid w:val="00D606A1"/>
    <w:rsid w:val="00D612BC"/>
    <w:rsid w:val="00D612F5"/>
    <w:rsid w:val="00D6370C"/>
    <w:rsid w:val="00D648C2"/>
    <w:rsid w:val="00D66B1B"/>
    <w:rsid w:val="00D67741"/>
    <w:rsid w:val="00D67D91"/>
    <w:rsid w:val="00D714EF"/>
    <w:rsid w:val="00D724D6"/>
    <w:rsid w:val="00D73AB8"/>
    <w:rsid w:val="00D74265"/>
    <w:rsid w:val="00D814F4"/>
    <w:rsid w:val="00D83746"/>
    <w:rsid w:val="00D85C5F"/>
    <w:rsid w:val="00D85D43"/>
    <w:rsid w:val="00D86ED0"/>
    <w:rsid w:val="00D87CE0"/>
    <w:rsid w:val="00D9038D"/>
    <w:rsid w:val="00D909AC"/>
    <w:rsid w:val="00D92AF1"/>
    <w:rsid w:val="00D95210"/>
    <w:rsid w:val="00D96CD8"/>
    <w:rsid w:val="00DA066A"/>
    <w:rsid w:val="00DA1527"/>
    <w:rsid w:val="00DA33E0"/>
    <w:rsid w:val="00DA777E"/>
    <w:rsid w:val="00DA7ABD"/>
    <w:rsid w:val="00DB022F"/>
    <w:rsid w:val="00DB1123"/>
    <w:rsid w:val="00DB252E"/>
    <w:rsid w:val="00DB2722"/>
    <w:rsid w:val="00DB3B66"/>
    <w:rsid w:val="00DB3EDE"/>
    <w:rsid w:val="00DB48B6"/>
    <w:rsid w:val="00DB4F86"/>
    <w:rsid w:val="00DB7611"/>
    <w:rsid w:val="00DC36DC"/>
    <w:rsid w:val="00DC68FE"/>
    <w:rsid w:val="00DC69B1"/>
    <w:rsid w:val="00DC794C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24E3"/>
    <w:rsid w:val="00DF3185"/>
    <w:rsid w:val="00DF344F"/>
    <w:rsid w:val="00DF55F2"/>
    <w:rsid w:val="00E04152"/>
    <w:rsid w:val="00E14592"/>
    <w:rsid w:val="00E15EE7"/>
    <w:rsid w:val="00E1747C"/>
    <w:rsid w:val="00E206D0"/>
    <w:rsid w:val="00E20FC2"/>
    <w:rsid w:val="00E229F0"/>
    <w:rsid w:val="00E24F7F"/>
    <w:rsid w:val="00E255F6"/>
    <w:rsid w:val="00E25CE2"/>
    <w:rsid w:val="00E26438"/>
    <w:rsid w:val="00E26AB5"/>
    <w:rsid w:val="00E27A45"/>
    <w:rsid w:val="00E27A89"/>
    <w:rsid w:val="00E3363D"/>
    <w:rsid w:val="00E40110"/>
    <w:rsid w:val="00E4104A"/>
    <w:rsid w:val="00E41268"/>
    <w:rsid w:val="00E42402"/>
    <w:rsid w:val="00E44E50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6716B"/>
    <w:rsid w:val="00E700DC"/>
    <w:rsid w:val="00E72190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1140"/>
    <w:rsid w:val="00EA2415"/>
    <w:rsid w:val="00EA3979"/>
    <w:rsid w:val="00EA48AE"/>
    <w:rsid w:val="00EA6419"/>
    <w:rsid w:val="00EA72F5"/>
    <w:rsid w:val="00EB0B60"/>
    <w:rsid w:val="00EB10D4"/>
    <w:rsid w:val="00EB14F3"/>
    <w:rsid w:val="00EB1B19"/>
    <w:rsid w:val="00EB2493"/>
    <w:rsid w:val="00EB249B"/>
    <w:rsid w:val="00EB30B9"/>
    <w:rsid w:val="00EB3915"/>
    <w:rsid w:val="00EB44BB"/>
    <w:rsid w:val="00EB44D8"/>
    <w:rsid w:val="00EB57CD"/>
    <w:rsid w:val="00EB6ACC"/>
    <w:rsid w:val="00EB76CC"/>
    <w:rsid w:val="00EC0491"/>
    <w:rsid w:val="00EC1AC2"/>
    <w:rsid w:val="00EC1C6E"/>
    <w:rsid w:val="00EC2223"/>
    <w:rsid w:val="00EC672E"/>
    <w:rsid w:val="00EC6A98"/>
    <w:rsid w:val="00EC790B"/>
    <w:rsid w:val="00ED0750"/>
    <w:rsid w:val="00ED0D00"/>
    <w:rsid w:val="00ED1E8E"/>
    <w:rsid w:val="00ED6D6B"/>
    <w:rsid w:val="00EE0D55"/>
    <w:rsid w:val="00EE0E7A"/>
    <w:rsid w:val="00EE14B5"/>
    <w:rsid w:val="00EE360E"/>
    <w:rsid w:val="00EE41FC"/>
    <w:rsid w:val="00EE4BFB"/>
    <w:rsid w:val="00EF0539"/>
    <w:rsid w:val="00EF0F34"/>
    <w:rsid w:val="00EF243C"/>
    <w:rsid w:val="00EF5F71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44B"/>
    <w:rsid w:val="00F07667"/>
    <w:rsid w:val="00F10200"/>
    <w:rsid w:val="00F1145A"/>
    <w:rsid w:val="00F15A3E"/>
    <w:rsid w:val="00F15A51"/>
    <w:rsid w:val="00F20924"/>
    <w:rsid w:val="00F21019"/>
    <w:rsid w:val="00F21605"/>
    <w:rsid w:val="00F21754"/>
    <w:rsid w:val="00F22058"/>
    <w:rsid w:val="00F2373B"/>
    <w:rsid w:val="00F239CB"/>
    <w:rsid w:val="00F2597F"/>
    <w:rsid w:val="00F34429"/>
    <w:rsid w:val="00F34805"/>
    <w:rsid w:val="00F40943"/>
    <w:rsid w:val="00F42C31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73C0"/>
    <w:rsid w:val="00F90969"/>
    <w:rsid w:val="00F9241E"/>
    <w:rsid w:val="00F9530B"/>
    <w:rsid w:val="00F97154"/>
    <w:rsid w:val="00F971C1"/>
    <w:rsid w:val="00F97C1E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4FC"/>
    <w:rsid w:val="00FB78A5"/>
    <w:rsid w:val="00FB7FEE"/>
    <w:rsid w:val="00FC1D01"/>
    <w:rsid w:val="00FC389F"/>
    <w:rsid w:val="00FC437C"/>
    <w:rsid w:val="00FC5698"/>
    <w:rsid w:val="00FC59CC"/>
    <w:rsid w:val="00FC5AA9"/>
    <w:rsid w:val="00FC64AE"/>
    <w:rsid w:val="00FD20C1"/>
    <w:rsid w:val="00FD3EF8"/>
    <w:rsid w:val="00FD63C7"/>
    <w:rsid w:val="00FD67AC"/>
    <w:rsid w:val="00FE2875"/>
    <w:rsid w:val="00FE3485"/>
    <w:rsid w:val="00FE6913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D010ED8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B62355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5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3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7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7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9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47022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9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028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317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488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585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20DAF-4446-454D-8A3B-D1145DD7D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111</TotalTime>
  <Pages>7</Pages>
  <Words>930</Words>
  <Characters>13918</Characters>
  <Application>Microsoft Office Word</Application>
  <DocSecurity>0</DocSecurity>
  <Lines>115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14819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15</cp:revision>
  <cp:lastPrinted>2016-04-21T16:18:00Z</cp:lastPrinted>
  <dcterms:created xsi:type="dcterms:W3CDTF">2020-07-30T13:17:00Z</dcterms:created>
  <dcterms:modified xsi:type="dcterms:W3CDTF">2021-12-27T22:39:00Z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