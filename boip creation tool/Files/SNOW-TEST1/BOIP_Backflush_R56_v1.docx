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2EC46" w14:textId="77777777" w:rsidR="0057614C" w:rsidRPr="00681624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0" w:author="Wigfall, Trevonte" w:date="2021-07-12T15:53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1795"/>
        <w:gridCol w:w="1937"/>
        <w:gridCol w:w="984"/>
        <w:gridCol w:w="1296"/>
        <w:gridCol w:w="2232"/>
        <w:tblGridChange w:id="1">
          <w:tblGrid>
            <w:gridCol w:w="1728"/>
            <w:gridCol w:w="2004"/>
            <w:gridCol w:w="984"/>
            <w:gridCol w:w="1296"/>
            <w:gridCol w:w="2232"/>
          </w:tblGrid>
        </w:tblGridChange>
      </w:tblGrid>
      <w:tr w:rsidR="0057614C" w:rsidRPr="00597B9C" w14:paraId="37FCA177" w14:textId="77777777" w:rsidTr="005530BF">
        <w:trPr>
          <w:trHeight w:val="438"/>
          <w:trPrChange w:id="2" w:author="Wigfall, Trevonte" w:date="2021-07-12T15:53:00Z">
            <w:trPr>
              <w:trHeight w:val="438"/>
            </w:trPr>
          </w:trPrChange>
        </w:trPr>
        <w:tc>
          <w:tcPr>
            <w:tcW w:w="1795" w:type="dxa"/>
            <w:tcPrChange w:id="3" w:author="Wigfall, Trevonte" w:date="2021-07-12T15:53:00Z">
              <w:tcPr>
                <w:tcW w:w="1728" w:type="dxa"/>
              </w:tcPr>
            </w:tcPrChange>
          </w:tcPr>
          <w:p w14:paraId="185EFD3E" w14:textId="69D7CC8E" w:rsidR="0057614C" w:rsidRPr="0078065B" w:rsidRDefault="0057614C" w:rsidP="0052419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8065B">
              <w:rPr>
                <w:rFonts w:ascii="Garamond" w:hAnsi="Garamond"/>
                <w:b/>
                <w:sz w:val="24"/>
                <w:szCs w:val="24"/>
              </w:rPr>
              <w:t>C</w:t>
            </w:r>
            <w:bookmarkStart w:id="4" w:name="Dropdown2"/>
            <w:r w:rsidRPr="0078065B">
              <w:rPr>
                <w:rFonts w:ascii="Garamond" w:hAnsi="Garamond"/>
                <w:b/>
                <w:sz w:val="24"/>
                <w:szCs w:val="24"/>
              </w:rPr>
              <w:t xml:space="preserve">NR </w:t>
            </w:r>
            <w:del w:id="5" w:author="Trevonte Wigfall" w:date="2021-12-27T17:38:00Z">
              <w:r w:rsidRPr="0078065B" w:rsidDel="0078065B">
                <w:rPr>
                  <w:rFonts w:ascii="Garamond" w:hAnsi="Garamond"/>
                  <w:b/>
                  <w:sz w:val="24"/>
                  <w:szCs w:val="24"/>
                </w:rPr>
                <w:delText>#</w:delText>
              </w:r>
            </w:del>
            <w:ins w:id="6" w:author="Trevonte Wigfall" w:date="2021-12-27T17:38:00Z">
              <w:r w:rsidR="0078065B">
                <w:rPr>
                  <w:rFonts w:ascii="Garamond" w:hAnsi="Garamond"/>
                  <w:b/>
                  <w:sz w:val="24"/>
                  <w:szCs w:val="24"/>
                </w:rPr>
                <w:t>56</w:t>
              </w:r>
            </w:ins>
            <w:r w:rsidR="004872AB" w:rsidRPr="0078065B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ins w:id="7" w:author="Wigfall, Trevonte" w:date="2021-07-17T20:45:00Z">
              <w:r w:rsidR="00607C60" w:rsidRPr="00EE3CAA">
                <w:rPr>
                  <w:rFonts w:ascii="Garamond" w:hAnsi="Garamond"/>
                  <w:b/>
                  <w:sz w:val="24"/>
                  <w:szCs w:val="24"/>
                </w:rPr>
                <w:t>SNOW-TEMP</w:t>
              </w:r>
            </w:ins>
            <w:del w:id="8" w:author="Wigfall, Trevonte" w:date="2021-07-17T20:45:00Z">
              <w:r w:rsidR="003D285C" w:rsidRPr="0078065B" w:rsidDel="00607C60">
                <w:rPr>
                  <w:rFonts w:ascii="Garamond" w:hAnsi="Garamond"/>
                  <w:b/>
                  <w:sz w:val="24"/>
                  <w:szCs w:val="24"/>
                </w:rPr>
                <w:delText>SNOW-</w:delText>
              </w:r>
            </w:del>
            <w:del w:id="9" w:author="Wigfall, Trevonte" w:date="2021-07-12T15:52:00Z">
              <w:r w:rsidR="003D285C" w:rsidRPr="0078065B" w:rsidDel="005530BF">
                <w:rPr>
                  <w:rFonts w:ascii="Garamond" w:hAnsi="Garamond"/>
                  <w:b/>
                  <w:sz w:val="24"/>
                  <w:szCs w:val="24"/>
                </w:rPr>
                <w:delText>38949</w:delText>
              </w:r>
            </w:del>
          </w:p>
        </w:tc>
        <w:tc>
          <w:tcPr>
            <w:tcW w:w="1937" w:type="dxa"/>
            <w:tcBorders>
              <w:right w:val="single" w:sz="4" w:space="0" w:color="auto"/>
            </w:tcBorders>
            <w:tcPrChange w:id="10" w:author="Wigfall, Trevonte" w:date="2021-07-12T15:53:00Z">
              <w:tcPr>
                <w:tcW w:w="2004" w:type="dxa"/>
                <w:tcBorders>
                  <w:right w:val="single" w:sz="4" w:space="0" w:color="auto"/>
                </w:tcBorders>
              </w:tcPr>
            </w:tcPrChange>
          </w:tcPr>
          <w:p w14:paraId="0F25F5C3" w14:textId="6D2CC6E9" w:rsidR="004A29BC" w:rsidRPr="0078065B" w:rsidRDefault="004A29BC" w:rsidP="007226B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8065B">
              <w:rPr>
                <w:rFonts w:ascii="Garamond" w:hAnsi="Garamond"/>
                <w:b/>
                <w:sz w:val="24"/>
                <w:szCs w:val="24"/>
              </w:rPr>
              <w:t>C</w:t>
            </w:r>
            <w:r w:rsidR="001275E8" w:rsidRPr="0078065B">
              <w:rPr>
                <w:rFonts w:ascii="Garamond" w:hAnsi="Garamond"/>
                <w:b/>
                <w:sz w:val="24"/>
                <w:szCs w:val="24"/>
              </w:rPr>
              <w:t xml:space="preserve">XT Release </w:t>
            </w:r>
            <w:ins w:id="11" w:author="Wigfall, Trevonte" w:date="2021-07-16T22:26:00Z">
              <w:r w:rsidR="003D04D7" w:rsidRPr="0078065B">
                <w:rPr>
                  <w:rFonts w:ascii="Garamond" w:hAnsi="Garamond"/>
                  <w:b/>
                  <w:sz w:val="24"/>
                  <w:szCs w:val="24"/>
                </w:rPr>
                <w:t>R</w:t>
              </w:r>
              <w:del w:id="12" w:author="Trevonte Wigfall" w:date="2021-12-27T17:38:00Z">
                <w:r w:rsidR="003D04D7" w:rsidRPr="0078065B" w:rsidDel="0078065B">
                  <w:rPr>
                    <w:rFonts w:ascii="Garamond" w:hAnsi="Garamond"/>
                    <w:b/>
                    <w:sz w:val="24"/>
                    <w:szCs w:val="24"/>
                  </w:rPr>
                  <w:delText>#</w:delText>
                </w:r>
              </w:del>
            </w:ins>
            <w:ins w:id="13" w:author="Trevonte Wigfall" w:date="2021-12-27T17:38:00Z">
              <w:r w:rsidR="0078065B">
                <w:rPr>
                  <w:rFonts w:ascii="Garamond" w:hAnsi="Garamond"/>
                  <w:b/>
                  <w:sz w:val="24"/>
                  <w:szCs w:val="24"/>
                </w:rPr>
                <w:t>56</w:t>
              </w:r>
            </w:ins>
            <w:del w:id="14" w:author="Wigfall, Trevonte" w:date="2021-07-12T15:53:00Z">
              <w:r w:rsidR="003D285C" w:rsidRPr="0078065B" w:rsidDel="005530BF">
                <w:rPr>
                  <w:rFonts w:ascii="Garamond" w:hAnsi="Garamond"/>
                  <w:b/>
                  <w:sz w:val="24"/>
                  <w:szCs w:val="24"/>
                </w:rPr>
                <w:delText>41</w:delText>
              </w:r>
            </w:del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15" w:author="Wigfall, Trevonte" w:date="2021-07-12T15:53:00Z">
              <w:tcPr>
                <w:tcW w:w="984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3E520332" w14:textId="77777777" w:rsidR="0057614C" w:rsidRPr="00597B9C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  <w:tcPrChange w:id="16" w:author="Wigfall, Trevonte" w:date="2021-07-12T15:53:00Z">
              <w:tcPr>
                <w:tcW w:w="1296" w:type="dxa"/>
                <w:tcBorders>
                  <w:left w:val="single" w:sz="4" w:space="0" w:color="auto"/>
                </w:tcBorders>
              </w:tcPr>
            </w:tcPrChange>
          </w:tcPr>
          <w:p w14:paraId="6B516855" w14:textId="77777777" w:rsidR="0057614C" w:rsidRPr="00597B9C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4"/>
        <w:tc>
          <w:tcPr>
            <w:tcW w:w="2232" w:type="dxa"/>
            <w:tcPrChange w:id="17" w:author="Wigfall, Trevonte" w:date="2021-07-12T15:53:00Z">
              <w:tcPr>
                <w:tcW w:w="2232" w:type="dxa"/>
              </w:tcPr>
            </w:tcPrChange>
          </w:tcPr>
          <w:p w14:paraId="2D1C768C" w14:textId="77777777" w:rsidR="0057614C" w:rsidRPr="00597B9C" w:rsidRDefault="00103E00" w:rsidP="004F311D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B</w:t>
            </w:r>
            <w:r w:rsidR="004F311D">
              <w:rPr>
                <w:rFonts w:ascii="Garamond" w:hAnsi="Garamond"/>
                <w:b/>
                <w:sz w:val="24"/>
                <w:szCs w:val="24"/>
              </w:rPr>
              <w:t>ACKFLUSH</w:t>
            </w:r>
          </w:p>
        </w:tc>
      </w:tr>
    </w:tbl>
    <w:p w14:paraId="71CB2C71" w14:textId="77777777" w:rsidR="002F7317" w:rsidRPr="00597B9C" w:rsidRDefault="0057614C">
      <w:pPr>
        <w:rPr>
          <w:rFonts w:ascii="Garamond" w:hAnsi="Garamond"/>
          <w:b/>
          <w:sz w:val="24"/>
          <w:szCs w:val="24"/>
        </w:rPr>
      </w:pPr>
      <w:r w:rsidRPr="00597B9C">
        <w:rPr>
          <w:rFonts w:ascii="Garamond" w:hAnsi="Garamond"/>
          <w:b/>
          <w:sz w:val="24"/>
          <w:szCs w:val="24"/>
        </w:rPr>
        <w:t xml:space="preserve">  </w:t>
      </w:r>
    </w:p>
    <w:p w14:paraId="1A74DF91" w14:textId="77777777" w:rsidR="0057614C" w:rsidRPr="00597B9C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728"/>
        <w:gridCol w:w="818"/>
        <w:gridCol w:w="2327"/>
        <w:gridCol w:w="719"/>
        <w:gridCol w:w="812"/>
        <w:gridCol w:w="90"/>
        <w:gridCol w:w="4677"/>
        <w:gridCol w:w="1168"/>
        <w:gridCol w:w="1532"/>
      </w:tblGrid>
      <w:tr w:rsidR="00D43747" w:rsidRPr="00597B9C" w14:paraId="04E998D7" w14:textId="77777777" w:rsidTr="00240F73">
        <w:tc>
          <w:tcPr>
            <w:tcW w:w="5000" w:type="pct"/>
            <w:gridSpan w:val="10"/>
            <w:shd w:val="clear" w:color="auto" w:fill="E6E6E6"/>
          </w:tcPr>
          <w:p w14:paraId="10B1828A" w14:textId="77777777" w:rsidR="00D43747" w:rsidRPr="00597B9C" w:rsidRDefault="00D43747">
            <w:pPr>
              <w:rPr>
                <w:rFonts w:ascii="Garamond" w:hAnsi="Garamond"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Environment </w:t>
            </w:r>
            <w:r w:rsidRPr="00597B9C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98478F" w:rsidRPr="00597B9C" w14:paraId="07DB8E26" w14:textId="77777777" w:rsidTr="00240F73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10992622" w14:textId="77777777" w:rsidR="0098478F" w:rsidRPr="005065ED" w:rsidRDefault="0098478F" w:rsidP="0098478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App Servers: </w:t>
            </w:r>
            <w:r w:rsidR="00103E00">
              <w:rPr>
                <w:rFonts w:asciiTheme="minorHAnsi" w:hAnsiTheme="minorHAnsi"/>
                <w:smallCaps/>
                <w:sz w:val="22"/>
                <w:szCs w:val="22"/>
              </w:rPr>
              <w:t>All servers in backflush spreadsheet</w:t>
            </w:r>
          </w:p>
          <w:p w14:paraId="5E589867" w14:textId="77777777" w:rsidR="0098478F" w:rsidRPr="00826835" w:rsidRDefault="0098478F" w:rsidP="0098478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</w:tr>
      <w:tr w:rsidR="00D43747" w:rsidRPr="00597B9C" w14:paraId="6127E8E3" w14:textId="77777777" w:rsidTr="00240F73">
        <w:tc>
          <w:tcPr>
            <w:tcW w:w="5000" w:type="pct"/>
            <w:gridSpan w:val="10"/>
            <w:shd w:val="clear" w:color="auto" w:fill="E6E6E6"/>
          </w:tcPr>
          <w:p w14:paraId="0CE8FC68" w14:textId="77777777" w:rsidR="00D43747" w:rsidRPr="00597B9C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597B9C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597B9C" w14:paraId="4579EA76" w14:textId="77777777" w:rsidTr="00240F73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531E34C4" w14:textId="77777777" w:rsidR="00A74B73" w:rsidRPr="00943369" w:rsidRDefault="00A74B73" w:rsidP="00A74B7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43369">
              <w:rPr>
                <w:rFonts w:asciiTheme="minorHAnsi" w:hAnsiTheme="minorHAnsi"/>
                <w:b/>
                <w:sz w:val="22"/>
                <w:szCs w:val="22"/>
              </w:rPr>
              <w:t>Follow this BOIP again, with the following changes:</w:t>
            </w:r>
          </w:p>
          <w:p w14:paraId="48DB170C" w14:textId="77777777" w:rsidR="00450710" w:rsidRPr="00943369" w:rsidRDefault="00450710" w:rsidP="0045071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43369">
              <w:rPr>
                <w:rFonts w:asciiTheme="minorHAnsi" w:hAnsiTheme="minorHAnsi"/>
                <w:b/>
                <w:sz w:val="22"/>
                <w:szCs w:val="22"/>
              </w:rPr>
              <w:t>Follow this BOIP again, with the following changes:</w:t>
            </w:r>
          </w:p>
          <w:p w14:paraId="18100B04" w14:textId="77777777" w:rsidR="00450710" w:rsidRPr="00943369" w:rsidRDefault="00450710" w:rsidP="0045071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</w:t>
            </w:r>
            <w:r w:rsidRPr="00943369">
              <w:rPr>
                <w:rFonts w:asciiTheme="minorHAnsi" w:hAnsiTheme="minorHAnsi"/>
                <w:sz w:val="22"/>
                <w:szCs w:val="22"/>
              </w:rPr>
              <w:t>.  use “archive” in case we need to send logs to vendor</w:t>
            </w:r>
          </w:p>
          <w:p w14:paraId="3A836242" w14:textId="4A4D985A" w:rsidR="00450710" w:rsidRDefault="00450710" w:rsidP="00450710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 xml:space="preserve">13. </w:t>
            </w:r>
            <w:r w:rsidRPr="00943369">
              <w:rPr>
                <w:rFonts w:asciiTheme="minorHAnsi" w:hAnsiTheme="minorHAnsi" w:cs="Arial"/>
                <w:sz w:val="22"/>
                <w:szCs w:val="22"/>
              </w:rPr>
              <w:t xml:space="preserve">use </w:t>
            </w:r>
            <w:del w:id="18" w:author="Wigfall, Trevonte" w:date="2021-07-12T15:55:00Z">
              <w:r w:rsidRPr="0078065B" w:rsidDel="005530BF">
                <w:rPr>
                  <w:rFonts w:ascii="Garamond" w:hAnsi="Garamond"/>
                  <w:b/>
                  <w:sz w:val="24"/>
                  <w:szCs w:val="24"/>
                </w:rPr>
                <w:delText>SNOW-38421</w:delText>
              </w:r>
            </w:del>
            <w:ins w:id="19" w:author="Wigfall, Trevonte" w:date="2021-07-12T15:55:00Z">
              <w:r w:rsidR="005530BF" w:rsidRPr="0078065B">
                <w:rPr>
                  <w:rFonts w:ascii="Garamond" w:hAnsi="Garamond"/>
                  <w:b/>
                  <w:sz w:val="24"/>
                  <w:szCs w:val="24"/>
                </w:rPr>
                <w:t>Backout_CNR</w:t>
              </w:r>
            </w:ins>
            <w:r w:rsidRPr="0078065B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and file: </w:t>
            </w:r>
          </w:p>
          <w:p w14:paraId="5D5D5498" w14:textId="77777777" w:rsidR="00450710" w:rsidRPr="00263B38" w:rsidRDefault="00450710" w:rsidP="00450710">
            <w:pPr>
              <w:rPr>
                <w:rStyle w:val="Hyperlink"/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fldChar w:fldCharType="begin"/>
            </w:r>
            <w:r>
              <w:rPr>
                <w:rFonts w:asciiTheme="minorHAnsi" w:hAnsiTheme="minorHAnsi" w:cs="Arial"/>
                <w:sz w:val="24"/>
                <w:szCs w:val="24"/>
              </w:rPr>
              <w:instrText xml:space="preserve"> HYPERLINK "\\\\va01pstodfs003.corp.agp.ads\\apps\\Local\\EMT\\COTS\\McKesson\\ClaimsXten\\v6.0\\McKesson-supplied-updates\\GBD_6.0_Release_21_23560_Custom_Build_11262018\\GBD_6.0_Release_21_23560_Custom_Build_11262018\\McKesson.TPP.GBD_CXT.TPSVC-23560.6.0.17.1.msi" </w:instrText>
            </w:r>
            <w:r>
              <w:rPr>
                <w:rFonts w:asciiTheme="minorHAnsi" w:hAnsiTheme="minorHAnsi" w:cs="Arial"/>
                <w:sz w:val="24"/>
                <w:szCs w:val="24"/>
              </w:rPr>
              <w:fldChar w:fldCharType="separate"/>
            </w:r>
            <w:r w:rsidRPr="00263B38">
              <w:rPr>
                <w:rStyle w:val="Hyperlink"/>
                <w:rFonts w:asciiTheme="minorHAnsi" w:hAnsiTheme="minorHAnsi" w:cs="Arial"/>
                <w:sz w:val="24"/>
                <w:szCs w:val="24"/>
              </w:rPr>
              <w:t>\\va01pstodfs003.corp.agp.ads\apps\Local\EMT\COTS\McKesson\ClaimsXten\v6.0\McKesson-supplied-updates\</w:t>
            </w:r>
            <w:r w:rsidRPr="00263B38">
              <w:rPr>
                <w:rStyle w:val="Hyperlink"/>
              </w:rPr>
              <w:t xml:space="preserve"> </w:t>
            </w:r>
            <w:r w:rsidRPr="00263B38">
              <w:rPr>
                <w:rStyle w:val="Hyperlink"/>
                <w:rFonts w:asciiTheme="minorHAnsi" w:hAnsiTheme="minorHAnsi" w:cs="Arial"/>
                <w:sz w:val="24"/>
                <w:szCs w:val="24"/>
              </w:rPr>
              <w:t>GBD_6.0_Release_39_44535_Custom_Build_05272020\CHC.TPP.GBD_CXT.6.0.1.TPSVC-44535.2.msi</w:t>
            </w:r>
          </w:p>
          <w:p w14:paraId="60832428" w14:textId="77777777" w:rsidR="00450710" w:rsidRDefault="00450710" w:rsidP="00450710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fldChar w:fldCharType="end"/>
            </w:r>
          </w:p>
          <w:p w14:paraId="220F03AD" w14:textId="40A98668" w:rsidR="00450710" w:rsidRDefault="00450710" w:rsidP="00450710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14 – 16,18 </w:t>
            </w:r>
            <w:r w:rsidRPr="00943369">
              <w:rPr>
                <w:rFonts w:asciiTheme="minorHAnsi" w:hAnsiTheme="minorHAnsi" w:cs="Arial"/>
                <w:sz w:val="22"/>
                <w:szCs w:val="22"/>
              </w:rPr>
              <w:t xml:space="preserve">use </w:t>
            </w:r>
            <w:del w:id="20" w:author="Wigfall, Trevonte" w:date="2021-07-12T15:58:00Z">
              <w:r w:rsidRPr="0078065B" w:rsidDel="005530BF">
                <w:rPr>
                  <w:rFonts w:ascii="Garamond" w:hAnsi="Garamond"/>
                  <w:b/>
                  <w:sz w:val="24"/>
                  <w:szCs w:val="24"/>
                </w:rPr>
                <w:delText>SNOW-38421</w:delText>
              </w:r>
            </w:del>
            <w:ins w:id="21" w:author="Wigfall, Trevonte" w:date="2021-07-12T15:58:00Z">
              <w:r w:rsidR="005530BF" w:rsidRPr="0078065B">
                <w:rPr>
                  <w:rFonts w:ascii="Garamond" w:hAnsi="Garamond"/>
                  <w:b/>
                  <w:sz w:val="24"/>
                  <w:szCs w:val="24"/>
                </w:rPr>
                <w:t>Backout_CNR</w:t>
              </w:r>
            </w:ins>
          </w:p>
          <w:p w14:paraId="350CC1F7" w14:textId="77777777" w:rsidR="00A904EF" w:rsidRPr="00597B9C" w:rsidRDefault="00A904EF">
            <w:pPr>
              <w:rPr>
                <w:rFonts w:ascii="Garamond" w:hAnsi="Garamond"/>
                <w:smallCaps/>
              </w:rPr>
            </w:pPr>
          </w:p>
        </w:tc>
      </w:tr>
      <w:tr w:rsidR="00D43747" w:rsidRPr="00597B9C" w14:paraId="20632504" w14:textId="77777777" w:rsidTr="00240F73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71248083" w14:textId="77777777" w:rsidR="00D43747" w:rsidRPr="00597B9C" w:rsidRDefault="00D43747" w:rsidP="00D34A7B">
            <w:pPr>
              <w:rPr>
                <w:rStyle w:val="f54"/>
                <w:rFonts w:ascii="Calibri" w:hAnsi="Calibri"/>
                <w:sz w:val="22"/>
                <w:szCs w:val="22"/>
              </w:rPr>
            </w:pPr>
            <w:r w:rsidRPr="00597B9C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597B9C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597B9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</w:p>
        </w:tc>
      </w:tr>
      <w:tr w:rsidR="00D43747" w:rsidRPr="00597B9C" w14:paraId="26EB7D4D" w14:textId="77777777" w:rsidTr="00240F73">
        <w:tc>
          <w:tcPr>
            <w:tcW w:w="5000" w:type="pct"/>
            <w:gridSpan w:val="10"/>
            <w:tcBorders>
              <w:bottom w:val="single" w:sz="4" w:space="0" w:color="auto"/>
            </w:tcBorders>
            <w:shd w:val="clear" w:color="auto" w:fill="E6E6E6"/>
          </w:tcPr>
          <w:p w14:paraId="168FD502" w14:textId="77777777" w:rsidR="00D43747" w:rsidRPr="00597B9C" w:rsidRDefault="00D43747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D96CD8" w:rsidRPr="00597B9C" w14:paraId="162ABDD7" w14:textId="77777777" w:rsidTr="00237786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3332C911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3E585FB3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F5C3DA7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0B61186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3CB2410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73334051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103760B6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6E6E6"/>
          </w:tcPr>
          <w:p w14:paraId="3785CE34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344818D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5530BF" w:rsidRPr="00597B9C" w14:paraId="4DF1C92A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0C19CC1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1EA73BB5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0AA4CF3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56BC1C" w14:textId="77777777" w:rsid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4A7B7EB6" w14:textId="77777777" w:rsid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B8EA00" w14:textId="77777777" w:rsidR="005530BF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6F5F2B2" w14:textId="77777777" w:rsidR="005530BF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6C5154" w14:textId="77777777" w:rsidR="005530BF" w:rsidRPr="007301A9" w:rsidRDefault="005530BF" w:rsidP="005530BF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301A9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Inform APM to stop monitoring CXT alerts </w:t>
            </w:r>
          </w:p>
          <w:p w14:paraId="7A790C55" w14:textId="77777777" w:rsidR="005530BF" w:rsidRDefault="005530BF" w:rsidP="005530BF">
            <w:pPr>
              <w:spacing w:after="200" w:line="276" w:lineRule="auto"/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0DB0CCC" w14:textId="77777777" w:rsid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E86A196" w14:textId="5E9A3411" w:rsidR="005530BF" w:rsidRPr="0078065B" w:rsidRDefault="00A00981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2" w:author="Wigfall, Trevonte" w:date="2021-07-15T11:26:00Z">
              <w:del w:id="23" w:author="Trevonte Wigfall" w:date="2021-12-27T17:37:00Z">
                <w:r w:rsidRPr="0078065B" w:rsidDel="00C0576A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</w:delText>
                </w:r>
              </w:del>
            </w:ins>
            <w:ins w:id="24" w:author="Wigfall, Trevonte" w:date="2021-07-15T15:36:00Z">
              <w:del w:id="25" w:author="Trevonte Wigfall" w:date="2021-12-27T17:37:00Z">
                <w:r w:rsidR="00281F73" w:rsidRPr="0078065B" w:rsidDel="00C0576A">
                  <w:rPr>
                    <w:rFonts w:asciiTheme="minorHAnsi" w:hAnsiTheme="minorHAnsi"/>
                    <w:b/>
                    <w:sz w:val="22"/>
                    <w:szCs w:val="22"/>
                    <w:rPrChange w:id="26" w:author="Trevonte Wigfall" w:date="2021-12-27T17:37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M/DD/YY</w:delText>
                </w:r>
              </w:del>
            </w:ins>
            <w:ins w:id="27" w:author="Trevonte Wigfall" w:date="2021-12-27T17:37:00Z">
              <w:r w:rsidR="00C0576A" w:rsidRPr="0078065B">
                <w:rPr>
                  <w:rFonts w:asciiTheme="minorHAnsi" w:hAnsiTheme="minorHAnsi"/>
                  <w:b/>
                  <w:sz w:val="22"/>
                  <w:szCs w:val="22"/>
                  <w:rPrChange w:id="28" w:author="Trevonte Wigfall" w:date="2021-12-27T17:3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ins w:id="29" w:author="Wigfall, Trevonte" w:date="2021-07-15T11:26:00Z">
              <w:r w:rsidRPr="0078065B">
                <w:rPr>
                  <w:rFonts w:asciiTheme="minorHAnsi" w:hAnsiTheme="minorHAnsi"/>
                  <w:b/>
                  <w:sz w:val="22"/>
                  <w:szCs w:val="22"/>
                </w:rPr>
                <w:t xml:space="preserve"> Starting at HH:MM</w:t>
              </w:r>
            </w:ins>
            <w:del w:id="30" w:author="Wigfall, Trevonte" w:date="2021-07-12T15:57:00Z">
              <w:r w:rsidR="005530BF" w:rsidRPr="0078065B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18:30</w:delText>
              </w:r>
            </w:del>
          </w:p>
        </w:tc>
      </w:tr>
      <w:tr w:rsidR="005530BF" w:rsidRPr="00597B9C" w14:paraId="44B4E0FA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FBF29A6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73AD9387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5019428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9DB4F3" w14:textId="77777777" w:rsid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25338FC4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1F229A" w14:textId="77777777" w:rsidR="005530BF" w:rsidRPr="004317D4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37F43F7" w14:textId="77777777" w:rsidR="005530BF" w:rsidRPr="004317D4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45F224A" w14:textId="77777777" w:rsidR="005530BF" w:rsidRPr="00432652" w:rsidRDefault="0078065B" w:rsidP="005530BF">
            <w:pPr>
              <w:spacing w:after="200" w:line="276" w:lineRule="auto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hyperlink r:id="rId8" w:history="1">
              <w:r w:rsidR="005530BF" w:rsidRPr="002F121F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Run HC on ENV being installed.  Resolve existing issues (if any found).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0B33644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635B030" w14:textId="383B8641" w:rsidR="005530BF" w:rsidRPr="0078065B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31" w:author="Wigfall, Trevonte" w:date="2021-07-12T15:57:00Z">
              <w:del w:id="32" w:author="Trevonte Wigfall" w:date="2021-12-27T17:37:00Z">
                <w:r w:rsidRPr="0078065B" w:rsidDel="00C0576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3" w:author="Wigfall, Trevonte" w:date="2021-07-15T15:36:00Z">
              <w:del w:id="34" w:author="Trevonte Wigfall" w:date="2021-12-27T17:37:00Z">
                <w:r w:rsidR="00281F73" w:rsidRPr="0078065B" w:rsidDel="00C0576A">
                  <w:rPr>
                    <w:rFonts w:asciiTheme="minorHAnsi" w:hAnsiTheme="minorHAnsi"/>
                    <w:b/>
                    <w:sz w:val="22"/>
                    <w:szCs w:val="22"/>
                    <w:rPrChange w:id="35" w:author="Trevonte Wigfall" w:date="2021-12-27T17:37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6" w:author="Trevonte Wigfall" w:date="2021-12-27T17:37:00Z">
              <w:r w:rsidR="00C0576A" w:rsidRPr="0078065B">
                <w:rPr>
                  <w:rFonts w:asciiTheme="minorHAnsi" w:hAnsiTheme="minorHAnsi"/>
                  <w:b/>
                  <w:sz w:val="22"/>
                  <w:szCs w:val="22"/>
                  <w:rPrChange w:id="37" w:author="Trevonte Wigfall" w:date="2021-12-27T17:3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8" w:author="Wigfall, Trevonte" w:date="2021-07-12T15:57:00Z">
              <w:r w:rsidRPr="0078065B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18:30</w:delText>
              </w:r>
            </w:del>
          </w:p>
        </w:tc>
      </w:tr>
      <w:tr w:rsidR="005530BF" w:rsidRPr="00597B9C" w14:paraId="0FC216F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A27B1DB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0FDF1300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BE8A4D0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07BA26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7CFD92" w14:textId="77777777" w:rsidR="005530BF" w:rsidRPr="004317D4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C18CBF7" w14:textId="77777777" w:rsidR="005530BF" w:rsidRPr="004317D4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E559B5E" w14:textId="77777777" w:rsidR="005530BF" w:rsidRPr="007301A9" w:rsidRDefault="0078065B" w:rsidP="005530BF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hyperlink r:id="rId9" w:anchor="InplviewHash0b448eda-9ab8-457f-b685-dd97ac58b04c=ShowInGrid%3DTrue" w:history="1">
              <w:r w:rsidR="005530BF" w:rsidRPr="00332D8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Update RM spreadhsheet the change effort had begin (PROD MW Only)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53660C7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Spreadsheet Updated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722BA767" w14:textId="7431DEC1" w:rsidR="005530BF" w:rsidRPr="0078065B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39" w:author="Wigfall, Trevonte" w:date="2021-07-12T15:57:00Z">
              <w:del w:id="40" w:author="Trevonte Wigfall" w:date="2021-12-27T17:37:00Z">
                <w:r w:rsidRPr="0078065B" w:rsidDel="00C0576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41" w:author="Wigfall, Trevonte" w:date="2021-07-15T15:36:00Z">
              <w:del w:id="42" w:author="Trevonte Wigfall" w:date="2021-12-27T17:37:00Z">
                <w:r w:rsidR="00281F73" w:rsidRPr="0078065B" w:rsidDel="00C0576A">
                  <w:rPr>
                    <w:rFonts w:asciiTheme="minorHAnsi" w:hAnsiTheme="minorHAnsi"/>
                    <w:b/>
                    <w:sz w:val="22"/>
                    <w:szCs w:val="22"/>
                    <w:rPrChange w:id="43" w:author="Trevonte Wigfall" w:date="2021-12-27T17:37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44" w:author="Trevonte Wigfall" w:date="2021-12-27T17:37:00Z">
              <w:r w:rsidR="00C0576A" w:rsidRPr="0078065B">
                <w:rPr>
                  <w:rFonts w:asciiTheme="minorHAnsi" w:hAnsiTheme="minorHAnsi"/>
                  <w:b/>
                  <w:sz w:val="22"/>
                  <w:szCs w:val="22"/>
                  <w:rPrChange w:id="45" w:author="Trevonte Wigfall" w:date="2021-12-27T17:3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46" w:author="Wigfall, Trevonte" w:date="2021-07-12T15:57:00Z">
              <w:r w:rsidRPr="0078065B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18:32</w:delText>
              </w:r>
            </w:del>
          </w:p>
        </w:tc>
      </w:tr>
      <w:tr w:rsidR="005530BF" w:rsidRPr="00597B9C" w14:paraId="3B05A929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23F73DEC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5F0F51D0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9C2728D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B16AD4" w14:textId="77777777" w:rsid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ReportingServer:</w:t>
            </w:r>
          </w:p>
          <w:p w14:paraId="285C3E87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5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D79004" w14:textId="77777777" w:rsidR="005530BF" w:rsidRPr="004317D4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9BCD486" w14:textId="77777777" w:rsidR="005530BF" w:rsidRPr="004317D4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C320840" w14:textId="77777777" w:rsidR="005530BF" w:rsidRDefault="0078065B" w:rsidP="005530BF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hyperlink r:id="rId10" w:history="1">
              <w:r w:rsidR="005530BF" w:rsidRPr="007F7F2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Run Reporting Server Pre-Checks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7673447B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Check successful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F171C98" w14:textId="24B2A35D" w:rsidR="005530BF" w:rsidRPr="0078065B" w:rsidDel="005530BF" w:rsidRDefault="005530BF" w:rsidP="005530BF">
            <w:pPr>
              <w:rPr>
                <w:del w:id="47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48" w:author="Wigfall, Trevonte" w:date="2021-07-12T15:57:00Z">
              <w:del w:id="49" w:author="Trevonte Wigfall" w:date="2021-12-27T17:37:00Z">
                <w:r w:rsidRPr="0078065B" w:rsidDel="00C0576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50" w:author="Wigfall, Trevonte" w:date="2021-07-15T15:36:00Z">
              <w:del w:id="51" w:author="Trevonte Wigfall" w:date="2021-12-27T17:37:00Z">
                <w:r w:rsidR="00281F73" w:rsidRPr="0078065B" w:rsidDel="00C0576A">
                  <w:rPr>
                    <w:rFonts w:asciiTheme="minorHAnsi" w:hAnsiTheme="minorHAnsi"/>
                    <w:b/>
                    <w:sz w:val="22"/>
                    <w:szCs w:val="22"/>
                    <w:rPrChange w:id="52" w:author="Trevonte Wigfall" w:date="2021-12-27T17:37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53" w:author="Trevonte Wigfall" w:date="2021-12-27T17:37:00Z">
              <w:r w:rsidR="00C0576A" w:rsidRPr="0078065B">
                <w:rPr>
                  <w:rFonts w:asciiTheme="minorHAnsi" w:hAnsiTheme="minorHAnsi"/>
                  <w:b/>
                  <w:sz w:val="22"/>
                  <w:szCs w:val="22"/>
                  <w:rPrChange w:id="54" w:author="Trevonte Wigfall" w:date="2021-12-27T17:3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55" w:author="Wigfall, Trevonte" w:date="2021-07-12T15:57:00Z">
              <w:r w:rsidRPr="0078065B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10/19/18</w:delText>
              </w:r>
            </w:del>
          </w:p>
          <w:p w14:paraId="74B0BB12" w14:textId="27D57B1A" w:rsidR="005530BF" w:rsidRPr="0078065B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56" w:author="Wigfall, Trevonte" w:date="2021-07-12T15:57:00Z">
              <w:r w:rsidRPr="0078065B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18:35</w:delText>
              </w:r>
            </w:del>
          </w:p>
        </w:tc>
      </w:tr>
      <w:tr w:rsidR="005530BF" w:rsidRPr="00597B9C" w14:paraId="35DD0053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3375B0A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5DAC83F8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E4FAC2B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8CB6C1" w14:textId="77777777" w:rsidR="005530BF" w:rsidRPr="004317D4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TPIC (cxtTpicFac&lt;env&gt;):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4BC861" w14:textId="77777777" w:rsidR="005530BF" w:rsidRPr="004317D4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C5308E8" w14:textId="77777777" w:rsidR="005530BF" w:rsidRPr="004317D4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88973B0" w14:textId="77777777" w:rsidR="005530BF" w:rsidRPr="004317D4" w:rsidRDefault="0078065B" w:rsidP="005530BF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1" w:history="1">
              <w:r w:rsidR="005530BF" w:rsidRPr="004317D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TPIC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C2804C0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764AFD1C" w14:textId="4E36BB0C" w:rsidR="005530BF" w:rsidRPr="0078065B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7" w:author="Wigfall, Trevonte" w:date="2021-07-12T15:57:00Z">
              <w:del w:id="58" w:author="Trevonte Wigfall" w:date="2021-12-27T17:37:00Z">
                <w:r w:rsidRPr="0078065B" w:rsidDel="00C0576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59" w:author="Wigfall, Trevonte" w:date="2021-07-15T15:36:00Z">
              <w:del w:id="60" w:author="Trevonte Wigfall" w:date="2021-12-27T17:37:00Z">
                <w:r w:rsidR="00281F73" w:rsidRPr="0078065B" w:rsidDel="00C0576A">
                  <w:rPr>
                    <w:rFonts w:asciiTheme="minorHAnsi" w:hAnsiTheme="minorHAnsi"/>
                    <w:b/>
                    <w:sz w:val="22"/>
                    <w:szCs w:val="22"/>
                    <w:rPrChange w:id="61" w:author="Trevonte Wigfall" w:date="2021-12-27T17:37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62" w:author="Trevonte Wigfall" w:date="2021-12-27T17:37:00Z">
              <w:r w:rsidR="00C0576A" w:rsidRPr="0078065B">
                <w:rPr>
                  <w:rFonts w:asciiTheme="minorHAnsi" w:hAnsiTheme="minorHAnsi"/>
                  <w:b/>
                  <w:sz w:val="22"/>
                  <w:szCs w:val="22"/>
                  <w:rPrChange w:id="63" w:author="Trevonte Wigfall" w:date="2021-12-27T17:3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64" w:author="Wigfall, Trevonte" w:date="2021-07-12T15:57:00Z">
              <w:r w:rsidRPr="0078065B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18:40</w:delText>
              </w:r>
            </w:del>
          </w:p>
        </w:tc>
      </w:tr>
      <w:tr w:rsidR="005530BF" w:rsidRPr="00167E86" w14:paraId="33307A4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7A625261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28FF5876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6F17F35" w14:textId="77777777" w:rsidR="005530BF" w:rsidRPr="00167E86" w:rsidRDefault="005530BF" w:rsidP="005530BF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A9F403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TP</w:t>
            </w: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UI (cxtTppuiFac&lt;env&gt;):</w:t>
            </w:r>
          </w:p>
          <w:p w14:paraId="6802F62C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AAE314" w14:textId="77777777" w:rsidR="005530BF" w:rsidRPr="00167E86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AD66217" w14:textId="77777777" w:rsidR="005530BF" w:rsidRPr="00167E86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D7DCE71" w14:textId="77777777" w:rsidR="005530BF" w:rsidRPr="00167E86" w:rsidRDefault="0078065B" w:rsidP="005530BF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2" w:history="1">
              <w:r w:rsidR="005530BF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TPPUI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E65A6D4" w14:textId="77777777" w:rsidR="005530BF" w:rsidRPr="00167E86" w:rsidRDefault="005530BF" w:rsidP="005530BF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CBE14CA" w14:textId="2BE6BEE9" w:rsidR="005530BF" w:rsidRPr="0078065B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65" w:author="Wigfall, Trevonte" w:date="2021-07-12T15:57:00Z">
              <w:del w:id="66" w:author="Trevonte Wigfall" w:date="2021-12-27T17:37:00Z">
                <w:r w:rsidRPr="0078065B" w:rsidDel="00C0576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67" w:author="Wigfall, Trevonte" w:date="2021-07-15T15:36:00Z">
              <w:del w:id="68" w:author="Trevonte Wigfall" w:date="2021-12-27T17:37:00Z">
                <w:r w:rsidR="00281F73" w:rsidRPr="0078065B" w:rsidDel="00C0576A">
                  <w:rPr>
                    <w:rFonts w:asciiTheme="minorHAnsi" w:hAnsiTheme="minorHAnsi"/>
                    <w:b/>
                    <w:sz w:val="22"/>
                    <w:szCs w:val="22"/>
                    <w:rPrChange w:id="69" w:author="Trevonte Wigfall" w:date="2021-12-27T17:37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70" w:author="Trevonte Wigfall" w:date="2021-12-27T17:37:00Z">
              <w:r w:rsidR="00C0576A" w:rsidRPr="0078065B">
                <w:rPr>
                  <w:rFonts w:asciiTheme="minorHAnsi" w:hAnsiTheme="minorHAnsi"/>
                  <w:b/>
                  <w:sz w:val="22"/>
                  <w:szCs w:val="22"/>
                  <w:rPrChange w:id="71" w:author="Trevonte Wigfall" w:date="2021-12-27T17:3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72" w:author="Wigfall, Trevonte" w:date="2021-07-12T15:57:00Z">
              <w:r w:rsidRPr="0078065B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18:41</w:delText>
              </w:r>
            </w:del>
          </w:p>
        </w:tc>
      </w:tr>
      <w:tr w:rsidR="005530BF" w:rsidRPr="00167E86" w14:paraId="64D7AB61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5D0AB8B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1151EFF5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F6F322B" w14:textId="77777777" w:rsidR="005530BF" w:rsidRPr="00167E86" w:rsidRDefault="005530BF" w:rsidP="005530BF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E45CE2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UIAPP (cxtUIAPPFac&lt;env&gt;):</w:t>
            </w:r>
          </w:p>
          <w:p w14:paraId="4ECC2BF5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BF3863" w14:textId="77777777" w:rsidR="005530BF" w:rsidRPr="00167E86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7E2F467" w14:textId="77777777" w:rsidR="005530BF" w:rsidRPr="00167E86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C6BD01" w14:textId="77777777" w:rsidR="005530BF" w:rsidRPr="00167E86" w:rsidRDefault="0078065B" w:rsidP="005530BF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3" w:history="1">
              <w:r w:rsidR="005530BF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UIAPP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B4DA1EF" w14:textId="77777777" w:rsidR="005530BF" w:rsidRPr="00167E86" w:rsidRDefault="005530BF" w:rsidP="005530BF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1C4A2E1C" w14:textId="133679AE" w:rsidR="005530BF" w:rsidRPr="0078065B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73" w:author="Wigfall, Trevonte" w:date="2021-07-12T15:57:00Z">
              <w:del w:id="74" w:author="Trevonte Wigfall" w:date="2021-12-27T17:37:00Z">
                <w:r w:rsidRPr="0078065B" w:rsidDel="00C0576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75" w:author="Wigfall, Trevonte" w:date="2021-07-15T15:36:00Z">
              <w:del w:id="76" w:author="Trevonte Wigfall" w:date="2021-12-27T17:37:00Z">
                <w:r w:rsidR="00281F73" w:rsidRPr="0078065B" w:rsidDel="00C0576A">
                  <w:rPr>
                    <w:rFonts w:asciiTheme="minorHAnsi" w:hAnsiTheme="minorHAnsi"/>
                    <w:b/>
                    <w:sz w:val="22"/>
                    <w:szCs w:val="22"/>
                    <w:rPrChange w:id="77" w:author="Trevonte Wigfall" w:date="2021-12-27T17:37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78" w:author="Trevonte Wigfall" w:date="2021-12-27T17:37:00Z">
              <w:r w:rsidR="00C0576A" w:rsidRPr="0078065B">
                <w:rPr>
                  <w:rFonts w:asciiTheme="minorHAnsi" w:hAnsiTheme="minorHAnsi"/>
                  <w:b/>
                  <w:sz w:val="22"/>
                  <w:szCs w:val="22"/>
                  <w:rPrChange w:id="79" w:author="Trevonte Wigfall" w:date="2021-12-27T17:3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80" w:author="Wigfall, Trevonte" w:date="2021-07-12T15:57:00Z">
              <w:r w:rsidRPr="0078065B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18:42</w:delText>
              </w:r>
            </w:del>
          </w:p>
        </w:tc>
      </w:tr>
      <w:tr w:rsidR="005530BF" w:rsidRPr="00167E86" w14:paraId="24A478F9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0D6A5D2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05A42D41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668C06D" w14:textId="77777777" w:rsidR="005530BF" w:rsidRPr="00167E86" w:rsidRDefault="005530BF" w:rsidP="005530BF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AAD6B5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C3 (cxtC3Fac&lt;env&gt;):</w:t>
            </w:r>
          </w:p>
          <w:p w14:paraId="63FBD809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9BBBE4" w14:textId="77777777" w:rsidR="005530BF" w:rsidRPr="00167E86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48405E0" w14:textId="77777777" w:rsidR="005530BF" w:rsidRPr="00167E86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7E2395D" w14:textId="77777777" w:rsidR="005530BF" w:rsidRPr="00167E86" w:rsidRDefault="0078065B" w:rsidP="005530BF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4" w:history="1">
              <w:r w:rsidR="005530BF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Suspend all nodes from </w:t>
              </w:r>
              <w:r w:rsidR="005530BF" w:rsidRPr="00167E86">
                <w:rPr>
                  <w:rStyle w:val="Hyperlink"/>
                  <w:rFonts w:ascii="Arial" w:hAnsi="Arial" w:cs="Arial"/>
                  <w:b/>
                  <w:color w:val="FF0000"/>
                  <w:sz w:val="24"/>
                  <w:szCs w:val="24"/>
                </w:rPr>
                <w:t>C3</w:t>
              </w:r>
              <w:r w:rsidR="005530BF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CBFA091" w14:textId="77777777" w:rsidR="005530BF" w:rsidRPr="00167E86" w:rsidRDefault="005530BF" w:rsidP="005530BF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1E7FB737" w14:textId="2CCEC3B3" w:rsidR="005530BF" w:rsidRPr="0078065B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81" w:author="Wigfall, Trevonte" w:date="2021-07-12T15:57:00Z">
              <w:del w:id="82" w:author="Trevonte Wigfall" w:date="2021-12-27T17:37:00Z">
                <w:r w:rsidRPr="0078065B" w:rsidDel="00C0576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83" w:author="Wigfall, Trevonte" w:date="2021-07-15T15:36:00Z">
              <w:del w:id="84" w:author="Trevonte Wigfall" w:date="2021-12-27T17:37:00Z">
                <w:r w:rsidR="00281F73" w:rsidRPr="0078065B" w:rsidDel="00C0576A">
                  <w:rPr>
                    <w:rFonts w:asciiTheme="minorHAnsi" w:hAnsiTheme="minorHAnsi"/>
                    <w:b/>
                    <w:sz w:val="22"/>
                    <w:szCs w:val="22"/>
                    <w:rPrChange w:id="85" w:author="Trevonte Wigfall" w:date="2021-12-27T17:3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86" w:author="Trevonte Wigfall" w:date="2021-12-27T17:37:00Z">
              <w:r w:rsidR="00C0576A" w:rsidRPr="0078065B">
                <w:rPr>
                  <w:rFonts w:asciiTheme="minorHAnsi" w:hAnsiTheme="minorHAnsi"/>
                  <w:b/>
                  <w:sz w:val="22"/>
                  <w:szCs w:val="22"/>
                  <w:rPrChange w:id="87" w:author="Trevonte Wigfall" w:date="2021-12-27T17:3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88" w:author="Wigfall, Trevonte" w:date="2021-07-12T15:57:00Z">
              <w:r w:rsidRPr="0078065B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18:43</w:delText>
              </w:r>
            </w:del>
          </w:p>
        </w:tc>
      </w:tr>
      <w:tr w:rsidR="005530BF" w:rsidRPr="00976565" w14:paraId="546A8B1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4C1A094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233A297B" w14:textId="77777777" w:rsidR="005530BF" w:rsidRPr="00976565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95613C0" w14:textId="77777777" w:rsidR="005530BF" w:rsidRPr="00976565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406BD7" w14:textId="77777777" w:rsid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</w:p>
          <w:p w14:paraId="3075EEB3" w14:textId="77777777" w:rsidR="005530BF" w:rsidRPr="004473D0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530977" w14:textId="77777777" w:rsidR="005530BF" w:rsidRPr="00976565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79EFC2A" w14:textId="77777777" w:rsidR="005530BF" w:rsidRPr="00976565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93C9A3E" w14:textId="77777777" w:rsidR="005530BF" w:rsidRPr="00976565" w:rsidRDefault="0078065B" w:rsidP="005530BF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5" w:history="1">
              <w:r w:rsidR="005530BF" w:rsidRPr="00976565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Stop UIAPP and TPIC CXT services in environment(s) using EMT GUI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4F62533" w14:textId="77777777" w:rsidR="005530BF" w:rsidRPr="00976565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11FDE5EE" w14:textId="6B3D6168" w:rsidR="005530BF" w:rsidRPr="0078065B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89" w:author="Wigfall, Trevonte" w:date="2021-07-12T15:57:00Z">
              <w:del w:id="90" w:author="Trevonte Wigfall" w:date="2021-12-27T17:37:00Z">
                <w:r w:rsidRPr="0078065B" w:rsidDel="00C0576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91" w:author="Wigfall, Trevonte" w:date="2021-07-15T15:36:00Z">
              <w:del w:id="92" w:author="Trevonte Wigfall" w:date="2021-12-27T17:37:00Z">
                <w:r w:rsidR="00281F73" w:rsidRPr="0078065B" w:rsidDel="00C0576A">
                  <w:rPr>
                    <w:rFonts w:asciiTheme="minorHAnsi" w:hAnsiTheme="minorHAnsi"/>
                    <w:b/>
                    <w:sz w:val="22"/>
                    <w:szCs w:val="22"/>
                    <w:rPrChange w:id="93" w:author="Trevonte Wigfall" w:date="2021-12-27T17:3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94" w:author="Trevonte Wigfall" w:date="2021-12-27T17:37:00Z">
              <w:r w:rsidR="00C0576A" w:rsidRPr="0078065B">
                <w:rPr>
                  <w:rFonts w:asciiTheme="minorHAnsi" w:hAnsiTheme="minorHAnsi"/>
                  <w:b/>
                  <w:sz w:val="22"/>
                  <w:szCs w:val="22"/>
                  <w:rPrChange w:id="95" w:author="Trevonte Wigfall" w:date="2021-12-27T17:3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96" w:author="Wigfall, Trevonte" w:date="2021-07-12T15:57:00Z">
              <w:r w:rsidRPr="0078065B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18:45</w:delText>
              </w:r>
            </w:del>
          </w:p>
        </w:tc>
      </w:tr>
      <w:tr w:rsidR="005530BF" w:rsidRPr="00FB3EB3" w14:paraId="397E916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667C575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260EDEE4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3898BF3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CAA8D0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(archive for 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BB34F6" w14:textId="77777777" w:rsidR="005530BF" w:rsidRPr="00FB3EB3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BEBB5E1" w14:textId="77777777" w:rsidR="005530BF" w:rsidRPr="00FB3EB3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CAD63F7" w14:textId="77777777" w:rsidR="005530BF" w:rsidRPr="00FB3EB3" w:rsidRDefault="0078065B" w:rsidP="005530BF">
            <w:pPr>
              <w:rPr>
                <w:rFonts w:ascii="Arial" w:hAnsi="Arial" w:cs="Arial"/>
                <w:b/>
                <w:sz w:val="24"/>
                <w:szCs w:val="24"/>
              </w:rPr>
            </w:pPr>
            <w:hyperlink r:id="rId16" w:history="1">
              <w:r w:rsidR="005530BF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Archive or Delete the existing CXT logs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2E0AB82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0207D95" w14:textId="6D017048" w:rsidR="005530BF" w:rsidRPr="0078065B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97" w:author="Wigfall, Trevonte" w:date="2021-07-12T15:57:00Z">
              <w:del w:id="98" w:author="Trevonte Wigfall" w:date="2021-12-27T17:37:00Z">
                <w:r w:rsidRPr="0078065B" w:rsidDel="00C0576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99" w:author="Wigfall, Trevonte" w:date="2021-07-15T15:36:00Z">
              <w:del w:id="100" w:author="Trevonte Wigfall" w:date="2021-12-27T17:37:00Z">
                <w:r w:rsidR="00281F73" w:rsidRPr="0078065B" w:rsidDel="00C0576A">
                  <w:rPr>
                    <w:rFonts w:asciiTheme="minorHAnsi" w:hAnsiTheme="minorHAnsi"/>
                    <w:b/>
                    <w:sz w:val="22"/>
                    <w:szCs w:val="22"/>
                    <w:rPrChange w:id="101" w:author="Trevonte Wigfall" w:date="2021-12-27T17:3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102" w:author="Trevonte Wigfall" w:date="2021-12-27T17:37:00Z">
              <w:r w:rsidR="00C0576A" w:rsidRPr="0078065B">
                <w:rPr>
                  <w:rFonts w:asciiTheme="minorHAnsi" w:hAnsiTheme="minorHAnsi"/>
                  <w:b/>
                  <w:sz w:val="22"/>
                  <w:szCs w:val="22"/>
                  <w:rPrChange w:id="103" w:author="Trevonte Wigfall" w:date="2021-12-27T17:3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04" w:author="Wigfall, Trevonte" w:date="2021-07-12T15:57:00Z">
              <w:r w:rsidRPr="0078065B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18:50</w:delText>
              </w:r>
            </w:del>
          </w:p>
        </w:tc>
      </w:tr>
      <w:tr w:rsidR="005530BF" w:rsidRPr="00FB3EB3" w14:paraId="5DDF9A2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79DC356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0A5B91B0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5F0BF70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ED15DD" w14:textId="77777777" w:rsidR="005530BF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except reporting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  <w:p w14:paraId="356C8199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B49AE8" w14:textId="77777777" w:rsidR="005530BF" w:rsidRPr="00FB3EB3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1A78555" w14:textId="77777777" w:rsidR="005530BF" w:rsidRPr="00FB3EB3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2B2D98E" w14:textId="77777777" w:rsidR="005530BF" w:rsidRPr="00FB3EB3" w:rsidRDefault="0078065B" w:rsidP="005530BF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hyperlink r:id="rId17" w:history="1">
              <w:r w:rsidR="005530BF" w:rsidRPr="00FB3EB3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Backup Config files</w:t>
              </w:r>
            </w:hyperlink>
          </w:p>
          <w:p w14:paraId="025107F6" w14:textId="77777777" w:rsidR="005530BF" w:rsidRPr="00FB3EB3" w:rsidRDefault="005530BF" w:rsidP="005530BF"/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AB2701" w14:textId="77777777" w:rsidR="005530BF" w:rsidRPr="00FB3EB3" w:rsidRDefault="005530BF" w:rsidP="00553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B3EB3">
              <w:rPr>
                <w:rFonts w:ascii="Calibri" w:hAnsi="Calibri"/>
                <w:color w:val="000000"/>
                <w:sz w:val="22"/>
                <w:szCs w:val="22"/>
              </w:rPr>
              <w:t>Files backed up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6044BE0" w14:textId="00739400" w:rsidR="005530BF" w:rsidRPr="0078065B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05" w:author="Wigfall, Trevonte" w:date="2021-07-12T15:57:00Z">
              <w:del w:id="106" w:author="Trevonte Wigfall" w:date="2021-12-27T17:37:00Z">
                <w:r w:rsidRPr="0078065B" w:rsidDel="00C0576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07" w:author="Wigfall, Trevonte" w:date="2021-07-15T15:36:00Z">
              <w:del w:id="108" w:author="Trevonte Wigfall" w:date="2021-12-27T17:37:00Z">
                <w:r w:rsidR="00281F73" w:rsidRPr="0078065B" w:rsidDel="00C0576A">
                  <w:rPr>
                    <w:rFonts w:asciiTheme="minorHAnsi" w:hAnsiTheme="minorHAnsi"/>
                    <w:b/>
                    <w:sz w:val="22"/>
                    <w:szCs w:val="22"/>
                    <w:rPrChange w:id="109" w:author="Trevonte Wigfall" w:date="2021-12-27T17:3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110" w:author="Trevonte Wigfall" w:date="2021-12-27T17:37:00Z">
              <w:r w:rsidR="00C0576A" w:rsidRPr="0078065B">
                <w:rPr>
                  <w:rFonts w:asciiTheme="minorHAnsi" w:hAnsiTheme="minorHAnsi"/>
                  <w:b/>
                  <w:sz w:val="22"/>
                  <w:szCs w:val="22"/>
                  <w:rPrChange w:id="111" w:author="Trevonte Wigfall" w:date="2021-12-27T17:3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12" w:author="Wigfall, Trevonte" w:date="2021-07-12T15:57:00Z">
              <w:r w:rsidRPr="0078065B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18:55</w:delText>
              </w:r>
            </w:del>
          </w:p>
        </w:tc>
      </w:tr>
      <w:tr w:rsidR="005530BF" w:rsidRPr="003024B8" w14:paraId="62793482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AAD53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84875" w14:textId="77777777" w:rsidR="005530BF" w:rsidRPr="003024B8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07B49" w14:textId="77777777" w:rsidR="005530BF" w:rsidRPr="003024B8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65DA3" w14:textId="77777777" w:rsidR="005530BF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  <w:p w14:paraId="2952FFF2" w14:textId="77777777" w:rsidR="005530BF" w:rsidRPr="003024B8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1B68F" w14:textId="77777777" w:rsidR="005530BF" w:rsidRPr="003024B8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58F60" w14:textId="77777777" w:rsidR="005530BF" w:rsidRPr="003024B8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A206E" w14:textId="77777777" w:rsidR="005530BF" w:rsidRPr="007F3EDA" w:rsidRDefault="0078065B" w:rsidP="005530BF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hyperlink r:id="rId18" w:history="1">
              <w:r w:rsidR="005530BF" w:rsidRPr="007F3EDA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UNinstall Custom Release</w:t>
              </w:r>
            </w:hyperlink>
          </w:p>
          <w:p w14:paraId="104AEB8A" w14:textId="77777777" w:rsidR="005530BF" w:rsidRPr="007F3EDA" w:rsidRDefault="005530BF" w:rsidP="005530BF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  <w:p w14:paraId="253ABCDD" w14:textId="77777777" w:rsidR="005530BF" w:rsidRPr="007F3EDA" w:rsidRDefault="005530BF" w:rsidP="005530BF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6C38CF" w14:textId="77777777" w:rsidR="005530BF" w:rsidRPr="003024B8" w:rsidRDefault="005530BF" w:rsidP="00553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024B8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Custom applicatio</w:t>
            </w:r>
            <w:r w:rsidRPr="003024B8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n removed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C44D4" w14:textId="7523FB7B" w:rsidR="005530BF" w:rsidRPr="0078065B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13" w:author="Wigfall, Trevonte" w:date="2021-07-12T15:57:00Z">
              <w:del w:id="114" w:author="Trevonte Wigfall" w:date="2021-12-27T17:37:00Z">
                <w:r w:rsidRPr="0078065B" w:rsidDel="00C0576A">
                  <w:rPr>
                    <w:rFonts w:asciiTheme="minorHAnsi" w:hAnsiTheme="minorHAnsi"/>
                    <w:b/>
                    <w:sz w:val="22"/>
                    <w:szCs w:val="22"/>
                  </w:rPr>
                  <w:lastRenderedPageBreak/>
                  <w:delText xml:space="preserve">DAY </w:delText>
                </w:r>
              </w:del>
            </w:ins>
            <w:ins w:id="115" w:author="Wigfall, Trevonte" w:date="2021-07-15T15:36:00Z">
              <w:del w:id="116" w:author="Trevonte Wigfall" w:date="2021-12-27T17:37:00Z">
                <w:r w:rsidR="00281F73" w:rsidRPr="0078065B" w:rsidDel="00C0576A">
                  <w:rPr>
                    <w:rFonts w:asciiTheme="minorHAnsi" w:hAnsiTheme="minorHAnsi"/>
                    <w:b/>
                    <w:sz w:val="22"/>
                    <w:szCs w:val="22"/>
                    <w:rPrChange w:id="117" w:author="Trevonte Wigfall" w:date="2021-12-27T17:3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118" w:author="Trevonte Wigfall" w:date="2021-12-27T17:37:00Z">
              <w:r w:rsidR="00C0576A" w:rsidRPr="0078065B">
                <w:rPr>
                  <w:rFonts w:asciiTheme="minorHAnsi" w:hAnsiTheme="minorHAnsi"/>
                  <w:b/>
                  <w:sz w:val="22"/>
                  <w:szCs w:val="22"/>
                  <w:rPrChange w:id="119" w:author="Trevonte Wigfall" w:date="2021-12-27T17:3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20" w:author="Wigfall, Trevonte" w:date="2021-07-12T15:57:00Z">
              <w:r w:rsidRPr="0078065B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19:00</w:delText>
              </w:r>
            </w:del>
          </w:p>
        </w:tc>
      </w:tr>
      <w:tr w:rsidR="005530BF" w:rsidRPr="003024B8" w14:paraId="7E7C3865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0419B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1C41A" w14:textId="77777777" w:rsidR="005530BF" w:rsidRPr="003024B8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D0FC1" w14:textId="77777777" w:rsidR="005530BF" w:rsidRPr="003024B8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2580D" w14:textId="77777777" w:rsidR="005530BF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  <w:p w14:paraId="0298A4A5" w14:textId="77777777" w:rsidR="005530BF" w:rsidRPr="003024B8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11114" w14:textId="77777777" w:rsidR="005530BF" w:rsidRPr="003024B8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FC85" w14:textId="77777777" w:rsidR="005530BF" w:rsidRPr="003024B8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5530BF" w:rsidRPr="003024B8" w14:paraId="6349549C" w14:textId="77777777" w:rsidTr="00240F73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6C330B" w14:textId="77777777" w:rsidR="005530BF" w:rsidRPr="003024B8" w:rsidRDefault="0078065B" w:rsidP="005530BF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hyperlink r:id="rId19" w:history="1">
                    <w:r w:rsidR="005530BF" w:rsidRPr="007F3EDA">
                      <w:rPr>
                        <w:rStyle w:val="Hyperlink"/>
                        <w:rFonts w:ascii="Arial" w:hAnsi="Arial" w:cs="Arial"/>
                        <w:b/>
                        <w:sz w:val="24"/>
                        <w:szCs w:val="24"/>
                      </w:rPr>
                      <w:t>Install Custom Release</w:t>
                    </w:r>
                  </w:hyperlink>
                  <w:r w:rsidR="005530BF" w:rsidRPr="003024B8"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3472" behindDoc="0" locked="0" layoutInCell="1" allowOverlap="1" wp14:anchorId="48FA20A5" wp14:editId="3EC329AA">
                            <wp:simplePos x="0" y="0"/>
                            <wp:positionH relativeFrom="column">
                              <wp:posOffset>933450</wp:posOffset>
                            </wp:positionH>
                            <wp:positionV relativeFrom="paragraph">
                              <wp:posOffset>-38100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3" name="Text Box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CCA255F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3" o:spid="_x0000_s1026" type="#_x0000_t202" style="position:absolute;margin-left:73.5pt;margin-top:-3pt;width:14.25pt;height:21pt;z-index:2517534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  <w:r w:rsidR="005530BF" w:rsidRPr="003024B8"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4496" behindDoc="0" locked="0" layoutInCell="1" allowOverlap="1" wp14:anchorId="602242C9" wp14:editId="1D6905AB">
                            <wp:simplePos x="0" y="0"/>
                            <wp:positionH relativeFrom="column">
                              <wp:posOffset>1000125</wp:posOffset>
                            </wp:positionH>
                            <wp:positionV relativeFrom="paragraph">
                              <wp:posOffset>-190500</wp:posOffset>
                            </wp:positionV>
                            <wp:extent cx="228600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25703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14:paraId="7D75186D" w14:textId="77777777" w:rsidR="005530BF" w:rsidRDefault="005530BF" w:rsidP="005530BF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w:t>`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602242C9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78.75pt;margin-top:-15pt;width:18pt;height:21pt;z-index:2517544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" filled="f" stroked="f">
                            <v:textbox style="mso-fit-shape-to-text:t">
                              <w:txbxContent>
                                <w:p w14:paraId="7D75186D" w14:textId="77777777" w:rsidR="005530BF" w:rsidRDefault="005530BF" w:rsidP="005530BF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`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0BEECD5E" w14:textId="77777777" w:rsidR="005530BF" w:rsidRPr="003024B8" w:rsidRDefault="005530BF" w:rsidP="005530BF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0F3FBDC1" w14:textId="77777777" w:rsidR="005530BF" w:rsidRPr="007F3EDA" w:rsidRDefault="005530BF" w:rsidP="005530BF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5F5E8C" w14:textId="77777777" w:rsidR="005530BF" w:rsidRPr="003024B8" w:rsidRDefault="005530BF" w:rsidP="00553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024B8">
              <w:rPr>
                <w:rFonts w:ascii="Calibri" w:hAnsi="Calibri"/>
                <w:color w:val="000000"/>
                <w:sz w:val="22"/>
                <w:szCs w:val="22"/>
              </w:rPr>
              <w:t>Custom Application installed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AD4A3" w14:textId="1EE93FE6" w:rsidR="005530BF" w:rsidRPr="0078065B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1" w:author="Wigfall, Trevonte" w:date="2021-07-12T15:57:00Z">
              <w:del w:id="122" w:author="Trevonte Wigfall" w:date="2021-12-27T17:37:00Z">
                <w:r w:rsidRPr="0078065B" w:rsidDel="00C0576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23" w:author="Wigfall, Trevonte" w:date="2021-07-15T15:36:00Z">
              <w:del w:id="124" w:author="Trevonte Wigfall" w:date="2021-12-27T17:37:00Z">
                <w:r w:rsidR="00281F73" w:rsidRPr="0078065B" w:rsidDel="00C0576A">
                  <w:rPr>
                    <w:rFonts w:asciiTheme="minorHAnsi" w:hAnsiTheme="minorHAnsi"/>
                    <w:b/>
                    <w:sz w:val="22"/>
                    <w:szCs w:val="22"/>
                    <w:rPrChange w:id="125" w:author="Trevonte Wigfall" w:date="2021-12-27T17:3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126" w:author="Trevonte Wigfall" w:date="2021-12-27T17:37:00Z">
              <w:r w:rsidR="00C0576A" w:rsidRPr="0078065B">
                <w:rPr>
                  <w:rFonts w:asciiTheme="minorHAnsi" w:hAnsiTheme="minorHAnsi"/>
                  <w:b/>
                  <w:sz w:val="22"/>
                  <w:szCs w:val="22"/>
                  <w:rPrChange w:id="127" w:author="Trevonte Wigfall" w:date="2021-12-27T17:3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28" w:author="Wigfall, Trevonte" w:date="2021-07-12T15:57:00Z">
              <w:r w:rsidRPr="0078065B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19:10</w:delText>
              </w:r>
            </w:del>
          </w:p>
        </w:tc>
      </w:tr>
      <w:tr w:rsidR="005530BF" w:rsidRPr="00FB3EB3" w14:paraId="33D4DD92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7E8C69F5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6BC9D22A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8908055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980616" w14:textId="77777777" w:rsid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UIApp Master: </w:t>
            </w:r>
          </w:p>
          <w:p w14:paraId="552E3F3A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intentionally blank because step not performed in 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3C679D" w14:textId="77777777" w:rsidR="005530BF" w:rsidRPr="00FB3EB3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A5FE02E" w14:textId="77777777" w:rsidR="005530BF" w:rsidRPr="00FB3EB3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B281F00" w14:textId="77777777" w:rsidR="005530BF" w:rsidRPr="00FB3EB3" w:rsidRDefault="0078065B" w:rsidP="005530BF">
            <w:pPr>
              <w:rPr>
                <w:rFonts w:ascii="Arial" w:hAnsi="Arial" w:cs="Arial"/>
                <w:b/>
                <w:sz w:val="24"/>
                <w:szCs w:val="24"/>
              </w:rPr>
            </w:pPr>
            <w:hyperlink r:id="rId20" w:history="1">
              <w:r w:rsidR="005530BF" w:rsidRPr="00EE360E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Install Rules Flat File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D3A181F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Rules Installed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8BC1DEE" w14:textId="350BC09E" w:rsidR="005530BF" w:rsidRPr="0078065B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9" w:author="Wigfall, Trevonte" w:date="2021-07-12T15:57:00Z">
              <w:del w:id="130" w:author="Trevonte Wigfall" w:date="2021-12-27T17:37:00Z">
                <w:r w:rsidRPr="0078065B" w:rsidDel="00C0576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31" w:author="Wigfall, Trevonte" w:date="2021-07-15T15:36:00Z">
              <w:del w:id="132" w:author="Trevonte Wigfall" w:date="2021-12-27T17:37:00Z">
                <w:r w:rsidR="00281F73" w:rsidRPr="0078065B" w:rsidDel="00C0576A">
                  <w:rPr>
                    <w:rFonts w:asciiTheme="minorHAnsi" w:hAnsiTheme="minorHAnsi"/>
                    <w:b/>
                    <w:sz w:val="22"/>
                    <w:szCs w:val="22"/>
                    <w:rPrChange w:id="133" w:author="Trevonte Wigfall" w:date="2021-12-27T17:3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134" w:author="Trevonte Wigfall" w:date="2021-12-27T17:37:00Z">
              <w:r w:rsidR="00C0576A" w:rsidRPr="0078065B">
                <w:rPr>
                  <w:rFonts w:asciiTheme="minorHAnsi" w:hAnsiTheme="minorHAnsi"/>
                  <w:b/>
                  <w:sz w:val="22"/>
                  <w:szCs w:val="22"/>
                  <w:rPrChange w:id="135" w:author="Trevonte Wigfall" w:date="2021-12-27T17:3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36" w:author="Wigfall, Trevonte" w:date="2021-07-12T15:57:00Z">
              <w:r w:rsidRPr="0078065B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19:20</w:delText>
              </w:r>
            </w:del>
          </w:p>
        </w:tc>
      </w:tr>
      <w:tr w:rsidR="005530BF" w:rsidRPr="00FB3EB3" w14:paraId="154BDD33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8450707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5B2B5AFA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94E14F2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863F83" w14:textId="77777777" w:rsid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UIApp Master: </w:t>
            </w:r>
          </w:p>
          <w:p w14:paraId="403F55E3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intentionally blank because step not performed in 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CEC260" w14:textId="77777777" w:rsidR="005530BF" w:rsidRPr="00FB3EB3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F03BFB5" w14:textId="77777777" w:rsidR="005530BF" w:rsidRPr="00FB3EB3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DE4CA3" w14:textId="77777777" w:rsidR="005530BF" w:rsidRPr="00FB3EB3" w:rsidRDefault="005530BF" w:rsidP="005530BF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Style w:val="Hyperlink"/>
                <w:rFonts w:ascii="Arial" w:hAnsi="Arial" w:cs="Arial"/>
                <w:b/>
                <w:sz w:val="24"/>
                <w:szCs w:val="24"/>
              </w:rPr>
              <w:br/>
            </w:r>
            <w:hyperlink r:id="rId21" w:history="1">
              <w:r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Import Edit Clarifications</w:t>
              </w:r>
            </w:hyperlink>
          </w:p>
          <w:p w14:paraId="742EC06F" w14:textId="77777777" w:rsidR="005530BF" w:rsidRDefault="005530BF" w:rsidP="005530BF">
            <w:pPr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0995D82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Edits installed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56A50F61" w14:textId="4AE101B8" w:rsidR="005530BF" w:rsidRPr="0078065B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7" w:author="Wigfall, Trevonte" w:date="2021-07-12T15:57:00Z">
              <w:del w:id="138" w:author="Trevonte Wigfall" w:date="2021-12-27T17:37:00Z">
                <w:r w:rsidRPr="0078065B" w:rsidDel="00C0576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39" w:author="Wigfall, Trevonte" w:date="2021-07-15T15:36:00Z">
              <w:del w:id="140" w:author="Trevonte Wigfall" w:date="2021-12-27T17:37:00Z">
                <w:r w:rsidR="00281F73" w:rsidRPr="0078065B" w:rsidDel="00C0576A">
                  <w:rPr>
                    <w:rFonts w:asciiTheme="minorHAnsi" w:hAnsiTheme="minorHAnsi"/>
                    <w:b/>
                    <w:sz w:val="22"/>
                    <w:szCs w:val="22"/>
                    <w:rPrChange w:id="141" w:author="Trevonte Wigfall" w:date="2021-12-27T17:3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142" w:author="Trevonte Wigfall" w:date="2021-12-27T17:37:00Z">
              <w:r w:rsidR="00C0576A" w:rsidRPr="0078065B">
                <w:rPr>
                  <w:rFonts w:asciiTheme="minorHAnsi" w:hAnsiTheme="minorHAnsi"/>
                  <w:b/>
                  <w:sz w:val="22"/>
                  <w:szCs w:val="22"/>
                  <w:rPrChange w:id="143" w:author="Trevonte Wigfall" w:date="2021-12-27T17:3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44" w:author="Wigfall, Trevonte" w:date="2021-07-12T15:57:00Z">
              <w:r w:rsidRPr="0078065B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19:22</w:delText>
              </w:r>
            </w:del>
          </w:p>
        </w:tc>
      </w:tr>
      <w:tr w:rsidR="005530BF" w:rsidRPr="00FB3EB3" w14:paraId="7A869879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A71A2A7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1479B231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Concurrent w/ previous step</w:t>
            </w: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BB5CD42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Mgmt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900D15" w14:textId="77777777" w:rsidR="005530BF" w:rsidRPr="00597B9C" w:rsidRDefault="005530BF" w:rsidP="005530BF">
            <w:pPr>
              <w:rPr>
                <w:rFonts w:asciiTheme="minorHAnsi" w:hAnsiTheme="minorHAnsi"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TPIC and UIApp servers: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  <w:p w14:paraId="3952A9A2" w14:textId="77777777" w:rsidR="005530BF" w:rsidRPr="00597B9C" w:rsidRDefault="005530BF" w:rsidP="005530B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427EE0" w14:textId="77777777" w:rsidR="005530BF" w:rsidRPr="00FB3EB3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90A14BE" w14:textId="77777777" w:rsidR="005530BF" w:rsidRPr="00FB3EB3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2CA8DCC" w14:textId="77777777" w:rsidR="005530BF" w:rsidRPr="00FB3EB3" w:rsidRDefault="0078065B" w:rsidP="005530BF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22" w:history="1">
              <w:r w:rsidR="005530BF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Install new dictionary file</w:t>
              </w:r>
            </w:hyperlink>
            <w:r w:rsidR="005530BF" w:rsidRPr="00FB3EB3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FAE9D9C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file installed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8E11CA0" w14:textId="46411C21" w:rsidR="005530BF" w:rsidRPr="0078065B" w:rsidDel="005530BF" w:rsidRDefault="005530BF" w:rsidP="005530BF">
            <w:pPr>
              <w:rPr>
                <w:del w:id="145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146" w:author="Wigfall, Trevonte" w:date="2021-07-12T15:57:00Z">
              <w:del w:id="147" w:author="Trevonte Wigfall" w:date="2021-12-27T17:37:00Z">
                <w:r w:rsidRPr="0078065B" w:rsidDel="00C0576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48" w:author="Wigfall, Trevonte" w:date="2021-07-15T15:36:00Z">
              <w:del w:id="149" w:author="Trevonte Wigfall" w:date="2021-12-27T17:37:00Z">
                <w:r w:rsidR="00281F73" w:rsidRPr="0078065B" w:rsidDel="00C0576A">
                  <w:rPr>
                    <w:rFonts w:asciiTheme="minorHAnsi" w:hAnsiTheme="minorHAnsi"/>
                    <w:b/>
                    <w:sz w:val="22"/>
                    <w:szCs w:val="22"/>
                    <w:rPrChange w:id="150" w:author="Trevonte Wigfall" w:date="2021-12-27T17:3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151" w:author="Trevonte Wigfall" w:date="2021-12-27T17:37:00Z">
              <w:r w:rsidR="00C0576A" w:rsidRPr="0078065B">
                <w:rPr>
                  <w:rFonts w:asciiTheme="minorHAnsi" w:hAnsiTheme="minorHAnsi"/>
                  <w:b/>
                  <w:sz w:val="22"/>
                  <w:szCs w:val="22"/>
                  <w:rPrChange w:id="152" w:author="Trevonte Wigfall" w:date="2021-12-27T17:3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53" w:author="Wigfall, Trevonte" w:date="2021-07-12T15:57:00Z">
              <w:r w:rsidRPr="0078065B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3F13ED62" w14:textId="756BD7FA" w:rsidR="005530BF" w:rsidRPr="0078065B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54" w:author="Wigfall, Trevonte" w:date="2021-07-12T15:57:00Z">
              <w:r w:rsidRPr="0078065B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19:25</w:delText>
              </w:r>
            </w:del>
          </w:p>
        </w:tc>
      </w:tr>
      <w:tr w:rsidR="005530BF" w:rsidRPr="003024B8" w14:paraId="36F573C6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BED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8137" w14:textId="77777777" w:rsidR="005530BF" w:rsidRPr="005A2868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A2868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EDIT CLARIFICATIONS MUST BE COMPLETE!!!!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6E4B5" w14:textId="77777777" w:rsidR="005530BF" w:rsidRPr="003024B8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0E9C3" w14:textId="77777777" w:rsidR="005530BF" w:rsidRPr="007F3EDA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intentionally blank because step not performed in DR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4E144" w14:textId="77777777" w:rsidR="005530BF" w:rsidRPr="003024B8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B843" w14:textId="77777777" w:rsidR="005530BF" w:rsidRPr="003024B8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8B8E" w14:textId="77777777" w:rsidR="005530BF" w:rsidRPr="007F3EDA" w:rsidRDefault="0078065B" w:rsidP="005530BF">
            <w:pPr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  <w:hyperlink r:id="rId23" w:history="1">
              <w:r w:rsidR="005530BF" w:rsidRPr="005A2868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Import custom rules</w:t>
              </w:r>
            </w:hyperlink>
          </w:p>
          <w:p w14:paraId="6D6D7650" w14:textId="77777777" w:rsidR="005530BF" w:rsidRPr="007F3EDA" w:rsidRDefault="005530BF" w:rsidP="005530BF">
            <w:pPr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0CFF4" w14:textId="77777777" w:rsidR="005530BF" w:rsidRPr="005A2868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A2868">
              <w:rPr>
                <w:rFonts w:asciiTheme="minorHAnsi" w:hAnsiTheme="minorHAnsi"/>
                <w:b/>
                <w:smallCaps/>
                <w:sz w:val="22"/>
                <w:szCs w:val="22"/>
              </w:rPr>
              <w:t>rules imported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684E7" w14:textId="51C323CC" w:rsidR="005530BF" w:rsidRPr="0078065B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55" w:author="Wigfall, Trevonte" w:date="2021-07-12T15:57:00Z">
              <w:del w:id="156" w:author="Trevonte Wigfall" w:date="2021-12-27T17:37:00Z">
                <w:r w:rsidRPr="0078065B" w:rsidDel="00C0576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57" w:author="Wigfall, Trevonte" w:date="2021-07-15T15:36:00Z">
              <w:del w:id="158" w:author="Trevonte Wigfall" w:date="2021-12-27T17:37:00Z">
                <w:r w:rsidR="00281F73" w:rsidRPr="0078065B" w:rsidDel="00C0576A">
                  <w:rPr>
                    <w:rFonts w:asciiTheme="minorHAnsi" w:hAnsiTheme="minorHAnsi"/>
                    <w:b/>
                    <w:sz w:val="22"/>
                    <w:szCs w:val="22"/>
                    <w:rPrChange w:id="159" w:author="Trevonte Wigfall" w:date="2021-12-27T17:3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160" w:author="Trevonte Wigfall" w:date="2021-12-27T17:37:00Z">
              <w:r w:rsidR="00C0576A" w:rsidRPr="0078065B">
                <w:rPr>
                  <w:rFonts w:asciiTheme="minorHAnsi" w:hAnsiTheme="minorHAnsi"/>
                  <w:b/>
                  <w:sz w:val="22"/>
                  <w:szCs w:val="22"/>
                  <w:rPrChange w:id="161" w:author="Trevonte Wigfall" w:date="2021-12-27T17:3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62" w:author="Wigfall, Trevonte" w:date="2021-07-12T15:57:00Z">
              <w:r w:rsidRPr="0078065B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19:40</w:delText>
              </w:r>
            </w:del>
          </w:p>
        </w:tc>
      </w:tr>
      <w:tr w:rsidR="005530BF" w:rsidRPr="00597B9C" w14:paraId="1B9ACE6F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1675577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7446643C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B803FDE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Mgmt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1F0696" w14:textId="77777777" w:rsidR="005530BF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except reporting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  <w:p w14:paraId="4B4C614A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3D2195" w14:textId="77777777" w:rsidR="005530BF" w:rsidRPr="00FB3EB3" w:rsidRDefault="005530BF" w:rsidP="005530BF"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03E38D4" w14:textId="77777777" w:rsidR="005530BF" w:rsidRPr="00FB3EB3" w:rsidRDefault="005530BF" w:rsidP="005530BF"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E1705D7" w14:textId="77777777" w:rsidR="005530BF" w:rsidRPr="00FB3EB3" w:rsidRDefault="0078065B" w:rsidP="005530BF">
            <w:pPr>
              <w:spacing w:after="200" w:line="276" w:lineRule="auto"/>
              <w:rPr>
                <w:rFonts w:ascii="Arial" w:hAnsi="Arial" w:cs="Arial"/>
                <w:b/>
              </w:rPr>
            </w:pPr>
            <w:hyperlink r:id="rId24" w:history="1">
              <w:r w:rsidR="005530BF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Replace Config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447E75D" w14:textId="77777777" w:rsidR="005530BF" w:rsidRPr="00FB3EB3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>files replaced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583C7F5" w14:textId="22953947" w:rsidR="005530BF" w:rsidRPr="0078065B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63" w:author="Wigfall, Trevonte" w:date="2021-07-12T15:57:00Z">
              <w:del w:id="164" w:author="Trevonte Wigfall" w:date="2021-12-27T17:37:00Z">
                <w:r w:rsidRPr="0078065B" w:rsidDel="00C0576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65" w:author="Wigfall, Trevonte" w:date="2021-07-15T15:36:00Z">
              <w:del w:id="166" w:author="Trevonte Wigfall" w:date="2021-12-27T17:37:00Z">
                <w:r w:rsidR="00281F73" w:rsidRPr="0078065B" w:rsidDel="00C0576A">
                  <w:rPr>
                    <w:rFonts w:asciiTheme="minorHAnsi" w:hAnsiTheme="minorHAnsi"/>
                    <w:b/>
                    <w:sz w:val="22"/>
                    <w:szCs w:val="22"/>
                    <w:rPrChange w:id="167" w:author="Trevonte Wigfall" w:date="2021-12-27T17:3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168" w:author="Trevonte Wigfall" w:date="2021-12-27T17:37:00Z">
              <w:r w:rsidR="00C0576A" w:rsidRPr="0078065B">
                <w:rPr>
                  <w:rFonts w:asciiTheme="minorHAnsi" w:hAnsiTheme="minorHAnsi"/>
                  <w:b/>
                  <w:sz w:val="22"/>
                  <w:szCs w:val="22"/>
                  <w:rPrChange w:id="169" w:author="Trevonte Wigfall" w:date="2021-12-27T17:3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70" w:author="Wigfall, Trevonte" w:date="2021-07-12T15:57:00Z">
              <w:r w:rsidRPr="0078065B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19:45</w:delText>
              </w:r>
            </w:del>
          </w:p>
        </w:tc>
      </w:tr>
      <w:tr w:rsidR="005530BF" w:rsidRPr="00597B9C" w14:paraId="04099C99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364B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59709" w14:textId="77777777" w:rsidR="005530BF" w:rsidRPr="007F3EDA" w:rsidRDefault="005530BF" w:rsidP="005530BF">
            <w:pPr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03286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F1B10" w14:textId="77777777" w:rsid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TPIC and UIApp servers: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 </w:t>
            </w:r>
          </w:p>
          <w:p w14:paraId="4A7E3397" w14:textId="77777777" w:rsidR="005530BF" w:rsidRPr="007F3EDA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E0E95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24517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170D4" w14:textId="77777777" w:rsidR="005530BF" w:rsidRPr="007F3EDA" w:rsidRDefault="0078065B" w:rsidP="005530BF">
            <w:pPr>
              <w:spacing w:after="200" w:line="276" w:lineRule="auto"/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  <w:hyperlink r:id="rId25" w:history="1">
              <w:r w:rsidR="005530BF" w:rsidRPr="007F3EDA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Edit Nthost config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23707" w14:textId="77777777" w:rsidR="005530BF" w:rsidRPr="00597B9C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files edited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5E25B" w14:textId="67C2431A" w:rsidR="005530BF" w:rsidRPr="0078065B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71" w:author="Wigfall, Trevonte" w:date="2021-07-12T15:57:00Z">
              <w:del w:id="172" w:author="Trevonte Wigfall" w:date="2021-12-27T17:37:00Z">
                <w:r w:rsidRPr="0078065B" w:rsidDel="00C0576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73" w:author="Wigfall, Trevonte" w:date="2021-07-15T15:36:00Z">
              <w:del w:id="174" w:author="Trevonte Wigfall" w:date="2021-12-27T17:37:00Z">
                <w:r w:rsidR="00281F73" w:rsidRPr="0078065B" w:rsidDel="00C0576A">
                  <w:rPr>
                    <w:rFonts w:asciiTheme="minorHAnsi" w:hAnsiTheme="minorHAnsi"/>
                    <w:b/>
                    <w:sz w:val="22"/>
                    <w:szCs w:val="22"/>
                    <w:rPrChange w:id="175" w:author="Trevonte Wigfall" w:date="2021-12-27T17:3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176" w:author="Trevonte Wigfall" w:date="2021-12-27T17:37:00Z">
              <w:r w:rsidR="00C0576A" w:rsidRPr="0078065B">
                <w:rPr>
                  <w:rFonts w:asciiTheme="minorHAnsi" w:hAnsiTheme="minorHAnsi"/>
                  <w:b/>
                  <w:sz w:val="22"/>
                  <w:szCs w:val="22"/>
                  <w:rPrChange w:id="177" w:author="Trevonte Wigfall" w:date="2021-12-27T17:3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78" w:author="Wigfall, Trevonte" w:date="2021-07-12T15:57:00Z">
              <w:r w:rsidRPr="0078065B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19:48</w:delText>
              </w:r>
            </w:del>
          </w:p>
        </w:tc>
      </w:tr>
      <w:tr w:rsidR="005530BF" w:rsidRPr="00597B9C" w14:paraId="6BB25E80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7FC93D65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66454526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A7AAD95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61DA63" w14:textId="77777777" w:rsidR="005530BF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TPPUI and c3 servers</w:t>
            </w:r>
            <w:r w:rsidRPr="000703AD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</w:p>
          <w:p w14:paraId="0803D6B8" w14:textId="77777777" w:rsidR="005530BF" w:rsidRPr="00597B9C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5100A7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C92B5CC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355369D" w14:textId="77777777" w:rsidR="005530BF" w:rsidRPr="00597B9C" w:rsidRDefault="0078065B" w:rsidP="005530BF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hyperlink r:id="rId26" w:history="1">
              <w:r w:rsidR="005530BF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Edit Web.Config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71D0744" w14:textId="77777777" w:rsidR="005530BF" w:rsidRPr="00597B9C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files edited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FAC9A91" w14:textId="60BDADD2" w:rsidR="005530BF" w:rsidRPr="0078065B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79" w:author="Wigfall, Trevonte" w:date="2021-07-12T15:57:00Z">
              <w:del w:id="180" w:author="Trevonte Wigfall" w:date="2021-12-27T17:37:00Z">
                <w:r w:rsidRPr="0078065B" w:rsidDel="00C0576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81" w:author="Wigfall, Trevonte" w:date="2021-07-15T15:36:00Z">
              <w:del w:id="182" w:author="Trevonte Wigfall" w:date="2021-12-27T17:37:00Z">
                <w:r w:rsidR="00281F73" w:rsidRPr="0078065B" w:rsidDel="00C0576A">
                  <w:rPr>
                    <w:rFonts w:asciiTheme="minorHAnsi" w:hAnsiTheme="minorHAnsi"/>
                    <w:b/>
                    <w:sz w:val="22"/>
                    <w:szCs w:val="22"/>
                    <w:rPrChange w:id="183" w:author="Trevonte Wigfall" w:date="2021-12-27T17:3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184" w:author="Trevonte Wigfall" w:date="2021-12-27T17:37:00Z">
              <w:r w:rsidR="00C0576A" w:rsidRPr="0078065B">
                <w:rPr>
                  <w:rFonts w:asciiTheme="minorHAnsi" w:hAnsiTheme="minorHAnsi"/>
                  <w:b/>
                  <w:sz w:val="22"/>
                  <w:szCs w:val="22"/>
                  <w:rPrChange w:id="185" w:author="Trevonte Wigfall" w:date="2021-12-27T17:3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86" w:author="Wigfall, Trevonte" w:date="2021-07-12T15:57:00Z">
              <w:r w:rsidRPr="0078065B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19:50</w:delText>
              </w:r>
            </w:del>
          </w:p>
        </w:tc>
      </w:tr>
      <w:tr w:rsidR="005530BF" w:rsidRPr="00597B9C" w14:paraId="4870B9FB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34E04CB0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1BEABCE7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75DAFE7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31FD6D" w14:textId="77777777" w:rsid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TPIC Servers</w:t>
            </w:r>
          </w:p>
          <w:p w14:paraId="18D3DD2C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D898A9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A654BAB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14949A" w14:textId="77777777" w:rsidR="005530BF" w:rsidRPr="00055E1E" w:rsidRDefault="0078065B" w:rsidP="005530BF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hyperlink r:id="rId27" w:history="1">
              <w:r w:rsidR="005530BF" w:rsidRPr="00055E1E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Install most current metadata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95ADCC" w14:textId="77777777" w:rsidR="005530BF" w:rsidRDefault="005530BF" w:rsidP="00553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C392C99" w14:textId="771E4EB0" w:rsidR="005530BF" w:rsidRPr="0078065B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87" w:author="Wigfall, Trevonte" w:date="2021-07-12T15:57:00Z">
              <w:del w:id="188" w:author="Trevonte Wigfall" w:date="2021-12-27T17:37:00Z">
                <w:r w:rsidRPr="0078065B" w:rsidDel="00C0576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89" w:author="Wigfall, Trevonte" w:date="2021-07-15T15:36:00Z">
              <w:del w:id="190" w:author="Trevonte Wigfall" w:date="2021-12-27T17:37:00Z">
                <w:r w:rsidR="00281F73" w:rsidRPr="0078065B" w:rsidDel="00C0576A">
                  <w:rPr>
                    <w:rFonts w:asciiTheme="minorHAnsi" w:hAnsiTheme="minorHAnsi"/>
                    <w:b/>
                    <w:sz w:val="22"/>
                    <w:szCs w:val="22"/>
                    <w:rPrChange w:id="191" w:author="Trevonte Wigfall" w:date="2021-12-27T17:3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192" w:author="Trevonte Wigfall" w:date="2021-12-27T17:37:00Z">
              <w:r w:rsidR="00C0576A" w:rsidRPr="0078065B">
                <w:rPr>
                  <w:rFonts w:asciiTheme="minorHAnsi" w:hAnsiTheme="minorHAnsi"/>
                  <w:b/>
                  <w:sz w:val="22"/>
                  <w:szCs w:val="22"/>
                  <w:rPrChange w:id="193" w:author="Trevonte Wigfall" w:date="2021-12-27T17:3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94" w:author="Wigfall, Trevonte" w:date="2021-07-12T15:57:00Z">
              <w:r w:rsidRPr="0078065B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19:52</w:delText>
              </w:r>
            </w:del>
          </w:p>
        </w:tc>
      </w:tr>
      <w:tr w:rsidR="005530BF" w:rsidRPr="003D285C" w14:paraId="7E1BCFFB" w14:textId="77777777" w:rsidTr="00C46E95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BA834" w14:textId="77777777" w:rsidR="005530BF" w:rsidRPr="003D285C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9A73" w14:textId="77777777" w:rsidR="005530BF" w:rsidRPr="003D285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1F329" w14:textId="77777777" w:rsidR="005530BF" w:rsidRPr="003D285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A4D61" w14:textId="77777777" w:rsidR="005530BF" w:rsidRPr="003D285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  <w:p w14:paraId="5A5741C7" w14:textId="77777777" w:rsidR="005530BF" w:rsidRPr="003D285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34A54" w14:textId="77777777" w:rsidR="005530BF" w:rsidRPr="003D285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76CF5" w14:textId="77777777" w:rsidR="005530BF" w:rsidRPr="003D285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ABB0D2" w14:textId="77777777" w:rsidR="005530BF" w:rsidRPr="003D285C" w:rsidRDefault="005530BF" w:rsidP="005530B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D285C">
              <w:rPr>
                <w:rFonts w:ascii="Arial" w:hAnsi="Arial" w:cs="Arial"/>
                <w:b/>
                <w:sz w:val="22"/>
                <w:szCs w:val="22"/>
              </w:rPr>
              <w:t>Change C3 service account password in AD, and update Cyberark password safe with new password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AB3C82" w14:textId="77777777" w:rsidR="005530BF" w:rsidRPr="003D285C" w:rsidRDefault="005530BF" w:rsidP="005530BF">
            <w:pPr>
              <w:rPr>
                <w:rFonts w:ascii="Calibri" w:hAnsi="Calibri"/>
                <w:sz w:val="22"/>
                <w:szCs w:val="22"/>
              </w:rPr>
            </w:pPr>
            <w:r w:rsidRPr="003D285C">
              <w:rPr>
                <w:rFonts w:ascii="Calibri" w:hAnsi="Calibri"/>
                <w:sz w:val="22"/>
                <w:szCs w:val="22"/>
              </w:rPr>
              <w:t>services stopped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275D" w14:textId="49DB24C4" w:rsidR="005530BF" w:rsidRPr="0078065B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95" w:author="Wigfall, Trevonte" w:date="2021-07-12T15:57:00Z">
              <w:del w:id="196" w:author="Trevonte Wigfall" w:date="2021-12-27T17:37:00Z">
                <w:r w:rsidRPr="0078065B" w:rsidDel="00C0576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97" w:author="Wigfall, Trevonte" w:date="2021-07-15T15:36:00Z">
              <w:del w:id="198" w:author="Trevonte Wigfall" w:date="2021-12-27T17:37:00Z">
                <w:r w:rsidR="00281F73" w:rsidRPr="0078065B" w:rsidDel="00C0576A">
                  <w:rPr>
                    <w:rFonts w:asciiTheme="minorHAnsi" w:hAnsiTheme="minorHAnsi"/>
                    <w:b/>
                    <w:sz w:val="22"/>
                    <w:szCs w:val="22"/>
                    <w:rPrChange w:id="199" w:author="Trevonte Wigfall" w:date="2021-12-27T17:3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200" w:author="Trevonte Wigfall" w:date="2021-12-27T17:37:00Z">
              <w:r w:rsidR="00C0576A" w:rsidRPr="0078065B">
                <w:rPr>
                  <w:rFonts w:asciiTheme="minorHAnsi" w:hAnsiTheme="minorHAnsi"/>
                  <w:b/>
                  <w:sz w:val="22"/>
                  <w:szCs w:val="22"/>
                  <w:rPrChange w:id="201" w:author="Trevonte Wigfall" w:date="2021-12-27T17:3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02" w:author="Wigfall, Trevonte" w:date="2021-07-12T15:57:00Z">
              <w:r w:rsidRPr="0078065B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8/16/18 19:55</w:delText>
              </w:r>
            </w:del>
          </w:p>
        </w:tc>
      </w:tr>
      <w:tr w:rsidR="005530BF" w:rsidRPr="003D285C" w14:paraId="68BF49DE" w14:textId="77777777" w:rsidTr="00C46E95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6CF0A" w14:textId="77777777" w:rsidR="005530BF" w:rsidRPr="003D285C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7A09" w14:textId="77777777" w:rsidR="005530BF" w:rsidRPr="003D285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3AF71" w14:textId="77777777" w:rsidR="005530BF" w:rsidRPr="003D285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E6BC5" w14:textId="77777777" w:rsidR="005530BF" w:rsidRPr="003D285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  <w:p w14:paraId="41997028" w14:textId="77777777" w:rsidR="005530BF" w:rsidRPr="003D285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097A8" w14:textId="77777777" w:rsidR="005530BF" w:rsidRPr="003D285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6DBCE" w14:textId="77777777" w:rsidR="005530BF" w:rsidRPr="003D285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DB2429" w14:textId="77777777" w:rsidR="005530BF" w:rsidRPr="003D285C" w:rsidRDefault="005530BF" w:rsidP="005530B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D285C">
              <w:rPr>
                <w:rFonts w:ascii="Arial" w:hAnsi="Arial" w:cs="Arial"/>
                <w:b/>
                <w:sz w:val="22"/>
                <w:szCs w:val="22"/>
              </w:rPr>
              <w:t>Change TPIC service account password in AD, and update Cyberark password safe with new password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0706D2" w14:textId="77777777" w:rsidR="005530BF" w:rsidRPr="003D285C" w:rsidRDefault="005530BF" w:rsidP="005530BF">
            <w:pPr>
              <w:rPr>
                <w:rFonts w:ascii="Calibri" w:hAnsi="Calibri"/>
                <w:sz w:val="22"/>
                <w:szCs w:val="22"/>
              </w:rPr>
            </w:pPr>
            <w:r w:rsidRPr="003D285C">
              <w:rPr>
                <w:rFonts w:ascii="Calibri" w:hAnsi="Calibri"/>
                <w:sz w:val="22"/>
                <w:szCs w:val="22"/>
              </w:rPr>
              <w:t>Files archived or deleted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D7C88" w14:textId="6EB5A72C" w:rsidR="005530BF" w:rsidRPr="0078065B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03" w:author="Wigfall, Trevonte" w:date="2021-07-12T15:57:00Z">
              <w:del w:id="204" w:author="Trevonte Wigfall" w:date="2021-12-27T17:37:00Z">
                <w:r w:rsidRPr="0078065B" w:rsidDel="00C0576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05" w:author="Wigfall, Trevonte" w:date="2021-07-15T15:36:00Z">
              <w:del w:id="206" w:author="Trevonte Wigfall" w:date="2021-12-27T17:37:00Z">
                <w:r w:rsidR="00281F73" w:rsidRPr="0078065B" w:rsidDel="00C0576A">
                  <w:rPr>
                    <w:rFonts w:asciiTheme="minorHAnsi" w:hAnsiTheme="minorHAnsi"/>
                    <w:b/>
                    <w:sz w:val="22"/>
                    <w:szCs w:val="22"/>
                    <w:rPrChange w:id="207" w:author="Trevonte Wigfall" w:date="2021-12-27T17:3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208" w:author="Trevonte Wigfall" w:date="2021-12-27T17:37:00Z">
              <w:r w:rsidR="00C0576A" w:rsidRPr="0078065B">
                <w:rPr>
                  <w:rFonts w:asciiTheme="minorHAnsi" w:hAnsiTheme="minorHAnsi"/>
                  <w:b/>
                  <w:sz w:val="22"/>
                  <w:szCs w:val="22"/>
                  <w:rPrChange w:id="209" w:author="Trevonte Wigfall" w:date="2021-12-27T17:3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10" w:author="Wigfall, Trevonte" w:date="2021-07-12T15:57:00Z">
              <w:r w:rsidRPr="0078065B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8/16/18 18:30</w:delText>
              </w:r>
            </w:del>
          </w:p>
        </w:tc>
      </w:tr>
      <w:tr w:rsidR="005530BF" w:rsidRPr="003D285C" w14:paraId="759E7DC6" w14:textId="77777777" w:rsidTr="0025422A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A909" w14:textId="77777777" w:rsidR="005530BF" w:rsidRPr="003D285C" w:rsidRDefault="005530BF" w:rsidP="005530BF">
            <w:pPr>
              <w:pStyle w:val="ListParagraph"/>
              <w:numPr>
                <w:ilvl w:val="0"/>
                <w:numId w:val="44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7A83" w14:textId="77777777" w:rsidR="005530BF" w:rsidRPr="003D285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Concurrent w/ previous step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ECEED" w14:textId="77777777" w:rsidR="005530BF" w:rsidRPr="003D285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5440B" w14:textId="77777777" w:rsidR="005530BF" w:rsidRPr="003D285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  <w:p w14:paraId="20905435" w14:textId="77777777" w:rsidR="005530BF" w:rsidRPr="003D285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B329E" w14:textId="77777777" w:rsidR="005530BF" w:rsidRPr="003D285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1CE89" w14:textId="77777777" w:rsidR="005530BF" w:rsidRPr="003D285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D3044" w14:textId="77777777" w:rsidR="005530BF" w:rsidRPr="003D285C" w:rsidRDefault="0078065B" w:rsidP="005530BF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hyperlink r:id="rId28" w:history="1">
              <w:r w:rsidR="005530BF" w:rsidRPr="003D285C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Follow the overarching document to change the LDAP manager password for the entire tier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7A04" w14:textId="77777777" w:rsidR="005530BF" w:rsidRPr="003D285C" w:rsidRDefault="005530BF" w:rsidP="00553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D285C">
              <w:rPr>
                <w:rFonts w:ascii="Calibri" w:hAnsi="Calibri"/>
                <w:color w:val="000000"/>
                <w:sz w:val="22"/>
                <w:szCs w:val="22"/>
              </w:rPr>
              <w:t>file installed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D913" w14:textId="58BD3C0D" w:rsidR="005530BF" w:rsidRPr="0078065B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11" w:author="Wigfall, Trevonte" w:date="2021-07-12T15:57:00Z">
              <w:del w:id="212" w:author="Trevonte Wigfall" w:date="2021-12-27T17:37:00Z">
                <w:r w:rsidRPr="0078065B" w:rsidDel="00C0576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13" w:author="Wigfall, Trevonte" w:date="2021-07-15T15:36:00Z">
              <w:del w:id="214" w:author="Trevonte Wigfall" w:date="2021-12-27T17:37:00Z">
                <w:r w:rsidR="00281F73" w:rsidRPr="0078065B" w:rsidDel="00C0576A">
                  <w:rPr>
                    <w:rFonts w:asciiTheme="minorHAnsi" w:hAnsiTheme="minorHAnsi"/>
                    <w:b/>
                    <w:sz w:val="22"/>
                    <w:szCs w:val="22"/>
                    <w:rPrChange w:id="215" w:author="Trevonte Wigfall" w:date="2021-12-27T17:3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216" w:author="Trevonte Wigfall" w:date="2021-12-27T17:37:00Z">
              <w:r w:rsidR="00C0576A" w:rsidRPr="0078065B">
                <w:rPr>
                  <w:rFonts w:asciiTheme="minorHAnsi" w:hAnsiTheme="minorHAnsi"/>
                  <w:b/>
                  <w:sz w:val="22"/>
                  <w:szCs w:val="22"/>
                  <w:rPrChange w:id="217" w:author="Trevonte Wigfall" w:date="2021-12-27T17:3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18" w:author="Wigfall, Trevonte" w:date="2021-07-12T15:57:00Z">
              <w:r w:rsidRPr="0078065B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8/16/18 18:30</w:delText>
              </w:r>
            </w:del>
          </w:p>
        </w:tc>
      </w:tr>
      <w:tr w:rsidR="005530BF" w:rsidRPr="003D285C" w14:paraId="5066E67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C4C06E5" w14:textId="77777777" w:rsidR="005530BF" w:rsidRPr="003D285C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6BB163AB" w14:textId="77777777" w:rsidR="005530BF" w:rsidRPr="003D285C" w:rsidRDefault="005530BF" w:rsidP="005530BF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F498738" w14:textId="77777777" w:rsidR="005530BF" w:rsidRPr="003D285C" w:rsidRDefault="005530BF" w:rsidP="005530BF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D518A2" w14:textId="77777777" w:rsidR="005530BF" w:rsidRPr="003D285C" w:rsidRDefault="005530BF" w:rsidP="005530BF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 and TPIC ONLY</w:t>
            </w:r>
          </w:p>
          <w:p w14:paraId="141EB58D" w14:textId="77777777" w:rsidR="005530BF" w:rsidRPr="003D285C" w:rsidRDefault="005530BF" w:rsidP="005530BF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27ACA0" w14:textId="77777777" w:rsidR="005530BF" w:rsidRPr="003D285C" w:rsidRDefault="005530BF" w:rsidP="005530BF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2165E21" w14:textId="77777777" w:rsidR="005530BF" w:rsidRPr="003D285C" w:rsidRDefault="005530BF" w:rsidP="005530BF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F25CFF6" w14:textId="77777777" w:rsidR="005530BF" w:rsidRPr="003D285C" w:rsidRDefault="0078065B" w:rsidP="005530BF">
            <w:pPr>
              <w:spacing w:after="200" w:line="276" w:lineRule="auto"/>
              <w:rPr>
                <w:rStyle w:val="Hyperlink"/>
                <w:rFonts w:ascii="Arial" w:hAnsi="Arial" w:cs="Arial"/>
                <w:b/>
                <w:strike/>
                <w:color w:val="FF0000"/>
                <w:sz w:val="24"/>
                <w:szCs w:val="24"/>
              </w:rPr>
            </w:pPr>
            <w:hyperlink r:id="rId29" w:history="1">
              <w:r w:rsidR="005530BF" w:rsidRPr="003D285C">
                <w:rPr>
                  <w:rStyle w:val="Hyperlink"/>
                  <w:rFonts w:ascii="Arial" w:hAnsi="Arial" w:cs="Arial"/>
                  <w:b/>
                  <w:strike/>
                  <w:color w:val="FF0000"/>
                  <w:sz w:val="24"/>
                  <w:szCs w:val="24"/>
                </w:rPr>
                <w:t>Start UIAPP and TPIC CXT services in environment(s) using EMT GUI</w:t>
              </w:r>
            </w:hyperlink>
          </w:p>
          <w:p w14:paraId="58A7DE25" w14:textId="77777777" w:rsidR="005530BF" w:rsidRPr="003D285C" w:rsidRDefault="005530BF" w:rsidP="005530BF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r w:rsidRPr="003D285C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Performed as part of Step 24</w:t>
            </w:r>
          </w:p>
          <w:p w14:paraId="3B0210C0" w14:textId="77777777" w:rsidR="005530BF" w:rsidRPr="003D285C" w:rsidRDefault="005530BF" w:rsidP="005530BF">
            <w:pPr>
              <w:spacing w:after="200" w:line="276" w:lineRule="auto"/>
              <w:rPr>
                <w:rFonts w:ascii="Arial" w:hAnsi="Arial" w:cs="Arial"/>
                <w:b/>
                <w:strike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9497163" w14:textId="77777777" w:rsidR="005530BF" w:rsidRPr="003D285C" w:rsidRDefault="005530BF" w:rsidP="005530BF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3D28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services start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718FC26C" w14:textId="63DAB777" w:rsidR="005530BF" w:rsidRPr="0078065B" w:rsidDel="005530BF" w:rsidRDefault="005530BF" w:rsidP="005530BF">
            <w:pPr>
              <w:rPr>
                <w:del w:id="219" w:author="Wigfall, Trevonte" w:date="2021-07-12T15:57:00Z"/>
                <w:rFonts w:asciiTheme="minorHAnsi" w:hAnsiTheme="minorHAnsi"/>
                <w:b/>
                <w:strike/>
                <w:sz w:val="22"/>
                <w:szCs w:val="22"/>
              </w:rPr>
            </w:pPr>
            <w:ins w:id="220" w:author="Wigfall, Trevonte" w:date="2021-07-12T15:57:00Z">
              <w:del w:id="221" w:author="Trevonte Wigfall" w:date="2021-12-27T17:37:00Z">
                <w:r w:rsidRPr="0078065B" w:rsidDel="00C0576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22" w:author="Wigfall, Trevonte" w:date="2021-07-15T15:36:00Z">
              <w:del w:id="223" w:author="Trevonte Wigfall" w:date="2021-12-27T17:37:00Z">
                <w:r w:rsidR="00281F73" w:rsidRPr="0078065B" w:rsidDel="00C0576A">
                  <w:rPr>
                    <w:rFonts w:asciiTheme="minorHAnsi" w:hAnsiTheme="minorHAnsi"/>
                    <w:b/>
                    <w:sz w:val="22"/>
                    <w:szCs w:val="22"/>
                    <w:rPrChange w:id="224" w:author="Trevonte Wigfall" w:date="2021-12-27T17:3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225" w:author="Trevonte Wigfall" w:date="2021-12-27T17:37:00Z">
              <w:r w:rsidR="00C0576A" w:rsidRPr="0078065B">
                <w:rPr>
                  <w:rFonts w:asciiTheme="minorHAnsi" w:hAnsiTheme="minorHAnsi"/>
                  <w:b/>
                  <w:sz w:val="22"/>
                  <w:szCs w:val="22"/>
                  <w:rPrChange w:id="226" w:author="Trevonte Wigfall" w:date="2021-12-27T17:3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27" w:author="Wigfall, Trevonte" w:date="2021-07-12T15:57:00Z">
              <w:r w:rsidRPr="0078065B" w:rsidDel="005530BF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delText xml:space="preserve">FRI 2/8/19 </w:delText>
              </w:r>
            </w:del>
          </w:p>
          <w:p w14:paraId="332292CF" w14:textId="03907A07" w:rsidR="005530BF" w:rsidRPr="0078065B" w:rsidRDefault="005530BF" w:rsidP="005530BF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del w:id="228" w:author="Wigfall, Trevonte" w:date="2021-07-12T15:57:00Z">
              <w:r w:rsidRPr="0078065B" w:rsidDel="005530BF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delText>20:00</w:delText>
              </w:r>
            </w:del>
          </w:p>
        </w:tc>
      </w:tr>
      <w:tr w:rsidR="005530BF" w:rsidRPr="008770BE" w14:paraId="471E3381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6A53AB4" w14:textId="77777777" w:rsidR="005530BF" w:rsidRPr="003D285C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5BC9D771" w14:textId="77777777" w:rsidR="005530BF" w:rsidRPr="003D285C" w:rsidRDefault="005530BF" w:rsidP="005530BF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95AF1E6" w14:textId="77777777" w:rsidR="005530BF" w:rsidRPr="003D285C" w:rsidRDefault="005530BF" w:rsidP="005530BF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FEFB50" w14:textId="77777777" w:rsidR="005530BF" w:rsidRPr="003D285C" w:rsidRDefault="005530BF" w:rsidP="005530BF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All servers:  </w:t>
            </w:r>
            <w:r w:rsidRPr="003D285C">
              <w:rPr>
                <w:rFonts w:asciiTheme="minorHAnsi" w:hAnsiTheme="minorHAnsi"/>
                <w:smallCaps/>
                <w:strike/>
                <w:sz w:val="22"/>
                <w:szCs w:val="22"/>
              </w:rPr>
              <w:t xml:space="preserve">  </w:t>
            </w:r>
          </w:p>
          <w:p w14:paraId="30FC2872" w14:textId="77777777" w:rsidR="005530BF" w:rsidRPr="003D285C" w:rsidRDefault="005530BF" w:rsidP="005530BF">
            <w:pPr>
              <w:rPr>
                <w:b/>
                <w:strike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A864F8" w14:textId="77777777" w:rsidR="005530BF" w:rsidRPr="003D285C" w:rsidRDefault="005530BF" w:rsidP="005530BF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B3669D7" w14:textId="77777777" w:rsidR="005530BF" w:rsidRPr="003D285C" w:rsidRDefault="005530BF" w:rsidP="005530BF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1873E96" w14:textId="77777777" w:rsidR="005530BF" w:rsidRPr="003D285C" w:rsidRDefault="0078065B" w:rsidP="005530BF">
            <w:pPr>
              <w:spacing w:after="200" w:line="276" w:lineRule="auto"/>
              <w:rPr>
                <w:rStyle w:val="Hyperlink"/>
                <w:rFonts w:ascii="Arial" w:hAnsi="Arial" w:cs="Arial"/>
                <w:b/>
                <w:strike/>
                <w:color w:val="FF0000"/>
                <w:sz w:val="24"/>
                <w:szCs w:val="24"/>
              </w:rPr>
            </w:pPr>
            <w:hyperlink r:id="rId30" w:history="1">
              <w:r w:rsidR="005530BF" w:rsidRPr="003D285C">
                <w:rPr>
                  <w:rStyle w:val="Hyperlink"/>
                  <w:rFonts w:ascii="Arial" w:hAnsi="Arial" w:cs="Arial"/>
                  <w:b/>
                  <w:strike/>
                  <w:color w:val="FF0000"/>
                  <w:sz w:val="24"/>
                  <w:szCs w:val="24"/>
                </w:rPr>
                <w:t>Perform IIS reset</w:t>
              </w:r>
            </w:hyperlink>
          </w:p>
          <w:p w14:paraId="4C78E665" w14:textId="77777777" w:rsidR="005530BF" w:rsidRPr="003D285C" w:rsidRDefault="005530BF" w:rsidP="005530BF">
            <w:pPr>
              <w:spacing w:after="200" w:line="276" w:lineRule="auto"/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  <w:r w:rsidRPr="003D285C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Performed as part of Step 24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52B8BBA" w14:textId="77777777" w:rsidR="005530BF" w:rsidRPr="003D285C" w:rsidRDefault="005530BF" w:rsidP="005530BF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3D28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IIS restarted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29C5303" w14:textId="7F25AFEB" w:rsidR="005530BF" w:rsidRPr="0078065B" w:rsidDel="005530BF" w:rsidRDefault="005530BF" w:rsidP="005530BF">
            <w:pPr>
              <w:rPr>
                <w:del w:id="229" w:author="Wigfall, Trevonte" w:date="2021-07-12T15:57:00Z"/>
                <w:rFonts w:asciiTheme="minorHAnsi" w:hAnsiTheme="minorHAnsi"/>
                <w:b/>
                <w:strike/>
                <w:sz w:val="22"/>
                <w:szCs w:val="22"/>
              </w:rPr>
            </w:pPr>
            <w:ins w:id="230" w:author="Wigfall, Trevonte" w:date="2021-07-12T15:57:00Z">
              <w:del w:id="231" w:author="Trevonte Wigfall" w:date="2021-12-27T17:37:00Z">
                <w:r w:rsidRPr="0078065B" w:rsidDel="00C0576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32" w:author="Wigfall, Trevonte" w:date="2021-07-15T15:36:00Z">
              <w:del w:id="233" w:author="Trevonte Wigfall" w:date="2021-12-27T17:37:00Z">
                <w:r w:rsidR="00281F73" w:rsidRPr="0078065B" w:rsidDel="00C0576A">
                  <w:rPr>
                    <w:rFonts w:asciiTheme="minorHAnsi" w:hAnsiTheme="minorHAnsi"/>
                    <w:b/>
                    <w:sz w:val="22"/>
                    <w:szCs w:val="22"/>
                    <w:rPrChange w:id="234" w:author="Trevonte Wigfall" w:date="2021-12-27T17:3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235" w:author="Trevonte Wigfall" w:date="2021-12-27T17:37:00Z">
              <w:r w:rsidR="00C0576A" w:rsidRPr="0078065B">
                <w:rPr>
                  <w:rFonts w:asciiTheme="minorHAnsi" w:hAnsiTheme="minorHAnsi"/>
                  <w:b/>
                  <w:sz w:val="22"/>
                  <w:szCs w:val="22"/>
                  <w:rPrChange w:id="236" w:author="Trevonte Wigfall" w:date="2021-12-27T17:3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37" w:author="Wigfall, Trevonte" w:date="2021-07-12T15:57:00Z">
              <w:r w:rsidRPr="0078065B" w:rsidDel="005530BF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delText xml:space="preserve">FRI 2/8/19 </w:delText>
              </w:r>
            </w:del>
          </w:p>
          <w:p w14:paraId="422957E8" w14:textId="7844A98E" w:rsidR="005530BF" w:rsidRPr="0078065B" w:rsidRDefault="005530BF" w:rsidP="005530BF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del w:id="238" w:author="Wigfall, Trevonte" w:date="2021-07-12T15:57:00Z">
              <w:r w:rsidRPr="0078065B" w:rsidDel="005530BF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delText>20:10</w:delText>
              </w:r>
            </w:del>
          </w:p>
        </w:tc>
      </w:tr>
      <w:tr w:rsidR="005530BF" w:rsidRPr="00597B9C" w14:paraId="7DA70F9A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CAAACA2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6AADBBB5" w14:textId="77777777" w:rsidR="005530BF" w:rsidRPr="00C46E95" w:rsidRDefault="005530BF" w:rsidP="005530BF"/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26070E82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7C45F73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8EB0E5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TPIC (cxtTpicFac&lt;env&gt;):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250D3E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C79EB60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C479246" w14:textId="77777777" w:rsidR="005530BF" w:rsidRPr="00597B9C" w:rsidRDefault="0078065B" w:rsidP="005530BF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31" w:history="1">
              <w:r w:rsidR="005530BF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TPIC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0C35D73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21E4CC56" w14:textId="261E9ACF" w:rsidR="005530BF" w:rsidRPr="0078065B" w:rsidDel="005530BF" w:rsidRDefault="005530BF" w:rsidP="005530BF">
            <w:pPr>
              <w:rPr>
                <w:del w:id="239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240" w:author="Wigfall, Trevonte" w:date="2021-07-12T15:57:00Z">
              <w:del w:id="241" w:author="Trevonte Wigfall" w:date="2021-12-27T17:37:00Z">
                <w:r w:rsidRPr="0078065B" w:rsidDel="00C0576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42" w:author="Wigfall, Trevonte" w:date="2021-07-15T15:36:00Z">
              <w:del w:id="243" w:author="Trevonte Wigfall" w:date="2021-12-27T17:37:00Z">
                <w:r w:rsidR="00281F73" w:rsidRPr="0078065B" w:rsidDel="00C0576A">
                  <w:rPr>
                    <w:rFonts w:asciiTheme="minorHAnsi" w:hAnsiTheme="minorHAnsi"/>
                    <w:b/>
                    <w:sz w:val="22"/>
                    <w:szCs w:val="22"/>
                    <w:rPrChange w:id="244" w:author="Trevonte Wigfall" w:date="2021-12-27T17:3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245" w:author="Trevonte Wigfall" w:date="2021-12-27T17:37:00Z">
              <w:r w:rsidR="00C0576A" w:rsidRPr="0078065B">
                <w:rPr>
                  <w:rFonts w:asciiTheme="minorHAnsi" w:hAnsiTheme="minorHAnsi"/>
                  <w:b/>
                  <w:sz w:val="22"/>
                  <w:szCs w:val="22"/>
                  <w:rPrChange w:id="246" w:author="Trevonte Wigfall" w:date="2021-12-27T17:3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47" w:author="Wigfall, Trevonte" w:date="2021-07-12T15:57:00Z">
              <w:r w:rsidRPr="0078065B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617FC4A0" w14:textId="55D82B9A" w:rsidR="005530BF" w:rsidRPr="0078065B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48" w:author="Wigfall, Trevonte" w:date="2021-07-12T15:57:00Z">
              <w:r w:rsidRPr="0078065B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20:15</w:delText>
              </w:r>
            </w:del>
          </w:p>
        </w:tc>
      </w:tr>
      <w:tr w:rsidR="005530BF" w:rsidRPr="00167E86" w14:paraId="2B9F34D5" w14:textId="77777777" w:rsidTr="00237786">
        <w:trPr>
          <w:trHeight w:val="665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D0E9337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033259A9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DA6501B" w14:textId="77777777" w:rsidR="005530BF" w:rsidRPr="00167E86" w:rsidRDefault="005530BF" w:rsidP="005530BF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5BFFFE" w14:textId="77777777" w:rsidR="005530BF" w:rsidRPr="004317D4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TPPUI (cxtTppuiFac&lt;env&gt;):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787822" w14:textId="77777777" w:rsidR="005530BF" w:rsidRPr="00167E86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CA5876B" w14:textId="77777777" w:rsidR="005530BF" w:rsidRPr="00167E86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548F041" w14:textId="77777777" w:rsidR="005530BF" w:rsidRPr="00167E86" w:rsidRDefault="0078065B" w:rsidP="005530BF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32" w:history="1">
              <w:r w:rsidR="005530BF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TPPUI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A35EC65" w14:textId="77777777" w:rsidR="005530BF" w:rsidRPr="00167E86" w:rsidRDefault="005530BF" w:rsidP="005530BF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1BA9F0E" w14:textId="2FFD5E7C" w:rsidR="005530BF" w:rsidRPr="0078065B" w:rsidDel="005530BF" w:rsidRDefault="005530BF" w:rsidP="005530BF">
            <w:pPr>
              <w:rPr>
                <w:del w:id="249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250" w:author="Wigfall, Trevonte" w:date="2021-07-12T15:57:00Z">
              <w:del w:id="251" w:author="Trevonte Wigfall" w:date="2021-12-27T17:37:00Z">
                <w:r w:rsidRPr="0078065B" w:rsidDel="00C0576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52" w:author="Wigfall, Trevonte" w:date="2021-07-15T15:36:00Z">
              <w:del w:id="253" w:author="Trevonte Wigfall" w:date="2021-12-27T17:37:00Z">
                <w:r w:rsidR="00281F73" w:rsidRPr="0078065B" w:rsidDel="00C0576A">
                  <w:rPr>
                    <w:rFonts w:asciiTheme="minorHAnsi" w:hAnsiTheme="minorHAnsi"/>
                    <w:b/>
                    <w:sz w:val="22"/>
                    <w:szCs w:val="22"/>
                    <w:rPrChange w:id="254" w:author="Trevonte Wigfall" w:date="2021-12-27T17:3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255" w:author="Trevonte Wigfall" w:date="2021-12-27T17:37:00Z">
              <w:r w:rsidR="00C0576A" w:rsidRPr="0078065B">
                <w:rPr>
                  <w:rFonts w:asciiTheme="minorHAnsi" w:hAnsiTheme="minorHAnsi"/>
                  <w:b/>
                  <w:sz w:val="22"/>
                  <w:szCs w:val="22"/>
                  <w:rPrChange w:id="256" w:author="Trevonte Wigfall" w:date="2021-12-27T17:3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57" w:author="Wigfall, Trevonte" w:date="2021-07-12T15:57:00Z">
              <w:r w:rsidRPr="0078065B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2F74B70D" w14:textId="22B78301" w:rsidR="005530BF" w:rsidRPr="0078065B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58" w:author="Wigfall, Trevonte" w:date="2021-07-12T15:57:00Z">
              <w:r w:rsidRPr="0078065B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20:20</w:delText>
              </w:r>
            </w:del>
          </w:p>
        </w:tc>
      </w:tr>
      <w:tr w:rsidR="005530BF" w:rsidRPr="00167E86" w14:paraId="1D16F1D9" w14:textId="77777777" w:rsidTr="00237786">
        <w:trPr>
          <w:trHeight w:val="602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5BA9152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3165A446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35BCEB9" w14:textId="77777777" w:rsidR="005530BF" w:rsidRPr="00167E86" w:rsidRDefault="005530BF" w:rsidP="005530BF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165904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UIAPP (cxtUIAPPFac&lt;env&gt;):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619EB5" w14:textId="77777777" w:rsidR="005530BF" w:rsidRPr="00167E86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4125EB2" w14:textId="77777777" w:rsidR="005530BF" w:rsidRPr="00167E86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FC79D72" w14:textId="77777777" w:rsidR="005530BF" w:rsidRPr="00167E86" w:rsidRDefault="0078065B" w:rsidP="005530BF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33" w:history="1">
              <w:r w:rsidR="005530BF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UIAPP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7EFDC88" w14:textId="77777777" w:rsidR="005530BF" w:rsidRPr="00167E86" w:rsidRDefault="005530BF" w:rsidP="005530BF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57EC1722" w14:textId="1383526A" w:rsidR="005530BF" w:rsidRPr="0078065B" w:rsidDel="005530BF" w:rsidRDefault="005530BF" w:rsidP="005530BF">
            <w:pPr>
              <w:rPr>
                <w:del w:id="259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260" w:author="Wigfall, Trevonte" w:date="2021-07-12T15:57:00Z">
              <w:del w:id="261" w:author="Trevonte Wigfall" w:date="2021-12-27T17:37:00Z">
                <w:r w:rsidRPr="0078065B" w:rsidDel="00C0576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62" w:author="Wigfall, Trevonte" w:date="2021-07-15T15:36:00Z">
              <w:del w:id="263" w:author="Trevonte Wigfall" w:date="2021-12-27T17:37:00Z">
                <w:r w:rsidR="00281F73" w:rsidRPr="0078065B" w:rsidDel="00C0576A">
                  <w:rPr>
                    <w:rFonts w:asciiTheme="minorHAnsi" w:hAnsiTheme="minorHAnsi"/>
                    <w:b/>
                    <w:sz w:val="22"/>
                    <w:szCs w:val="22"/>
                    <w:rPrChange w:id="264" w:author="Trevonte Wigfall" w:date="2021-12-27T17:3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265" w:author="Trevonte Wigfall" w:date="2021-12-27T17:37:00Z">
              <w:r w:rsidR="00C0576A" w:rsidRPr="0078065B">
                <w:rPr>
                  <w:rFonts w:asciiTheme="minorHAnsi" w:hAnsiTheme="minorHAnsi"/>
                  <w:b/>
                  <w:sz w:val="22"/>
                  <w:szCs w:val="22"/>
                  <w:rPrChange w:id="266" w:author="Trevonte Wigfall" w:date="2021-12-27T17:3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67" w:author="Wigfall, Trevonte" w:date="2021-07-12T15:57:00Z">
              <w:r w:rsidRPr="0078065B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1740695E" w14:textId="6B6DF0B4" w:rsidR="005530BF" w:rsidRPr="0078065B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68" w:author="Wigfall, Trevonte" w:date="2021-07-12T15:57:00Z">
              <w:r w:rsidRPr="0078065B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20:22</w:delText>
              </w:r>
            </w:del>
          </w:p>
        </w:tc>
      </w:tr>
      <w:tr w:rsidR="005530BF" w:rsidRPr="00167E86" w14:paraId="76202050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448DC3D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4A35D1CC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DBE5D73" w14:textId="77777777" w:rsidR="005530BF" w:rsidRPr="00167E86" w:rsidRDefault="005530BF" w:rsidP="005530BF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13AC30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C3 (cxtC3Fac&lt;env&gt;):</w:t>
            </w:r>
          </w:p>
          <w:p w14:paraId="1CC19C1C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8E9C83" w14:textId="77777777" w:rsidR="005530BF" w:rsidRPr="00167E86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C172C39" w14:textId="77777777" w:rsidR="005530BF" w:rsidRPr="00167E86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008705C" w14:textId="77777777" w:rsidR="005530BF" w:rsidRPr="00167E86" w:rsidRDefault="0078065B" w:rsidP="005530BF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34" w:history="1">
              <w:r w:rsidR="005530BF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C3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ECB313E" w14:textId="77777777" w:rsidR="005530BF" w:rsidRPr="00167E86" w:rsidRDefault="005530BF" w:rsidP="005530BF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42CFDBA" w14:textId="175E30D0" w:rsidR="005530BF" w:rsidRPr="0078065B" w:rsidDel="005530BF" w:rsidRDefault="005530BF" w:rsidP="005530BF">
            <w:pPr>
              <w:rPr>
                <w:del w:id="269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270" w:author="Wigfall, Trevonte" w:date="2021-07-12T15:57:00Z">
              <w:del w:id="271" w:author="Trevonte Wigfall" w:date="2021-12-27T17:37:00Z">
                <w:r w:rsidRPr="0078065B" w:rsidDel="00C0576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72" w:author="Wigfall, Trevonte" w:date="2021-07-15T15:36:00Z">
              <w:del w:id="273" w:author="Trevonte Wigfall" w:date="2021-12-27T17:37:00Z">
                <w:r w:rsidR="00281F73" w:rsidRPr="0078065B" w:rsidDel="00C0576A">
                  <w:rPr>
                    <w:rFonts w:asciiTheme="minorHAnsi" w:hAnsiTheme="minorHAnsi"/>
                    <w:b/>
                    <w:sz w:val="22"/>
                    <w:szCs w:val="22"/>
                    <w:rPrChange w:id="274" w:author="Trevonte Wigfall" w:date="2021-12-27T17:3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275" w:author="Trevonte Wigfall" w:date="2021-12-27T17:37:00Z">
              <w:r w:rsidR="00C0576A" w:rsidRPr="0078065B">
                <w:rPr>
                  <w:rFonts w:asciiTheme="minorHAnsi" w:hAnsiTheme="minorHAnsi"/>
                  <w:b/>
                  <w:sz w:val="22"/>
                  <w:szCs w:val="22"/>
                  <w:rPrChange w:id="276" w:author="Trevonte Wigfall" w:date="2021-12-27T17:3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77" w:author="Wigfall, Trevonte" w:date="2021-07-12T15:57:00Z">
              <w:r w:rsidRPr="0078065B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3D0EA6C1" w14:textId="429972B2" w:rsidR="005530BF" w:rsidRPr="0078065B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78" w:author="Wigfall, Trevonte" w:date="2021-07-12T15:57:00Z">
              <w:r w:rsidRPr="0078065B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20:25</w:delText>
              </w:r>
            </w:del>
          </w:p>
        </w:tc>
      </w:tr>
      <w:tr w:rsidR="005530BF" w:rsidRPr="00597B9C" w14:paraId="45810A6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98493F9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7E2D9B7C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6B2D0B2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CFED4" w14:textId="77777777" w:rsid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servers:</w:t>
            </w:r>
          </w:p>
          <w:p w14:paraId="78C8CD66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7CBFB6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ED3741F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1A9C49" w14:textId="77777777" w:rsidR="005530BF" w:rsidRPr="00597B9C" w:rsidRDefault="0078065B" w:rsidP="005530BF">
            <w:pPr>
              <w:rPr>
                <w:rFonts w:ascii="Arial" w:hAnsi="Arial" w:cs="Arial"/>
                <w:b/>
                <w:sz w:val="22"/>
                <w:szCs w:val="24"/>
              </w:rPr>
            </w:pPr>
            <w:hyperlink r:id="rId35" w:history="1">
              <w:r w:rsidR="005530BF" w:rsidRPr="00597B9C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>Validate UIApp and TPIC services using EMT GUI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74EA59E2" w14:textId="77777777" w:rsidR="005530BF" w:rsidRPr="00597B9C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5D872A3D" w14:textId="311F431B" w:rsidR="005530BF" w:rsidRPr="0078065B" w:rsidDel="005530BF" w:rsidRDefault="005530BF" w:rsidP="005530BF">
            <w:pPr>
              <w:rPr>
                <w:del w:id="279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280" w:author="Wigfall, Trevonte" w:date="2021-07-12T15:57:00Z">
              <w:del w:id="281" w:author="Trevonte Wigfall" w:date="2021-12-27T17:37:00Z">
                <w:r w:rsidRPr="0078065B" w:rsidDel="00C0576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82" w:author="Wigfall, Trevonte" w:date="2021-07-15T15:36:00Z">
              <w:del w:id="283" w:author="Trevonte Wigfall" w:date="2021-12-27T17:37:00Z">
                <w:r w:rsidR="00281F73" w:rsidRPr="0078065B" w:rsidDel="00C0576A">
                  <w:rPr>
                    <w:rFonts w:asciiTheme="minorHAnsi" w:hAnsiTheme="minorHAnsi"/>
                    <w:b/>
                    <w:sz w:val="22"/>
                    <w:szCs w:val="22"/>
                    <w:rPrChange w:id="284" w:author="Trevonte Wigfall" w:date="2021-12-27T17:3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285" w:author="Trevonte Wigfall" w:date="2021-12-27T17:37:00Z">
              <w:r w:rsidR="00C0576A" w:rsidRPr="0078065B">
                <w:rPr>
                  <w:rFonts w:asciiTheme="minorHAnsi" w:hAnsiTheme="minorHAnsi"/>
                  <w:b/>
                  <w:sz w:val="22"/>
                  <w:szCs w:val="22"/>
                  <w:rPrChange w:id="286" w:author="Trevonte Wigfall" w:date="2021-12-27T17:3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87" w:author="Wigfall, Trevonte" w:date="2021-07-12T15:57:00Z">
              <w:r w:rsidRPr="0078065B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256C4432" w14:textId="7DC8F082" w:rsidR="005530BF" w:rsidRPr="0078065B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88" w:author="Wigfall, Trevonte" w:date="2021-07-12T15:57:00Z">
              <w:r w:rsidRPr="0078065B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20:30</w:delText>
              </w:r>
            </w:del>
          </w:p>
        </w:tc>
      </w:tr>
      <w:tr w:rsidR="005530BF" w:rsidRPr="00597B9C" w14:paraId="181E6CD9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279F6C1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1BFC06F5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EA3AB5E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F1EEC4" w14:textId="77777777" w:rsid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</w:p>
          <w:p w14:paraId="7761C930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703D88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5F5776D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4F37587" w14:textId="77777777" w:rsidR="005530BF" w:rsidRPr="00597B9C" w:rsidRDefault="0078065B" w:rsidP="005530BF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hyperlink r:id="rId36" w:history="1">
              <w:r w:rsidR="005530BF" w:rsidRPr="00597B9C">
                <w:rPr>
                  <w:rStyle w:val="Hyperlink"/>
                  <w:rFonts w:ascii="Arial" w:hAnsi="Arial" w:cs="Arial"/>
                  <w:b/>
                  <w:szCs w:val="24"/>
                </w:rPr>
                <w:t>Validate TPPUI Server</w:t>
              </w:r>
            </w:hyperlink>
          </w:p>
          <w:p w14:paraId="4AF08938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8CD06A2" w14:textId="77777777" w:rsidR="005530BF" w:rsidRPr="00597B9C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C842DCC" w14:textId="5A3B5456" w:rsidR="005530BF" w:rsidRPr="0078065B" w:rsidDel="005530BF" w:rsidRDefault="005530BF" w:rsidP="005530BF">
            <w:pPr>
              <w:rPr>
                <w:del w:id="289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290" w:author="Wigfall, Trevonte" w:date="2021-07-12T15:57:00Z">
              <w:del w:id="291" w:author="Trevonte Wigfall" w:date="2021-12-27T17:37:00Z">
                <w:r w:rsidRPr="0078065B" w:rsidDel="00C0576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92" w:author="Wigfall, Trevonte" w:date="2021-07-15T15:36:00Z">
              <w:del w:id="293" w:author="Trevonte Wigfall" w:date="2021-12-27T17:37:00Z">
                <w:r w:rsidR="00281F73" w:rsidRPr="0078065B" w:rsidDel="00C0576A">
                  <w:rPr>
                    <w:rFonts w:asciiTheme="minorHAnsi" w:hAnsiTheme="minorHAnsi"/>
                    <w:b/>
                    <w:sz w:val="22"/>
                    <w:szCs w:val="22"/>
                    <w:rPrChange w:id="294" w:author="Trevonte Wigfall" w:date="2021-12-27T17:3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295" w:author="Trevonte Wigfall" w:date="2021-12-27T17:37:00Z">
              <w:r w:rsidR="00C0576A" w:rsidRPr="0078065B">
                <w:rPr>
                  <w:rFonts w:asciiTheme="minorHAnsi" w:hAnsiTheme="minorHAnsi"/>
                  <w:b/>
                  <w:sz w:val="22"/>
                  <w:szCs w:val="22"/>
                  <w:rPrChange w:id="296" w:author="Trevonte Wigfall" w:date="2021-12-27T17:3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97" w:author="Wigfall, Trevonte" w:date="2021-07-12T15:57:00Z">
              <w:r w:rsidRPr="0078065B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35DDC6BF" w14:textId="5ED41A52" w:rsidR="005530BF" w:rsidRPr="0078065B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98" w:author="Wigfall, Trevonte" w:date="2021-07-12T15:57:00Z">
              <w:r w:rsidRPr="0078065B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20:35</w:delText>
              </w:r>
            </w:del>
          </w:p>
        </w:tc>
      </w:tr>
      <w:tr w:rsidR="005530BF" w:rsidRPr="00597B9C" w14:paraId="36B94270" w14:textId="77777777" w:rsidTr="00237786">
        <w:trPr>
          <w:trHeight w:val="602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242840A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2CD07137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3940EF1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0E03B9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: </w:t>
            </w: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B1B7AF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2E08892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AE41445" w14:textId="77777777" w:rsidR="005530BF" w:rsidRPr="00597B9C" w:rsidRDefault="0078065B" w:rsidP="005530BF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hyperlink r:id="rId37" w:history="1">
              <w:r w:rsidR="005530BF" w:rsidRPr="00597B9C">
                <w:rPr>
                  <w:rStyle w:val="Hyperlink"/>
                  <w:rFonts w:ascii="Arial" w:hAnsi="Arial" w:cs="Arial"/>
                  <w:b/>
                </w:rPr>
                <w:t>VALIDATE TPIC Adjudication is functional</w:t>
              </w:r>
            </w:hyperlink>
            <w:r w:rsidR="005530BF" w:rsidRPr="00597B9C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(steps 1-10)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AEA5CA1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Clean healthcheck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BF063DB" w14:textId="1C21DD81" w:rsidR="005530BF" w:rsidRPr="0078065B" w:rsidDel="005530BF" w:rsidRDefault="005530BF" w:rsidP="005530BF">
            <w:pPr>
              <w:rPr>
                <w:del w:id="299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300" w:author="Wigfall, Trevonte" w:date="2021-07-12T15:57:00Z">
              <w:del w:id="301" w:author="Trevonte Wigfall" w:date="2021-12-27T17:37:00Z">
                <w:r w:rsidRPr="0078065B" w:rsidDel="00C0576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02" w:author="Wigfall, Trevonte" w:date="2021-07-15T15:36:00Z">
              <w:del w:id="303" w:author="Trevonte Wigfall" w:date="2021-12-27T17:37:00Z">
                <w:r w:rsidR="00281F73" w:rsidRPr="0078065B" w:rsidDel="00C0576A">
                  <w:rPr>
                    <w:rFonts w:asciiTheme="minorHAnsi" w:hAnsiTheme="minorHAnsi"/>
                    <w:b/>
                    <w:sz w:val="22"/>
                    <w:szCs w:val="22"/>
                    <w:rPrChange w:id="304" w:author="Trevonte Wigfall" w:date="2021-12-27T17:3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05" w:author="Trevonte Wigfall" w:date="2021-12-27T17:37:00Z">
              <w:r w:rsidR="00C0576A" w:rsidRPr="0078065B">
                <w:rPr>
                  <w:rFonts w:asciiTheme="minorHAnsi" w:hAnsiTheme="minorHAnsi"/>
                  <w:b/>
                  <w:sz w:val="22"/>
                  <w:szCs w:val="22"/>
                  <w:rPrChange w:id="306" w:author="Trevonte Wigfall" w:date="2021-12-27T17:3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07" w:author="Wigfall, Trevonte" w:date="2021-07-12T15:57:00Z">
              <w:r w:rsidRPr="0078065B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60339A74" w14:textId="425D8B2A" w:rsidR="005530BF" w:rsidRPr="0078065B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08" w:author="Wigfall, Trevonte" w:date="2021-07-12T15:57:00Z">
              <w:r w:rsidRPr="0078065B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20:40</w:delText>
              </w:r>
            </w:del>
          </w:p>
        </w:tc>
      </w:tr>
      <w:tr w:rsidR="005530BF" w:rsidRPr="00597B9C" w14:paraId="47502CD6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7C36848C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5287E219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1F9C102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6E4118" w14:textId="77777777" w:rsidR="005530BF" w:rsidRPr="00597B9C" w:rsidRDefault="005530BF" w:rsidP="005530BF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FACETS: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C4079E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8650055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5CA7EBE" w14:textId="77777777" w:rsidR="005530BF" w:rsidRPr="00597B9C" w:rsidRDefault="0078065B" w:rsidP="005530BF">
            <w:pPr>
              <w:spacing w:after="200" w:line="276" w:lineRule="auto"/>
            </w:pPr>
            <w:hyperlink r:id="rId38" w:history="1">
              <w:r w:rsidR="005530BF" w:rsidRPr="00597B9C">
                <w:rPr>
                  <w:rStyle w:val="Hyperlink"/>
                  <w:rFonts w:ascii="Arial" w:hAnsi="Arial" w:cs="Arial"/>
                  <w:b/>
                </w:rPr>
                <w:t>VALIDATE Claims Adjudication (F3) is functional</w:t>
              </w:r>
            </w:hyperlink>
            <w:r w:rsidR="005530BF" w:rsidRPr="00597B9C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 11 only)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46D0BE7" w14:textId="77777777" w:rsidR="005530BF" w:rsidRPr="00597B9C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666E5E54" w14:textId="2737A0D5" w:rsidR="005530BF" w:rsidRPr="0078065B" w:rsidDel="005530BF" w:rsidRDefault="005530BF" w:rsidP="005530BF">
            <w:pPr>
              <w:rPr>
                <w:del w:id="309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310" w:author="Wigfall, Trevonte" w:date="2021-07-12T15:57:00Z">
              <w:del w:id="311" w:author="Trevonte Wigfall" w:date="2021-12-27T17:37:00Z">
                <w:r w:rsidRPr="0078065B" w:rsidDel="00C0576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12" w:author="Wigfall, Trevonte" w:date="2021-07-15T15:36:00Z">
              <w:del w:id="313" w:author="Trevonte Wigfall" w:date="2021-12-27T17:37:00Z">
                <w:r w:rsidR="00281F73" w:rsidRPr="0078065B" w:rsidDel="00C0576A">
                  <w:rPr>
                    <w:rFonts w:asciiTheme="minorHAnsi" w:hAnsiTheme="minorHAnsi"/>
                    <w:b/>
                    <w:sz w:val="22"/>
                    <w:szCs w:val="22"/>
                    <w:rPrChange w:id="314" w:author="Trevonte Wigfall" w:date="2021-12-27T17:3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15" w:author="Trevonte Wigfall" w:date="2021-12-27T17:37:00Z">
              <w:r w:rsidR="00C0576A" w:rsidRPr="0078065B">
                <w:rPr>
                  <w:rFonts w:asciiTheme="minorHAnsi" w:hAnsiTheme="minorHAnsi"/>
                  <w:b/>
                  <w:sz w:val="22"/>
                  <w:szCs w:val="22"/>
                  <w:rPrChange w:id="316" w:author="Trevonte Wigfall" w:date="2021-12-27T17:3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17" w:author="Wigfall, Trevonte" w:date="2021-07-12T15:57:00Z">
              <w:r w:rsidRPr="0078065B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3325AC4F" w14:textId="28653E6C" w:rsidR="005530BF" w:rsidRPr="0078065B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18" w:author="Wigfall, Trevonte" w:date="2021-07-12T15:57:00Z">
              <w:r w:rsidRPr="0078065B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20:45</w:delText>
              </w:r>
            </w:del>
          </w:p>
        </w:tc>
      </w:tr>
      <w:tr w:rsidR="005530BF" w:rsidRPr="00597B9C" w14:paraId="25141645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9D4FB49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2AB90ECA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8792B1C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778ED6" w14:textId="77777777" w:rsidR="005530BF" w:rsidRPr="00597B9C" w:rsidRDefault="005530BF" w:rsidP="005530BF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C3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C3 VIP,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):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AF9464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EDC827D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86DE28" w14:textId="77777777" w:rsidR="005530BF" w:rsidRPr="00597B9C" w:rsidRDefault="0078065B" w:rsidP="005530BF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000000" w:themeColor="text1"/>
              </w:rPr>
            </w:pPr>
            <w:hyperlink r:id="rId39" w:history="1">
              <w:r w:rsidR="005530BF" w:rsidRPr="00597B9C">
                <w:rPr>
                  <w:rStyle w:val="Hyperlink"/>
                  <w:rFonts w:ascii="Arial" w:hAnsi="Arial" w:cs="Arial"/>
                  <w:b/>
                </w:rPr>
                <w:t>VALIDATE C3 Services are functional</w:t>
              </w:r>
            </w:hyperlink>
          </w:p>
          <w:p w14:paraId="5D05A22F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C2BD671" w14:textId="77777777" w:rsidR="005530BF" w:rsidRPr="00597B9C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services functional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78CE8011" w14:textId="24F35CB0" w:rsidR="005530BF" w:rsidRPr="0078065B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319" w:author="Wigfall, Trevonte" w:date="2021-07-12T15:57:00Z">
              <w:del w:id="320" w:author="Trevonte Wigfall" w:date="2021-12-27T17:37:00Z">
                <w:r w:rsidRPr="0078065B" w:rsidDel="00C0576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21" w:author="Wigfall, Trevonte" w:date="2021-07-15T15:36:00Z">
              <w:del w:id="322" w:author="Trevonte Wigfall" w:date="2021-12-27T17:37:00Z">
                <w:r w:rsidR="00281F73" w:rsidRPr="0078065B" w:rsidDel="00C0576A">
                  <w:rPr>
                    <w:rFonts w:asciiTheme="minorHAnsi" w:hAnsiTheme="minorHAnsi"/>
                    <w:b/>
                    <w:sz w:val="22"/>
                    <w:szCs w:val="22"/>
                    <w:rPrChange w:id="323" w:author="Trevonte Wigfall" w:date="2021-12-27T17:3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24" w:author="Trevonte Wigfall" w:date="2021-12-27T17:37:00Z">
              <w:r w:rsidR="00C0576A" w:rsidRPr="0078065B">
                <w:rPr>
                  <w:rFonts w:asciiTheme="minorHAnsi" w:hAnsiTheme="minorHAnsi"/>
                  <w:b/>
                  <w:sz w:val="22"/>
                  <w:szCs w:val="22"/>
                  <w:rPrChange w:id="325" w:author="Trevonte Wigfall" w:date="2021-12-27T17:3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26" w:author="Wigfall, Trevonte" w:date="2021-07-12T15:57:00Z">
              <w:r w:rsidRPr="0078065B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20:50</w:delText>
              </w:r>
            </w:del>
          </w:p>
        </w:tc>
      </w:tr>
      <w:tr w:rsidR="005530BF" w:rsidRPr="00597B9C" w14:paraId="1BDB952B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EA725EB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3D665B79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AD00627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88CDCD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4BFDD3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E556504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110A5D" w14:textId="77777777" w:rsidR="005530BF" w:rsidRDefault="005530BF" w:rsidP="00553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C6CAD">
              <w:rPr>
                <w:rFonts w:ascii="Calibri" w:hAnsi="Calibri"/>
                <w:color w:val="000000"/>
                <w:sz w:val="22"/>
                <w:szCs w:val="22"/>
              </w:rPr>
              <w:t>Perform App Compares using the templates in \\va01dfacapp971\d$\Scripts\CXT_COMPARE_TES</w:t>
            </w:r>
            <w:r w:rsidRPr="00FC6CAD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T\Launchers (run as admin, provide master and targe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</w:t>
            </w:r>
            <w:r w:rsidRPr="00FC6CAD">
              <w:rPr>
                <w:rFonts w:ascii="Calibri" w:hAnsi="Calibri"/>
                <w:color w:val="000000"/>
                <w:sz w:val="22"/>
                <w:szCs w:val="22"/>
              </w:rPr>
              <w:t xml:space="preserve"> environments when prompted):</w:t>
            </w:r>
          </w:p>
          <w:p w14:paraId="11C78FAB" w14:textId="77777777" w:rsidR="005530BF" w:rsidRDefault="005530BF" w:rsidP="00553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1) TPIC:  Master to current_env_upgrading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2) UIAPP:  Master to current_env_upgrading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3) TPPUI:  Master to current_env_upgrading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4) C3:  Master to current_env_upgrading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5) Reporting:  Master to current_env_upgrading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6) TPIC:  current_env_upgrading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7) UIAPP:  current_env_upgrading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8) TPPUI:  current_env_upgrading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9) C3:  current_env_upgrading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***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3D master for 7D</w:t>
            </w:r>
          </w:p>
          <w:p w14:paraId="2FDF4C98" w14:textId="77777777" w:rsidR="005530BF" w:rsidRDefault="005530BF" w:rsidP="00553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7D master for 8Q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8Q master for everything else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55520" behindDoc="0" locked="0" layoutInCell="1" allowOverlap="1" wp14:anchorId="610B3322" wp14:editId="05B57A2B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20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48A22E9" w14:textId="77777777" w:rsidR="005530BF" w:rsidRDefault="005530BF" w:rsidP="00553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26A0741" w14:textId="77777777" w:rsidR="005530BF" w:rsidRDefault="005530BF" w:rsidP="00553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no discrepancies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18A534D0" w14:textId="3C5506D1" w:rsidR="005530BF" w:rsidRPr="0078065B" w:rsidDel="005530BF" w:rsidRDefault="005530BF" w:rsidP="005530BF">
            <w:pPr>
              <w:rPr>
                <w:del w:id="327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328" w:author="Wigfall, Trevonte" w:date="2021-07-12T15:57:00Z">
              <w:del w:id="329" w:author="Trevonte Wigfall" w:date="2021-12-27T17:37:00Z">
                <w:r w:rsidRPr="0078065B" w:rsidDel="00C0576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30" w:author="Wigfall, Trevonte" w:date="2021-07-15T15:36:00Z">
              <w:del w:id="331" w:author="Trevonte Wigfall" w:date="2021-12-27T17:37:00Z">
                <w:r w:rsidR="00281F73" w:rsidRPr="0078065B" w:rsidDel="00C0576A">
                  <w:rPr>
                    <w:rFonts w:asciiTheme="minorHAnsi" w:hAnsiTheme="minorHAnsi"/>
                    <w:b/>
                    <w:sz w:val="22"/>
                    <w:szCs w:val="22"/>
                    <w:rPrChange w:id="332" w:author="Trevonte Wigfall" w:date="2021-12-27T17:3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33" w:author="Trevonte Wigfall" w:date="2021-12-27T17:37:00Z">
              <w:r w:rsidR="00C0576A" w:rsidRPr="0078065B">
                <w:rPr>
                  <w:rFonts w:asciiTheme="minorHAnsi" w:hAnsiTheme="minorHAnsi"/>
                  <w:b/>
                  <w:sz w:val="22"/>
                  <w:szCs w:val="22"/>
                  <w:rPrChange w:id="334" w:author="Trevonte Wigfall" w:date="2021-12-27T17:3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35" w:author="Wigfall, Trevonte" w:date="2021-07-12T15:57:00Z">
              <w:r w:rsidRPr="0078065B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14E7CE21" w14:textId="4F016647" w:rsidR="005530BF" w:rsidRPr="0078065B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36" w:author="Wigfall, Trevonte" w:date="2021-07-12T15:57:00Z">
              <w:r w:rsidRPr="0078065B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20:55</w:delText>
              </w:r>
            </w:del>
          </w:p>
        </w:tc>
      </w:tr>
      <w:tr w:rsidR="005530BF" w:rsidRPr="00597B9C" w14:paraId="19F248AB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1F6498B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707038CD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C40127A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118B7D" w14:textId="77777777" w:rsidR="005530BF" w:rsidRPr="00597B9C" w:rsidRDefault="005530BF" w:rsidP="005530BF">
            <w:pPr>
              <w:rPr>
                <w:b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212AF3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879A5BD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DD80812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3BA6E29" w14:textId="77777777" w:rsidR="005530BF" w:rsidRPr="00597B9C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220E9A5" w14:textId="12E0276C" w:rsidR="005530BF" w:rsidRPr="0078065B" w:rsidDel="00A55B75" w:rsidRDefault="005530BF" w:rsidP="005530BF">
            <w:pPr>
              <w:rPr>
                <w:del w:id="337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338" w:author="Wigfall, Trevonte" w:date="2021-07-12T15:57:00Z">
              <w:del w:id="339" w:author="Trevonte Wigfall" w:date="2021-12-27T17:37:00Z">
                <w:r w:rsidRPr="0078065B" w:rsidDel="00C0576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40" w:author="Wigfall, Trevonte" w:date="2021-07-15T15:36:00Z">
              <w:del w:id="341" w:author="Trevonte Wigfall" w:date="2021-12-27T17:37:00Z">
                <w:r w:rsidR="00281F73" w:rsidRPr="0078065B" w:rsidDel="00C0576A">
                  <w:rPr>
                    <w:rFonts w:asciiTheme="minorHAnsi" w:hAnsiTheme="minorHAnsi"/>
                    <w:b/>
                    <w:sz w:val="22"/>
                    <w:szCs w:val="22"/>
                    <w:rPrChange w:id="342" w:author="Trevonte Wigfall" w:date="2021-12-27T17:3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43" w:author="Trevonte Wigfall" w:date="2021-12-27T17:37:00Z">
              <w:r w:rsidR="00C0576A" w:rsidRPr="0078065B">
                <w:rPr>
                  <w:rFonts w:asciiTheme="minorHAnsi" w:hAnsiTheme="minorHAnsi"/>
                  <w:b/>
                  <w:sz w:val="22"/>
                  <w:szCs w:val="22"/>
                  <w:rPrChange w:id="344" w:author="Trevonte Wigfall" w:date="2021-12-27T17:3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45" w:author="Wigfall, Trevonte" w:date="2021-07-12T15:57:00Z">
              <w:r w:rsidRPr="0078065B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03B0351D" w14:textId="11D03E91" w:rsidR="005530BF" w:rsidRPr="0078065B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46" w:author="Wigfall, Trevonte" w:date="2021-07-12T15:57:00Z">
              <w:r w:rsidRPr="0078065B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>21:00</w:delText>
              </w:r>
            </w:del>
          </w:p>
        </w:tc>
      </w:tr>
      <w:tr w:rsidR="005530BF" w:rsidRPr="00597B9C" w14:paraId="3BEA0AD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A8542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73D93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1E8FA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3779E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0B619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6DBCA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A8DDA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95E7B">
              <w:rPr>
                <w:rFonts w:asciiTheme="minorHAnsi" w:hAnsiTheme="minorHAnsi"/>
                <w:b/>
                <w:sz w:val="22"/>
                <w:szCs w:val="22"/>
              </w:rPr>
              <w:t>Send Broadcast when work is complete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CA3F" w14:textId="77777777" w:rsidR="005530BF" w:rsidRPr="00597B9C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broadcast sent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BBBDD" w14:textId="180F0283" w:rsidR="005530BF" w:rsidRPr="0078065B" w:rsidDel="00A55B75" w:rsidRDefault="005530BF" w:rsidP="005530BF">
            <w:pPr>
              <w:rPr>
                <w:del w:id="347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348" w:author="Wigfall, Trevonte" w:date="2021-07-12T15:57:00Z">
              <w:del w:id="349" w:author="Trevonte Wigfall" w:date="2021-12-27T17:37:00Z">
                <w:r w:rsidRPr="0078065B" w:rsidDel="00C0576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50" w:author="Wigfall, Trevonte" w:date="2021-07-15T15:36:00Z">
              <w:del w:id="351" w:author="Trevonte Wigfall" w:date="2021-12-27T17:37:00Z">
                <w:r w:rsidR="00281F73" w:rsidRPr="0078065B" w:rsidDel="00C0576A">
                  <w:rPr>
                    <w:rFonts w:asciiTheme="minorHAnsi" w:hAnsiTheme="minorHAnsi"/>
                    <w:b/>
                    <w:sz w:val="22"/>
                    <w:szCs w:val="22"/>
                    <w:rPrChange w:id="352" w:author="Trevonte Wigfall" w:date="2021-12-27T17:3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53" w:author="Trevonte Wigfall" w:date="2021-12-27T17:37:00Z">
              <w:r w:rsidR="00C0576A" w:rsidRPr="0078065B">
                <w:rPr>
                  <w:rFonts w:asciiTheme="minorHAnsi" w:hAnsiTheme="minorHAnsi"/>
                  <w:b/>
                  <w:sz w:val="22"/>
                  <w:szCs w:val="22"/>
                  <w:rPrChange w:id="354" w:author="Trevonte Wigfall" w:date="2021-12-27T17:3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55" w:author="Wigfall, Trevonte" w:date="2021-07-12T15:57:00Z">
              <w:r w:rsidRPr="0078065B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3E82D31E" w14:textId="32BE668D" w:rsidR="005530BF" w:rsidRPr="0078065B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56" w:author="Wigfall, Trevonte" w:date="2021-07-12T15:57:00Z">
              <w:r w:rsidRPr="0078065B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>23:00</w:delText>
              </w:r>
            </w:del>
          </w:p>
        </w:tc>
      </w:tr>
      <w:tr w:rsidR="005530BF" w:rsidRPr="00597B9C" w14:paraId="39435BD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3432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1916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404D" w14:textId="77777777" w:rsidR="005530BF" w:rsidRDefault="005530BF" w:rsidP="005530BF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FA59D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13121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6A890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7388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95E7B">
              <w:rPr>
                <w:rFonts w:asciiTheme="minorHAnsi" w:hAnsiTheme="minorHAnsi"/>
                <w:b/>
                <w:sz w:val="22"/>
                <w:szCs w:val="22"/>
              </w:rPr>
              <w:t>Inform Claims Team that they can release CLMU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5EC5D" w14:textId="77777777" w:rsidR="005530BF" w:rsidRPr="00FB0176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smallCaps/>
                <w:sz w:val="22"/>
                <w:szCs w:val="22"/>
              </w:rPr>
              <w:t>phonecall made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9A252" w14:textId="4C91FFCC" w:rsidR="005530BF" w:rsidRPr="0078065B" w:rsidDel="00A55B75" w:rsidRDefault="005530BF" w:rsidP="005530BF">
            <w:pPr>
              <w:rPr>
                <w:del w:id="357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358" w:author="Wigfall, Trevonte" w:date="2021-07-12T15:57:00Z">
              <w:del w:id="359" w:author="Trevonte Wigfall" w:date="2021-12-27T17:37:00Z">
                <w:r w:rsidRPr="0078065B" w:rsidDel="00C0576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60" w:author="Wigfall, Trevonte" w:date="2021-07-15T15:36:00Z">
              <w:del w:id="361" w:author="Trevonte Wigfall" w:date="2021-12-27T17:37:00Z">
                <w:r w:rsidR="00281F73" w:rsidRPr="0078065B" w:rsidDel="00C0576A">
                  <w:rPr>
                    <w:rFonts w:asciiTheme="minorHAnsi" w:hAnsiTheme="minorHAnsi"/>
                    <w:b/>
                    <w:sz w:val="22"/>
                    <w:szCs w:val="22"/>
                    <w:rPrChange w:id="362" w:author="Trevonte Wigfall" w:date="2021-12-27T17:3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63" w:author="Trevonte Wigfall" w:date="2021-12-27T17:37:00Z">
              <w:r w:rsidR="00C0576A" w:rsidRPr="0078065B">
                <w:rPr>
                  <w:rFonts w:asciiTheme="minorHAnsi" w:hAnsiTheme="minorHAnsi"/>
                  <w:b/>
                  <w:sz w:val="22"/>
                  <w:szCs w:val="22"/>
                  <w:rPrChange w:id="364" w:author="Trevonte Wigfall" w:date="2021-12-27T17:3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65" w:author="Wigfall, Trevonte" w:date="2021-07-12T15:57:00Z">
              <w:r w:rsidRPr="0078065B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2A452258" w14:textId="083D5231" w:rsidR="005530BF" w:rsidRPr="0078065B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66" w:author="Wigfall, Trevonte" w:date="2021-07-12T15:57:00Z">
              <w:r w:rsidRPr="0078065B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>23:00</w:delText>
              </w:r>
            </w:del>
          </w:p>
        </w:tc>
      </w:tr>
      <w:tr w:rsidR="005530BF" w:rsidRPr="00597B9C" w14:paraId="7C9381A3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1B94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E4FD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B127" w14:textId="77777777" w:rsidR="005530BF" w:rsidRDefault="005530BF" w:rsidP="005530BF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7E696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5AB8F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36716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A489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95E7B">
              <w:rPr>
                <w:rFonts w:asciiTheme="minorHAnsi" w:hAnsiTheme="minorHAnsi"/>
                <w:b/>
                <w:sz w:val="22"/>
                <w:szCs w:val="22"/>
              </w:rPr>
              <w:t>Close deployment and validation tasks in SNOW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30B09" w14:textId="77777777" w:rsidR="005530BF" w:rsidRPr="00FB0176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smallCaps/>
                <w:sz w:val="22"/>
                <w:szCs w:val="22"/>
              </w:rPr>
              <w:t>tasks closed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B4E5C" w14:textId="4D302F43" w:rsidR="005530BF" w:rsidRPr="0078065B" w:rsidDel="00A55B75" w:rsidRDefault="005530BF" w:rsidP="005530BF">
            <w:pPr>
              <w:rPr>
                <w:del w:id="367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368" w:author="Wigfall, Trevonte" w:date="2021-07-12T15:57:00Z">
              <w:del w:id="369" w:author="Trevonte Wigfall" w:date="2021-12-27T17:37:00Z">
                <w:r w:rsidRPr="0078065B" w:rsidDel="00C0576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70" w:author="Wigfall, Trevonte" w:date="2021-07-15T15:36:00Z">
              <w:del w:id="371" w:author="Trevonte Wigfall" w:date="2021-12-27T17:37:00Z">
                <w:r w:rsidR="00281F73" w:rsidRPr="0078065B" w:rsidDel="00C0576A">
                  <w:rPr>
                    <w:rFonts w:asciiTheme="minorHAnsi" w:hAnsiTheme="minorHAnsi"/>
                    <w:b/>
                    <w:sz w:val="22"/>
                    <w:szCs w:val="22"/>
                    <w:rPrChange w:id="372" w:author="Trevonte Wigfall" w:date="2021-12-27T17:3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73" w:author="Trevonte Wigfall" w:date="2021-12-27T17:37:00Z">
              <w:r w:rsidR="00C0576A" w:rsidRPr="0078065B">
                <w:rPr>
                  <w:rFonts w:asciiTheme="minorHAnsi" w:hAnsiTheme="minorHAnsi"/>
                  <w:b/>
                  <w:sz w:val="22"/>
                  <w:szCs w:val="22"/>
                  <w:rPrChange w:id="374" w:author="Trevonte Wigfall" w:date="2021-12-27T17:3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75" w:author="Wigfall, Trevonte" w:date="2021-07-12T15:57:00Z">
              <w:r w:rsidRPr="0078065B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51A9DD16" w14:textId="408AB3D8" w:rsidR="005530BF" w:rsidRPr="0078065B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76" w:author="Wigfall, Trevonte" w:date="2021-07-12T15:57:00Z">
              <w:r w:rsidRPr="0078065B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>23:10</w:delText>
              </w:r>
            </w:del>
          </w:p>
        </w:tc>
      </w:tr>
      <w:tr w:rsidR="005530BF" w:rsidRPr="00597B9C" w14:paraId="48900823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3297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EA5BE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95087" w14:textId="77777777" w:rsidR="005530BF" w:rsidRDefault="005530BF" w:rsidP="005530BF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3111A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3E5EA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82930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CE7B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95E7B">
              <w:rPr>
                <w:rFonts w:asciiTheme="minorHAnsi" w:hAnsiTheme="minorHAnsi"/>
                <w:b/>
                <w:sz w:val="22"/>
                <w:szCs w:val="22"/>
              </w:rPr>
              <w:t>Close SNOW CHG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E3FCA" w14:textId="77777777" w:rsidR="005530BF" w:rsidRPr="00FB0176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smallCaps/>
                <w:sz w:val="22"/>
                <w:szCs w:val="22"/>
              </w:rPr>
              <w:t>CNR closed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21301" w14:textId="592DCD77" w:rsidR="005530BF" w:rsidRPr="0078065B" w:rsidDel="00A55B75" w:rsidRDefault="005530BF" w:rsidP="005530BF">
            <w:pPr>
              <w:rPr>
                <w:del w:id="377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378" w:author="Wigfall, Trevonte" w:date="2021-07-12T15:57:00Z">
              <w:del w:id="379" w:author="Trevonte Wigfall" w:date="2021-12-27T17:37:00Z">
                <w:r w:rsidRPr="0078065B" w:rsidDel="00C0576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80" w:author="Wigfall, Trevonte" w:date="2021-07-15T15:36:00Z">
              <w:del w:id="381" w:author="Trevonte Wigfall" w:date="2021-12-27T17:37:00Z">
                <w:r w:rsidR="00281F73" w:rsidRPr="0078065B" w:rsidDel="00C0576A">
                  <w:rPr>
                    <w:rFonts w:asciiTheme="minorHAnsi" w:hAnsiTheme="minorHAnsi"/>
                    <w:b/>
                    <w:sz w:val="22"/>
                    <w:szCs w:val="22"/>
                    <w:rPrChange w:id="382" w:author="Trevonte Wigfall" w:date="2021-12-27T17:3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83" w:author="Trevonte Wigfall" w:date="2021-12-27T17:37:00Z">
              <w:r w:rsidR="00C0576A" w:rsidRPr="0078065B">
                <w:rPr>
                  <w:rFonts w:asciiTheme="minorHAnsi" w:hAnsiTheme="minorHAnsi"/>
                  <w:b/>
                  <w:sz w:val="22"/>
                  <w:szCs w:val="22"/>
                  <w:rPrChange w:id="384" w:author="Trevonte Wigfall" w:date="2021-12-27T17:3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85" w:author="Wigfall, Trevonte" w:date="2021-07-12T15:57:00Z">
              <w:r w:rsidRPr="0078065B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007FF96A" w14:textId="7E5C4FDA" w:rsidR="005530BF" w:rsidRPr="0078065B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86" w:author="Wigfall, Trevonte" w:date="2021-07-12T15:57:00Z">
              <w:r w:rsidRPr="0078065B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>23:15</w:delText>
              </w:r>
            </w:del>
          </w:p>
        </w:tc>
      </w:tr>
      <w:tr w:rsidR="005530BF" w:rsidRPr="00597B9C" w14:paraId="453449C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4FC22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98C5A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A3708" w14:textId="77777777" w:rsidR="005530BF" w:rsidRDefault="005530BF" w:rsidP="005530BF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DFBAF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D30E0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0C72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EF29B0" w14:textId="77777777" w:rsidR="005530BF" w:rsidRPr="00055E1E" w:rsidRDefault="005530BF" w:rsidP="005530BF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055E1E">
              <w:rPr>
                <w:rFonts w:ascii="Calibri" w:hAnsi="Calibri"/>
                <w:b/>
                <w:color w:val="000000"/>
                <w:sz w:val="22"/>
                <w:szCs w:val="22"/>
              </w:rPr>
              <w:t>Email APM, asking them to resume monitoring CXT* alerts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1F0839" w14:textId="77777777" w:rsidR="005530BF" w:rsidRPr="00055E1E" w:rsidRDefault="005530BF" w:rsidP="005530BF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055E1E">
              <w:rPr>
                <w:rFonts w:ascii="Calibri" w:hAnsi="Calibri"/>
                <w:bCs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B5C5A" w14:textId="6CE6468F" w:rsidR="005530BF" w:rsidRPr="0078065B" w:rsidDel="00A55B75" w:rsidRDefault="005530BF" w:rsidP="005530BF">
            <w:pPr>
              <w:rPr>
                <w:del w:id="387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388" w:author="Wigfall, Trevonte" w:date="2021-07-12T15:57:00Z">
              <w:del w:id="389" w:author="Trevonte Wigfall" w:date="2021-12-27T17:37:00Z">
                <w:r w:rsidRPr="0078065B" w:rsidDel="00C0576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90" w:author="Wigfall, Trevonte" w:date="2021-07-15T15:36:00Z">
              <w:del w:id="391" w:author="Trevonte Wigfall" w:date="2021-12-27T17:37:00Z">
                <w:r w:rsidR="00281F73" w:rsidRPr="0078065B" w:rsidDel="00C0576A">
                  <w:rPr>
                    <w:rFonts w:asciiTheme="minorHAnsi" w:hAnsiTheme="minorHAnsi"/>
                    <w:b/>
                    <w:sz w:val="22"/>
                    <w:szCs w:val="22"/>
                    <w:rPrChange w:id="392" w:author="Trevonte Wigfall" w:date="2021-12-27T17:3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93" w:author="Trevonte Wigfall" w:date="2021-12-27T17:37:00Z">
              <w:r w:rsidR="00C0576A" w:rsidRPr="0078065B">
                <w:rPr>
                  <w:rFonts w:asciiTheme="minorHAnsi" w:hAnsiTheme="minorHAnsi"/>
                  <w:b/>
                  <w:sz w:val="22"/>
                  <w:szCs w:val="22"/>
                  <w:rPrChange w:id="394" w:author="Trevonte Wigfall" w:date="2021-12-27T17:3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95" w:author="Wigfall, Trevonte" w:date="2021-07-12T15:57:00Z">
              <w:r w:rsidRPr="0078065B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4362ED3E" w14:textId="17A136B0" w:rsidR="005530BF" w:rsidRPr="0078065B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96" w:author="Wigfall, Trevonte" w:date="2021-07-12T15:57:00Z">
              <w:r w:rsidRPr="0078065B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>23:20</w:delText>
              </w:r>
            </w:del>
          </w:p>
        </w:tc>
      </w:tr>
      <w:tr w:rsidR="005530BF" w:rsidRPr="00597B9C" w14:paraId="2A99594A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014FE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20DBE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1815" w14:textId="77777777" w:rsidR="005530BF" w:rsidRDefault="005530BF" w:rsidP="005530BF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690E2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0EADF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F2C67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4F85" w14:textId="77777777" w:rsidR="005530BF" w:rsidRPr="00F01A88" w:rsidRDefault="005530BF" w:rsidP="005530BF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U</w:t>
            </w:r>
            <w:r w:rsidRPr="00F01A88">
              <w:rPr>
                <w:rFonts w:ascii="Calibri" w:hAnsi="Calibri"/>
                <w:b/>
                <w:color w:val="000000"/>
                <w:sz w:val="22"/>
                <w:szCs w:val="22"/>
              </w:rPr>
              <w:t>pdate RM spreadsheet that change is complete</w:t>
            </w:r>
          </w:p>
          <w:p w14:paraId="629294EE" w14:textId="77777777" w:rsidR="005530BF" w:rsidRPr="00055E1E" w:rsidRDefault="005530BF" w:rsidP="005530BF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52B7" w14:textId="77777777" w:rsidR="005530BF" w:rsidRDefault="005530BF" w:rsidP="00553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Spreadsheet updated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11AB" w14:textId="7B1EEFE6" w:rsidR="005530BF" w:rsidRPr="0078065B" w:rsidDel="00A55B75" w:rsidRDefault="005530BF" w:rsidP="005530BF">
            <w:pPr>
              <w:rPr>
                <w:del w:id="397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398" w:author="Wigfall, Trevonte" w:date="2021-07-12T15:57:00Z">
              <w:del w:id="399" w:author="Trevonte Wigfall" w:date="2021-12-27T17:37:00Z">
                <w:r w:rsidRPr="0078065B" w:rsidDel="00C0576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400" w:author="Wigfall, Trevonte" w:date="2021-07-15T15:36:00Z">
              <w:del w:id="401" w:author="Trevonte Wigfall" w:date="2021-12-27T17:37:00Z">
                <w:r w:rsidR="00281F73" w:rsidRPr="0078065B" w:rsidDel="00C0576A">
                  <w:rPr>
                    <w:rFonts w:asciiTheme="minorHAnsi" w:hAnsiTheme="minorHAnsi"/>
                    <w:b/>
                    <w:sz w:val="22"/>
                    <w:szCs w:val="22"/>
                    <w:rPrChange w:id="402" w:author="Trevonte Wigfall" w:date="2021-12-27T17:3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403" w:author="Trevonte Wigfall" w:date="2021-12-27T17:37:00Z">
              <w:r w:rsidR="00C0576A" w:rsidRPr="0078065B">
                <w:rPr>
                  <w:rFonts w:asciiTheme="minorHAnsi" w:hAnsiTheme="minorHAnsi"/>
                  <w:b/>
                  <w:sz w:val="22"/>
                  <w:szCs w:val="22"/>
                  <w:rPrChange w:id="404" w:author="Trevonte Wigfall" w:date="2021-12-27T17:3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405" w:author="Wigfall, Trevonte" w:date="2021-07-12T15:57:00Z">
              <w:r w:rsidRPr="0078065B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03C4A923" w14:textId="0307DA8F" w:rsidR="005530BF" w:rsidRPr="0078065B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406" w:author="Wigfall, Trevonte" w:date="2021-07-12T15:57:00Z">
              <w:r w:rsidRPr="0078065B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>23:25</w:delText>
              </w:r>
            </w:del>
          </w:p>
        </w:tc>
      </w:tr>
      <w:tr w:rsidR="005530BF" w:rsidRPr="00597B9C" w14:paraId="3D0CA579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340DA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C44A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5FD3B" w14:textId="77777777" w:rsidR="005530BF" w:rsidRDefault="005530BF" w:rsidP="005530BF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0C308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6FAD4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1403A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C72A" w14:textId="77777777" w:rsidR="005530BF" w:rsidRPr="00055E1E" w:rsidRDefault="005530BF" w:rsidP="005530BF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055E1E">
              <w:rPr>
                <w:rFonts w:ascii="Arial" w:hAnsi="Arial" w:cs="Arial"/>
                <w:b/>
                <w:color w:val="000000"/>
                <w:sz w:val="22"/>
                <w:szCs w:val="22"/>
              </w:rPr>
              <w:t>Perform the Ready-For-Business email the day after implementation to PROD:  https://share.wellpoint.com/teams/ITEnvironmentMgmt/Facets/Shared%20Documents/How-To%20Documents/McKesson/How_To_Send_Ready_For_Business_Validation_After_McKesson_Outage.docx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A64C9" w14:textId="77777777" w:rsidR="005530BF" w:rsidRDefault="005530BF" w:rsidP="00553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Email sent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93449" w14:textId="6A19CEC9" w:rsidR="005530BF" w:rsidRPr="0078065B" w:rsidDel="00A55B75" w:rsidRDefault="005530BF" w:rsidP="005530BF">
            <w:pPr>
              <w:rPr>
                <w:del w:id="407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408" w:author="Wigfall, Trevonte" w:date="2021-07-12T15:57:00Z">
              <w:del w:id="409" w:author="Trevonte Wigfall" w:date="2021-12-27T17:37:00Z">
                <w:r w:rsidRPr="0078065B" w:rsidDel="00C0576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410" w:author="Wigfall, Trevonte" w:date="2021-07-15T15:36:00Z">
              <w:del w:id="411" w:author="Trevonte Wigfall" w:date="2021-12-27T17:37:00Z">
                <w:r w:rsidR="00281F73" w:rsidRPr="0078065B" w:rsidDel="00C0576A">
                  <w:rPr>
                    <w:rFonts w:asciiTheme="minorHAnsi" w:hAnsiTheme="minorHAnsi"/>
                    <w:b/>
                    <w:sz w:val="22"/>
                    <w:szCs w:val="22"/>
                    <w:rPrChange w:id="412" w:author="Trevonte Wigfall" w:date="2021-12-27T17:3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413" w:author="Trevonte Wigfall" w:date="2021-12-27T17:37:00Z">
              <w:r w:rsidR="00C0576A" w:rsidRPr="0078065B">
                <w:rPr>
                  <w:rFonts w:asciiTheme="minorHAnsi" w:hAnsiTheme="minorHAnsi"/>
                  <w:b/>
                  <w:sz w:val="22"/>
                  <w:szCs w:val="22"/>
                  <w:rPrChange w:id="414" w:author="Trevonte Wigfall" w:date="2021-12-27T17:3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415" w:author="Wigfall, Trevonte" w:date="2021-07-12T15:57:00Z">
              <w:r w:rsidRPr="0078065B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SAT 2/9/19 </w:delText>
              </w:r>
            </w:del>
          </w:p>
          <w:p w14:paraId="41679003" w14:textId="7650B477" w:rsidR="005530BF" w:rsidRPr="0078065B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416" w:author="Wigfall, Trevonte" w:date="2021-07-12T15:57:00Z">
              <w:r w:rsidRPr="0078065B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>11:00</w:delText>
              </w:r>
            </w:del>
          </w:p>
        </w:tc>
      </w:tr>
    </w:tbl>
    <w:p w14:paraId="2934D964" w14:textId="77777777" w:rsidR="0057614C" w:rsidRPr="00597B9C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C70289" w14:paraId="63241737" w14:textId="77777777" w:rsidTr="00C70289">
        <w:trPr>
          <w:trHeight w:val="2479"/>
        </w:trPr>
        <w:tc>
          <w:tcPr>
            <w:tcW w:w="13062" w:type="dxa"/>
          </w:tcPr>
          <w:p w14:paraId="6B84A146" w14:textId="77777777" w:rsidR="008E63C2" w:rsidRPr="00C70289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mallCaps/>
                <w:sz w:val="24"/>
                <w:szCs w:val="24"/>
              </w:rPr>
              <w:t>Comments:</w:t>
            </w:r>
          </w:p>
          <w:p w14:paraId="5A2BF35D" w14:textId="77777777" w:rsidR="008E63C2" w:rsidRPr="00AB4FAD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7A9B906A" w14:textId="77777777" w:rsidR="0057614C" w:rsidRPr="0067200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3D0020E1" w14:textId="77777777" w:rsidR="0057614C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>
      <w:headerReference w:type="default" r:id="rId41"/>
      <w:footerReference w:type="default" r:id="rId42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5B63E" w14:textId="77777777" w:rsidR="000B619A" w:rsidRDefault="000B619A">
      <w:r>
        <w:separator/>
      </w:r>
    </w:p>
  </w:endnote>
  <w:endnote w:type="continuationSeparator" w:id="0">
    <w:p w14:paraId="15E1FBB8" w14:textId="77777777" w:rsidR="000B619A" w:rsidRDefault="000B6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E3797" w14:textId="77777777" w:rsidR="0061153C" w:rsidRDefault="0061153C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50710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50710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7D277EC2" w14:textId="77777777" w:rsidR="0061153C" w:rsidRDefault="0061153C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57C21" w14:textId="77777777" w:rsidR="000B619A" w:rsidRDefault="000B619A">
      <w:r>
        <w:separator/>
      </w:r>
    </w:p>
  </w:footnote>
  <w:footnote w:type="continuationSeparator" w:id="0">
    <w:p w14:paraId="5BFAC118" w14:textId="77777777" w:rsidR="000B619A" w:rsidRDefault="000B61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60BBB" w14:textId="77777777" w:rsidR="0061153C" w:rsidRDefault="0078065B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04B060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702131871" r:id="rId2"/>
      </w:object>
    </w:r>
  </w:p>
  <w:p w14:paraId="52FCB32A" w14:textId="77777777" w:rsidR="0061153C" w:rsidRDefault="0061153C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43722EDF" w14:textId="77777777" w:rsidR="0061153C" w:rsidRDefault="0061153C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0E7CE7F9" w14:textId="77777777" w:rsidR="0061153C" w:rsidRDefault="006115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0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6"/>
  </w:num>
  <w:num w:numId="4">
    <w:abstractNumId w:val="1"/>
  </w:num>
  <w:num w:numId="5">
    <w:abstractNumId w:val="22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9"/>
  </w:num>
  <w:num w:numId="8">
    <w:abstractNumId w:val="8"/>
  </w:num>
  <w:num w:numId="9">
    <w:abstractNumId w:val="20"/>
  </w:num>
  <w:num w:numId="10">
    <w:abstractNumId w:val="23"/>
  </w:num>
  <w:num w:numId="11">
    <w:abstractNumId w:val="25"/>
  </w:num>
  <w:num w:numId="12">
    <w:abstractNumId w:val="35"/>
  </w:num>
  <w:num w:numId="13">
    <w:abstractNumId w:val="5"/>
  </w:num>
  <w:num w:numId="14">
    <w:abstractNumId w:val="30"/>
  </w:num>
  <w:num w:numId="15">
    <w:abstractNumId w:val="3"/>
  </w:num>
  <w:num w:numId="16">
    <w:abstractNumId w:val="31"/>
  </w:num>
  <w:num w:numId="17">
    <w:abstractNumId w:val="16"/>
  </w:num>
  <w:num w:numId="18">
    <w:abstractNumId w:val="29"/>
  </w:num>
  <w:num w:numId="19">
    <w:abstractNumId w:val="32"/>
  </w:num>
  <w:num w:numId="20">
    <w:abstractNumId w:val="2"/>
  </w:num>
  <w:num w:numId="21">
    <w:abstractNumId w:val="15"/>
  </w:num>
  <w:num w:numId="22">
    <w:abstractNumId w:val="40"/>
  </w:num>
  <w:num w:numId="23">
    <w:abstractNumId w:val="27"/>
  </w:num>
  <w:num w:numId="24">
    <w:abstractNumId w:val="28"/>
  </w:num>
  <w:num w:numId="25">
    <w:abstractNumId w:val="19"/>
  </w:num>
  <w:num w:numId="26">
    <w:abstractNumId w:val="38"/>
  </w:num>
  <w:num w:numId="27">
    <w:abstractNumId w:val="13"/>
  </w:num>
  <w:num w:numId="28">
    <w:abstractNumId w:val="41"/>
  </w:num>
  <w:num w:numId="29">
    <w:abstractNumId w:val="24"/>
  </w:num>
  <w:num w:numId="30">
    <w:abstractNumId w:val="13"/>
  </w:num>
  <w:num w:numId="31">
    <w:abstractNumId w:val="36"/>
  </w:num>
  <w:num w:numId="32">
    <w:abstractNumId w:val="37"/>
  </w:num>
  <w:num w:numId="33">
    <w:abstractNumId w:val="17"/>
  </w:num>
  <w:num w:numId="34">
    <w:abstractNumId w:val="34"/>
  </w:num>
  <w:num w:numId="35">
    <w:abstractNumId w:val="14"/>
  </w:num>
  <w:num w:numId="36">
    <w:abstractNumId w:val="33"/>
  </w:num>
  <w:num w:numId="37">
    <w:abstractNumId w:val="12"/>
  </w:num>
  <w:num w:numId="38">
    <w:abstractNumId w:val="4"/>
  </w:num>
  <w:num w:numId="39">
    <w:abstractNumId w:val="18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6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fall, Trevonte">
    <w15:presenceInfo w15:providerId="AD" w15:userId="S::AF47837@ad.wellpoint.com::9c24ad19-33db-463f-b9c4-0fd7a1986d3d"/>
  </w15:person>
  <w15:person w15:author="Trevonte Wigfall">
    <w15:presenceInfo w15:providerId="Windows Live" w15:userId="34d0e99d00307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BC4"/>
    <w:rsid w:val="00022F54"/>
    <w:rsid w:val="0002394B"/>
    <w:rsid w:val="0002426F"/>
    <w:rsid w:val="00025255"/>
    <w:rsid w:val="000336DE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AB5"/>
    <w:rsid w:val="00073C61"/>
    <w:rsid w:val="00073F86"/>
    <w:rsid w:val="000751DC"/>
    <w:rsid w:val="00076194"/>
    <w:rsid w:val="0007657B"/>
    <w:rsid w:val="00077482"/>
    <w:rsid w:val="000801CD"/>
    <w:rsid w:val="00082F38"/>
    <w:rsid w:val="000847EF"/>
    <w:rsid w:val="00084AE2"/>
    <w:rsid w:val="00084C1E"/>
    <w:rsid w:val="000857A2"/>
    <w:rsid w:val="000872C1"/>
    <w:rsid w:val="00087A66"/>
    <w:rsid w:val="00087F1D"/>
    <w:rsid w:val="000906EB"/>
    <w:rsid w:val="000936CE"/>
    <w:rsid w:val="00097773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3496"/>
    <w:rsid w:val="000B37BC"/>
    <w:rsid w:val="000B3CE3"/>
    <w:rsid w:val="000B619A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3E00"/>
    <w:rsid w:val="00105D23"/>
    <w:rsid w:val="00111C1A"/>
    <w:rsid w:val="001146AA"/>
    <w:rsid w:val="001168F0"/>
    <w:rsid w:val="0011759E"/>
    <w:rsid w:val="00121E47"/>
    <w:rsid w:val="00123DC2"/>
    <w:rsid w:val="0012634F"/>
    <w:rsid w:val="001275E8"/>
    <w:rsid w:val="001316CF"/>
    <w:rsid w:val="0013288B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5FB7"/>
    <w:rsid w:val="00160FA4"/>
    <w:rsid w:val="00163D5A"/>
    <w:rsid w:val="00165703"/>
    <w:rsid w:val="00166CD7"/>
    <w:rsid w:val="00167E86"/>
    <w:rsid w:val="001734E7"/>
    <w:rsid w:val="00174021"/>
    <w:rsid w:val="00175E82"/>
    <w:rsid w:val="0017681D"/>
    <w:rsid w:val="00180409"/>
    <w:rsid w:val="001816B3"/>
    <w:rsid w:val="001820D3"/>
    <w:rsid w:val="00182203"/>
    <w:rsid w:val="0018315A"/>
    <w:rsid w:val="00184DAD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B0457"/>
    <w:rsid w:val="001B77F5"/>
    <w:rsid w:val="001C097C"/>
    <w:rsid w:val="001C1219"/>
    <w:rsid w:val="001C2CD0"/>
    <w:rsid w:val="001C43F0"/>
    <w:rsid w:val="001C5E8C"/>
    <w:rsid w:val="001C6232"/>
    <w:rsid w:val="001C693F"/>
    <w:rsid w:val="001C721A"/>
    <w:rsid w:val="001C73CD"/>
    <w:rsid w:val="001D07EF"/>
    <w:rsid w:val="001D08AB"/>
    <w:rsid w:val="001D4467"/>
    <w:rsid w:val="001D452B"/>
    <w:rsid w:val="001D7447"/>
    <w:rsid w:val="001D7DCF"/>
    <w:rsid w:val="001E0B42"/>
    <w:rsid w:val="001E1054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3ACC"/>
    <w:rsid w:val="00204029"/>
    <w:rsid w:val="00204E7C"/>
    <w:rsid w:val="00205B54"/>
    <w:rsid w:val="00210200"/>
    <w:rsid w:val="00211584"/>
    <w:rsid w:val="00211B34"/>
    <w:rsid w:val="00213B58"/>
    <w:rsid w:val="00221F13"/>
    <w:rsid w:val="00226EAE"/>
    <w:rsid w:val="002300F2"/>
    <w:rsid w:val="002319A8"/>
    <w:rsid w:val="00232503"/>
    <w:rsid w:val="002326FC"/>
    <w:rsid w:val="00232F87"/>
    <w:rsid w:val="00236022"/>
    <w:rsid w:val="00237142"/>
    <w:rsid w:val="00237418"/>
    <w:rsid w:val="00237786"/>
    <w:rsid w:val="00237C22"/>
    <w:rsid w:val="00237DE5"/>
    <w:rsid w:val="00240F73"/>
    <w:rsid w:val="00242B31"/>
    <w:rsid w:val="00245D3D"/>
    <w:rsid w:val="00251F9B"/>
    <w:rsid w:val="00252CC8"/>
    <w:rsid w:val="0025422A"/>
    <w:rsid w:val="00254317"/>
    <w:rsid w:val="00260761"/>
    <w:rsid w:val="002618F5"/>
    <w:rsid w:val="00262A70"/>
    <w:rsid w:val="0026596E"/>
    <w:rsid w:val="00266769"/>
    <w:rsid w:val="00266882"/>
    <w:rsid w:val="00266DFD"/>
    <w:rsid w:val="0027537D"/>
    <w:rsid w:val="0028037E"/>
    <w:rsid w:val="002816E3"/>
    <w:rsid w:val="00281B8F"/>
    <w:rsid w:val="00281F73"/>
    <w:rsid w:val="0028247E"/>
    <w:rsid w:val="0028271B"/>
    <w:rsid w:val="00284060"/>
    <w:rsid w:val="00285BB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6B37"/>
    <w:rsid w:val="002E7DE4"/>
    <w:rsid w:val="002F121F"/>
    <w:rsid w:val="002F1AE3"/>
    <w:rsid w:val="002F36E6"/>
    <w:rsid w:val="002F5EDE"/>
    <w:rsid w:val="002F7317"/>
    <w:rsid w:val="002F73FB"/>
    <w:rsid w:val="002F7C14"/>
    <w:rsid w:val="00302B9C"/>
    <w:rsid w:val="00303B32"/>
    <w:rsid w:val="00304153"/>
    <w:rsid w:val="00310B0E"/>
    <w:rsid w:val="003131C9"/>
    <w:rsid w:val="00314551"/>
    <w:rsid w:val="003148E0"/>
    <w:rsid w:val="00315400"/>
    <w:rsid w:val="00316138"/>
    <w:rsid w:val="00320ADD"/>
    <w:rsid w:val="0032172F"/>
    <w:rsid w:val="00321FA4"/>
    <w:rsid w:val="003257AB"/>
    <w:rsid w:val="00332235"/>
    <w:rsid w:val="003402C7"/>
    <w:rsid w:val="00342449"/>
    <w:rsid w:val="00346A83"/>
    <w:rsid w:val="00346E9B"/>
    <w:rsid w:val="00350510"/>
    <w:rsid w:val="00351219"/>
    <w:rsid w:val="00351ADA"/>
    <w:rsid w:val="00355224"/>
    <w:rsid w:val="00357A7D"/>
    <w:rsid w:val="0036046D"/>
    <w:rsid w:val="00360904"/>
    <w:rsid w:val="0036134E"/>
    <w:rsid w:val="00365FD0"/>
    <w:rsid w:val="00367764"/>
    <w:rsid w:val="00371869"/>
    <w:rsid w:val="00372B1F"/>
    <w:rsid w:val="00380302"/>
    <w:rsid w:val="003813A8"/>
    <w:rsid w:val="00381D8C"/>
    <w:rsid w:val="00384115"/>
    <w:rsid w:val="0038513B"/>
    <w:rsid w:val="00386BC3"/>
    <w:rsid w:val="00387FD6"/>
    <w:rsid w:val="00390D2B"/>
    <w:rsid w:val="00395A29"/>
    <w:rsid w:val="00396C35"/>
    <w:rsid w:val="00396EFB"/>
    <w:rsid w:val="003A03AD"/>
    <w:rsid w:val="003A0814"/>
    <w:rsid w:val="003A3040"/>
    <w:rsid w:val="003A4904"/>
    <w:rsid w:val="003A4EFB"/>
    <w:rsid w:val="003A582E"/>
    <w:rsid w:val="003B1789"/>
    <w:rsid w:val="003B1FC1"/>
    <w:rsid w:val="003B7476"/>
    <w:rsid w:val="003B76CA"/>
    <w:rsid w:val="003B7D77"/>
    <w:rsid w:val="003D04D7"/>
    <w:rsid w:val="003D285C"/>
    <w:rsid w:val="003D47BF"/>
    <w:rsid w:val="003D5472"/>
    <w:rsid w:val="003D60C7"/>
    <w:rsid w:val="003D7130"/>
    <w:rsid w:val="003D7C61"/>
    <w:rsid w:val="003E13D6"/>
    <w:rsid w:val="003F05F7"/>
    <w:rsid w:val="003F1866"/>
    <w:rsid w:val="003F1CE5"/>
    <w:rsid w:val="003F3436"/>
    <w:rsid w:val="003F4C8B"/>
    <w:rsid w:val="003F6FAC"/>
    <w:rsid w:val="003F7572"/>
    <w:rsid w:val="003F7589"/>
    <w:rsid w:val="00400D24"/>
    <w:rsid w:val="0040156D"/>
    <w:rsid w:val="00401CE1"/>
    <w:rsid w:val="00405873"/>
    <w:rsid w:val="00405B0C"/>
    <w:rsid w:val="00407D2F"/>
    <w:rsid w:val="00410E88"/>
    <w:rsid w:val="00412E00"/>
    <w:rsid w:val="00414084"/>
    <w:rsid w:val="00414AF7"/>
    <w:rsid w:val="00414BFE"/>
    <w:rsid w:val="0041735E"/>
    <w:rsid w:val="004203B5"/>
    <w:rsid w:val="004204E1"/>
    <w:rsid w:val="0042196E"/>
    <w:rsid w:val="00421D25"/>
    <w:rsid w:val="0042256C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73D0"/>
    <w:rsid w:val="00450710"/>
    <w:rsid w:val="00450DBA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E4D"/>
    <w:rsid w:val="00472FF6"/>
    <w:rsid w:val="004745EC"/>
    <w:rsid w:val="00475A22"/>
    <w:rsid w:val="00476032"/>
    <w:rsid w:val="0048073E"/>
    <w:rsid w:val="00482095"/>
    <w:rsid w:val="004857DB"/>
    <w:rsid w:val="004872AB"/>
    <w:rsid w:val="00487CA0"/>
    <w:rsid w:val="004922CC"/>
    <w:rsid w:val="00492663"/>
    <w:rsid w:val="00496780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7312"/>
    <w:rsid w:val="004B1AE1"/>
    <w:rsid w:val="004B3497"/>
    <w:rsid w:val="004B39F0"/>
    <w:rsid w:val="004B6C64"/>
    <w:rsid w:val="004B6F89"/>
    <w:rsid w:val="004B7657"/>
    <w:rsid w:val="004C19A4"/>
    <w:rsid w:val="004C2FF5"/>
    <w:rsid w:val="004C41DB"/>
    <w:rsid w:val="004C4F71"/>
    <w:rsid w:val="004C7D91"/>
    <w:rsid w:val="004D275E"/>
    <w:rsid w:val="004D5462"/>
    <w:rsid w:val="004D5B0F"/>
    <w:rsid w:val="004D5D76"/>
    <w:rsid w:val="004D7626"/>
    <w:rsid w:val="004E25E6"/>
    <w:rsid w:val="004E5308"/>
    <w:rsid w:val="004F10E8"/>
    <w:rsid w:val="004F311D"/>
    <w:rsid w:val="004F64D0"/>
    <w:rsid w:val="00500AD8"/>
    <w:rsid w:val="00500F34"/>
    <w:rsid w:val="00501171"/>
    <w:rsid w:val="00504A36"/>
    <w:rsid w:val="00504AE1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E48"/>
    <w:rsid w:val="00524190"/>
    <w:rsid w:val="0052464B"/>
    <w:rsid w:val="00526F43"/>
    <w:rsid w:val="00527593"/>
    <w:rsid w:val="00527925"/>
    <w:rsid w:val="005316A2"/>
    <w:rsid w:val="005317CA"/>
    <w:rsid w:val="00533B29"/>
    <w:rsid w:val="00534616"/>
    <w:rsid w:val="005429EE"/>
    <w:rsid w:val="00551630"/>
    <w:rsid w:val="005530BF"/>
    <w:rsid w:val="00553114"/>
    <w:rsid w:val="00553D9C"/>
    <w:rsid w:val="00555F54"/>
    <w:rsid w:val="00556432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2F32"/>
    <w:rsid w:val="00573CF0"/>
    <w:rsid w:val="0057502E"/>
    <w:rsid w:val="00575750"/>
    <w:rsid w:val="0057614C"/>
    <w:rsid w:val="005765D2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749C"/>
    <w:rsid w:val="005D1473"/>
    <w:rsid w:val="005D1BC2"/>
    <w:rsid w:val="005D32F8"/>
    <w:rsid w:val="005D7CB3"/>
    <w:rsid w:val="005E2821"/>
    <w:rsid w:val="005E3B50"/>
    <w:rsid w:val="005E3E4A"/>
    <w:rsid w:val="005E4842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6F8B"/>
    <w:rsid w:val="006070B2"/>
    <w:rsid w:val="00607C4A"/>
    <w:rsid w:val="00607C60"/>
    <w:rsid w:val="0061132C"/>
    <w:rsid w:val="0061153C"/>
    <w:rsid w:val="00611A0D"/>
    <w:rsid w:val="00616470"/>
    <w:rsid w:val="006203F2"/>
    <w:rsid w:val="00622160"/>
    <w:rsid w:val="00622FD9"/>
    <w:rsid w:val="006242A5"/>
    <w:rsid w:val="006266F4"/>
    <w:rsid w:val="0062685D"/>
    <w:rsid w:val="00631DF5"/>
    <w:rsid w:val="006327C9"/>
    <w:rsid w:val="00634AAA"/>
    <w:rsid w:val="00637C06"/>
    <w:rsid w:val="00642B26"/>
    <w:rsid w:val="006468E4"/>
    <w:rsid w:val="006501D3"/>
    <w:rsid w:val="0065258B"/>
    <w:rsid w:val="00654C13"/>
    <w:rsid w:val="00656D07"/>
    <w:rsid w:val="00656DC9"/>
    <w:rsid w:val="00661FF9"/>
    <w:rsid w:val="00662559"/>
    <w:rsid w:val="00663878"/>
    <w:rsid w:val="006640EA"/>
    <w:rsid w:val="006655B3"/>
    <w:rsid w:val="0066574A"/>
    <w:rsid w:val="00671977"/>
    <w:rsid w:val="00675BBA"/>
    <w:rsid w:val="00677624"/>
    <w:rsid w:val="00681D24"/>
    <w:rsid w:val="00682052"/>
    <w:rsid w:val="00683B7B"/>
    <w:rsid w:val="00683D57"/>
    <w:rsid w:val="00684924"/>
    <w:rsid w:val="00684E9B"/>
    <w:rsid w:val="00686674"/>
    <w:rsid w:val="0068670D"/>
    <w:rsid w:val="00687861"/>
    <w:rsid w:val="00693EF0"/>
    <w:rsid w:val="006945B4"/>
    <w:rsid w:val="006958E0"/>
    <w:rsid w:val="0069592B"/>
    <w:rsid w:val="00695A04"/>
    <w:rsid w:val="006973CD"/>
    <w:rsid w:val="006A0348"/>
    <w:rsid w:val="006A140B"/>
    <w:rsid w:val="006A2258"/>
    <w:rsid w:val="006A25FD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3BEC"/>
    <w:rsid w:val="006D3D54"/>
    <w:rsid w:val="006D49A4"/>
    <w:rsid w:val="006D5CF5"/>
    <w:rsid w:val="006D72FC"/>
    <w:rsid w:val="006E038C"/>
    <w:rsid w:val="006E1CDB"/>
    <w:rsid w:val="006E2215"/>
    <w:rsid w:val="006E24A0"/>
    <w:rsid w:val="006E4DFE"/>
    <w:rsid w:val="006E6CA8"/>
    <w:rsid w:val="006F0FF6"/>
    <w:rsid w:val="006F31E9"/>
    <w:rsid w:val="006F4910"/>
    <w:rsid w:val="006F6C83"/>
    <w:rsid w:val="006F7E3E"/>
    <w:rsid w:val="00702642"/>
    <w:rsid w:val="007030C3"/>
    <w:rsid w:val="00703C43"/>
    <w:rsid w:val="007041A2"/>
    <w:rsid w:val="00705987"/>
    <w:rsid w:val="00705D2B"/>
    <w:rsid w:val="00706FBD"/>
    <w:rsid w:val="007072F0"/>
    <w:rsid w:val="00707545"/>
    <w:rsid w:val="0071279D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9ED"/>
    <w:rsid w:val="00751E4D"/>
    <w:rsid w:val="00754224"/>
    <w:rsid w:val="00755E09"/>
    <w:rsid w:val="007621BD"/>
    <w:rsid w:val="00762C4D"/>
    <w:rsid w:val="007649F3"/>
    <w:rsid w:val="007654BA"/>
    <w:rsid w:val="0076591A"/>
    <w:rsid w:val="007662D7"/>
    <w:rsid w:val="00771CF6"/>
    <w:rsid w:val="00773BB5"/>
    <w:rsid w:val="00773E26"/>
    <w:rsid w:val="0077428D"/>
    <w:rsid w:val="007744A3"/>
    <w:rsid w:val="0078065B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A09C4"/>
    <w:rsid w:val="007A1B0E"/>
    <w:rsid w:val="007A320F"/>
    <w:rsid w:val="007A36C1"/>
    <w:rsid w:val="007A75E5"/>
    <w:rsid w:val="007A7623"/>
    <w:rsid w:val="007B2B81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4A89"/>
    <w:rsid w:val="007E7268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35DB"/>
    <w:rsid w:val="00806A55"/>
    <w:rsid w:val="00807407"/>
    <w:rsid w:val="00812CF1"/>
    <w:rsid w:val="00814164"/>
    <w:rsid w:val="00814EDD"/>
    <w:rsid w:val="00815A82"/>
    <w:rsid w:val="0081641E"/>
    <w:rsid w:val="00816FB0"/>
    <w:rsid w:val="00820DFB"/>
    <w:rsid w:val="008225EE"/>
    <w:rsid w:val="00822E79"/>
    <w:rsid w:val="00823934"/>
    <w:rsid w:val="00824EDE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1C95"/>
    <w:rsid w:val="00845925"/>
    <w:rsid w:val="00845BE3"/>
    <w:rsid w:val="0085019E"/>
    <w:rsid w:val="00851CAD"/>
    <w:rsid w:val="008546DA"/>
    <w:rsid w:val="00854872"/>
    <w:rsid w:val="00856F02"/>
    <w:rsid w:val="00865770"/>
    <w:rsid w:val="00866DAC"/>
    <w:rsid w:val="008708B4"/>
    <w:rsid w:val="0087393B"/>
    <w:rsid w:val="0087592E"/>
    <w:rsid w:val="00876230"/>
    <w:rsid w:val="008762A8"/>
    <w:rsid w:val="00876D63"/>
    <w:rsid w:val="008770BE"/>
    <w:rsid w:val="00880009"/>
    <w:rsid w:val="008805F9"/>
    <w:rsid w:val="00880ECB"/>
    <w:rsid w:val="0088251E"/>
    <w:rsid w:val="008830D7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3FEF"/>
    <w:rsid w:val="008B586B"/>
    <w:rsid w:val="008B68E8"/>
    <w:rsid w:val="008B7843"/>
    <w:rsid w:val="008B7DDF"/>
    <w:rsid w:val="008C1319"/>
    <w:rsid w:val="008C1ED0"/>
    <w:rsid w:val="008C1EE0"/>
    <w:rsid w:val="008C7E75"/>
    <w:rsid w:val="008D0F0F"/>
    <w:rsid w:val="008D60E4"/>
    <w:rsid w:val="008E2695"/>
    <w:rsid w:val="008E3A2D"/>
    <w:rsid w:val="008E63C2"/>
    <w:rsid w:val="008F0EFF"/>
    <w:rsid w:val="008F2B27"/>
    <w:rsid w:val="00906475"/>
    <w:rsid w:val="0090728E"/>
    <w:rsid w:val="00907766"/>
    <w:rsid w:val="00910B3C"/>
    <w:rsid w:val="009111B6"/>
    <w:rsid w:val="009116DF"/>
    <w:rsid w:val="0091199E"/>
    <w:rsid w:val="009162A2"/>
    <w:rsid w:val="00921600"/>
    <w:rsid w:val="00922408"/>
    <w:rsid w:val="00922D64"/>
    <w:rsid w:val="00926BFA"/>
    <w:rsid w:val="009278C0"/>
    <w:rsid w:val="00927D17"/>
    <w:rsid w:val="00933ADA"/>
    <w:rsid w:val="00936ED6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679C"/>
    <w:rsid w:val="00970E4B"/>
    <w:rsid w:val="00974827"/>
    <w:rsid w:val="00974D84"/>
    <w:rsid w:val="009754FA"/>
    <w:rsid w:val="00976565"/>
    <w:rsid w:val="00981EAF"/>
    <w:rsid w:val="00982DB4"/>
    <w:rsid w:val="00983302"/>
    <w:rsid w:val="00984316"/>
    <w:rsid w:val="0098478F"/>
    <w:rsid w:val="0098539F"/>
    <w:rsid w:val="009857EF"/>
    <w:rsid w:val="0099113C"/>
    <w:rsid w:val="00993182"/>
    <w:rsid w:val="00993BD3"/>
    <w:rsid w:val="009A1042"/>
    <w:rsid w:val="009A2F72"/>
    <w:rsid w:val="009A468A"/>
    <w:rsid w:val="009A664A"/>
    <w:rsid w:val="009A6672"/>
    <w:rsid w:val="009A6E0E"/>
    <w:rsid w:val="009B07F5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7343"/>
    <w:rsid w:val="009E1816"/>
    <w:rsid w:val="009E4B77"/>
    <w:rsid w:val="009E6DFC"/>
    <w:rsid w:val="009E7162"/>
    <w:rsid w:val="009E7BD2"/>
    <w:rsid w:val="009F38ED"/>
    <w:rsid w:val="00A00981"/>
    <w:rsid w:val="00A0140E"/>
    <w:rsid w:val="00A05451"/>
    <w:rsid w:val="00A13A5C"/>
    <w:rsid w:val="00A14EE6"/>
    <w:rsid w:val="00A1695A"/>
    <w:rsid w:val="00A21580"/>
    <w:rsid w:val="00A24935"/>
    <w:rsid w:val="00A25781"/>
    <w:rsid w:val="00A3521B"/>
    <w:rsid w:val="00A37B49"/>
    <w:rsid w:val="00A41FE0"/>
    <w:rsid w:val="00A43728"/>
    <w:rsid w:val="00A52711"/>
    <w:rsid w:val="00A52DAA"/>
    <w:rsid w:val="00A5387A"/>
    <w:rsid w:val="00A54422"/>
    <w:rsid w:val="00A545E4"/>
    <w:rsid w:val="00A6018A"/>
    <w:rsid w:val="00A6083F"/>
    <w:rsid w:val="00A60A14"/>
    <w:rsid w:val="00A60DEC"/>
    <w:rsid w:val="00A62D05"/>
    <w:rsid w:val="00A63D18"/>
    <w:rsid w:val="00A6754F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CF"/>
    <w:rsid w:val="00A805FA"/>
    <w:rsid w:val="00A80A3F"/>
    <w:rsid w:val="00A82BD0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6A60"/>
    <w:rsid w:val="00AB0EEB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12F1"/>
    <w:rsid w:val="00AE6C54"/>
    <w:rsid w:val="00AE7270"/>
    <w:rsid w:val="00AF26F4"/>
    <w:rsid w:val="00AF4332"/>
    <w:rsid w:val="00AF482C"/>
    <w:rsid w:val="00AF560A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30AD7"/>
    <w:rsid w:val="00B31072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402C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4180"/>
    <w:rsid w:val="00BB5365"/>
    <w:rsid w:val="00BB6B8C"/>
    <w:rsid w:val="00BC02E0"/>
    <w:rsid w:val="00BC1AC4"/>
    <w:rsid w:val="00BC2564"/>
    <w:rsid w:val="00BC2D20"/>
    <w:rsid w:val="00BC4FA1"/>
    <w:rsid w:val="00BC5F85"/>
    <w:rsid w:val="00BC65C6"/>
    <w:rsid w:val="00BC69D2"/>
    <w:rsid w:val="00BD036E"/>
    <w:rsid w:val="00BD14F2"/>
    <w:rsid w:val="00BD34FE"/>
    <w:rsid w:val="00BD42DF"/>
    <w:rsid w:val="00BD5E2E"/>
    <w:rsid w:val="00BE2D98"/>
    <w:rsid w:val="00BE357F"/>
    <w:rsid w:val="00BF2235"/>
    <w:rsid w:val="00BF36B1"/>
    <w:rsid w:val="00BF5689"/>
    <w:rsid w:val="00C03D56"/>
    <w:rsid w:val="00C04B8D"/>
    <w:rsid w:val="00C0576A"/>
    <w:rsid w:val="00C05E43"/>
    <w:rsid w:val="00C07103"/>
    <w:rsid w:val="00C0731E"/>
    <w:rsid w:val="00C1049E"/>
    <w:rsid w:val="00C11F5E"/>
    <w:rsid w:val="00C167E4"/>
    <w:rsid w:val="00C201EE"/>
    <w:rsid w:val="00C21323"/>
    <w:rsid w:val="00C23E60"/>
    <w:rsid w:val="00C25A8C"/>
    <w:rsid w:val="00C30216"/>
    <w:rsid w:val="00C31104"/>
    <w:rsid w:val="00C3150F"/>
    <w:rsid w:val="00C34F72"/>
    <w:rsid w:val="00C37365"/>
    <w:rsid w:val="00C40C90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4220"/>
    <w:rsid w:val="00C56960"/>
    <w:rsid w:val="00C56D24"/>
    <w:rsid w:val="00C605C4"/>
    <w:rsid w:val="00C60AB7"/>
    <w:rsid w:val="00C64020"/>
    <w:rsid w:val="00C648A4"/>
    <w:rsid w:val="00C64CDE"/>
    <w:rsid w:val="00C66D9A"/>
    <w:rsid w:val="00C675D2"/>
    <w:rsid w:val="00C70289"/>
    <w:rsid w:val="00C75E3A"/>
    <w:rsid w:val="00C8085E"/>
    <w:rsid w:val="00C81303"/>
    <w:rsid w:val="00C832C2"/>
    <w:rsid w:val="00C83BF6"/>
    <w:rsid w:val="00C86019"/>
    <w:rsid w:val="00C876D7"/>
    <w:rsid w:val="00C902DB"/>
    <w:rsid w:val="00C91137"/>
    <w:rsid w:val="00C91755"/>
    <w:rsid w:val="00C93359"/>
    <w:rsid w:val="00C93D15"/>
    <w:rsid w:val="00C94708"/>
    <w:rsid w:val="00C97080"/>
    <w:rsid w:val="00C97E36"/>
    <w:rsid w:val="00CA3B9A"/>
    <w:rsid w:val="00CA502D"/>
    <w:rsid w:val="00CA6317"/>
    <w:rsid w:val="00CB1251"/>
    <w:rsid w:val="00CB1272"/>
    <w:rsid w:val="00CB1EAF"/>
    <w:rsid w:val="00CB6BAC"/>
    <w:rsid w:val="00CC147E"/>
    <w:rsid w:val="00CC17BE"/>
    <w:rsid w:val="00CC244F"/>
    <w:rsid w:val="00CC6138"/>
    <w:rsid w:val="00CC64AF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5676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2613"/>
    <w:rsid w:val="00D056DD"/>
    <w:rsid w:val="00D05D76"/>
    <w:rsid w:val="00D07D35"/>
    <w:rsid w:val="00D14A88"/>
    <w:rsid w:val="00D16319"/>
    <w:rsid w:val="00D1752C"/>
    <w:rsid w:val="00D17EC9"/>
    <w:rsid w:val="00D22757"/>
    <w:rsid w:val="00D25A78"/>
    <w:rsid w:val="00D303AB"/>
    <w:rsid w:val="00D31AD9"/>
    <w:rsid w:val="00D34A7B"/>
    <w:rsid w:val="00D3552E"/>
    <w:rsid w:val="00D37AAB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742F"/>
    <w:rsid w:val="00D606A1"/>
    <w:rsid w:val="00D612BC"/>
    <w:rsid w:val="00D612F5"/>
    <w:rsid w:val="00D66B1B"/>
    <w:rsid w:val="00D67055"/>
    <w:rsid w:val="00D67741"/>
    <w:rsid w:val="00D714EF"/>
    <w:rsid w:val="00D724D6"/>
    <w:rsid w:val="00D73AB8"/>
    <w:rsid w:val="00D74265"/>
    <w:rsid w:val="00D83746"/>
    <w:rsid w:val="00D85C5F"/>
    <w:rsid w:val="00D85D43"/>
    <w:rsid w:val="00D86B86"/>
    <w:rsid w:val="00D86ED0"/>
    <w:rsid w:val="00D87CE0"/>
    <w:rsid w:val="00D9038D"/>
    <w:rsid w:val="00D909AC"/>
    <w:rsid w:val="00D92AF1"/>
    <w:rsid w:val="00D96CD8"/>
    <w:rsid w:val="00DA066A"/>
    <w:rsid w:val="00DA1527"/>
    <w:rsid w:val="00DA33E0"/>
    <w:rsid w:val="00DA7ABD"/>
    <w:rsid w:val="00DB022F"/>
    <w:rsid w:val="00DB1123"/>
    <w:rsid w:val="00DB252E"/>
    <w:rsid w:val="00DB2722"/>
    <w:rsid w:val="00DB3B66"/>
    <w:rsid w:val="00DB3EDE"/>
    <w:rsid w:val="00DB4F86"/>
    <w:rsid w:val="00DB7611"/>
    <w:rsid w:val="00DC36DC"/>
    <w:rsid w:val="00DC68FE"/>
    <w:rsid w:val="00DC69B1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3185"/>
    <w:rsid w:val="00DF344F"/>
    <w:rsid w:val="00DF55F2"/>
    <w:rsid w:val="00E04152"/>
    <w:rsid w:val="00E14592"/>
    <w:rsid w:val="00E1747C"/>
    <w:rsid w:val="00E20FC2"/>
    <w:rsid w:val="00E24F7F"/>
    <w:rsid w:val="00E255F6"/>
    <w:rsid w:val="00E259B7"/>
    <w:rsid w:val="00E25CE2"/>
    <w:rsid w:val="00E26438"/>
    <w:rsid w:val="00E26AB5"/>
    <w:rsid w:val="00E3363D"/>
    <w:rsid w:val="00E40110"/>
    <w:rsid w:val="00E41268"/>
    <w:rsid w:val="00E42402"/>
    <w:rsid w:val="00E44715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38A2"/>
    <w:rsid w:val="00E64713"/>
    <w:rsid w:val="00E700DC"/>
    <w:rsid w:val="00E72190"/>
    <w:rsid w:val="00E746C4"/>
    <w:rsid w:val="00E75A3C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2415"/>
    <w:rsid w:val="00EA3979"/>
    <w:rsid w:val="00EA48AE"/>
    <w:rsid w:val="00EA6419"/>
    <w:rsid w:val="00EB0B60"/>
    <w:rsid w:val="00EB10D4"/>
    <w:rsid w:val="00EB14F3"/>
    <w:rsid w:val="00EB1B19"/>
    <w:rsid w:val="00EB2493"/>
    <w:rsid w:val="00EB30B9"/>
    <w:rsid w:val="00EB44BB"/>
    <w:rsid w:val="00EB44D8"/>
    <w:rsid w:val="00EB6ACC"/>
    <w:rsid w:val="00EB76CC"/>
    <w:rsid w:val="00EC1C6E"/>
    <w:rsid w:val="00EC2223"/>
    <w:rsid w:val="00EC6A98"/>
    <w:rsid w:val="00EC790B"/>
    <w:rsid w:val="00ED0750"/>
    <w:rsid w:val="00ED0D00"/>
    <w:rsid w:val="00ED1E8E"/>
    <w:rsid w:val="00ED6D6B"/>
    <w:rsid w:val="00EE0D55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4B30"/>
    <w:rsid w:val="00F062AF"/>
    <w:rsid w:val="00F06328"/>
    <w:rsid w:val="00F06761"/>
    <w:rsid w:val="00F06FA6"/>
    <w:rsid w:val="00F07667"/>
    <w:rsid w:val="00F1145A"/>
    <w:rsid w:val="00F15A3E"/>
    <w:rsid w:val="00F15A51"/>
    <w:rsid w:val="00F20924"/>
    <w:rsid w:val="00F21605"/>
    <w:rsid w:val="00F22058"/>
    <w:rsid w:val="00F2373B"/>
    <w:rsid w:val="00F239CB"/>
    <w:rsid w:val="00F2597F"/>
    <w:rsid w:val="00F34429"/>
    <w:rsid w:val="00F34805"/>
    <w:rsid w:val="00F40943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55"/>
    <w:rsid w:val="00FB4796"/>
    <w:rsid w:val="00FB49E4"/>
    <w:rsid w:val="00FB7FEE"/>
    <w:rsid w:val="00FC1D01"/>
    <w:rsid w:val="00FC437C"/>
    <w:rsid w:val="00FC5698"/>
    <w:rsid w:val="00FC59CC"/>
    <w:rsid w:val="00FC64AE"/>
    <w:rsid w:val="00FD20C1"/>
    <w:rsid w:val="00FD3EF8"/>
    <w:rsid w:val="00FD63C7"/>
    <w:rsid w:val="00FD67AC"/>
    <w:rsid w:val="00FE2875"/>
    <w:rsid w:val="00FE3485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5824643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C0576A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8" Type="http://schemas.openxmlformats.org/officeDocument/2006/relationships/hyperlink" Target="file:///\\agpcorp\apps\Local\EMT\COTS\McKesson\ClaimsXten\v6.0\Docs%20%20(Internal)\CXT_Installation_Guide-Custom_Release_UNinstallation_AUTOMATED.docx" TargetMode="External"/><Relationship Id="rId26" Type="http://schemas.openxmlformats.org/officeDocument/2006/relationships/hyperlink" Target="file:///\\agpcorp\apps\Local\EMT\COTS\McKesson\ClaimsXten\v6.0\Docs%20%20(Internal)\CXT_Installation_Guide-Install_and_Configure_Web.Config_AUTOMATED.docx" TargetMode="External"/><Relationship Id="rId39" Type="http://schemas.openxmlformats.org/officeDocument/2006/relationships/hyperlink" Target="https://share.antheminc.com/teams/AppEnvrMgmt/trizettosupport/Shared%20Documents/ClaimsXten/Procedures/How-to%20Docs/How_To_Validate_ClaimsXten_C3_Server.docx" TargetMode="External"/><Relationship Id="rId21" Type="http://schemas.openxmlformats.org/officeDocument/2006/relationships/hyperlink" Target="file:///\\agpcorp\apps\Local\EMT\COTS\McKesson\ClaimsXten\v6.0\Docs%20%20(Internal)\CXT_Installation_Guide-Import_Edit_Clarifications_AUTOMATED.docx" TargetMode="External"/><Relationship Id="rId34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share.antheminc.com/teams/AppEnvrMgmt/trizettosupport/Shared%20Documents/ClaimsXten/Procedures/How-to%20Docs/How_To_Archive_Or_Delete_CXT_Logs_MASTER.docx" TargetMode="External"/><Relationship Id="rId29" Type="http://schemas.openxmlformats.org/officeDocument/2006/relationships/hyperlink" Target="https://share.antheminc.com/teams/AppEnvrMgmt/trizettosupport/Shared%20Documents/ClaimsXten/Procedures/How-to%20Docs/How_To_Start_ClaimsXten_Services_AUTOMATED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4" Type="http://schemas.openxmlformats.org/officeDocument/2006/relationships/hyperlink" Target="file:///\\agpcorp\apps\Local\EMT\COTS\McKesson\ClaimsXten\v6.0\Docs%20%20(Internal)\CXT_Installation_Guide-Backup_and_Replace_Config_Files_AUTOMATED.docx" TargetMode="External"/><Relationship Id="rId32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7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40" Type="http://schemas.openxmlformats.org/officeDocument/2006/relationships/image" Target="media/image1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hare.antheminc.com/teams/AppEnvrMgmt/trizettosupport/Shared%20Documents/ClaimsXten/Procedures/How-to%20Docs/How_To_Stop_ClaimsXten_Services_AUTOMATED.docx" TargetMode="External"/><Relationship Id="rId23" Type="http://schemas.openxmlformats.org/officeDocument/2006/relationships/hyperlink" Target="file:///\\agpcorp\apps\Local\EMT\COTS\McKesson\ClaimsXten\v6.0\Docs%20%20(Internal)\CXT_Installation_Guide-Managing_Custom_Rules-Import_AUTOMATED.docx" TargetMode="External"/><Relationship Id="rId28" Type="http://schemas.openxmlformats.org/officeDocument/2006/relationships/hyperlink" Target="https://share.antheminc.com/teams/AppEnvrMgmt/trizettosupport/Shared%20Documents/ClaimsXten/Procedures/How-to%20Docs/How_To_Change_LDAP_Manager_Password_For_ClaimsXten_In_Active_Directory_OVERARCHING.docx?Web=1" TargetMode="External"/><Relationship Id="rId36" Type="http://schemas.openxmlformats.org/officeDocument/2006/relationships/hyperlink" Target="https://share.antheminc.com/teams/AppEnvrMgmt/trizettosupport/Shared%20Documents/ClaimsXten/Procedures/How-to%20Docs/How_To_Validate_ClaimsXten_TPPUI_Server.docx" TargetMode="External"/><Relationship Id="rId10" Type="http://schemas.openxmlformats.org/officeDocument/2006/relationships/hyperlink" Target="https://share.antheminc.com/teams/AppEnvrMgmt/trizettosupport/Shared%20Documents/ClaimsXten/Procedures/How-to%20Docs/ClaimsXten%20Reporting%20Server%20Pre_Check.docx" TargetMode="External"/><Relationship Id="rId19" Type="http://schemas.openxmlformats.org/officeDocument/2006/relationships/hyperlink" Target="file:///\\agpcorp\apps\Local\EMT\COTS\McKesson\ClaimsXten\v6.0\Docs%20%20(Internal)\CXT_Installation_Guide-Custom_Release_AUTOMATED.docx" TargetMode="External"/><Relationship Id="rId31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44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s://share.antheminc.com/teams/Ent_Rel_Mgmt/Lists/Status%20Master%20Input/Domain%20Input.aspx" TargetMode="External"/><Relationship Id="rId14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2" Type="http://schemas.openxmlformats.org/officeDocument/2006/relationships/hyperlink" Target="file:///\\agpcorp\apps\Local\EMT\COTS\McKesson\ClaimsXten\v6.0\Docs%20%20(Internal)\CXT_Installation_Guide-Dictionary-dat_AUTOMATED.docx" TargetMode="External"/><Relationship Id="rId27" Type="http://schemas.openxmlformats.org/officeDocument/2006/relationships/hyperlink" Target="file:///\\agpcorp\apps\Local\EMT\COTS\McKesson\ClaimsXten\v6.0\Docs%20%20(Internal)\CXT_Installation_Guide-TPIC_Metadata_XML_AUTOMATED.docx" TargetMode="External"/><Relationship Id="rId30" Type="http://schemas.openxmlformats.org/officeDocument/2006/relationships/hyperlink" Target="https://share.antheminc.com/teams/AppEnvrMgmt/trizettosupport/Shared%20Documents/ClaimsXten/Procedures/How-to%20Docs/How_To_Restart_IIS_for_ClaimsXten_iisreset_AUTOMATED.docx" TargetMode="External"/><Relationship Id="rId35" Type="http://schemas.openxmlformats.org/officeDocument/2006/relationships/hyperlink" Target="https://share.antheminc.com/teams/AppEnvrMgmt/trizettosupport/Shared%20Documents/ClaimsXten/Procedures/How-to%20Docs/How_To_Validate_ClaimsXten_UIApp_Server_AUTOMATED.docx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share.antheminc.com/teams/AppEnvrMgmt/trizettosupport/Shared%20Documents/ClaimsXten/Procedures/How-to%20Docs/How_To_Run_CXT_HealthCheck_From_EMT_GUI.docx" TargetMode="External"/><Relationship Id="rId3" Type="http://schemas.openxmlformats.org/officeDocument/2006/relationships/styles" Target="styles.xml"/><Relationship Id="rId12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7" Type="http://schemas.openxmlformats.org/officeDocument/2006/relationships/hyperlink" Target="file:///\\agpcorp\apps\Local\EMT\COTS\McKesson\ClaimsXten\v6.0\Docs%20%20(Internal)\CXT_Installation_Guide-Backup_and_Replace_Config_Files_AUTOMATED.docx" TargetMode="External"/><Relationship Id="rId25" Type="http://schemas.openxmlformats.org/officeDocument/2006/relationships/hyperlink" Target="file:///\\agpcorp\apps\Local\EMT\COTS\McKesson\ClaimsXten\v6.0\Docs%20%20(Internal)\CXT_Installation_Guide-Install_and_Configure_NTHost.exe.Config_AUTOMATED.docx" TargetMode="External"/><Relationship Id="rId3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8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20" Type="http://schemas.openxmlformats.org/officeDocument/2006/relationships/hyperlink" Target="file:///\\va01pstodfs003.corp.agp.ads\apps\Local\EMT\COTS\McKesson\ClaimsXten\v6.0\Docs%20%20(Internal)\CXT_Installation_Guide-RF_Apply_AUTOMATED.docx" TargetMode="External"/><Relationship Id="rId4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85CD7-8522-4B7D-9909-B3FE85855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48</TotalTime>
  <Pages>7</Pages>
  <Words>2202</Words>
  <Characters>12554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14727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Trevonte Wigfall</cp:lastModifiedBy>
  <cp:revision>13</cp:revision>
  <cp:lastPrinted>2016-04-21T16:18:00Z</cp:lastPrinted>
  <dcterms:created xsi:type="dcterms:W3CDTF">2020-08-04T19:41:00Z</dcterms:created>
  <dcterms:modified xsi:type="dcterms:W3CDTF">2021-12-27T22:38:00Z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