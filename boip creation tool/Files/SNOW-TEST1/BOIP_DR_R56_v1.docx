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9B1CC" w14:textId="77777777" w:rsidR="0057614C" w:rsidRPr="00681624" w:rsidRDefault="0057614C">
      <w:pPr>
        <w:pStyle w:val="Title"/>
        <w:jc w:val="left"/>
        <w:outlineLvl w:val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PrChange w:id="0" w:author="Wigfall, Trevonte" w:date="2021-07-17T20:46:00Z"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1E0" w:firstRow="1" w:lastRow="1" w:firstColumn="1" w:lastColumn="1" w:noHBand="0" w:noVBand="0"/>
          </w:tblPr>
        </w:tblPrChange>
      </w:tblPr>
      <w:tblGrid>
        <w:gridCol w:w="2065"/>
        <w:gridCol w:w="1667"/>
        <w:gridCol w:w="984"/>
        <w:gridCol w:w="1296"/>
        <w:gridCol w:w="2232"/>
        <w:tblGridChange w:id="1">
          <w:tblGrid>
            <w:gridCol w:w="1728"/>
            <w:gridCol w:w="2004"/>
            <w:gridCol w:w="984"/>
            <w:gridCol w:w="1296"/>
            <w:gridCol w:w="2232"/>
          </w:tblGrid>
        </w:tblGridChange>
      </w:tblGrid>
      <w:tr w:rsidR="0057614C" w:rsidRPr="00597B9C" w14:paraId="738CA4A0" w14:textId="77777777" w:rsidTr="00834357">
        <w:trPr>
          <w:trHeight w:val="438"/>
          <w:trPrChange w:id="2" w:author="Wigfall, Trevonte" w:date="2021-07-17T20:46:00Z">
            <w:trPr>
              <w:trHeight w:val="438"/>
            </w:trPr>
          </w:trPrChange>
        </w:trPr>
        <w:tc>
          <w:tcPr>
            <w:tcW w:w="2065" w:type="dxa"/>
            <w:tcPrChange w:id="3" w:author="Wigfall, Trevonte" w:date="2021-07-17T20:46:00Z">
              <w:tcPr>
                <w:tcW w:w="1728" w:type="dxa"/>
              </w:tcPr>
            </w:tcPrChange>
          </w:tcPr>
          <w:p w14:paraId="7D170505" w14:textId="4A967716" w:rsidR="0057614C" w:rsidRPr="005E640F" w:rsidRDefault="0057614C" w:rsidP="00524190">
            <w:pPr>
              <w:rPr>
                <w:ins w:id="4" w:author="Wigfall, Trevonte" w:date="2021-07-17T20:46:00Z"/>
                <w:rFonts w:ascii="Garamond" w:hAnsi="Garamond"/>
                <w:b/>
                <w:sz w:val="24"/>
                <w:szCs w:val="24"/>
              </w:rPr>
            </w:pPr>
            <w:r w:rsidRPr="005E640F">
              <w:rPr>
                <w:rFonts w:ascii="Garamond" w:hAnsi="Garamond"/>
                <w:b/>
                <w:sz w:val="24"/>
                <w:szCs w:val="24"/>
              </w:rPr>
              <w:t>C</w:t>
            </w:r>
            <w:bookmarkStart w:id="5" w:name="Dropdown2"/>
            <w:r w:rsidRPr="005E640F">
              <w:rPr>
                <w:rFonts w:ascii="Garamond" w:hAnsi="Garamond"/>
                <w:b/>
                <w:sz w:val="24"/>
                <w:szCs w:val="24"/>
              </w:rPr>
              <w:t xml:space="preserve">NR </w:t>
            </w:r>
            <w:del w:id="6" w:author="Trevonte Wigfall" w:date="2021-12-27T17:40:00Z">
              <w:r w:rsidRPr="005E640F" w:rsidDel="005E640F">
                <w:rPr>
                  <w:rFonts w:ascii="Garamond" w:hAnsi="Garamond"/>
                  <w:b/>
                  <w:sz w:val="24"/>
                  <w:szCs w:val="24"/>
                </w:rPr>
                <w:delText>#</w:delText>
              </w:r>
            </w:del>
            <w:ins w:id="7" w:author="Trevonte Wigfall" w:date="2021-12-27T17:40:00Z">
              <w:r w:rsidR="005E640F">
                <w:rPr>
                  <w:rFonts w:ascii="Garamond" w:hAnsi="Garamond"/>
                  <w:b/>
                  <w:sz w:val="24"/>
                  <w:szCs w:val="24"/>
                </w:rPr>
                <w:t>56</w:t>
              </w:r>
            </w:ins>
            <w:r w:rsidR="004872AB" w:rsidRPr="005E640F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del w:id="8" w:author="Wigfall, Trevonte" w:date="2021-07-17T20:46:00Z">
              <w:r w:rsidR="00C2753F" w:rsidRPr="005E640F" w:rsidDel="00834357">
                <w:rPr>
                  <w:rFonts w:ascii="Garamond" w:hAnsi="Garamond"/>
                  <w:b/>
                  <w:sz w:val="24"/>
                  <w:szCs w:val="24"/>
                </w:rPr>
                <w:delText>SNOW-</w:delText>
              </w:r>
            </w:del>
            <w:del w:id="9" w:author="Wigfall, Trevonte" w:date="2021-07-12T16:05:00Z">
              <w:r w:rsidR="00C2753F" w:rsidRPr="005E640F" w:rsidDel="004B441B">
                <w:rPr>
                  <w:rFonts w:ascii="Garamond" w:hAnsi="Garamond"/>
                  <w:b/>
                  <w:sz w:val="24"/>
                  <w:szCs w:val="24"/>
                </w:rPr>
                <w:delText>38949</w:delText>
              </w:r>
            </w:del>
          </w:p>
          <w:p w14:paraId="17068EB1" w14:textId="5F8E4910" w:rsidR="00834357" w:rsidRPr="005E640F" w:rsidRDefault="00834357" w:rsidP="00524190">
            <w:pPr>
              <w:rPr>
                <w:rFonts w:ascii="Garamond" w:hAnsi="Garamond"/>
                <w:b/>
                <w:sz w:val="24"/>
                <w:szCs w:val="24"/>
              </w:rPr>
            </w:pPr>
            <w:ins w:id="10" w:author="Wigfall, Trevonte" w:date="2021-07-17T20:46:00Z">
              <w:r w:rsidRPr="005E640F">
                <w:rPr>
                  <w:rFonts w:ascii="Garamond" w:hAnsi="Garamond"/>
                  <w:b/>
                  <w:sz w:val="24"/>
                  <w:szCs w:val="24"/>
                </w:rPr>
                <w:t>SNOW-TEMP</w:t>
              </w:r>
            </w:ins>
          </w:p>
        </w:tc>
        <w:tc>
          <w:tcPr>
            <w:tcW w:w="1667" w:type="dxa"/>
            <w:tcBorders>
              <w:right w:val="single" w:sz="4" w:space="0" w:color="auto"/>
            </w:tcBorders>
            <w:tcPrChange w:id="11" w:author="Wigfall, Trevonte" w:date="2021-07-17T20:46:00Z">
              <w:tcPr>
                <w:tcW w:w="2004" w:type="dxa"/>
                <w:tcBorders>
                  <w:right w:val="single" w:sz="4" w:space="0" w:color="auto"/>
                </w:tcBorders>
              </w:tcPr>
            </w:tcPrChange>
          </w:tcPr>
          <w:p w14:paraId="719CDCE3" w14:textId="57C20DC1" w:rsidR="004A29BC" w:rsidRPr="005E640F" w:rsidRDefault="004A29BC" w:rsidP="007226B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5E640F">
              <w:rPr>
                <w:rFonts w:ascii="Garamond" w:hAnsi="Garamond"/>
                <w:b/>
                <w:sz w:val="24"/>
                <w:szCs w:val="24"/>
              </w:rPr>
              <w:t>C</w:t>
            </w:r>
            <w:r w:rsidR="00C2753F" w:rsidRPr="005E640F">
              <w:rPr>
                <w:rFonts w:ascii="Garamond" w:hAnsi="Garamond"/>
                <w:b/>
                <w:sz w:val="24"/>
                <w:szCs w:val="24"/>
              </w:rPr>
              <w:t xml:space="preserve">XT Release </w:t>
            </w:r>
            <w:ins w:id="12" w:author="Wigfall, Trevonte" w:date="2021-07-16T22:27:00Z">
              <w:r w:rsidR="00F606C1" w:rsidRPr="005E640F">
                <w:rPr>
                  <w:rFonts w:ascii="Garamond" w:hAnsi="Garamond"/>
                  <w:b/>
                  <w:sz w:val="24"/>
                  <w:szCs w:val="24"/>
                  <w:rPrChange w:id="13" w:author="Trevonte Wigfall" w:date="2021-12-27T17:39:00Z">
                    <w:rPr>
                      <w:rFonts w:ascii="Garamond" w:hAnsi="Garamond"/>
                      <w:b/>
                      <w:sz w:val="24"/>
                      <w:szCs w:val="24"/>
                      <w:highlight w:val="yellow"/>
                    </w:rPr>
                  </w:rPrChange>
                </w:rPr>
                <w:t>R</w:t>
              </w:r>
              <w:del w:id="14" w:author="Trevonte Wigfall" w:date="2021-12-27T17:40:00Z">
                <w:r w:rsidR="00F606C1" w:rsidRPr="005E640F" w:rsidDel="005E640F">
                  <w:rPr>
                    <w:rFonts w:ascii="Garamond" w:hAnsi="Garamond"/>
                    <w:b/>
                    <w:sz w:val="24"/>
                    <w:szCs w:val="24"/>
                    <w:rPrChange w:id="15" w:author="Trevonte Wigfall" w:date="2021-12-27T17:39:00Z">
                      <w:rPr>
                        <w:rFonts w:ascii="Garamond" w:hAnsi="Garamond"/>
                        <w:b/>
                        <w:sz w:val="24"/>
                        <w:szCs w:val="24"/>
                        <w:highlight w:val="yellow"/>
                      </w:rPr>
                    </w:rPrChange>
                  </w:rPr>
                  <w:delText>#</w:delText>
                </w:r>
              </w:del>
            </w:ins>
            <w:ins w:id="16" w:author="Trevonte Wigfall" w:date="2021-12-27T17:40:00Z">
              <w:r w:rsidR="005E640F">
                <w:rPr>
                  <w:rFonts w:ascii="Garamond" w:hAnsi="Garamond"/>
                  <w:b/>
                  <w:sz w:val="24"/>
                  <w:szCs w:val="24"/>
                </w:rPr>
                <w:t>56</w:t>
              </w:r>
            </w:ins>
            <w:del w:id="17" w:author="Wigfall, Trevonte" w:date="2021-07-12T16:04:00Z">
              <w:r w:rsidR="00C2753F" w:rsidRPr="005E640F" w:rsidDel="004B441B">
                <w:rPr>
                  <w:rFonts w:ascii="Garamond" w:hAnsi="Garamond"/>
                  <w:b/>
                  <w:sz w:val="24"/>
                  <w:szCs w:val="24"/>
                </w:rPr>
                <w:delText>41</w:delText>
              </w:r>
            </w:del>
          </w:p>
        </w:tc>
        <w:tc>
          <w:tcPr>
            <w:tcW w:w="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PrChange w:id="18" w:author="Wigfall, Trevonte" w:date="2021-07-17T20:46:00Z">
              <w:tcPr>
                <w:tcW w:w="984" w:type="dxa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</w:tcPr>
            </w:tcPrChange>
          </w:tcPr>
          <w:p w14:paraId="29D2E056" w14:textId="77777777" w:rsidR="0057614C" w:rsidRPr="00597B9C" w:rsidRDefault="0057614C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296" w:type="dxa"/>
            <w:tcBorders>
              <w:left w:val="single" w:sz="4" w:space="0" w:color="auto"/>
            </w:tcBorders>
            <w:tcPrChange w:id="19" w:author="Wigfall, Trevonte" w:date="2021-07-17T20:46:00Z">
              <w:tcPr>
                <w:tcW w:w="1296" w:type="dxa"/>
                <w:tcBorders>
                  <w:left w:val="single" w:sz="4" w:space="0" w:color="auto"/>
                </w:tcBorders>
              </w:tcPr>
            </w:tcPrChange>
          </w:tcPr>
          <w:p w14:paraId="19F4FE10" w14:textId="77777777" w:rsidR="0057614C" w:rsidRPr="00597B9C" w:rsidRDefault="0057614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597B9C">
              <w:rPr>
                <w:rFonts w:ascii="Garamond" w:hAnsi="Garamond"/>
                <w:b/>
                <w:sz w:val="24"/>
                <w:szCs w:val="24"/>
              </w:rPr>
              <w:t>Deploy to:</w:t>
            </w:r>
          </w:p>
        </w:tc>
        <w:bookmarkEnd w:id="5"/>
        <w:tc>
          <w:tcPr>
            <w:tcW w:w="2232" w:type="dxa"/>
            <w:tcPrChange w:id="20" w:author="Wigfall, Trevonte" w:date="2021-07-17T20:46:00Z">
              <w:tcPr>
                <w:tcW w:w="2232" w:type="dxa"/>
              </w:tcPr>
            </w:tcPrChange>
          </w:tcPr>
          <w:p w14:paraId="66C375D7" w14:textId="77777777" w:rsidR="0057614C" w:rsidRPr="00597B9C" w:rsidRDefault="004A298F">
            <w:pPr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DR</w:t>
            </w:r>
          </w:p>
        </w:tc>
      </w:tr>
    </w:tbl>
    <w:p w14:paraId="75948110" w14:textId="77777777" w:rsidR="002F7317" w:rsidRPr="00597B9C" w:rsidRDefault="0057614C">
      <w:pPr>
        <w:rPr>
          <w:rFonts w:ascii="Garamond" w:hAnsi="Garamond"/>
          <w:b/>
          <w:sz w:val="24"/>
          <w:szCs w:val="24"/>
        </w:rPr>
      </w:pPr>
      <w:r w:rsidRPr="00597B9C">
        <w:rPr>
          <w:rFonts w:ascii="Garamond" w:hAnsi="Garamond"/>
          <w:b/>
          <w:sz w:val="24"/>
          <w:szCs w:val="24"/>
        </w:rPr>
        <w:t xml:space="preserve">  </w:t>
      </w:r>
    </w:p>
    <w:p w14:paraId="5D28353A" w14:textId="77777777" w:rsidR="0057614C" w:rsidRPr="00597B9C" w:rsidRDefault="0057614C">
      <w:pPr>
        <w:ind w:right="-90"/>
        <w:rPr>
          <w:rFonts w:ascii="Garamond" w:hAnsi="Garamond"/>
          <w:b/>
          <w:smallCaps/>
          <w:sz w:val="36"/>
          <w:szCs w:val="36"/>
        </w:rPr>
      </w:pPr>
    </w:p>
    <w:tbl>
      <w:tblPr>
        <w:tblW w:w="500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04"/>
        <w:gridCol w:w="728"/>
        <w:gridCol w:w="818"/>
        <w:gridCol w:w="2327"/>
        <w:gridCol w:w="719"/>
        <w:gridCol w:w="812"/>
        <w:gridCol w:w="90"/>
        <w:gridCol w:w="4677"/>
        <w:gridCol w:w="1168"/>
        <w:gridCol w:w="1532"/>
      </w:tblGrid>
      <w:tr w:rsidR="00D43747" w:rsidRPr="00597B9C" w14:paraId="054DE302" w14:textId="77777777" w:rsidTr="00240F73">
        <w:tc>
          <w:tcPr>
            <w:tcW w:w="5000" w:type="pct"/>
            <w:gridSpan w:val="10"/>
            <w:shd w:val="clear" w:color="auto" w:fill="E6E6E6"/>
          </w:tcPr>
          <w:p w14:paraId="6A8ED9FE" w14:textId="77777777" w:rsidR="00D43747" w:rsidRPr="00597B9C" w:rsidRDefault="00D43747">
            <w:pPr>
              <w:rPr>
                <w:rFonts w:ascii="Garamond" w:hAnsi="Garamond"/>
                <w:smallCaps/>
              </w:rPr>
            </w:pPr>
            <w:r w:rsidRPr="00597B9C">
              <w:rPr>
                <w:rFonts w:ascii="Garamond" w:hAnsi="Garamond"/>
                <w:b/>
                <w:smallCaps/>
              </w:rPr>
              <w:t xml:space="preserve">Environment </w:t>
            </w:r>
            <w:r w:rsidRPr="00597B9C">
              <w:rPr>
                <w:rFonts w:ascii="Garamond" w:hAnsi="Garamond"/>
                <w:smallCaps/>
              </w:rPr>
              <w:t>(describe the environment in which the implementation will occur (HW/SW/Database, server, special data):</w:t>
            </w:r>
          </w:p>
        </w:tc>
      </w:tr>
      <w:tr w:rsidR="00157BF5" w:rsidRPr="00597B9C" w14:paraId="3AB1B04B" w14:textId="77777777" w:rsidTr="00240F73">
        <w:trPr>
          <w:trHeight w:val="720"/>
        </w:trPr>
        <w:tc>
          <w:tcPr>
            <w:tcW w:w="5000" w:type="pct"/>
            <w:gridSpan w:val="10"/>
            <w:tcBorders>
              <w:bottom w:val="single" w:sz="4" w:space="0" w:color="auto"/>
            </w:tcBorders>
          </w:tcPr>
          <w:p w14:paraId="180A6F43" w14:textId="77777777" w:rsidR="00157BF5" w:rsidRPr="005065ED" w:rsidRDefault="00157BF5" w:rsidP="00157BF5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smallCaps/>
                <w:sz w:val="22"/>
                <w:szCs w:val="22"/>
              </w:rPr>
              <w:t xml:space="preserve">App Servers: </w:t>
            </w:r>
            <w:r>
              <w:rPr>
                <w:rFonts w:asciiTheme="minorHAnsi" w:hAnsiTheme="minorHAnsi"/>
                <w:smallCaps/>
                <w:sz w:val="22"/>
                <w:szCs w:val="22"/>
              </w:rPr>
              <w:t>VA33PWVCXT001, VA33PWVCXT002, VA33PWVCXT003, VA33PWVCXT004, VA33PWVCXT005</w:t>
            </w:r>
          </w:p>
          <w:p w14:paraId="635B2545" w14:textId="77777777" w:rsidR="00157BF5" w:rsidRPr="00826835" w:rsidRDefault="00157BF5" w:rsidP="00157BF5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</w:tr>
      <w:tr w:rsidR="00D43747" w:rsidRPr="00597B9C" w14:paraId="18BC5F0A" w14:textId="77777777" w:rsidTr="00240F73">
        <w:tc>
          <w:tcPr>
            <w:tcW w:w="5000" w:type="pct"/>
            <w:gridSpan w:val="10"/>
            <w:shd w:val="clear" w:color="auto" w:fill="E6E6E6"/>
          </w:tcPr>
          <w:p w14:paraId="4DC4FA1F" w14:textId="77777777" w:rsidR="00D43747" w:rsidRPr="00597B9C" w:rsidRDefault="00D43747" w:rsidP="00C0731E">
            <w:pPr>
              <w:rPr>
                <w:rFonts w:ascii="Garamond" w:hAnsi="Garamond"/>
                <w:b/>
                <w:smallCaps/>
              </w:rPr>
            </w:pPr>
            <w:r w:rsidRPr="00597B9C">
              <w:rPr>
                <w:rFonts w:ascii="Garamond" w:hAnsi="Garamond"/>
                <w:b/>
                <w:smallCaps/>
              </w:rPr>
              <w:t xml:space="preserve">Back out Procedure </w:t>
            </w:r>
            <w:r w:rsidRPr="00597B9C">
              <w:rPr>
                <w:rFonts w:ascii="Garamond" w:hAnsi="Garamond"/>
                <w:smallCaps/>
              </w:rPr>
              <w:t>(Describe the process for backing out to previous production environment if needed)</w:t>
            </w:r>
          </w:p>
        </w:tc>
      </w:tr>
      <w:tr w:rsidR="00D43747" w:rsidRPr="00597B9C" w14:paraId="79B25AE8" w14:textId="77777777" w:rsidTr="00240F73">
        <w:trPr>
          <w:trHeight w:val="720"/>
        </w:trPr>
        <w:tc>
          <w:tcPr>
            <w:tcW w:w="5000" w:type="pct"/>
            <w:gridSpan w:val="10"/>
            <w:tcBorders>
              <w:bottom w:val="single" w:sz="4" w:space="0" w:color="auto"/>
            </w:tcBorders>
          </w:tcPr>
          <w:p w14:paraId="0D96CC11" w14:textId="77777777" w:rsidR="00B91A60" w:rsidRPr="00943369" w:rsidRDefault="00B91A60" w:rsidP="00B91A6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43369">
              <w:rPr>
                <w:rFonts w:asciiTheme="minorHAnsi" w:hAnsiTheme="minorHAnsi"/>
                <w:b/>
                <w:sz w:val="22"/>
                <w:szCs w:val="22"/>
              </w:rPr>
              <w:t>Follow this BOIP again, with the following changes:</w:t>
            </w:r>
          </w:p>
          <w:p w14:paraId="6D1F5BF3" w14:textId="77777777" w:rsidR="00B91A60" w:rsidRPr="00943369" w:rsidRDefault="00B91A60" w:rsidP="00B91A60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10</w:t>
            </w:r>
            <w:r w:rsidRPr="00943369">
              <w:rPr>
                <w:rFonts w:asciiTheme="minorHAnsi" w:hAnsiTheme="minorHAnsi"/>
                <w:sz w:val="22"/>
                <w:szCs w:val="22"/>
              </w:rPr>
              <w:t>.  use “archive” in case we need to send logs to vendor</w:t>
            </w:r>
          </w:p>
          <w:p w14:paraId="671766D2" w14:textId="1456C664" w:rsidR="00B91A60" w:rsidRDefault="00B91A60" w:rsidP="00B91A60">
            <w:pPr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b/>
                <w:sz w:val="24"/>
                <w:szCs w:val="24"/>
              </w:rPr>
              <w:t xml:space="preserve">13. </w:t>
            </w:r>
            <w:r w:rsidRPr="00943369">
              <w:rPr>
                <w:rFonts w:asciiTheme="minorHAnsi" w:hAnsiTheme="minorHAnsi" w:cs="Arial"/>
                <w:sz w:val="22"/>
                <w:szCs w:val="22"/>
              </w:rPr>
              <w:t xml:space="preserve">use </w:t>
            </w:r>
            <w:ins w:id="21" w:author="Wigfall, Trevonte" w:date="2021-07-12T16:05:00Z">
              <w:r w:rsidR="004B441B" w:rsidRPr="005E640F">
                <w:rPr>
                  <w:rFonts w:ascii="Garamond" w:hAnsi="Garamond"/>
                  <w:b/>
                  <w:sz w:val="24"/>
                  <w:szCs w:val="24"/>
                </w:rPr>
                <w:t>Backout_CNR</w:t>
              </w:r>
            </w:ins>
            <w:del w:id="22" w:author="Wigfall, Trevonte" w:date="2021-07-12T16:05:00Z">
              <w:r w:rsidRPr="005E640F" w:rsidDel="004B441B">
                <w:rPr>
                  <w:rFonts w:ascii="Garamond" w:hAnsi="Garamond"/>
                  <w:b/>
                  <w:sz w:val="24"/>
                  <w:szCs w:val="24"/>
                </w:rPr>
                <w:delText>SNOW-38421</w:delText>
              </w:r>
            </w:del>
            <w:r w:rsidRPr="005E640F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and file: </w:t>
            </w:r>
          </w:p>
          <w:p w14:paraId="07D075B6" w14:textId="77777777" w:rsidR="00B91A60" w:rsidRPr="00263B38" w:rsidRDefault="00B91A60" w:rsidP="00B91A60">
            <w:pPr>
              <w:rPr>
                <w:rStyle w:val="Hyperlink"/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fldChar w:fldCharType="begin"/>
            </w:r>
            <w:r>
              <w:rPr>
                <w:rFonts w:asciiTheme="minorHAnsi" w:hAnsiTheme="minorHAnsi" w:cs="Arial"/>
                <w:sz w:val="24"/>
                <w:szCs w:val="24"/>
              </w:rPr>
              <w:instrText xml:space="preserve"> HYPERLINK "\\\\va01pstodfs003.corp.agp.ads\\apps\\Local\\EMT\\COTS\\McKesson\\ClaimsXten\\v6.0\\McKesson-supplied-updates\\GBD_6.0_Release_21_23560_Custom_Build_11262018\\GBD_6.0_Release_21_23560_Custom_Build_11262018\\McKesson.TPP.GBD_CXT.TPSVC-23560.6.0.17.1.msi" </w:instrText>
            </w:r>
            <w:r>
              <w:rPr>
                <w:rFonts w:asciiTheme="minorHAnsi" w:hAnsiTheme="minorHAnsi" w:cs="Arial"/>
                <w:sz w:val="24"/>
                <w:szCs w:val="24"/>
              </w:rPr>
              <w:fldChar w:fldCharType="separate"/>
            </w:r>
            <w:r w:rsidRPr="00263B38">
              <w:rPr>
                <w:rStyle w:val="Hyperlink"/>
                <w:rFonts w:asciiTheme="minorHAnsi" w:hAnsiTheme="minorHAnsi" w:cs="Arial"/>
                <w:sz w:val="24"/>
                <w:szCs w:val="24"/>
              </w:rPr>
              <w:t>\\va01pstodfs003.corp.agp.ads\apps\Local\EMT\COTS\McKesson\ClaimsXten\v6.0\McKesson-supplied-updates\</w:t>
            </w:r>
            <w:r w:rsidRPr="00263B38">
              <w:rPr>
                <w:rStyle w:val="Hyperlink"/>
              </w:rPr>
              <w:t xml:space="preserve"> </w:t>
            </w:r>
            <w:r w:rsidRPr="00263B38">
              <w:rPr>
                <w:rStyle w:val="Hyperlink"/>
                <w:rFonts w:asciiTheme="minorHAnsi" w:hAnsiTheme="minorHAnsi" w:cs="Arial"/>
                <w:sz w:val="24"/>
                <w:szCs w:val="24"/>
              </w:rPr>
              <w:t>GBD_6.0_Release_39_44535_Custom_Build_05272020\CHC.TPP.GBD_CXT.6.0.1.TPSVC-44535.2.msi</w:t>
            </w:r>
          </w:p>
          <w:p w14:paraId="63407E6A" w14:textId="77777777" w:rsidR="00B91A60" w:rsidRDefault="00B91A60" w:rsidP="00B91A60">
            <w:pPr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fldChar w:fldCharType="end"/>
            </w:r>
          </w:p>
          <w:p w14:paraId="3C3E844C" w14:textId="2334D64F" w:rsidR="00B91A60" w:rsidRDefault="00B91A60" w:rsidP="00B91A60">
            <w:pPr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 xml:space="preserve">14 – 16,18 </w:t>
            </w:r>
            <w:r w:rsidRPr="00943369">
              <w:rPr>
                <w:rFonts w:asciiTheme="minorHAnsi" w:hAnsiTheme="minorHAnsi" w:cs="Arial"/>
                <w:sz w:val="22"/>
                <w:szCs w:val="22"/>
              </w:rPr>
              <w:t xml:space="preserve">use </w:t>
            </w:r>
            <w:ins w:id="23" w:author="Wigfall, Trevonte" w:date="2021-07-12T16:05:00Z">
              <w:r w:rsidR="004B441B" w:rsidRPr="005E640F">
                <w:rPr>
                  <w:rFonts w:ascii="Garamond" w:hAnsi="Garamond"/>
                  <w:b/>
                  <w:sz w:val="24"/>
                  <w:szCs w:val="24"/>
                  <w:rPrChange w:id="24" w:author="Trevonte Wigfall" w:date="2021-12-27T17:39:00Z">
                    <w:rPr>
                      <w:rFonts w:ascii="Garamond" w:hAnsi="Garamond"/>
                      <w:b/>
                      <w:sz w:val="24"/>
                      <w:szCs w:val="24"/>
                      <w:highlight w:val="yellow"/>
                    </w:rPr>
                  </w:rPrChange>
                </w:rPr>
                <w:t>Backout_CNR</w:t>
              </w:r>
            </w:ins>
            <w:del w:id="25" w:author="Wigfall, Trevonte" w:date="2021-07-12T16:05:00Z">
              <w:r w:rsidRPr="003D285C" w:rsidDel="004B441B">
                <w:rPr>
                  <w:rFonts w:ascii="Garamond" w:hAnsi="Garamond"/>
                  <w:b/>
                  <w:sz w:val="24"/>
                  <w:szCs w:val="24"/>
                </w:rPr>
                <w:delText>SNOW-38421</w:delText>
              </w:r>
            </w:del>
          </w:p>
          <w:p w14:paraId="45661EA4" w14:textId="77777777" w:rsidR="00A904EF" w:rsidRPr="00597B9C" w:rsidRDefault="00A904EF">
            <w:pPr>
              <w:rPr>
                <w:rFonts w:ascii="Garamond" w:hAnsi="Garamond"/>
                <w:smallCaps/>
              </w:rPr>
            </w:pPr>
          </w:p>
        </w:tc>
      </w:tr>
      <w:tr w:rsidR="00D43747" w:rsidRPr="00597B9C" w14:paraId="71C46819" w14:textId="77777777" w:rsidTr="00240F73">
        <w:trPr>
          <w:trHeight w:val="720"/>
        </w:trPr>
        <w:tc>
          <w:tcPr>
            <w:tcW w:w="5000" w:type="pct"/>
            <w:gridSpan w:val="10"/>
            <w:tcBorders>
              <w:bottom w:val="single" w:sz="4" w:space="0" w:color="auto"/>
            </w:tcBorders>
          </w:tcPr>
          <w:p w14:paraId="4A56749C" w14:textId="77777777" w:rsidR="00D43747" w:rsidRPr="00597B9C" w:rsidRDefault="00D43747" w:rsidP="00D34A7B">
            <w:pPr>
              <w:rPr>
                <w:rStyle w:val="f54"/>
                <w:rFonts w:ascii="Calibri" w:hAnsi="Calibri"/>
                <w:sz w:val="22"/>
                <w:szCs w:val="22"/>
              </w:rPr>
            </w:pPr>
            <w:r w:rsidRPr="00597B9C">
              <w:rPr>
                <w:rFonts w:ascii="Calibri" w:hAnsi="Calibri"/>
                <w:b/>
                <w:smallCaps/>
                <w:sz w:val="22"/>
                <w:szCs w:val="22"/>
              </w:rPr>
              <w:t>Special instructions for concurrency of steps:</w:t>
            </w:r>
            <w:r w:rsidR="002D6069" w:rsidRPr="00597B9C">
              <w:rPr>
                <w:rFonts w:ascii="Calibri" w:hAnsi="Calibri"/>
                <w:b/>
                <w:smallCaps/>
                <w:sz w:val="22"/>
                <w:szCs w:val="22"/>
              </w:rPr>
              <w:br/>
            </w:r>
            <w:r w:rsidR="002D6069" w:rsidRPr="00597B9C">
              <w:rPr>
                <w:rStyle w:val="f54"/>
                <w:rFonts w:ascii="Calibri" w:hAnsi="Calibri"/>
                <w:color w:val="FF0000"/>
                <w:sz w:val="22"/>
                <w:szCs w:val="22"/>
              </w:rPr>
              <w:t>All steps are sequential unless otherwise noted</w:t>
            </w:r>
          </w:p>
        </w:tc>
      </w:tr>
      <w:tr w:rsidR="00D43747" w:rsidRPr="00597B9C" w14:paraId="58BB6AE2" w14:textId="77777777" w:rsidTr="00240F73">
        <w:tc>
          <w:tcPr>
            <w:tcW w:w="5000" w:type="pct"/>
            <w:gridSpan w:val="10"/>
            <w:tcBorders>
              <w:bottom w:val="single" w:sz="4" w:space="0" w:color="auto"/>
            </w:tcBorders>
            <w:shd w:val="clear" w:color="auto" w:fill="E6E6E6"/>
          </w:tcPr>
          <w:p w14:paraId="16DA88B6" w14:textId="77777777" w:rsidR="00D43747" w:rsidRPr="00597B9C" w:rsidRDefault="00D43747">
            <w:pPr>
              <w:rPr>
                <w:rFonts w:ascii="Garamond" w:hAnsi="Garamond"/>
                <w:b/>
                <w:smallCaps/>
              </w:rPr>
            </w:pPr>
            <w:r w:rsidRPr="00597B9C">
              <w:rPr>
                <w:rFonts w:ascii="Garamond" w:hAnsi="Garamond"/>
                <w:b/>
                <w:smallCaps/>
              </w:rPr>
              <w:t>Installation Steps/Instructions</w:t>
            </w:r>
          </w:p>
        </w:tc>
      </w:tr>
      <w:tr w:rsidR="00D96CD8" w:rsidRPr="00597B9C" w14:paraId="364396E3" w14:textId="77777777" w:rsidTr="00237786"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</w:tcPr>
          <w:p w14:paraId="290045DB" w14:textId="77777777" w:rsidR="00D43747" w:rsidRPr="00597B9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Step</w:t>
            </w:r>
          </w:p>
        </w:tc>
        <w:tc>
          <w:tcPr>
            <w:tcW w:w="2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6E6E6"/>
          </w:tcPr>
          <w:p w14:paraId="0A84AFAA" w14:textId="77777777" w:rsidR="00D43747" w:rsidRPr="00597B9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Concurrency</w:t>
            </w:r>
          </w:p>
        </w:tc>
        <w:tc>
          <w:tcPr>
            <w:tcW w:w="2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F53BCB7" w14:textId="77777777" w:rsidR="00D43747" w:rsidRPr="00597B9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Responsible Group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A7B758B" w14:textId="77777777" w:rsidR="00D43747" w:rsidRPr="00597B9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Server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D595720" w14:textId="77777777" w:rsidR="00D43747" w:rsidRPr="00597B9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Database</w:t>
            </w:r>
          </w:p>
        </w:tc>
        <w:tc>
          <w:tcPr>
            <w:tcW w:w="3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</w:tcPr>
          <w:p w14:paraId="0770233F" w14:textId="77777777" w:rsidR="00D43747" w:rsidRPr="00597B9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Schema</w:t>
            </w:r>
          </w:p>
        </w:tc>
        <w:tc>
          <w:tcPr>
            <w:tcW w:w="171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6E6E6"/>
          </w:tcPr>
          <w:p w14:paraId="7404D956" w14:textId="77777777" w:rsidR="00D43747" w:rsidRPr="00597B9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Instruction-Task</w:t>
            </w:r>
          </w:p>
        </w:tc>
        <w:tc>
          <w:tcPr>
            <w:tcW w:w="427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E6E6E6"/>
          </w:tcPr>
          <w:p w14:paraId="7912B3F2" w14:textId="77777777" w:rsidR="00D43747" w:rsidRPr="00597B9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Expected results</w:t>
            </w:r>
          </w:p>
        </w:tc>
        <w:tc>
          <w:tcPr>
            <w:tcW w:w="5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D8E46EB" w14:textId="77777777" w:rsidR="00D43747" w:rsidRPr="00597B9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Comments</w:t>
            </w:r>
          </w:p>
        </w:tc>
      </w:tr>
      <w:tr w:rsidR="00D1375E" w:rsidRPr="00597B9C" w14:paraId="3B1201C4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5A00636C" w14:textId="77777777" w:rsidR="00D1375E" w:rsidRPr="00C46E95" w:rsidRDefault="00D1375E" w:rsidP="00D1375E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</w:tcPr>
          <w:p w14:paraId="5BF301B8" w14:textId="77777777" w:rsidR="00D1375E" w:rsidRPr="004317D4" w:rsidRDefault="00D1375E" w:rsidP="00D1375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495E7BB" w14:textId="77777777" w:rsidR="00D1375E" w:rsidRPr="004317D4" w:rsidRDefault="00D1375E" w:rsidP="00D1375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4317D4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5E7BC63" w14:textId="77777777" w:rsidR="00D1375E" w:rsidRDefault="00D1375E" w:rsidP="00D1375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ENV</w:t>
            </w:r>
          </w:p>
          <w:p w14:paraId="3632F86F" w14:textId="77777777" w:rsidR="00D1375E" w:rsidRDefault="00D1375E" w:rsidP="00D1375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DR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C718553" w14:textId="77777777" w:rsidR="00D1375E" w:rsidRDefault="00D1375E" w:rsidP="00D1375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0A14BA8A" w14:textId="77777777" w:rsidR="00D1375E" w:rsidRDefault="00D1375E" w:rsidP="00D1375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844FD7F" w14:textId="77777777" w:rsidR="00D1375E" w:rsidRPr="007301A9" w:rsidRDefault="00D1375E" w:rsidP="00D1375E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7301A9">
              <w:rPr>
                <w:rFonts w:ascii="Arial" w:hAnsi="Arial" w:cs="Arial"/>
                <w:b/>
                <w:color w:val="000000"/>
                <w:sz w:val="22"/>
                <w:szCs w:val="22"/>
              </w:rPr>
              <w:t xml:space="preserve">Inform APM to stop monitoring CXT alerts </w:t>
            </w:r>
          </w:p>
          <w:p w14:paraId="69BDE845" w14:textId="77777777" w:rsidR="00D1375E" w:rsidRDefault="00D1375E" w:rsidP="00D1375E">
            <w:pPr>
              <w:spacing w:after="200" w:line="276" w:lineRule="auto"/>
            </w:pP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358497ED" w14:textId="77777777" w:rsidR="00D1375E" w:rsidRDefault="00D1375E" w:rsidP="00D1375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email sent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3AC5386A" w14:textId="7DBF231A" w:rsidR="00D1375E" w:rsidRPr="005E640F" w:rsidRDefault="00E740E7" w:rsidP="00D1375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26" w:author="Wigfall, Trevonte" w:date="2021-07-15T11:25:00Z">
              <w:del w:id="27" w:author="Trevonte Wigfall" w:date="2021-12-27T17:37:00Z">
                <w:r w:rsidRPr="005E640F" w:rsidDel="00C32173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28" w:author="Wigfall, Trevonte" w:date="2021-07-15T15:35:00Z">
              <w:del w:id="29" w:author="Trevonte Wigfall" w:date="2021-12-27T17:37:00Z">
                <w:r w:rsidR="00B204C4" w:rsidRPr="005E640F" w:rsidDel="00C32173">
                  <w:rPr>
                    <w:rFonts w:asciiTheme="minorHAnsi" w:hAnsiTheme="minorHAnsi"/>
                    <w:b/>
                    <w:sz w:val="22"/>
                    <w:szCs w:val="22"/>
                    <w:rPrChange w:id="30" w:author="Trevonte Wigfall" w:date="2021-12-27T17:39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ins w:id="31" w:author="Trevonte Wigfall" w:date="2021-12-27T17:37:00Z">
              <w:r w:rsidR="00C32173" w:rsidRPr="005E640F">
                <w:rPr>
                  <w:rFonts w:asciiTheme="minorHAnsi" w:hAnsiTheme="minorHAnsi"/>
                  <w:b/>
                  <w:sz w:val="22"/>
                  <w:szCs w:val="22"/>
                  <w:rPrChange w:id="32" w:author="Trevonte Wigfall" w:date="2021-12-27T17:39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ins w:id="33" w:author="Wigfall, Trevonte" w:date="2021-07-15T11:25:00Z">
              <w:r w:rsidRPr="005E640F">
                <w:rPr>
                  <w:rFonts w:asciiTheme="minorHAnsi" w:hAnsiTheme="minorHAnsi"/>
                  <w:b/>
                  <w:sz w:val="22"/>
                  <w:szCs w:val="22"/>
                </w:rPr>
                <w:t xml:space="preserve"> Starting at HH:MM</w:t>
              </w:r>
            </w:ins>
            <w:del w:id="34" w:author="Wigfall, Trevonte" w:date="2021-07-12T16:05:00Z">
              <w:r w:rsidR="00FC3454" w:rsidRPr="005E640F" w:rsidDel="004B441B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8/14/20 </w:delText>
              </w:r>
              <w:r w:rsidR="00D1375E" w:rsidRPr="005E640F" w:rsidDel="004B441B">
                <w:rPr>
                  <w:rFonts w:asciiTheme="minorHAnsi" w:hAnsiTheme="minorHAnsi"/>
                  <w:b/>
                  <w:sz w:val="22"/>
                  <w:szCs w:val="22"/>
                </w:rPr>
                <w:delText>18:30</w:delText>
              </w:r>
            </w:del>
          </w:p>
        </w:tc>
      </w:tr>
      <w:tr w:rsidR="00D1375E" w:rsidRPr="00597B9C" w14:paraId="52D87292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3CDA8C14" w14:textId="77777777" w:rsidR="00D1375E" w:rsidRPr="00C46E95" w:rsidRDefault="00D1375E" w:rsidP="00D1375E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</w:tcPr>
          <w:p w14:paraId="273CA6DF" w14:textId="77777777" w:rsidR="00D1375E" w:rsidRPr="004317D4" w:rsidRDefault="00D1375E" w:rsidP="00D1375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CDA770D" w14:textId="77777777" w:rsidR="00D1375E" w:rsidRPr="004317D4" w:rsidRDefault="00D1375E" w:rsidP="00D1375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4317D4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41616D9" w14:textId="77777777" w:rsidR="00D1375E" w:rsidRDefault="00D1375E" w:rsidP="00D1375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ENV</w:t>
            </w:r>
          </w:p>
          <w:p w14:paraId="1E77569B" w14:textId="77777777" w:rsidR="00D1375E" w:rsidRPr="004317D4" w:rsidRDefault="00D1375E" w:rsidP="00D1375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DR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3422EA1" w14:textId="77777777" w:rsidR="00D1375E" w:rsidRPr="004317D4" w:rsidRDefault="00D1375E" w:rsidP="00D1375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7D03CAC6" w14:textId="77777777" w:rsidR="00D1375E" w:rsidRPr="004317D4" w:rsidRDefault="00D1375E" w:rsidP="00D1375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5870A8A" w14:textId="77777777" w:rsidR="00D1375E" w:rsidRPr="00432652" w:rsidRDefault="005E640F" w:rsidP="00D1375E">
            <w:pPr>
              <w:spacing w:after="200" w:line="276" w:lineRule="auto"/>
              <w:rPr>
                <w:rFonts w:ascii="Arial" w:hAnsi="Arial" w:cs="Arial"/>
                <w:b/>
                <w:color w:val="0000CC"/>
                <w:sz w:val="22"/>
                <w:szCs w:val="22"/>
              </w:rPr>
            </w:pPr>
            <w:hyperlink r:id="rId8" w:history="1">
              <w:r w:rsidR="00D1375E" w:rsidRPr="002F121F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Run HC on ENV being installed.  Resolve existing issues (if any found).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78AC064E" w14:textId="77777777" w:rsidR="00D1375E" w:rsidRPr="004317D4" w:rsidRDefault="00D1375E" w:rsidP="00D1375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HC Passed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7A7AC4AF" w14:textId="0CA70032" w:rsidR="00D1375E" w:rsidRPr="004B441B" w:rsidRDefault="00FC3454" w:rsidP="00D1375E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35" w:author="Wigfall, Trevonte" w:date="2021-07-12T16:0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del w:id="36" w:author="Wigfall, Trevonte" w:date="2021-07-12T16:05:00Z">
              <w:r w:rsidRPr="005E640F" w:rsidDel="004B441B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8/14/20 </w:delText>
              </w:r>
              <w:r w:rsidR="00D1375E" w:rsidRPr="005E640F" w:rsidDel="004B441B">
                <w:rPr>
                  <w:rFonts w:asciiTheme="minorHAnsi" w:hAnsiTheme="minorHAnsi"/>
                  <w:b/>
                  <w:sz w:val="22"/>
                  <w:szCs w:val="22"/>
                </w:rPr>
                <w:delText>18:30</w:delText>
              </w:r>
            </w:del>
            <w:ins w:id="37" w:author="Wigfall, Trevonte" w:date="2021-07-12T16:05:00Z">
              <w:del w:id="38" w:author="Trevonte Wigfall" w:date="2021-12-27T17:37:00Z">
                <w:r w:rsidR="004B441B" w:rsidRPr="005E640F" w:rsidDel="00C32173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39" w:author="Wigfall, Trevonte" w:date="2021-07-15T15:35:00Z">
              <w:del w:id="40" w:author="Trevonte Wigfall" w:date="2021-12-27T17:37:00Z">
                <w:r w:rsidR="00B204C4" w:rsidRPr="005E640F" w:rsidDel="00C32173">
                  <w:rPr>
                    <w:rFonts w:asciiTheme="minorHAnsi" w:hAnsiTheme="minorHAnsi"/>
                    <w:b/>
                    <w:sz w:val="22"/>
                    <w:szCs w:val="22"/>
                    <w:rPrChange w:id="41" w:author="Trevonte Wigfall" w:date="2021-12-27T17:39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ins w:id="42" w:author="Trevonte Wigfall" w:date="2021-12-27T17:37:00Z">
              <w:r w:rsidR="00C32173" w:rsidRPr="005E640F">
                <w:rPr>
                  <w:rFonts w:asciiTheme="minorHAnsi" w:hAnsiTheme="minorHAnsi"/>
                  <w:b/>
                  <w:sz w:val="22"/>
                  <w:szCs w:val="22"/>
                  <w:rPrChange w:id="43" w:author="Trevonte Wigfall" w:date="2021-12-27T17:39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</w:p>
        </w:tc>
      </w:tr>
      <w:tr w:rsidR="004B441B" w:rsidRPr="00597B9C" w14:paraId="27764354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54B034C3" w14:textId="77777777" w:rsidR="004B441B" w:rsidRPr="00C46E95" w:rsidRDefault="004B441B" w:rsidP="004B441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</w:tcPr>
          <w:p w14:paraId="06E501FF" w14:textId="77777777" w:rsidR="004B441B" w:rsidRPr="004317D4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A8A4F5B" w14:textId="77777777" w:rsidR="004B441B" w:rsidRPr="004317D4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71326FB" w14:textId="77777777" w:rsidR="004B441B" w:rsidRPr="004317D4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ENV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4CB4B9E" w14:textId="77777777" w:rsidR="004B441B" w:rsidRPr="004317D4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4620BD79" w14:textId="77777777" w:rsidR="004B441B" w:rsidRPr="004317D4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11192F6" w14:textId="77777777" w:rsidR="004B441B" w:rsidRPr="007301A9" w:rsidRDefault="005E640F" w:rsidP="004B441B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hyperlink r:id="rId9" w:anchor="InplviewHash0b448eda-9ab8-457f-b685-dd97ac58b04c=ShowInGrid%3DTrue" w:history="1">
              <w:r w:rsidR="004B441B" w:rsidRPr="00332D85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Update RM spreadhsheet the change effort had begin (PROD MW Only)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4A3FD68F" w14:textId="77777777" w:rsidR="004B441B" w:rsidRPr="004317D4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Spreadsheet Updated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0E171B12" w14:textId="01CF66CA" w:rsidR="004B441B" w:rsidRPr="005E640F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44" w:author="Wigfall, Trevonte" w:date="2021-07-12T16:06:00Z">
              <w:del w:id="45" w:author="Trevonte Wigfall" w:date="2021-12-27T17:37:00Z">
                <w:r w:rsidRPr="005E640F" w:rsidDel="00C32173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46" w:author="Wigfall, Trevonte" w:date="2021-07-15T15:35:00Z">
              <w:del w:id="47" w:author="Trevonte Wigfall" w:date="2021-12-27T17:37:00Z">
                <w:r w:rsidR="00B204C4" w:rsidRPr="005E640F" w:rsidDel="00C32173">
                  <w:rPr>
                    <w:rFonts w:asciiTheme="minorHAnsi" w:hAnsiTheme="minorHAnsi"/>
                    <w:b/>
                    <w:sz w:val="22"/>
                    <w:szCs w:val="22"/>
                    <w:rPrChange w:id="48" w:author="Trevonte Wigfall" w:date="2021-12-27T17:39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ins w:id="49" w:author="Trevonte Wigfall" w:date="2021-12-27T17:37:00Z">
              <w:r w:rsidR="00C32173" w:rsidRPr="005E640F">
                <w:rPr>
                  <w:rFonts w:asciiTheme="minorHAnsi" w:hAnsiTheme="minorHAnsi"/>
                  <w:b/>
                  <w:sz w:val="22"/>
                  <w:szCs w:val="22"/>
                  <w:rPrChange w:id="50" w:author="Trevonte Wigfall" w:date="2021-12-27T17:39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51" w:author="Wigfall, Trevonte" w:date="2021-07-12T16:06:00Z">
              <w:r w:rsidRPr="005E640F" w:rsidDel="00196BC4">
                <w:rPr>
                  <w:rFonts w:asciiTheme="minorHAnsi" w:hAnsiTheme="minorHAnsi"/>
                  <w:b/>
                  <w:sz w:val="22"/>
                  <w:szCs w:val="22"/>
                </w:rPr>
                <w:delText>FRI 8/14/20 18:32</w:delText>
              </w:r>
            </w:del>
          </w:p>
        </w:tc>
      </w:tr>
      <w:tr w:rsidR="004B441B" w:rsidRPr="00597B9C" w14:paraId="597C9BE8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7F01B36C" w14:textId="77777777" w:rsidR="004B441B" w:rsidRPr="00C46E95" w:rsidRDefault="004B441B" w:rsidP="004B441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</w:tcPr>
          <w:p w14:paraId="7F4D2221" w14:textId="77777777" w:rsidR="004B441B" w:rsidRPr="004317D4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4D233B68" w14:textId="77777777" w:rsidR="004B441B" w:rsidRPr="004317D4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BAAE284" w14:textId="77777777" w:rsidR="004B441B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ReportingServer:</w:t>
            </w:r>
          </w:p>
          <w:p w14:paraId="45C0C4B5" w14:textId="77777777" w:rsidR="004B441B" w:rsidRPr="004317D4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smallCaps/>
                <w:sz w:val="22"/>
                <w:szCs w:val="22"/>
              </w:rPr>
              <w:t>VA33PWVCXT005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F473D08" w14:textId="77777777" w:rsidR="004B441B" w:rsidRPr="004317D4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3AFD1740" w14:textId="77777777" w:rsidR="004B441B" w:rsidRPr="004317D4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A71C6B2" w14:textId="77777777" w:rsidR="004B441B" w:rsidRDefault="005E640F" w:rsidP="004B441B">
            <w:pPr>
              <w:spacing w:after="200" w:line="276" w:lineRule="auto"/>
              <w:rPr>
                <w:rStyle w:val="Hyperlink"/>
                <w:rFonts w:ascii="Arial" w:hAnsi="Arial" w:cs="Arial"/>
                <w:b/>
                <w:sz w:val="24"/>
                <w:szCs w:val="24"/>
              </w:rPr>
            </w:pPr>
            <w:hyperlink r:id="rId10" w:history="1">
              <w:r w:rsidR="004B441B" w:rsidRPr="007F7F2C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Run Reporting Server Pre-Checks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19E06957" w14:textId="77777777" w:rsidR="004B441B" w:rsidRPr="004317D4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Check successful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5135FDCE" w14:textId="61D6A045" w:rsidR="004B441B" w:rsidRPr="005E640F" w:rsidDel="00196BC4" w:rsidRDefault="004B441B" w:rsidP="004B441B">
            <w:pPr>
              <w:rPr>
                <w:del w:id="52" w:author="Wigfall, Trevonte" w:date="2021-07-12T16:06:00Z"/>
                <w:rFonts w:asciiTheme="minorHAnsi" w:hAnsiTheme="minorHAnsi"/>
                <w:b/>
                <w:sz w:val="22"/>
                <w:szCs w:val="22"/>
              </w:rPr>
            </w:pPr>
            <w:ins w:id="53" w:author="Wigfall, Trevonte" w:date="2021-07-12T16:06:00Z">
              <w:del w:id="54" w:author="Trevonte Wigfall" w:date="2021-12-27T17:37:00Z">
                <w:r w:rsidRPr="005E640F" w:rsidDel="00C32173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55" w:author="Wigfall, Trevonte" w:date="2021-07-15T15:35:00Z">
              <w:del w:id="56" w:author="Trevonte Wigfall" w:date="2021-12-27T17:37:00Z">
                <w:r w:rsidR="00B204C4" w:rsidRPr="005E640F" w:rsidDel="00C32173">
                  <w:rPr>
                    <w:rFonts w:asciiTheme="minorHAnsi" w:hAnsiTheme="minorHAnsi"/>
                    <w:b/>
                    <w:sz w:val="22"/>
                    <w:szCs w:val="22"/>
                    <w:rPrChange w:id="57" w:author="Trevonte Wigfall" w:date="2021-12-27T17:39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ins w:id="58" w:author="Trevonte Wigfall" w:date="2021-12-27T17:37:00Z">
              <w:r w:rsidR="00C32173" w:rsidRPr="005E640F">
                <w:rPr>
                  <w:rFonts w:asciiTheme="minorHAnsi" w:hAnsiTheme="minorHAnsi"/>
                  <w:b/>
                  <w:sz w:val="22"/>
                  <w:szCs w:val="22"/>
                  <w:rPrChange w:id="59" w:author="Trevonte Wigfall" w:date="2021-12-27T17:39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60" w:author="Wigfall, Trevonte" w:date="2021-07-12T16:06:00Z">
              <w:r w:rsidRPr="005E640F" w:rsidDel="00196BC4">
                <w:rPr>
                  <w:rFonts w:asciiTheme="minorHAnsi" w:hAnsiTheme="minorHAnsi"/>
                  <w:b/>
                  <w:sz w:val="22"/>
                  <w:szCs w:val="22"/>
                </w:rPr>
                <w:delText>FRI 10/19/18</w:delText>
              </w:r>
            </w:del>
          </w:p>
          <w:p w14:paraId="1F56A174" w14:textId="19D46B43" w:rsidR="004B441B" w:rsidRPr="005E640F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61" w:author="Wigfall, Trevonte" w:date="2021-07-12T16:06:00Z">
              <w:r w:rsidRPr="005E640F" w:rsidDel="00196BC4">
                <w:rPr>
                  <w:rFonts w:asciiTheme="minorHAnsi" w:hAnsiTheme="minorHAnsi"/>
                  <w:b/>
                  <w:sz w:val="22"/>
                  <w:szCs w:val="22"/>
                </w:rPr>
                <w:delText>18:35</w:delText>
              </w:r>
            </w:del>
          </w:p>
        </w:tc>
      </w:tr>
      <w:tr w:rsidR="004B441B" w:rsidRPr="00597B9C" w14:paraId="59D83324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1C75F909" w14:textId="77777777" w:rsidR="004B441B" w:rsidRPr="00C46E95" w:rsidRDefault="004B441B" w:rsidP="004B441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</w:tcPr>
          <w:p w14:paraId="74DF9B5E" w14:textId="77777777" w:rsidR="004B441B" w:rsidRPr="004317D4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415861D4" w14:textId="77777777" w:rsidR="004B441B" w:rsidRPr="004317D4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4317D4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6ADE571" w14:textId="77777777" w:rsidR="004B441B" w:rsidRPr="004317D4" w:rsidRDefault="004B441B" w:rsidP="004B441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4317D4">
              <w:rPr>
                <w:rFonts w:asciiTheme="minorHAnsi" w:hAnsiTheme="minorHAnsi"/>
                <w:b/>
                <w:smallCaps/>
                <w:sz w:val="22"/>
                <w:szCs w:val="22"/>
              </w:rPr>
              <w:t>TPIC (cxtTpicFac&lt;env&gt;):</w:t>
            </w: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84821AE" w14:textId="77777777" w:rsidR="004B441B" w:rsidRPr="004317D4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4317D4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5240CCFA" w14:textId="77777777" w:rsidR="004B441B" w:rsidRPr="004317D4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4317D4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B047893" w14:textId="77777777" w:rsidR="004B441B" w:rsidRPr="004317D4" w:rsidRDefault="005E640F" w:rsidP="004B441B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11" w:history="1">
              <w:r w:rsidR="004B441B" w:rsidRPr="004317D4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Suspend all nodes from TPIC load balancer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15926C82" w14:textId="77777777" w:rsidR="004B441B" w:rsidRPr="004317D4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4317D4">
              <w:rPr>
                <w:rFonts w:asciiTheme="minorHAnsi" w:hAnsiTheme="minorHAnsi"/>
                <w:b/>
                <w:smallCaps/>
                <w:sz w:val="22"/>
                <w:szCs w:val="22"/>
              </w:rPr>
              <w:t>all nodes inactive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2D59672F" w14:textId="719E52AD" w:rsidR="004B441B" w:rsidRPr="005E640F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62" w:author="Wigfall, Trevonte" w:date="2021-07-12T16:06:00Z">
              <w:del w:id="63" w:author="Trevonte Wigfall" w:date="2021-12-27T17:37:00Z">
                <w:r w:rsidRPr="005E640F" w:rsidDel="00C32173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64" w:author="Wigfall, Trevonte" w:date="2021-07-15T15:35:00Z">
              <w:del w:id="65" w:author="Trevonte Wigfall" w:date="2021-12-27T17:37:00Z">
                <w:r w:rsidR="00B204C4" w:rsidRPr="005E640F" w:rsidDel="00C32173">
                  <w:rPr>
                    <w:rFonts w:asciiTheme="minorHAnsi" w:hAnsiTheme="minorHAnsi"/>
                    <w:b/>
                    <w:sz w:val="22"/>
                    <w:szCs w:val="22"/>
                    <w:rPrChange w:id="66" w:author="Trevonte Wigfall" w:date="2021-12-27T17:39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ins w:id="67" w:author="Trevonte Wigfall" w:date="2021-12-27T17:37:00Z">
              <w:r w:rsidR="00C32173" w:rsidRPr="005E640F">
                <w:rPr>
                  <w:rFonts w:asciiTheme="minorHAnsi" w:hAnsiTheme="minorHAnsi"/>
                  <w:b/>
                  <w:sz w:val="22"/>
                  <w:szCs w:val="22"/>
                  <w:rPrChange w:id="68" w:author="Trevonte Wigfall" w:date="2021-12-27T17:39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69" w:author="Wigfall, Trevonte" w:date="2021-07-12T16:06:00Z">
              <w:r w:rsidRPr="005E640F" w:rsidDel="00196BC4">
                <w:rPr>
                  <w:rFonts w:asciiTheme="minorHAnsi" w:hAnsiTheme="minorHAnsi"/>
                  <w:b/>
                  <w:sz w:val="22"/>
                  <w:szCs w:val="22"/>
                </w:rPr>
                <w:delText>FRI 8/14/20 18:40</w:delText>
              </w:r>
            </w:del>
          </w:p>
        </w:tc>
      </w:tr>
      <w:tr w:rsidR="004B441B" w:rsidRPr="00167E86" w14:paraId="48832767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562EC757" w14:textId="77777777" w:rsidR="004B441B" w:rsidRPr="00C46E95" w:rsidRDefault="004B441B" w:rsidP="004B441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</w:tcPr>
          <w:p w14:paraId="5BA23796" w14:textId="77777777" w:rsidR="004B441B" w:rsidRPr="00167E86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93B4D4E" w14:textId="77777777" w:rsidR="004B441B" w:rsidRPr="00167E86" w:rsidRDefault="004B441B" w:rsidP="004B441B"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311A50A" w14:textId="77777777" w:rsidR="004B441B" w:rsidRPr="00167E86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TP</w:t>
            </w:r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UI (cxtTppuiFac&lt;env&gt;):</w:t>
            </w:r>
          </w:p>
          <w:p w14:paraId="06F56CA5" w14:textId="77777777" w:rsidR="004B441B" w:rsidRPr="00167E86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0559ABC" w14:textId="77777777" w:rsidR="004B441B" w:rsidRPr="00167E86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3F1DD8E4" w14:textId="77777777" w:rsidR="004B441B" w:rsidRPr="00167E86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7167E50" w14:textId="77777777" w:rsidR="004B441B" w:rsidRPr="00167E86" w:rsidRDefault="005E640F" w:rsidP="004B441B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12" w:history="1">
              <w:r w:rsidR="004B441B" w:rsidRPr="00167E86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Suspend all nodes from TPPUI load balancer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34F8BAF3" w14:textId="77777777" w:rsidR="004B441B" w:rsidRPr="00167E86" w:rsidRDefault="004B441B" w:rsidP="004B441B"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all nodes inactive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4528C7BB" w14:textId="6C64C9CB" w:rsidR="004B441B" w:rsidRPr="005E640F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70" w:author="Wigfall, Trevonte" w:date="2021-07-12T16:06:00Z">
              <w:del w:id="71" w:author="Trevonte Wigfall" w:date="2021-12-27T17:37:00Z">
                <w:r w:rsidRPr="005E640F" w:rsidDel="00C32173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72" w:author="Wigfall, Trevonte" w:date="2021-07-15T15:35:00Z">
              <w:del w:id="73" w:author="Trevonte Wigfall" w:date="2021-12-27T17:37:00Z">
                <w:r w:rsidR="00B204C4" w:rsidRPr="005E640F" w:rsidDel="00C32173">
                  <w:rPr>
                    <w:rFonts w:asciiTheme="minorHAnsi" w:hAnsiTheme="minorHAnsi"/>
                    <w:b/>
                    <w:sz w:val="22"/>
                    <w:szCs w:val="22"/>
                    <w:rPrChange w:id="74" w:author="Trevonte Wigfall" w:date="2021-12-27T17:39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ins w:id="75" w:author="Trevonte Wigfall" w:date="2021-12-27T17:37:00Z">
              <w:r w:rsidR="00C32173" w:rsidRPr="005E640F">
                <w:rPr>
                  <w:rFonts w:asciiTheme="minorHAnsi" w:hAnsiTheme="minorHAnsi"/>
                  <w:b/>
                  <w:sz w:val="22"/>
                  <w:szCs w:val="22"/>
                  <w:rPrChange w:id="76" w:author="Trevonte Wigfall" w:date="2021-12-27T17:39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77" w:author="Wigfall, Trevonte" w:date="2021-07-12T16:06:00Z">
              <w:r w:rsidRPr="005E640F" w:rsidDel="00196BC4">
                <w:rPr>
                  <w:rFonts w:asciiTheme="minorHAnsi" w:hAnsiTheme="minorHAnsi"/>
                  <w:b/>
                  <w:sz w:val="22"/>
                  <w:szCs w:val="22"/>
                </w:rPr>
                <w:delText>FRI 8/14/20 18:41</w:delText>
              </w:r>
            </w:del>
          </w:p>
        </w:tc>
      </w:tr>
      <w:tr w:rsidR="004B441B" w:rsidRPr="00167E86" w14:paraId="43CE21DA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6A8B656B" w14:textId="77777777" w:rsidR="004B441B" w:rsidRPr="00C46E95" w:rsidRDefault="004B441B" w:rsidP="004B441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</w:tcPr>
          <w:p w14:paraId="00BEB342" w14:textId="77777777" w:rsidR="004B441B" w:rsidRPr="00167E86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2EEFA858" w14:textId="77777777" w:rsidR="004B441B" w:rsidRPr="00167E86" w:rsidRDefault="004B441B" w:rsidP="004B441B"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B1A08BE" w14:textId="77777777" w:rsidR="004B441B" w:rsidRPr="00167E86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UIAPP (cxtUIAPPFac&lt;env&gt;):</w:t>
            </w:r>
          </w:p>
          <w:p w14:paraId="70CE3F05" w14:textId="77777777" w:rsidR="004B441B" w:rsidRPr="00167E86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3548AD1" w14:textId="77777777" w:rsidR="004B441B" w:rsidRPr="00167E86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4D5E5243" w14:textId="77777777" w:rsidR="004B441B" w:rsidRPr="00167E86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686A21E" w14:textId="77777777" w:rsidR="004B441B" w:rsidRPr="00167E86" w:rsidRDefault="005E640F" w:rsidP="004B441B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13" w:history="1">
              <w:r w:rsidR="004B441B" w:rsidRPr="00167E86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Suspend all nodes from UIAPP load balancer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66062134" w14:textId="77777777" w:rsidR="004B441B" w:rsidRPr="00167E86" w:rsidRDefault="004B441B" w:rsidP="004B441B"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all nodes inactive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1434AC99" w14:textId="70259227" w:rsidR="004B441B" w:rsidRPr="005E640F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78" w:author="Wigfall, Trevonte" w:date="2021-07-12T16:06:00Z">
              <w:del w:id="79" w:author="Trevonte Wigfall" w:date="2021-12-27T17:37:00Z">
                <w:r w:rsidRPr="005E640F" w:rsidDel="00C32173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80" w:author="Wigfall, Trevonte" w:date="2021-07-15T15:35:00Z">
              <w:del w:id="81" w:author="Trevonte Wigfall" w:date="2021-12-27T17:37:00Z">
                <w:r w:rsidR="00B204C4" w:rsidRPr="005E640F" w:rsidDel="00C32173">
                  <w:rPr>
                    <w:rFonts w:asciiTheme="minorHAnsi" w:hAnsiTheme="minorHAnsi"/>
                    <w:b/>
                    <w:sz w:val="22"/>
                    <w:szCs w:val="22"/>
                    <w:rPrChange w:id="82" w:author="Trevonte Wigfall" w:date="2021-12-27T17:39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ins w:id="83" w:author="Trevonte Wigfall" w:date="2021-12-27T17:37:00Z">
              <w:r w:rsidR="00C32173" w:rsidRPr="005E640F">
                <w:rPr>
                  <w:rFonts w:asciiTheme="minorHAnsi" w:hAnsiTheme="minorHAnsi"/>
                  <w:b/>
                  <w:sz w:val="22"/>
                  <w:szCs w:val="22"/>
                  <w:rPrChange w:id="84" w:author="Trevonte Wigfall" w:date="2021-12-27T17:39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85" w:author="Wigfall, Trevonte" w:date="2021-07-12T16:06:00Z">
              <w:r w:rsidRPr="005E640F" w:rsidDel="00196BC4">
                <w:rPr>
                  <w:rFonts w:asciiTheme="minorHAnsi" w:hAnsiTheme="minorHAnsi"/>
                  <w:b/>
                  <w:sz w:val="22"/>
                  <w:szCs w:val="22"/>
                </w:rPr>
                <w:delText>FRI 8/14/20 18:42</w:delText>
              </w:r>
            </w:del>
          </w:p>
        </w:tc>
      </w:tr>
      <w:tr w:rsidR="004B441B" w:rsidRPr="00167E86" w14:paraId="1C744791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55F591D8" w14:textId="77777777" w:rsidR="004B441B" w:rsidRPr="00C46E95" w:rsidRDefault="004B441B" w:rsidP="004B441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</w:tcPr>
          <w:p w14:paraId="48E8E9A7" w14:textId="77777777" w:rsidR="004B441B" w:rsidRPr="00167E86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2A5891DF" w14:textId="77777777" w:rsidR="004B441B" w:rsidRPr="00167E86" w:rsidRDefault="004B441B" w:rsidP="004B441B"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2E0E890" w14:textId="77777777" w:rsidR="004B441B" w:rsidRPr="00167E86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C3 (cxtC3Fac&lt;env&gt;):</w:t>
            </w:r>
          </w:p>
          <w:p w14:paraId="294699E8" w14:textId="77777777" w:rsidR="004B441B" w:rsidRPr="00167E86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48B1899" w14:textId="77777777" w:rsidR="004B441B" w:rsidRPr="00167E86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373B6BB7" w14:textId="77777777" w:rsidR="004B441B" w:rsidRPr="00167E86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DA025EA" w14:textId="77777777" w:rsidR="004B441B" w:rsidRPr="00167E86" w:rsidRDefault="005E640F" w:rsidP="004B441B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14" w:history="1">
              <w:r w:rsidR="004B441B" w:rsidRPr="00167E86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 xml:space="preserve">Suspend all nodes from </w:t>
              </w:r>
              <w:r w:rsidR="004B441B" w:rsidRPr="00167E86">
                <w:rPr>
                  <w:rStyle w:val="Hyperlink"/>
                  <w:rFonts w:ascii="Arial" w:hAnsi="Arial" w:cs="Arial"/>
                  <w:b/>
                  <w:color w:val="FF0000"/>
                  <w:sz w:val="24"/>
                  <w:szCs w:val="24"/>
                </w:rPr>
                <w:t>C3</w:t>
              </w:r>
              <w:r w:rsidR="004B441B" w:rsidRPr="00167E86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 xml:space="preserve"> load balancer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03DB8B6E" w14:textId="77777777" w:rsidR="004B441B" w:rsidRPr="00167E86" w:rsidRDefault="004B441B" w:rsidP="004B441B"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all nodes inactive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1880B389" w14:textId="75163614" w:rsidR="004B441B" w:rsidRPr="005E640F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86" w:author="Wigfall, Trevonte" w:date="2021-07-12T16:06:00Z">
              <w:del w:id="87" w:author="Trevonte Wigfall" w:date="2021-12-27T17:37:00Z">
                <w:r w:rsidRPr="005E640F" w:rsidDel="00C32173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88" w:author="Wigfall, Trevonte" w:date="2021-07-15T15:35:00Z">
              <w:del w:id="89" w:author="Trevonte Wigfall" w:date="2021-12-27T17:37:00Z">
                <w:r w:rsidR="00B204C4" w:rsidRPr="005E640F" w:rsidDel="00C32173">
                  <w:rPr>
                    <w:rFonts w:asciiTheme="minorHAnsi" w:hAnsiTheme="minorHAnsi"/>
                    <w:b/>
                    <w:sz w:val="22"/>
                    <w:szCs w:val="22"/>
                    <w:rPrChange w:id="90" w:author="Trevonte Wigfall" w:date="2021-12-27T17:39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ins w:id="91" w:author="Trevonte Wigfall" w:date="2021-12-27T17:37:00Z">
              <w:r w:rsidR="00C32173" w:rsidRPr="005E640F">
                <w:rPr>
                  <w:rFonts w:asciiTheme="minorHAnsi" w:hAnsiTheme="minorHAnsi"/>
                  <w:b/>
                  <w:sz w:val="22"/>
                  <w:szCs w:val="22"/>
                  <w:rPrChange w:id="92" w:author="Trevonte Wigfall" w:date="2021-12-27T17:39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93" w:author="Wigfall, Trevonte" w:date="2021-07-12T16:06:00Z">
              <w:r w:rsidRPr="005E640F" w:rsidDel="00196BC4">
                <w:rPr>
                  <w:rFonts w:asciiTheme="minorHAnsi" w:hAnsiTheme="minorHAnsi"/>
                  <w:b/>
                  <w:sz w:val="22"/>
                  <w:szCs w:val="22"/>
                </w:rPr>
                <w:delText>FRI 8/14/20 18:43</w:delText>
              </w:r>
            </w:del>
          </w:p>
        </w:tc>
      </w:tr>
      <w:tr w:rsidR="004B441B" w:rsidRPr="00976565" w14:paraId="7D0B3807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33EA5361" w14:textId="77777777" w:rsidR="004B441B" w:rsidRPr="00C46E95" w:rsidRDefault="004B441B" w:rsidP="004B441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</w:tcPr>
          <w:p w14:paraId="3F8D7193" w14:textId="77777777" w:rsidR="004B441B" w:rsidRPr="00976565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304AFD3A" w14:textId="77777777" w:rsidR="004B441B" w:rsidRPr="00976565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76565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7E17854" w14:textId="77777777" w:rsidR="004B441B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76565">
              <w:rPr>
                <w:rFonts w:asciiTheme="minorHAnsi" w:hAnsiTheme="minorHAnsi"/>
                <w:b/>
                <w:smallCaps/>
                <w:sz w:val="22"/>
                <w:szCs w:val="22"/>
              </w:rPr>
              <w:t>UIApp and TPIC ONLY</w:t>
            </w:r>
          </w:p>
          <w:p w14:paraId="2FD21BB0" w14:textId="77777777" w:rsidR="004B441B" w:rsidRPr="005065ED" w:rsidRDefault="004B441B" w:rsidP="004B441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5065ED">
              <w:rPr>
                <w:rFonts w:asciiTheme="minorHAnsi" w:hAnsiTheme="minorHAnsi"/>
                <w:smallCaps/>
                <w:sz w:val="22"/>
                <w:szCs w:val="22"/>
              </w:rPr>
              <w:t>VA33PWVCXT001</w:t>
            </w:r>
            <w:r>
              <w:rPr>
                <w:rFonts w:asciiTheme="minorHAnsi" w:hAnsiTheme="minorHAnsi"/>
                <w:smallCaps/>
                <w:sz w:val="22"/>
                <w:szCs w:val="22"/>
              </w:rPr>
              <w:t>,</w:t>
            </w:r>
          </w:p>
          <w:p w14:paraId="2A7CFB5E" w14:textId="77777777" w:rsidR="004B441B" w:rsidRPr="004473D0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065ED">
              <w:rPr>
                <w:rFonts w:asciiTheme="minorHAnsi" w:hAnsiTheme="minorHAnsi"/>
                <w:smallCaps/>
                <w:sz w:val="22"/>
                <w:szCs w:val="22"/>
              </w:rPr>
              <w:t>VA33PWVCXT002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7C4031E" w14:textId="77777777" w:rsidR="004B441B" w:rsidRPr="00976565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76565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55B851B1" w14:textId="77777777" w:rsidR="004B441B" w:rsidRPr="00976565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76565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B22CB32" w14:textId="77777777" w:rsidR="004B441B" w:rsidRPr="00976565" w:rsidRDefault="005E640F" w:rsidP="004B441B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15" w:history="1">
              <w:r w:rsidR="004B441B" w:rsidRPr="00976565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Stop UIAPP and TPIC CXT services in environment(s) using EMT GUI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20D9F31D" w14:textId="77777777" w:rsidR="004B441B" w:rsidRPr="00976565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76565">
              <w:rPr>
                <w:rFonts w:asciiTheme="minorHAnsi" w:hAnsiTheme="minorHAnsi"/>
                <w:b/>
                <w:smallCaps/>
                <w:sz w:val="22"/>
                <w:szCs w:val="22"/>
              </w:rPr>
              <w:t>services stopped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645070FB" w14:textId="27334621" w:rsidR="004B441B" w:rsidRPr="005E640F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94" w:author="Wigfall, Trevonte" w:date="2021-07-12T16:06:00Z">
              <w:del w:id="95" w:author="Trevonte Wigfall" w:date="2021-12-27T17:37:00Z">
                <w:r w:rsidRPr="005E640F" w:rsidDel="00C32173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96" w:author="Wigfall, Trevonte" w:date="2021-07-15T15:35:00Z">
              <w:del w:id="97" w:author="Trevonte Wigfall" w:date="2021-12-27T17:37:00Z">
                <w:r w:rsidR="00B204C4" w:rsidRPr="005E640F" w:rsidDel="00C32173">
                  <w:rPr>
                    <w:rFonts w:asciiTheme="minorHAnsi" w:hAnsiTheme="minorHAnsi"/>
                    <w:b/>
                    <w:sz w:val="22"/>
                    <w:szCs w:val="22"/>
                    <w:rPrChange w:id="98" w:author="Trevonte Wigfall" w:date="2021-12-27T17:39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ins w:id="99" w:author="Trevonte Wigfall" w:date="2021-12-27T17:37:00Z">
              <w:r w:rsidR="00C32173" w:rsidRPr="005E640F">
                <w:rPr>
                  <w:rFonts w:asciiTheme="minorHAnsi" w:hAnsiTheme="minorHAnsi"/>
                  <w:b/>
                  <w:sz w:val="22"/>
                  <w:szCs w:val="22"/>
                  <w:rPrChange w:id="100" w:author="Trevonte Wigfall" w:date="2021-12-27T17:39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101" w:author="Wigfall, Trevonte" w:date="2021-07-12T16:06:00Z">
              <w:r w:rsidRPr="005E640F" w:rsidDel="00196BC4">
                <w:rPr>
                  <w:rFonts w:asciiTheme="minorHAnsi" w:hAnsiTheme="minorHAnsi"/>
                  <w:b/>
                  <w:sz w:val="22"/>
                  <w:szCs w:val="22"/>
                </w:rPr>
                <w:delText>FRI 8/14/20 18:45</w:delText>
              </w:r>
            </w:del>
          </w:p>
        </w:tc>
      </w:tr>
      <w:tr w:rsidR="004B441B" w:rsidRPr="00FB3EB3" w14:paraId="19F77F3B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3271657F" w14:textId="77777777" w:rsidR="004B441B" w:rsidRPr="00C46E95" w:rsidRDefault="004B441B" w:rsidP="004B441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</w:tcPr>
          <w:p w14:paraId="434F83D7" w14:textId="77777777" w:rsidR="004B441B" w:rsidRPr="00FB3EB3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C81AC9D" w14:textId="77777777" w:rsidR="004B441B" w:rsidRPr="00FB3EB3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5C7F73F" w14:textId="77777777" w:rsidR="004B441B" w:rsidRPr="00FB3EB3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>UIApp and TPIC (archive for , delete for all others)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3652187" w14:textId="77777777" w:rsidR="004B441B" w:rsidRPr="00FB3EB3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29C3F26A" w14:textId="77777777" w:rsidR="004B441B" w:rsidRPr="00FB3EB3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D379317" w14:textId="77777777" w:rsidR="004B441B" w:rsidRPr="00FB3EB3" w:rsidRDefault="005E640F" w:rsidP="004B441B">
            <w:pPr>
              <w:rPr>
                <w:rFonts w:ascii="Arial" w:hAnsi="Arial" w:cs="Arial"/>
                <w:b/>
                <w:sz w:val="24"/>
                <w:szCs w:val="24"/>
              </w:rPr>
            </w:pPr>
            <w:hyperlink r:id="rId16" w:history="1">
              <w:r w:rsidR="004B441B" w:rsidRPr="00FB3EB3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Archive or Delete the existing CXT logs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3812B73E" w14:textId="77777777" w:rsidR="004B441B" w:rsidRPr="00FB3EB3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>Files archived or deleted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410C8FDA" w14:textId="11F60BE7" w:rsidR="004B441B" w:rsidRPr="005E640F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02" w:author="Wigfall, Trevonte" w:date="2021-07-12T16:06:00Z">
              <w:del w:id="103" w:author="Trevonte Wigfall" w:date="2021-12-27T17:37:00Z">
                <w:r w:rsidRPr="005E640F" w:rsidDel="00C32173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104" w:author="Wigfall, Trevonte" w:date="2021-07-15T15:35:00Z">
              <w:del w:id="105" w:author="Trevonte Wigfall" w:date="2021-12-27T17:37:00Z">
                <w:r w:rsidR="00B204C4" w:rsidRPr="005E640F" w:rsidDel="00C32173">
                  <w:rPr>
                    <w:rFonts w:asciiTheme="minorHAnsi" w:hAnsiTheme="minorHAnsi"/>
                    <w:b/>
                    <w:sz w:val="22"/>
                    <w:szCs w:val="22"/>
                    <w:rPrChange w:id="106" w:author="Trevonte Wigfall" w:date="2021-12-27T17:39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ins w:id="107" w:author="Trevonte Wigfall" w:date="2021-12-27T17:37:00Z">
              <w:r w:rsidR="00C32173" w:rsidRPr="005E640F">
                <w:rPr>
                  <w:rFonts w:asciiTheme="minorHAnsi" w:hAnsiTheme="minorHAnsi"/>
                  <w:b/>
                  <w:sz w:val="22"/>
                  <w:szCs w:val="22"/>
                  <w:rPrChange w:id="108" w:author="Trevonte Wigfall" w:date="2021-12-27T17:39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109" w:author="Wigfall, Trevonte" w:date="2021-07-12T16:06:00Z">
              <w:r w:rsidRPr="005E640F" w:rsidDel="00196BC4">
                <w:rPr>
                  <w:rFonts w:asciiTheme="minorHAnsi" w:hAnsiTheme="minorHAnsi"/>
                  <w:b/>
                  <w:sz w:val="22"/>
                  <w:szCs w:val="22"/>
                </w:rPr>
                <w:delText>FRI 8/14/20 18:50</w:delText>
              </w:r>
            </w:del>
          </w:p>
        </w:tc>
      </w:tr>
      <w:tr w:rsidR="004B441B" w:rsidRPr="00FB3EB3" w14:paraId="43341098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46D8B687" w14:textId="77777777" w:rsidR="004B441B" w:rsidRPr="00C46E95" w:rsidRDefault="004B441B" w:rsidP="004B441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</w:tcPr>
          <w:p w14:paraId="02DF2673" w14:textId="77777777" w:rsidR="004B441B" w:rsidRPr="00FB3EB3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45D2AF3E" w14:textId="77777777" w:rsidR="004B441B" w:rsidRPr="00FB3EB3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E99B079" w14:textId="77777777" w:rsidR="004B441B" w:rsidRDefault="004B441B" w:rsidP="004B441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3024B8">
              <w:rPr>
                <w:rFonts w:asciiTheme="minorHAnsi" w:hAnsiTheme="minorHAnsi"/>
                <w:b/>
                <w:smallCaps/>
                <w:sz w:val="22"/>
                <w:szCs w:val="22"/>
              </w:rPr>
              <w:t>All servers</w:t>
            </w: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except reporting</w:t>
            </w:r>
            <w:r w:rsidRPr="007F3EDA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:  </w:t>
            </w:r>
            <w:r w:rsidRPr="00FB3EB3">
              <w:rPr>
                <w:rFonts w:asciiTheme="minorHAnsi" w:hAnsiTheme="minorHAnsi"/>
                <w:smallCaps/>
                <w:sz w:val="22"/>
                <w:szCs w:val="22"/>
              </w:rPr>
              <w:t xml:space="preserve">  </w:t>
            </w:r>
          </w:p>
          <w:p w14:paraId="2913DF5C" w14:textId="77777777" w:rsidR="004B441B" w:rsidRPr="00FB3EB3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smallCaps/>
                <w:sz w:val="22"/>
                <w:szCs w:val="22"/>
              </w:rPr>
              <w:t xml:space="preserve">VA33PWVCXT001, VA33PWVCXT002, VA33PWVCXT003, VA33PWVCXT004, </w:t>
            </w:r>
          </w:p>
          <w:p w14:paraId="7A6C983F" w14:textId="77777777" w:rsidR="004B441B" w:rsidRPr="00FB3EB3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319A232" w14:textId="77777777" w:rsidR="004B441B" w:rsidRPr="00FB3EB3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797034FF" w14:textId="77777777" w:rsidR="004B441B" w:rsidRPr="00FB3EB3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0AE1CDC" w14:textId="77777777" w:rsidR="004B441B" w:rsidRPr="00FB3EB3" w:rsidRDefault="005E640F" w:rsidP="004B441B">
            <w:pPr>
              <w:rPr>
                <w:rFonts w:ascii="Arial" w:hAnsi="Arial" w:cs="Arial"/>
                <w:b/>
                <w:color w:val="0000FF"/>
                <w:sz w:val="22"/>
                <w:szCs w:val="22"/>
                <w:u w:val="single"/>
              </w:rPr>
            </w:pPr>
            <w:hyperlink r:id="rId17" w:history="1">
              <w:r w:rsidR="004B441B" w:rsidRPr="00FB3EB3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Backup Config files</w:t>
              </w:r>
            </w:hyperlink>
          </w:p>
          <w:p w14:paraId="12961870" w14:textId="77777777" w:rsidR="004B441B" w:rsidRPr="00FB3EB3" w:rsidRDefault="004B441B" w:rsidP="004B441B"/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344579" w14:textId="77777777" w:rsidR="004B441B" w:rsidRPr="00FB3EB3" w:rsidRDefault="004B441B" w:rsidP="004B441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FB3EB3">
              <w:rPr>
                <w:rFonts w:ascii="Calibri" w:hAnsi="Calibri"/>
                <w:color w:val="000000"/>
                <w:sz w:val="22"/>
                <w:szCs w:val="22"/>
              </w:rPr>
              <w:t>Files backed up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275A030F" w14:textId="20FC8138" w:rsidR="004B441B" w:rsidRPr="005E640F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10" w:author="Wigfall, Trevonte" w:date="2021-07-12T16:06:00Z">
              <w:del w:id="111" w:author="Trevonte Wigfall" w:date="2021-12-27T17:37:00Z">
                <w:r w:rsidRPr="005E640F" w:rsidDel="00C32173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112" w:author="Wigfall, Trevonte" w:date="2021-07-15T15:35:00Z">
              <w:del w:id="113" w:author="Trevonte Wigfall" w:date="2021-12-27T17:37:00Z">
                <w:r w:rsidR="00B204C4" w:rsidRPr="005E640F" w:rsidDel="00C32173">
                  <w:rPr>
                    <w:rFonts w:asciiTheme="minorHAnsi" w:hAnsiTheme="minorHAnsi"/>
                    <w:b/>
                    <w:sz w:val="22"/>
                    <w:szCs w:val="22"/>
                    <w:rPrChange w:id="114" w:author="Trevonte Wigfall" w:date="2021-12-27T17:39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ins w:id="115" w:author="Trevonte Wigfall" w:date="2021-12-27T17:37:00Z">
              <w:r w:rsidR="00C32173" w:rsidRPr="005E640F">
                <w:rPr>
                  <w:rFonts w:asciiTheme="minorHAnsi" w:hAnsiTheme="minorHAnsi"/>
                  <w:b/>
                  <w:sz w:val="22"/>
                  <w:szCs w:val="22"/>
                  <w:rPrChange w:id="116" w:author="Trevonte Wigfall" w:date="2021-12-27T17:39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117" w:author="Wigfall, Trevonte" w:date="2021-07-12T16:06:00Z">
              <w:r w:rsidRPr="005E640F" w:rsidDel="00196BC4">
                <w:rPr>
                  <w:rFonts w:asciiTheme="minorHAnsi" w:hAnsiTheme="minorHAnsi"/>
                  <w:b/>
                  <w:sz w:val="22"/>
                  <w:szCs w:val="22"/>
                </w:rPr>
                <w:delText>FRI 8/14/20 18:55</w:delText>
              </w:r>
            </w:del>
          </w:p>
        </w:tc>
      </w:tr>
      <w:tr w:rsidR="004B441B" w:rsidRPr="003024B8" w14:paraId="37D78EBE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D6F43" w14:textId="77777777" w:rsidR="004B441B" w:rsidRPr="00C46E95" w:rsidRDefault="004B441B" w:rsidP="004B441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22139" w14:textId="77777777" w:rsidR="004B441B" w:rsidRPr="003024B8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17747" w14:textId="77777777" w:rsidR="004B441B" w:rsidRPr="003024B8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3024B8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D9A407" w14:textId="77777777" w:rsidR="004B441B" w:rsidRDefault="004B441B" w:rsidP="004B441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3024B8">
              <w:rPr>
                <w:rFonts w:asciiTheme="minorHAnsi" w:hAnsiTheme="minorHAnsi"/>
                <w:b/>
                <w:smallCaps/>
                <w:sz w:val="22"/>
                <w:szCs w:val="22"/>
              </w:rPr>
              <w:t>All servers</w:t>
            </w:r>
            <w:r w:rsidRPr="007F3EDA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:  </w:t>
            </w:r>
            <w:r w:rsidRPr="00FB3EB3">
              <w:rPr>
                <w:rFonts w:asciiTheme="minorHAnsi" w:hAnsiTheme="minorHAnsi"/>
                <w:smallCaps/>
                <w:sz w:val="22"/>
                <w:szCs w:val="22"/>
              </w:rPr>
              <w:t xml:space="preserve">  </w:t>
            </w:r>
          </w:p>
          <w:p w14:paraId="63767416" w14:textId="77777777" w:rsidR="004B441B" w:rsidRPr="00FB3EB3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smallCaps/>
                <w:sz w:val="22"/>
                <w:szCs w:val="22"/>
              </w:rPr>
              <w:t>VA33PWVCXT001, VA33PWVCXT002, VA33PWVCXT003, VA33PWVCXT004, VA33PWVCXT005</w:t>
            </w:r>
          </w:p>
          <w:p w14:paraId="52505E23" w14:textId="77777777" w:rsidR="004B441B" w:rsidRPr="003024B8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383F00" w14:textId="77777777" w:rsidR="004B441B" w:rsidRPr="003024B8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3024B8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5DE7C" w14:textId="77777777" w:rsidR="004B441B" w:rsidRPr="003024B8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3024B8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4FBB5" w14:textId="77777777" w:rsidR="004B441B" w:rsidRPr="007F3EDA" w:rsidRDefault="005E640F" w:rsidP="004B441B">
            <w:pPr>
              <w:rPr>
                <w:rFonts w:ascii="Arial" w:hAnsi="Arial" w:cs="Arial"/>
                <w:b/>
                <w:color w:val="0000FF"/>
                <w:sz w:val="22"/>
                <w:szCs w:val="22"/>
                <w:u w:val="single"/>
              </w:rPr>
            </w:pPr>
            <w:hyperlink r:id="rId18" w:history="1">
              <w:r w:rsidR="004B441B" w:rsidRPr="007F3EDA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UNinstall Custom Release</w:t>
              </w:r>
            </w:hyperlink>
          </w:p>
          <w:p w14:paraId="42F94597" w14:textId="77777777" w:rsidR="004B441B" w:rsidRPr="007F3EDA" w:rsidRDefault="004B441B" w:rsidP="004B441B">
            <w:pPr>
              <w:rPr>
                <w:rFonts w:ascii="Arial" w:hAnsi="Arial" w:cs="Arial"/>
                <w:b/>
                <w:color w:val="0000FF"/>
                <w:sz w:val="22"/>
                <w:szCs w:val="22"/>
                <w:u w:val="single"/>
              </w:rPr>
            </w:pPr>
          </w:p>
          <w:p w14:paraId="6FEF8EFD" w14:textId="77777777" w:rsidR="004B441B" w:rsidRPr="007F3EDA" w:rsidRDefault="004B441B" w:rsidP="004B441B">
            <w:pPr>
              <w:rPr>
                <w:rFonts w:ascii="Arial" w:hAnsi="Arial" w:cs="Arial"/>
                <w:b/>
                <w:color w:val="0000FF"/>
                <w:sz w:val="22"/>
                <w:szCs w:val="22"/>
                <w:u w:val="single"/>
              </w:rPr>
            </w:pP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4D77A5" w14:textId="77777777" w:rsidR="004B441B" w:rsidRPr="003024B8" w:rsidRDefault="004B441B" w:rsidP="004B441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024B8">
              <w:rPr>
                <w:rFonts w:ascii="Calibri" w:hAnsi="Calibri"/>
                <w:color w:val="000000"/>
                <w:sz w:val="22"/>
                <w:szCs w:val="22"/>
              </w:rPr>
              <w:t>Custom application removed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3D8F9" w14:textId="148A8427" w:rsidR="004B441B" w:rsidRPr="005E640F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18" w:author="Wigfall, Trevonte" w:date="2021-07-12T16:06:00Z">
              <w:del w:id="119" w:author="Trevonte Wigfall" w:date="2021-12-27T17:37:00Z">
                <w:r w:rsidRPr="005E640F" w:rsidDel="00C32173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120" w:author="Wigfall, Trevonte" w:date="2021-07-15T15:35:00Z">
              <w:del w:id="121" w:author="Trevonte Wigfall" w:date="2021-12-27T17:37:00Z">
                <w:r w:rsidR="00B204C4" w:rsidRPr="005E640F" w:rsidDel="00C32173">
                  <w:rPr>
                    <w:rFonts w:asciiTheme="minorHAnsi" w:hAnsiTheme="minorHAnsi"/>
                    <w:b/>
                    <w:sz w:val="22"/>
                    <w:szCs w:val="22"/>
                    <w:rPrChange w:id="122" w:author="Trevonte Wigfall" w:date="2021-12-27T17:39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ins w:id="123" w:author="Trevonte Wigfall" w:date="2021-12-27T17:37:00Z">
              <w:r w:rsidR="00C32173" w:rsidRPr="005E640F">
                <w:rPr>
                  <w:rFonts w:asciiTheme="minorHAnsi" w:hAnsiTheme="minorHAnsi"/>
                  <w:b/>
                  <w:sz w:val="22"/>
                  <w:szCs w:val="22"/>
                  <w:rPrChange w:id="124" w:author="Trevonte Wigfall" w:date="2021-12-27T17:39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125" w:author="Wigfall, Trevonte" w:date="2021-07-12T16:06:00Z">
              <w:r w:rsidRPr="005E640F" w:rsidDel="00196BC4">
                <w:rPr>
                  <w:rFonts w:asciiTheme="minorHAnsi" w:hAnsiTheme="minorHAnsi"/>
                  <w:b/>
                  <w:sz w:val="22"/>
                  <w:szCs w:val="22"/>
                </w:rPr>
                <w:delText>FRI 8/14/20 19:00</w:delText>
              </w:r>
            </w:del>
          </w:p>
        </w:tc>
      </w:tr>
      <w:tr w:rsidR="004B441B" w:rsidRPr="003024B8" w14:paraId="20A6B9A8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BD109" w14:textId="77777777" w:rsidR="004B441B" w:rsidRPr="00C46E95" w:rsidRDefault="004B441B" w:rsidP="004B441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F2116" w14:textId="77777777" w:rsidR="004B441B" w:rsidRPr="003024B8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50229" w14:textId="77777777" w:rsidR="004B441B" w:rsidRPr="003024B8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3024B8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30CF70" w14:textId="77777777" w:rsidR="004B441B" w:rsidRDefault="004B441B" w:rsidP="004B441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3024B8">
              <w:rPr>
                <w:rFonts w:asciiTheme="minorHAnsi" w:hAnsiTheme="minorHAnsi"/>
                <w:b/>
                <w:smallCaps/>
                <w:sz w:val="22"/>
                <w:szCs w:val="22"/>
              </w:rPr>
              <w:t>All servers</w:t>
            </w:r>
            <w:r w:rsidRPr="007F3EDA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:  </w:t>
            </w:r>
            <w:r w:rsidRPr="00FB3EB3">
              <w:rPr>
                <w:rFonts w:asciiTheme="minorHAnsi" w:hAnsiTheme="minorHAnsi"/>
                <w:smallCaps/>
                <w:sz w:val="22"/>
                <w:szCs w:val="22"/>
              </w:rPr>
              <w:t xml:space="preserve">  </w:t>
            </w:r>
          </w:p>
          <w:p w14:paraId="3692CEC9" w14:textId="77777777" w:rsidR="004B441B" w:rsidRPr="00FB3EB3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smallCaps/>
                <w:sz w:val="22"/>
                <w:szCs w:val="22"/>
              </w:rPr>
              <w:t>VA33PWVCXT001, VA33PWVCXT002, VA33PWVCXT003, VA33PWVCXT004, VA33PWVCXT005</w:t>
            </w:r>
          </w:p>
          <w:p w14:paraId="3913B95B" w14:textId="77777777" w:rsidR="004B441B" w:rsidRPr="003024B8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BAA4B6" w14:textId="77777777" w:rsidR="004B441B" w:rsidRPr="003024B8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3024B8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DACFD" w14:textId="77777777" w:rsidR="004B441B" w:rsidRPr="003024B8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3024B8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5270" w:type="dxa"/>
              <w:tblLayout w:type="fixed"/>
              <w:tblLook w:val="04A0" w:firstRow="1" w:lastRow="0" w:firstColumn="1" w:lastColumn="0" w:noHBand="0" w:noVBand="1"/>
            </w:tblPr>
            <w:tblGrid>
              <w:gridCol w:w="5270"/>
            </w:tblGrid>
            <w:tr w:rsidR="004B441B" w:rsidRPr="003024B8" w14:paraId="0B7F0488" w14:textId="77777777" w:rsidTr="00240F73">
              <w:trPr>
                <w:trHeight w:val="300"/>
              </w:trPr>
              <w:tc>
                <w:tcPr>
                  <w:tcW w:w="5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F23BB5" w14:textId="77777777" w:rsidR="004B441B" w:rsidRPr="003024B8" w:rsidRDefault="005E640F" w:rsidP="004B441B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hyperlink r:id="rId19" w:history="1">
                    <w:r w:rsidR="004B441B" w:rsidRPr="007F3EDA">
                      <w:rPr>
                        <w:rStyle w:val="Hyperlink"/>
                        <w:rFonts w:ascii="Arial" w:hAnsi="Arial" w:cs="Arial"/>
                        <w:b/>
                        <w:sz w:val="24"/>
                        <w:szCs w:val="24"/>
                      </w:rPr>
                      <w:t>Install Custom Release</w:t>
                    </w:r>
                  </w:hyperlink>
                  <w:r w:rsidR="004B441B" w:rsidRPr="003024B8">
                    <w:rPr>
                      <w:rFonts w:ascii="Calibri" w:hAnsi="Calibri"/>
                      <w:noProof/>
                      <w:color w:val="000000"/>
                      <w:sz w:val="22"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48352" behindDoc="0" locked="0" layoutInCell="1" allowOverlap="1" wp14:anchorId="2243A867" wp14:editId="18A03321">
                            <wp:simplePos x="0" y="0"/>
                            <wp:positionH relativeFrom="column">
                              <wp:posOffset>933450</wp:posOffset>
                            </wp:positionH>
                            <wp:positionV relativeFrom="paragraph">
                              <wp:posOffset>-38100</wp:posOffset>
                            </wp:positionV>
                            <wp:extent cx="180975" cy="266700"/>
                            <wp:effectExtent l="0" t="0" r="0" b="0"/>
                            <wp:wrapNone/>
                            <wp:docPr id="3" name="Text Box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184731" cy="264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vertOverflow="clip" horzOverflow="clip" wrap="none" rtlCol="0" anchor="t">
                                    <a:sp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139F87E0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3" o:spid="_x0000_s1026" type="#_x0000_t202" style="position:absolute;margin-left:73.5pt;margin-top:-3pt;width:14.25pt;height:21pt;z-index:2517483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" filled="f" stroked="f">
                            <v:textbox style="mso-fit-shape-to-text:t"/>
                          </v:shape>
                        </w:pict>
                      </mc:Fallback>
                    </mc:AlternateContent>
                  </w:r>
                  <w:r w:rsidR="004B441B" w:rsidRPr="003024B8">
                    <w:rPr>
                      <w:rFonts w:ascii="Calibri" w:hAnsi="Calibri"/>
                      <w:noProof/>
                      <w:color w:val="000000"/>
                      <w:sz w:val="22"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49376" behindDoc="0" locked="0" layoutInCell="1" allowOverlap="1" wp14:anchorId="54D63AA9" wp14:editId="39955A65">
                            <wp:simplePos x="0" y="0"/>
                            <wp:positionH relativeFrom="column">
                              <wp:posOffset>1000125</wp:posOffset>
                            </wp:positionH>
                            <wp:positionV relativeFrom="paragraph">
                              <wp:posOffset>-190500</wp:posOffset>
                            </wp:positionV>
                            <wp:extent cx="228600" cy="266700"/>
                            <wp:effectExtent l="0" t="0" r="0" b="0"/>
                            <wp:wrapNone/>
                            <wp:docPr id="2" name="Text Box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225703" cy="264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txbx>
                                    <w:txbxContent>
                                      <w:p w14:paraId="6103F9A3" w14:textId="77777777" w:rsidR="004B441B" w:rsidRDefault="004B441B" w:rsidP="004B441B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</w:pPr>
                                        <w:r>
                                          <w:rPr>
                                            <w:rFonts w:asciiTheme="minorHAnsi" w:hAnsi="Calibri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w:t>`</w:t>
                                        </w:r>
                                      </w:p>
                                    </w:txbxContent>
                                  </wps:txbx>
                                  <wps:bodyPr vertOverflow="clip" horzOverflow="clip" wrap="none" rtlCol="0" anchor="t">
                                    <a:sp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54D63AA9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2" o:spid="_x0000_s1026" type="#_x0000_t202" style="position:absolute;margin-left:78.75pt;margin-top:-15pt;width:18pt;height:21pt;z-index:2517493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" filled="f" stroked="f">
                            <v:textbox style="mso-fit-shape-to-text:t">
                              <w:txbxContent>
                                <w:p w14:paraId="6103F9A3" w14:textId="77777777" w:rsidR="004B441B" w:rsidRDefault="004B441B" w:rsidP="004B441B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w:t>`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  <w:p w14:paraId="2CE94168" w14:textId="77777777" w:rsidR="004B441B" w:rsidRPr="003024B8" w:rsidRDefault="004B441B" w:rsidP="004B441B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14:paraId="22DD8F67" w14:textId="77777777" w:rsidR="004B441B" w:rsidRPr="007F3EDA" w:rsidRDefault="004B441B" w:rsidP="004B441B">
            <w:pPr>
              <w:rPr>
                <w:rFonts w:ascii="Arial" w:hAnsi="Arial" w:cs="Arial"/>
                <w:b/>
                <w:color w:val="0000FF"/>
                <w:sz w:val="22"/>
                <w:szCs w:val="22"/>
                <w:u w:val="single"/>
              </w:rPr>
            </w:pP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D32C86" w14:textId="77777777" w:rsidR="004B441B" w:rsidRPr="003024B8" w:rsidRDefault="004B441B" w:rsidP="004B441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024B8">
              <w:rPr>
                <w:rFonts w:ascii="Calibri" w:hAnsi="Calibri"/>
                <w:color w:val="000000"/>
                <w:sz w:val="22"/>
                <w:szCs w:val="22"/>
              </w:rPr>
              <w:t>Custom Application installed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FDCCF" w14:textId="2F83A960" w:rsidR="004B441B" w:rsidRPr="005E640F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26" w:author="Wigfall, Trevonte" w:date="2021-07-12T16:06:00Z">
              <w:del w:id="127" w:author="Trevonte Wigfall" w:date="2021-12-27T17:37:00Z">
                <w:r w:rsidRPr="005E640F" w:rsidDel="00C32173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128" w:author="Wigfall, Trevonte" w:date="2021-07-15T15:35:00Z">
              <w:del w:id="129" w:author="Trevonte Wigfall" w:date="2021-12-27T17:37:00Z">
                <w:r w:rsidR="00B204C4" w:rsidRPr="005E640F" w:rsidDel="00C32173">
                  <w:rPr>
                    <w:rFonts w:asciiTheme="minorHAnsi" w:hAnsiTheme="minorHAnsi"/>
                    <w:b/>
                    <w:sz w:val="22"/>
                    <w:szCs w:val="22"/>
                    <w:rPrChange w:id="130" w:author="Trevonte Wigfall" w:date="2021-12-27T17:39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ins w:id="131" w:author="Trevonte Wigfall" w:date="2021-12-27T17:37:00Z">
              <w:r w:rsidR="00C32173" w:rsidRPr="005E640F">
                <w:rPr>
                  <w:rFonts w:asciiTheme="minorHAnsi" w:hAnsiTheme="minorHAnsi"/>
                  <w:b/>
                  <w:sz w:val="22"/>
                  <w:szCs w:val="22"/>
                  <w:rPrChange w:id="132" w:author="Trevonte Wigfall" w:date="2021-12-27T17:39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133" w:author="Wigfall, Trevonte" w:date="2021-07-12T16:06:00Z">
              <w:r w:rsidRPr="005E640F" w:rsidDel="00196BC4">
                <w:rPr>
                  <w:rFonts w:asciiTheme="minorHAnsi" w:hAnsiTheme="minorHAnsi"/>
                  <w:b/>
                  <w:sz w:val="22"/>
                  <w:szCs w:val="22"/>
                </w:rPr>
                <w:delText>FRI 8/14/20 19:10</w:delText>
              </w:r>
            </w:del>
          </w:p>
        </w:tc>
      </w:tr>
      <w:tr w:rsidR="004B441B" w:rsidRPr="00FB3EB3" w14:paraId="20A3C671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372D2E4F" w14:textId="77777777" w:rsidR="004B441B" w:rsidRPr="00C46E95" w:rsidRDefault="004B441B" w:rsidP="004B441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</w:tcPr>
          <w:p w14:paraId="5B566317" w14:textId="77777777" w:rsidR="004B441B" w:rsidRPr="00FB3EB3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C2453C2" w14:textId="77777777" w:rsidR="004B441B" w:rsidRPr="00FB3EB3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8ADEA41" w14:textId="77777777" w:rsidR="004B441B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UIApp Master: </w:t>
            </w:r>
          </w:p>
          <w:p w14:paraId="0300A2F9" w14:textId="77777777" w:rsidR="004B441B" w:rsidRPr="00FB3EB3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intentionally blank because step not performed in DR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A78D863" w14:textId="77777777" w:rsidR="004B441B" w:rsidRPr="00FB3EB3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19123512" w14:textId="77777777" w:rsidR="004B441B" w:rsidRPr="00FB3EB3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A8ABB9E" w14:textId="77777777" w:rsidR="004B441B" w:rsidRPr="00FB3EB3" w:rsidRDefault="005E640F" w:rsidP="004B441B">
            <w:pPr>
              <w:rPr>
                <w:rFonts w:ascii="Arial" w:hAnsi="Arial" w:cs="Arial"/>
                <w:b/>
                <w:sz w:val="24"/>
                <w:szCs w:val="24"/>
              </w:rPr>
            </w:pPr>
            <w:hyperlink r:id="rId20" w:history="1">
              <w:r w:rsidR="004B441B" w:rsidRPr="00EE360E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Install Rules Flat File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674C928F" w14:textId="77777777" w:rsidR="004B441B" w:rsidRPr="00FB3EB3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Rules Installed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7F9F62F1" w14:textId="673320F1" w:rsidR="004B441B" w:rsidRPr="005E640F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34" w:author="Wigfall, Trevonte" w:date="2021-07-12T16:06:00Z">
              <w:del w:id="135" w:author="Trevonte Wigfall" w:date="2021-12-27T17:37:00Z">
                <w:r w:rsidRPr="005E640F" w:rsidDel="00C32173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136" w:author="Wigfall, Trevonte" w:date="2021-07-15T15:35:00Z">
              <w:del w:id="137" w:author="Trevonte Wigfall" w:date="2021-12-27T17:37:00Z">
                <w:r w:rsidR="00B204C4" w:rsidRPr="005E640F" w:rsidDel="00C32173">
                  <w:rPr>
                    <w:rFonts w:asciiTheme="minorHAnsi" w:hAnsiTheme="minorHAnsi"/>
                    <w:b/>
                    <w:sz w:val="22"/>
                    <w:szCs w:val="22"/>
                    <w:rPrChange w:id="138" w:author="Trevonte Wigfall" w:date="2021-12-27T17:39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ins w:id="139" w:author="Trevonte Wigfall" w:date="2021-12-27T17:37:00Z">
              <w:r w:rsidR="00C32173" w:rsidRPr="005E640F">
                <w:rPr>
                  <w:rFonts w:asciiTheme="minorHAnsi" w:hAnsiTheme="minorHAnsi"/>
                  <w:b/>
                  <w:sz w:val="22"/>
                  <w:szCs w:val="22"/>
                  <w:rPrChange w:id="140" w:author="Trevonte Wigfall" w:date="2021-12-27T17:39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141" w:author="Wigfall, Trevonte" w:date="2021-07-12T16:06:00Z">
              <w:r w:rsidRPr="005E640F" w:rsidDel="00196BC4">
                <w:rPr>
                  <w:rFonts w:asciiTheme="minorHAnsi" w:hAnsiTheme="minorHAnsi"/>
                  <w:b/>
                  <w:sz w:val="22"/>
                  <w:szCs w:val="22"/>
                </w:rPr>
                <w:delText>FRI 8/14/20 19:20</w:delText>
              </w:r>
            </w:del>
          </w:p>
        </w:tc>
      </w:tr>
      <w:tr w:rsidR="004B441B" w:rsidRPr="00FB3EB3" w14:paraId="7438D350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46009F83" w14:textId="77777777" w:rsidR="004B441B" w:rsidRPr="00C46E95" w:rsidRDefault="004B441B" w:rsidP="004B441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20F442DA" w14:textId="77777777" w:rsidR="004B441B" w:rsidRPr="00FB3EB3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5B56C00" w14:textId="77777777" w:rsidR="004B441B" w:rsidRPr="00FB3EB3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BFD2ECB" w14:textId="77777777" w:rsidR="004B441B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UIApp Master: </w:t>
            </w:r>
          </w:p>
          <w:p w14:paraId="2AF8DFB7" w14:textId="77777777" w:rsidR="004B441B" w:rsidRPr="00FB3EB3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intentionally blank because step not performed in DR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8AB2B46" w14:textId="77777777" w:rsidR="004B441B" w:rsidRPr="00FB3EB3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49A7F452" w14:textId="77777777" w:rsidR="004B441B" w:rsidRPr="00FB3EB3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B54CA1A" w14:textId="77777777" w:rsidR="004B441B" w:rsidRPr="00FB3EB3" w:rsidRDefault="004B441B" w:rsidP="004B441B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Style w:val="Hyperlink"/>
                <w:rFonts w:ascii="Arial" w:hAnsi="Arial" w:cs="Arial"/>
                <w:b/>
                <w:sz w:val="24"/>
                <w:szCs w:val="24"/>
              </w:rPr>
              <w:br/>
            </w:r>
            <w:hyperlink r:id="rId21" w:history="1">
              <w:r w:rsidRPr="00FB3EB3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Import Edit Clarifications</w:t>
              </w:r>
            </w:hyperlink>
          </w:p>
          <w:p w14:paraId="0EDA18E5" w14:textId="77777777" w:rsidR="004B441B" w:rsidRDefault="004B441B" w:rsidP="004B441B">
            <w:pPr>
              <w:rPr>
                <w:rStyle w:val="Hyperlink"/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5FF9CDAD" w14:textId="77777777" w:rsidR="004B441B" w:rsidRPr="00FB3EB3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>Edits installed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0D544070" w14:textId="480AF3AD" w:rsidR="004B441B" w:rsidRPr="005E640F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42" w:author="Wigfall, Trevonte" w:date="2021-07-12T16:06:00Z">
              <w:del w:id="143" w:author="Trevonte Wigfall" w:date="2021-12-27T17:37:00Z">
                <w:r w:rsidRPr="005E640F" w:rsidDel="00C32173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144" w:author="Wigfall, Trevonte" w:date="2021-07-15T15:35:00Z">
              <w:del w:id="145" w:author="Trevonte Wigfall" w:date="2021-12-27T17:37:00Z">
                <w:r w:rsidR="00B204C4" w:rsidRPr="005E640F" w:rsidDel="00C32173">
                  <w:rPr>
                    <w:rFonts w:asciiTheme="minorHAnsi" w:hAnsiTheme="minorHAnsi"/>
                    <w:b/>
                    <w:sz w:val="22"/>
                    <w:szCs w:val="22"/>
                    <w:rPrChange w:id="146" w:author="Trevonte Wigfall" w:date="2021-12-27T17:39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ins w:id="147" w:author="Trevonte Wigfall" w:date="2021-12-27T17:37:00Z">
              <w:r w:rsidR="00C32173" w:rsidRPr="005E640F">
                <w:rPr>
                  <w:rFonts w:asciiTheme="minorHAnsi" w:hAnsiTheme="minorHAnsi"/>
                  <w:b/>
                  <w:sz w:val="22"/>
                  <w:szCs w:val="22"/>
                  <w:rPrChange w:id="148" w:author="Trevonte Wigfall" w:date="2021-12-27T17:39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149" w:author="Wigfall, Trevonte" w:date="2021-07-12T16:06:00Z">
              <w:r w:rsidRPr="005E640F" w:rsidDel="00196BC4">
                <w:rPr>
                  <w:rFonts w:asciiTheme="minorHAnsi" w:hAnsiTheme="minorHAnsi"/>
                  <w:b/>
                  <w:sz w:val="22"/>
                  <w:szCs w:val="22"/>
                </w:rPr>
                <w:delText>FRI 8/14/20 19:22</w:delText>
              </w:r>
            </w:del>
          </w:p>
        </w:tc>
      </w:tr>
      <w:tr w:rsidR="004B441B" w:rsidRPr="00FB3EB3" w14:paraId="31C14085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430FA0F8" w14:textId="77777777" w:rsidR="004B441B" w:rsidRPr="00C46E95" w:rsidRDefault="004B441B" w:rsidP="004B441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499F1C24" w14:textId="77777777" w:rsidR="004B441B" w:rsidRPr="00FB3EB3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>Concurrent w/ previous step</w:t>
            </w: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80766F1" w14:textId="77777777" w:rsidR="004B441B" w:rsidRPr="00FB3EB3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Mgmt 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F0531E6" w14:textId="77777777" w:rsidR="004B441B" w:rsidRPr="00597B9C" w:rsidRDefault="004B441B" w:rsidP="004B441B">
            <w:pPr>
              <w:rPr>
                <w:rFonts w:asciiTheme="minorHAnsi" w:hAnsiTheme="minorHAnsi"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>TPIC and UIApp servers:</w:t>
            </w:r>
            <w:r w:rsidRPr="00FB3EB3">
              <w:rPr>
                <w:rFonts w:asciiTheme="minorHAnsi" w:hAnsiTheme="minorHAnsi"/>
                <w:smallCaps/>
                <w:sz w:val="22"/>
                <w:szCs w:val="22"/>
              </w:rPr>
              <w:t xml:space="preserve"> </w:t>
            </w:r>
          </w:p>
          <w:p w14:paraId="15581242" w14:textId="77777777" w:rsidR="004B441B" w:rsidRPr="00597B9C" w:rsidRDefault="004B441B" w:rsidP="004B441B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mallCaps/>
                <w:sz w:val="22"/>
                <w:szCs w:val="22"/>
              </w:rPr>
              <w:t>VA33PWVCXT001, VA33PWVCXT002,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EC12F50" w14:textId="77777777" w:rsidR="004B441B" w:rsidRPr="00FB3EB3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0440F8E4" w14:textId="77777777" w:rsidR="004B441B" w:rsidRPr="00FB3EB3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B98FACD" w14:textId="77777777" w:rsidR="004B441B" w:rsidRPr="00FB3EB3" w:rsidRDefault="005E640F" w:rsidP="004B441B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22" w:history="1">
              <w:r w:rsidR="004B441B" w:rsidRPr="00FB3EB3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Install new dictionary file</w:t>
              </w:r>
            </w:hyperlink>
            <w:r w:rsidR="004B441B" w:rsidRPr="00FB3EB3">
              <w:rPr>
                <w:rFonts w:ascii="Arial" w:hAnsi="Arial" w:cs="Arial"/>
                <w:b/>
                <w:sz w:val="24"/>
                <w:szCs w:val="24"/>
              </w:rPr>
              <w:t xml:space="preserve">  </w:t>
            </w: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46DA5840" w14:textId="77777777" w:rsidR="004B441B" w:rsidRPr="00FB3EB3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>file installed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4178578E" w14:textId="4888ED78" w:rsidR="004B441B" w:rsidRPr="005E640F" w:rsidDel="00196BC4" w:rsidRDefault="004B441B" w:rsidP="004B441B">
            <w:pPr>
              <w:rPr>
                <w:del w:id="150" w:author="Wigfall, Trevonte" w:date="2021-07-12T16:06:00Z"/>
                <w:rFonts w:asciiTheme="minorHAnsi" w:hAnsiTheme="minorHAnsi"/>
                <w:b/>
                <w:sz w:val="22"/>
                <w:szCs w:val="22"/>
              </w:rPr>
            </w:pPr>
            <w:ins w:id="151" w:author="Wigfall, Trevonte" w:date="2021-07-12T16:06:00Z">
              <w:del w:id="152" w:author="Trevonte Wigfall" w:date="2021-12-27T17:37:00Z">
                <w:r w:rsidRPr="005E640F" w:rsidDel="00C32173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153" w:author="Wigfall, Trevonte" w:date="2021-07-15T15:35:00Z">
              <w:del w:id="154" w:author="Trevonte Wigfall" w:date="2021-12-27T17:37:00Z">
                <w:r w:rsidR="00B204C4" w:rsidRPr="005E640F" w:rsidDel="00C32173">
                  <w:rPr>
                    <w:rFonts w:asciiTheme="minorHAnsi" w:hAnsiTheme="minorHAnsi"/>
                    <w:b/>
                    <w:sz w:val="22"/>
                    <w:szCs w:val="22"/>
                    <w:rPrChange w:id="155" w:author="Trevonte Wigfall" w:date="2021-12-27T17:39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ins w:id="156" w:author="Trevonte Wigfall" w:date="2021-12-27T17:37:00Z">
              <w:r w:rsidR="00C32173" w:rsidRPr="005E640F">
                <w:rPr>
                  <w:rFonts w:asciiTheme="minorHAnsi" w:hAnsiTheme="minorHAnsi"/>
                  <w:b/>
                  <w:sz w:val="22"/>
                  <w:szCs w:val="22"/>
                  <w:rPrChange w:id="157" w:author="Trevonte Wigfall" w:date="2021-12-27T17:39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158" w:author="Wigfall, Trevonte" w:date="2021-07-12T16:06:00Z">
              <w:r w:rsidRPr="005E640F" w:rsidDel="00196BC4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8/14/20 </w:delText>
              </w:r>
            </w:del>
          </w:p>
          <w:p w14:paraId="40C3C74A" w14:textId="77E78809" w:rsidR="004B441B" w:rsidRPr="005E640F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159" w:author="Wigfall, Trevonte" w:date="2021-07-12T16:06:00Z">
              <w:r w:rsidRPr="005E640F" w:rsidDel="00196BC4">
                <w:rPr>
                  <w:rFonts w:asciiTheme="minorHAnsi" w:hAnsiTheme="minorHAnsi"/>
                  <w:b/>
                  <w:sz w:val="22"/>
                  <w:szCs w:val="22"/>
                </w:rPr>
                <w:delText>19:25</w:delText>
              </w:r>
            </w:del>
          </w:p>
        </w:tc>
      </w:tr>
      <w:tr w:rsidR="004B441B" w:rsidRPr="003024B8" w14:paraId="70786349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4F19A" w14:textId="77777777" w:rsidR="004B441B" w:rsidRPr="00C46E95" w:rsidRDefault="004B441B" w:rsidP="004B441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57F21" w14:textId="77777777" w:rsidR="004B441B" w:rsidRPr="005A2868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A2868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  <w:t>EDIT CLARIFICATION</w:t>
            </w:r>
            <w:r w:rsidRPr="005A2868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  <w:lastRenderedPageBreak/>
              <w:t>S MUST BE COMPLETE!!!!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AFB30" w14:textId="77777777" w:rsidR="004B441B" w:rsidRPr="003024B8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3024B8">
              <w:rPr>
                <w:rFonts w:asciiTheme="minorHAnsi" w:hAnsiTheme="minorHAnsi"/>
                <w:b/>
                <w:smallCaps/>
                <w:sz w:val="22"/>
                <w:szCs w:val="22"/>
              </w:rPr>
              <w:lastRenderedPageBreak/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F35759" w14:textId="77777777" w:rsidR="004B441B" w:rsidRPr="007F3EDA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intentionally blank because step not performed in DR</w:t>
            </w:r>
            <w:r w:rsidRPr="007F3EDA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6AD55C" w14:textId="77777777" w:rsidR="004B441B" w:rsidRPr="003024B8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3024B8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81711" w14:textId="77777777" w:rsidR="004B441B" w:rsidRPr="003024B8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3024B8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9CFB3" w14:textId="77777777" w:rsidR="004B441B" w:rsidRPr="007F3EDA" w:rsidRDefault="005E640F" w:rsidP="004B441B">
            <w:pPr>
              <w:rPr>
                <w:rFonts w:ascii="Arial" w:hAnsi="Arial" w:cs="Arial"/>
                <w:b/>
                <w:color w:val="0000FF"/>
                <w:sz w:val="24"/>
                <w:szCs w:val="24"/>
                <w:u w:val="single"/>
              </w:rPr>
            </w:pPr>
            <w:hyperlink r:id="rId23" w:history="1">
              <w:r w:rsidR="004B441B" w:rsidRPr="005A2868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Import custom rules</w:t>
              </w:r>
            </w:hyperlink>
          </w:p>
          <w:p w14:paraId="07D1EEC8" w14:textId="77777777" w:rsidR="004B441B" w:rsidRPr="007F3EDA" w:rsidRDefault="004B441B" w:rsidP="004B441B">
            <w:pPr>
              <w:rPr>
                <w:rFonts w:ascii="Arial" w:hAnsi="Arial" w:cs="Arial"/>
                <w:b/>
                <w:color w:val="0000FF"/>
                <w:sz w:val="24"/>
                <w:szCs w:val="24"/>
                <w:u w:val="single"/>
              </w:rPr>
            </w:pP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21F96" w14:textId="77777777" w:rsidR="004B441B" w:rsidRPr="005A2868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A2868">
              <w:rPr>
                <w:rFonts w:asciiTheme="minorHAnsi" w:hAnsiTheme="minorHAnsi"/>
                <w:b/>
                <w:smallCaps/>
                <w:sz w:val="22"/>
                <w:szCs w:val="22"/>
              </w:rPr>
              <w:t>rules imported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2886D" w14:textId="2E853D2F" w:rsidR="004B441B" w:rsidRPr="005E640F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60" w:author="Wigfall, Trevonte" w:date="2021-07-12T16:06:00Z">
              <w:del w:id="161" w:author="Trevonte Wigfall" w:date="2021-12-27T17:37:00Z">
                <w:r w:rsidRPr="005E640F" w:rsidDel="00C32173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162" w:author="Wigfall, Trevonte" w:date="2021-07-15T15:35:00Z">
              <w:del w:id="163" w:author="Trevonte Wigfall" w:date="2021-12-27T17:37:00Z">
                <w:r w:rsidR="00B204C4" w:rsidRPr="005E640F" w:rsidDel="00C32173">
                  <w:rPr>
                    <w:rFonts w:asciiTheme="minorHAnsi" w:hAnsiTheme="minorHAnsi"/>
                    <w:b/>
                    <w:sz w:val="22"/>
                    <w:szCs w:val="22"/>
                    <w:rPrChange w:id="164" w:author="Trevonte Wigfall" w:date="2021-12-27T17:39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ins w:id="165" w:author="Trevonte Wigfall" w:date="2021-12-27T17:37:00Z">
              <w:r w:rsidR="00C32173" w:rsidRPr="005E640F">
                <w:rPr>
                  <w:rFonts w:asciiTheme="minorHAnsi" w:hAnsiTheme="minorHAnsi"/>
                  <w:b/>
                  <w:sz w:val="22"/>
                  <w:szCs w:val="22"/>
                  <w:rPrChange w:id="166" w:author="Trevonte Wigfall" w:date="2021-12-27T17:39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167" w:author="Wigfall, Trevonte" w:date="2021-07-12T16:06:00Z">
              <w:r w:rsidRPr="005E640F" w:rsidDel="00196BC4">
                <w:rPr>
                  <w:rFonts w:asciiTheme="minorHAnsi" w:hAnsiTheme="minorHAnsi"/>
                  <w:b/>
                  <w:sz w:val="22"/>
                  <w:szCs w:val="22"/>
                </w:rPr>
                <w:delText>FRI 8/14/20 19:40</w:delText>
              </w:r>
            </w:del>
          </w:p>
        </w:tc>
      </w:tr>
      <w:tr w:rsidR="004B441B" w:rsidRPr="00597B9C" w14:paraId="709CF3C0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5585CF5F" w14:textId="77777777" w:rsidR="004B441B" w:rsidRPr="00C46E95" w:rsidRDefault="004B441B" w:rsidP="004B441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09714B74" w14:textId="77777777" w:rsidR="004B441B" w:rsidRPr="00FB3EB3" w:rsidRDefault="004B441B" w:rsidP="004B441B">
            <w:pPr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A684FBF" w14:textId="77777777" w:rsidR="004B441B" w:rsidRPr="00FB3EB3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Mgmt 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EC82B79" w14:textId="77777777" w:rsidR="004B441B" w:rsidRDefault="004B441B" w:rsidP="004B441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3024B8">
              <w:rPr>
                <w:rFonts w:asciiTheme="minorHAnsi" w:hAnsiTheme="minorHAnsi"/>
                <w:b/>
                <w:smallCaps/>
                <w:sz w:val="22"/>
                <w:szCs w:val="22"/>
              </w:rPr>
              <w:t>All servers</w:t>
            </w: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except reporting</w:t>
            </w:r>
            <w:r w:rsidRPr="007F3EDA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:  </w:t>
            </w:r>
            <w:r w:rsidRPr="00FB3EB3">
              <w:rPr>
                <w:rFonts w:asciiTheme="minorHAnsi" w:hAnsiTheme="minorHAnsi"/>
                <w:smallCaps/>
                <w:sz w:val="22"/>
                <w:szCs w:val="22"/>
              </w:rPr>
              <w:t xml:space="preserve">  </w:t>
            </w:r>
          </w:p>
          <w:p w14:paraId="1038C00A" w14:textId="77777777" w:rsidR="004B441B" w:rsidRPr="00FB3EB3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smallCaps/>
                <w:sz w:val="22"/>
                <w:szCs w:val="22"/>
              </w:rPr>
              <w:t xml:space="preserve">VA33PWVCXT001, VA33PWVCXT002, VA33PWVCXT003, VA33PWVCXT004, </w:t>
            </w:r>
          </w:p>
          <w:p w14:paraId="6C2BF581" w14:textId="77777777" w:rsidR="004B441B" w:rsidRPr="00FB3EB3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D7646B4" w14:textId="77777777" w:rsidR="004B441B" w:rsidRPr="00FB3EB3" w:rsidRDefault="004B441B" w:rsidP="004B441B">
            <w:r w:rsidRPr="00FB3EB3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6D835682" w14:textId="77777777" w:rsidR="004B441B" w:rsidRPr="00FB3EB3" w:rsidRDefault="004B441B" w:rsidP="004B441B">
            <w:r w:rsidRPr="00FB3EB3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29AA173" w14:textId="77777777" w:rsidR="004B441B" w:rsidRPr="00FB3EB3" w:rsidRDefault="005E640F" w:rsidP="004B441B">
            <w:pPr>
              <w:spacing w:after="200" w:line="276" w:lineRule="auto"/>
              <w:rPr>
                <w:rFonts w:ascii="Arial" w:hAnsi="Arial" w:cs="Arial"/>
                <w:b/>
              </w:rPr>
            </w:pPr>
            <w:hyperlink r:id="rId24" w:history="1">
              <w:r w:rsidR="004B441B" w:rsidRPr="00FB3EB3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Replace Config Files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6130AC17" w14:textId="77777777" w:rsidR="004B441B" w:rsidRPr="00FB3EB3" w:rsidRDefault="004B441B" w:rsidP="004B441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FB3EB3">
              <w:rPr>
                <w:rFonts w:asciiTheme="minorHAnsi" w:hAnsiTheme="minorHAnsi"/>
                <w:smallCaps/>
                <w:sz w:val="22"/>
                <w:szCs w:val="22"/>
              </w:rPr>
              <w:t>files replaced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2346DD1A" w14:textId="673D1CC2" w:rsidR="004B441B" w:rsidRPr="005E640F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68" w:author="Wigfall, Trevonte" w:date="2021-07-12T16:06:00Z">
              <w:del w:id="169" w:author="Trevonte Wigfall" w:date="2021-12-27T17:37:00Z">
                <w:r w:rsidRPr="005E640F" w:rsidDel="00C32173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170" w:author="Wigfall, Trevonte" w:date="2021-07-15T15:35:00Z">
              <w:del w:id="171" w:author="Trevonte Wigfall" w:date="2021-12-27T17:37:00Z">
                <w:r w:rsidR="00B204C4" w:rsidRPr="005E640F" w:rsidDel="00C32173">
                  <w:rPr>
                    <w:rFonts w:asciiTheme="minorHAnsi" w:hAnsiTheme="minorHAnsi"/>
                    <w:b/>
                    <w:sz w:val="22"/>
                    <w:szCs w:val="22"/>
                    <w:rPrChange w:id="172" w:author="Trevonte Wigfall" w:date="2021-12-27T17:39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ins w:id="173" w:author="Trevonte Wigfall" w:date="2021-12-27T17:37:00Z">
              <w:r w:rsidR="00C32173" w:rsidRPr="005E640F">
                <w:rPr>
                  <w:rFonts w:asciiTheme="minorHAnsi" w:hAnsiTheme="minorHAnsi"/>
                  <w:b/>
                  <w:sz w:val="22"/>
                  <w:szCs w:val="22"/>
                  <w:rPrChange w:id="174" w:author="Trevonte Wigfall" w:date="2021-12-27T17:39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175" w:author="Wigfall, Trevonte" w:date="2021-07-12T16:06:00Z">
              <w:r w:rsidRPr="005E640F" w:rsidDel="00196BC4">
                <w:rPr>
                  <w:rFonts w:asciiTheme="minorHAnsi" w:hAnsiTheme="minorHAnsi"/>
                  <w:b/>
                  <w:sz w:val="22"/>
                  <w:szCs w:val="22"/>
                </w:rPr>
                <w:delText>FRI 8/14/20 19:45</w:delText>
              </w:r>
            </w:del>
          </w:p>
        </w:tc>
      </w:tr>
      <w:tr w:rsidR="004B441B" w:rsidRPr="00597B9C" w14:paraId="2B527F0B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0DA0" w14:textId="77777777" w:rsidR="004B441B" w:rsidRPr="00C46E95" w:rsidRDefault="004B441B" w:rsidP="004B441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79D26" w14:textId="77777777" w:rsidR="004B441B" w:rsidRPr="007F3EDA" w:rsidRDefault="004B441B" w:rsidP="004B441B">
            <w:pPr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49577" w14:textId="77777777" w:rsidR="004B441B" w:rsidRPr="00597B9C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56EE31" w14:textId="77777777" w:rsidR="004B441B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TPIC and UIApp servers:</w:t>
            </w: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 </w:t>
            </w:r>
          </w:p>
          <w:p w14:paraId="1DFCA04D" w14:textId="77777777" w:rsidR="004B441B" w:rsidRPr="005065ED" w:rsidRDefault="004B441B" w:rsidP="004B441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5065ED">
              <w:rPr>
                <w:rFonts w:asciiTheme="minorHAnsi" w:hAnsiTheme="minorHAnsi"/>
                <w:smallCaps/>
                <w:sz w:val="22"/>
                <w:szCs w:val="22"/>
              </w:rPr>
              <w:t>VA33PWVCXT001</w:t>
            </w:r>
            <w:r>
              <w:rPr>
                <w:rFonts w:asciiTheme="minorHAnsi" w:hAnsiTheme="minorHAnsi"/>
                <w:smallCaps/>
                <w:sz w:val="22"/>
                <w:szCs w:val="22"/>
              </w:rPr>
              <w:t>,</w:t>
            </w:r>
          </w:p>
          <w:p w14:paraId="7F9E5CEC" w14:textId="77777777" w:rsidR="004B441B" w:rsidRPr="007F3EDA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065ED">
              <w:rPr>
                <w:rFonts w:asciiTheme="minorHAnsi" w:hAnsiTheme="minorHAnsi"/>
                <w:smallCaps/>
                <w:sz w:val="22"/>
                <w:szCs w:val="22"/>
              </w:rPr>
              <w:t>VA33PWVCXT002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5FB75A" w14:textId="77777777" w:rsidR="004B441B" w:rsidRPr="00597B9C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17E9F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9EE01" w14:textId="77777777" w:rsidR="004B441B" w:rsidRPr="00597B9C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17E9F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C955F" w14:textId="77777777" w:rsidR="004B441B" w:rsidRPr="007F3EDA" w:rsidRDefault="005E640F" w:rsidP="004B441B">
            <w:pPr>
              <w:spacing w:after="200" w:line="276" w:lineRule="auto"/>
              <w:rPr>
                <w:rFonts w:ascii="Arial" w:hAnsi="Arial" w:cs="Arial"/>
                <w:b/>
                <w:color w:val="0000FF"/>
                <w:sz w:val="24"/>
                <w:szCs w:val="24"/>
                <w:u w:val="single"/>
              </w:rPr>
            </w:pPr>
            <w:hyperlink r:id="rId25" w:history="1">
              <w:r w:rsidR="004B441B" w:rsidRPr="007F3EDA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Edit Nthost config files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B44C3" w14:textId="77777777" w:rsidR="004B441B" w:rsidRPr="00597B9C" w:rsidRDefault="004B441B" w:rsidP="004B441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smallCaps/>
                <w:sz w:val="22"/>
                <w:szCs w:val="22"/>
              </w:rPr>
              <w:t>files edited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9D237" w14:textId="22F68AF2" w:rsidR="004B441B" w:rsidRPr="005E640F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76" w:author="Wigfall, Trevonte" w:date="2021-07-12T16:06:00Z">
              <w:del w:id="177" w:author="Trevonte Wigfall" w:date="2021-12-27T17:37:00Z">
                <w:r w:rsidRPr="005E640F" w:rsidDel="00C32173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178" w:author="Wigfall, Trevonte" w:date="2021-07-15T15:35:00Z">
              <w:del w:id="179" w:author="Trevonte Wigfall" w:date="2021-12-27T17:37:00Z">
                <w:r w:rsidR="00B204C4" w:rsidRPr="005E640F" w:rsidDel="00C32173">
                  <w:rPr>
                    <w:rFonts w:asciiTheme="minorHAnsi" w:hAnsiTheme="minorHAnsi"/>
                    <w:b/>
                    <w:sz w:val="22"/>
                    <w:szCs w:val="22"/>
                    <w:rPrChange w:id="180" w:author="Trevonte Wigfall" w:date="2021-12-27T17:39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ins w:id="181" w:author="Trevonte Wigfall" w:date="2021-12-27T17:37:00Z">
              <w:r w:rsidR="00C32173" w:rsidRPr="005E640F">
                <w:rPr>
                  <w:rFonts w:asciiTheme="minorHAnsi" w:hAnsiTheme="minorHAnsi"/>
                  <w:b/>
                  <w:sz w:val="22"/>
                  <w:szCs w:val="22"/>
                  <w:rPrChange w:id="182" w:author="Trevonte Wigfall" w:date="2021-12-27T17:39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183" w:author="Wigfall, Trevonte" w:date="2021-07-12T16:06:00Z">
              <w:r w:rsidRPr="005E640F" w:rsidDel="00196BC4">
                <w:rPr>
                  <w:rFonts w:asciiTheme="minorHAnsi" w:hAnsiTheme="minorHAnsi"/>
                  <w:b/>
                  <w:sz w:val="22"/>
                  <w:szCs w:val="22"/>
                </w:rPr>
                <w:delText>FRI 8/14/20 19:48</w:delText>
              </w:r>
            </w:del>
          </w:p>
        </w:tc>
      </w:tr>
      <w:tr w:rsidR="004B441B" w:rsidRPr="00597B9C" w14:paraId="16545DEC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16E0949A" w14:textId="77777777" w:rsidR="004B441B" w:rsidRPr="00C46E95" w:rsidRDefault="004B441B" w:rsidP="004B441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40B195FC" w14:textId="77777777" w:rsidR="004B441B" w:rsidRPr="00597B9C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7D3CDAB" w14:textId="77777777" w:rsidR="004B441B" w:rsidRPr="00597B9C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3861342" w14:textId="77777777" w:rsidR="004B441B" w:rsidRDefault="004B441B" w:rsidP="004B441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TPPUI and c3 servers</w:t>
            </w:r>
            <w:r w:rsidRPr="000703AD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:  </w:t>
            </w:r>
          </w:p>
          <w:p w14:paraId="199D8174" w14:textId="77777777" w:rsidR="004B441B" w:rsidRPr="00FB3EB3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smallCaps/>
                <w:sz w:val="22"/>
                <w:szCs w:val="22"/>
              </w:rPr>
              <w:t xml:space="preserve">VA33PWVCXT003, VA33PWVCXT004, </w:t>
            </w:r>
          </w:p>
          <w:p w14:paraId="4A7BF4A4" w14:textId="77777777" w:rsidR="004B441B" w:rsidRPr="00597B9C" w:rsidRDefault="004B441B" w:rsidP="004B441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0650595" w14:textId="77777777" w:rsidR="004B441B" w:rsidRPr="00597B9C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17E9F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0E93DBFB" w14:textId="77777777" w:rsidR="004B441B" w:rsidRPr="00597B9C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17E9F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96ADE29" w14:textId="77777777" w:rsidR="004B441B" w:rsidRPr="00597B9C" w:rsidRDefault="005E640F" w:rsidP="004B441B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hyperlink r:id="rId26" w:history="1">
              <w:r w:rsidR="004B441B" w:rsidRPr="00597B9C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Edit Web.Config Files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73D9AAA6" w14:textId="77777777" w:rsidR="004B441B" w:rsidRPr="00597B9C" w:rsidRDefault="004B441B" w:rsidP="004B441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smallCaps/>
                <w:sz w:val="22"/>
                <w:szCs w:val="22"/>
              </w:rPr>
              <w:t>files edited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0074A7C2" w14:textId="0D9EDFA6" w:rsidR="004B441B" w:rsidRPr="005E640F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84" w:author="Wigfall, Trevonte" w:date="2021-07-12T16:06:00Z">
              <w:del w:id="185" w:author="Trevonte Wigfall" w:date="2021-12-27T17:37:00Z">
                <w:r w:rsidRPr="005E640F" w:rsidDel="00C32173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186" w:author="Wigfall, Trevonte" w:date="2021-07-15T15:35:00Z">
              <w:del w:id="187" w:author="Trevonte Wigfall" w:date="2021-12-27T17:37:00Z">
                <w:r w:rsidR="00B204C4" w:rsidRPr="005E640F" w:rsidDel="00C32173">
                  <w:rPr>
                    <w:rFonts w:asciiTheme="minorHAnsi" w:hAnsiTheme="minorHAnsi"/>
                    <w:b/>
                    <w:sz w:val="22"/>
                    <w:szCs w:val="22"/>
                    <w:rPrChange w:id="188" w:author="Trevonte Wigfall" w:date="2021-12-27T17:39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ins w:id="189" w:author="Trevonte Wigfall" w:date="2021-12-27T17:37:00Z">
              <w:r w:rsidR="00C32173" w:rsidRPr="005E640F">
                <w:rPr>
                  <w:rFonts w:asciiTheme="minorHAnsi" w:hAnsiTheme="minorHAnsi"/>
                  <w:b/>
                  <w:sz w:val="22"/>
                  <w:szCs w:val="22"/>
                  <w:rPrChange w:id="190" w:author="Trevonte Wigfall" w:date="2021-12-27T17:39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191" w:author="Wigfall, Trevonte" w:date="2021-07-12T16:06:00Z">
              <w:r w:rsidRPr="005E640F" w:rsidDel="00196BC4">
                <w:rPr>
                  <w:rFonts w:asciiTheme="minorHAnsi" w:hAnsiTheme="minorHAnsi"/>
                  <w:b/>
                  <w:sz w:val="22"/>
                  <w:szCs w:val="22"/>
                </w:rPr>
                <w:delText>FRI 8/14/20 19:50</w:delText>
              </w:r>
            </w:del>
          </w:p>
        </w:tc>
      </w:tr>
      <w:tr w:rsidR="004B441B" w:rsidRPr="00597B9C" w14:paraId="73EF9E54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3DA3F32A" w14:textId="77777777" w:rsidR="004B441B" w:rsidRPr="00C46E95" w:rsidRDefault="004B441B" w:rsidP="004B441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55B45BB9" w14:textId="77777777" w:rsidR="004B441B" w:rsidRPr="00597B9C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32FB90E" w14:textId="77777777" w:rsidR="004B441B" w:rsidRPr="00597B9C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8DAF054" w14:textId="77777777" w:rsidR="004B441B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TPIC Servers</w:t>
            </w:r>
          </w:p>
          <w:p w14:paraId="6242A0BB" w14:textId="77777777" w:rsidR="004B441B" w:rsidRPr="00597B9C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065ED">
              <w:rPr>
                <w:rFonts w:asciiTheme="minorHAnsi" w:hAnsiTheme="minorHAnsi"/>
                <w:smallCaps/>
                <w:sz w:val="22"/>
                <w:szCs w:val="22"/>
              </w:rPr>
              <w:t>VA33PWVCXT002</w:t>
            </w:r>
            <w:r>
              <w:rPr>
                <w:rFonts w:asciiTheme="minorHAnsi" w:hAnsiTheme="minorHAnsi"/>
                <w:smallCaps/>
                <w:sz w:val="22"/>
                <w:szCs w:val="22"/>
              </w:rPr>
              <w:t xml:space="preserve"> 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11D0B17" w14:textId="77777777" w:rsidR="004B441B" w:rsidRPr="00597B9C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17E9F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423F2D13" w14:textId="77777777" w:rsidR="004B441B" w:rsidRPr="00597B9C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17E9F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CB102D4" w14:textId="77777777" w:rsidR="004B441B" w:rsidRPr="00055E1E" w:rsidRDefault="005E640F" w:rsidP="004B441B">
            <w:pPr>
              <w:rPr>
                <w:rFonts w:ascii="Arial" w:hAnsi="Arial" w:cs="Arial"/>
                <w:b/>
                <w:color w:val="0000FF"/>
                <w:sz w:val="22"/>
                <w:szCs w:val="22"/>
                <w:u w:val="single"/>
              </w:rPr>
            </w:pPr>
            <w:hyperlink r:id="rId27" w:history="1">
              <w:r w:rsidR="004B441B" w:rsidRPr="00055E1E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Install most current metadata files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DC63915" w14:textId="77777777" w:rsidR="004B441B" w:rsidRDefault="004B441B" w:rsidP="004B441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files installed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3888D211" w14:textId="5DC94668" w:rsidR="004B441B" w:rsidRPr="005E640F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92" w:author="Wigfall, Trevonte" w:date="2021-07-12T16:06:00Z">
              <w:del w:id="193" w:author="Trevonte Wigfall" w:date="2021-12-27T17:37:00Z">
                <w:r w:rsidRPr="005E640F" w:rsidDel="00C32173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194" w:author="Wigfall, Trevonte" w:date="2021-07-15T15:35:00Z">
              <w:del w:id="195" w:author="Trevonte Wigfall" w:date="2021-12-27T17:37:00Z">
                <w:r w:rsidR="00B204C4" w:rsidRPr="005E640F" w:rsidDel="00C32173">
                  <w:rPr>
                    <w:rFonts w:asciiTheme="minorHAnsi" w:hAnsiTheme="minorHAnsi"/>
                    <w:b/>
                    <w:sz w:val="22"/>
                    <w:szCs w:val="22"/>
                    <w:rPrChange w:id="196" w:author="Trevonte Wigfall" w:date="2021-12-27T17:39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ins w:id="197" w:author="Trevonte Wigfall" w:date="2021-12-27T17:37:00Z">
              <w:r w:rsidR="00C32173" w:rsidRPr="005E640F">
                <w:rPr>
                  <w:rFonts w:asciiTheme="minorHAnsi" w:hAnsiTheme="minorHAnsi"/>
                  <w:b/>
                  <w:sz w:val="22"/>
                  <w:szCs w:val="22"/>
                  <w:rPrChange w:id="198" w:author="Trevonte Wigfall" w:date="2021-12-27T17:39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199" w:author="Wigfall, Trevonte" w:date="2021-07-12T16:06:00Z">
              <w:r w:rsidRPr="005E640F" w:rsidDel="00196BC4">
                <w:rPr>
                  <w:rFonts w:asciiTheme="minorHAnsi" w:hAnsiTheme="minorHAnsi"/>
                  <w:b/>
                  <w:sz w:val="22"/>
                  <w:szCs w:val="22"/>
                </w:rPr>
                <w:delText>FRI 8/14/20 19:52</w:delText>
              </w:r>
            </w:del>
          </w:p>
        </w:tc>
      </w:tr>
      <w:tr w:rsidR="004B441B" w:rsidRPr="00CC0F11" w14:paraId="3D059269" w14:textId="77777777" w:rsidTr="00C46E95">
        <w:trPr>
          <w:trHeight w:val="557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9F9A5" w14:textId="77777777" w:rsidR="004B441B" w:rsidRPr="00CC0F11" w:rsidRDefault="004B441B" w:rsidP="004B441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B15F9" w14:textId="77777777" w:rsidR="004B441B" w:rsidRPr="00CC0F11" w:rsidRDefault="004B441B" w:rsidP="004B441B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69B92" w14:textId="77777777" w:rsidR="004B441B" w:rsidRPr="00CC0F11" w:rsidRDefault="004B441B" w:rsidP="004B441B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CC0F11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9AE6A9" w14:textId="77777777" w:rsidR="004B441B" w:rsidRPr="00CC0F11" w:rsidRDefault="004B441B" w:rsidP="004B441B">
            <w:pPr>
              <w:rPr>
                <w:rFonts w:asciiTheme="minorHAnsi" w:hAnsiTheme="minorHAnsi"/>
                <w:b/>
                <w:smallCaps/>
                <w:strike/>
                <w:color w:val="FF0000"/>
                <w:sz w:val="22"/>
                <w:szCs w:val="22"/>
              </w:rPr>
            </w:pPr>
          </w:p>
          <w:p w14:paraId="268FCB32" w14:textId="77777777" w:rsidR="004B441B" w:rsidRPr="00CC0F11" w:rsidRDefault="004B441B" w:rsidP="004B441B">
            <w:pPr>
              <w:rPr>
                <w:rFonts w:asciiTheme="minorHAnsi" w:hAnsiTheme="minorHAnsi"/>
                <w:b/>
                <w:smallCaps/>
                <w:strike/>
                <w:color w:val="FF0000"/>
                <w:sz w:val="22"/>
                <w:szCs w:val="22"/>
              </w:rPr>
            </w:pPr>
            <w:r w:rsidRPr="00CC0F11">
              <w:rPr>
                <w:rFonts w:asciiTheme="minorHAnsi" w:hAnsiTheme="minorHAnsi"/>
                <w:b/>
                <w:smallCaps/>
                <w:strike/>
                <w:color w:val="FF0000"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7302EB" w14:textId="77777777" w:rsidR="004B441B" w:rsidRPr="00CC0F11" w:rsidRDefault="004B441B" w:rsidP="004B441B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CC0F11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3F5B1" w14:textId="77777777" w:rsidR="004B441B" w:rsidRPr="00CC0F11" w:rsidRDefault="004B441B" w:rsidP="004B441B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CC0F11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357F1C" w14:textId="77777777" w:rsidR="004B441B" w:rsidRPr="00CC0F11" w:rsidRDefault="004B441B" w:rsidP="004B441B">
            <w:pPr>
              <w:rPr>
                <w:rFonts w:ascii="Arial" w:hAnsi="Arial" w:cs="Arial"/>
                <w:b/>
                <w:strike/>
                <w:color w:val="0000FF"/>
                <w:sz w:val="22"/>
                <w:szCs w:val="22"/>
              </w:rPr>
            </w:pPr>
            <w:r w:rsidRPr="00CC0F11">
              <w:rPr>
                <w:rFonts w:ascii="Arial" w:hAnsi="Arial" w:cs="Arial"/>
                <w:b/>
                <w:strike/>
                <w:color w:val="0000FF"/>
                <w:sz w:val="22"/>
                <w:szCs w:val="22"/>
              </w:rPr>
              <w:t>Change C3 service account password in AD, and update Cyberark password safe with new password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5A4006" w14:textId="77777777" w:rsidR="004B441B" w:rsidRPr="00CC0F11" w:rsidRDefault="004B441B" w:rsidP="004B441B">
            <w:pPr>
              <w:rPr>
                <w:rFonts w:ascii="Calibri" w:hAnsi="Calibri"/>
                <w:strike/>
                <w:color w:val="000000"/>
                <w:sz w:val="22"/>
                <w:szCs w:val="22"/>
              </w:rPr>
            </w:pPr>
            <w:r w:rsidRPr="00CC0F11">
              <w:rPr>
                <w:rFonts w:ascii="Calibri" w:hAnsi="Calibri"/>
                <w:strike/>
                <w:color w:val="000000"/>
                <w:sz w:val="22"/>
                <w:szCs w:val="22"/>
              </w:rPr>
              <w:t>services stopped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6DA68" w14:textId="24C612BB" w:rsidR="004B441B" w:rsidRPr="005E640F" w:rsidRDefault="004B441B" w:rsidP="004B441B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ins w:id="200" w:author="Wigfall, Trevonte" w:date="2021-07-12T16:06:00Z">
              <w:del w:id="201" w:author="Trevonte Wigfall" w:date="2021-12-27T17:37:00Z">
                <w:r w:rsidRPr="005E640F" w:rsidDel="00C32173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202" w:author="Wigfall, Trevonte" w:date="2021-07-15T15:35:00Z">
              <w:del w:id="203" w:author="Trevonte Wigfall" w:date="2021-12-27T17:37:00Z">
                <w:r w:rsidR="00B204C4" w:rsidRPr="005E640F" w:rsidDel="00C32173">
                  <w:rPr>
                    <w:rFonts w:asciiTheme="minorHAnsi" w:hAnsiTheme="minorHAnsi"/>
                    <w:b/>
                    <w:sz w:val="22"/>
                    <w:szCs w:val="22"/>
                    <w:rPrChange w:id="204" w:author="Trevonte Wigfall" w:date="2021-12-27T17:39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ins w:id="205" w:author="Trevonte Wigfall" w:date="2021-12-27T17:37:00Z">
              <w:r w:rsidR="00C32173" w:rsidRPr="005E640F">
                <w:rPr>
                  <w:rFonts w:asciiTheme="minorHAnsi" w:hAnsiTheme="minorHAnsi"/>
                  <w:b/>
                  <w:sz w:val="22"/>
                  <w:szCs w:val="22"/>
                  <w:rPrChange w:id="206" w:author="Trevonte Wigfall" w:date="2021-12-27T17:39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207" w:author="Wigfall, Trevonte" w:date="2021-07-12T16:06:00Z">
              <w:r w:rsidRPr="005E640F" w:rsidDel="00196BC4">
                <w:rPr>
                  <w:rFonts w:asciiTheme="minorHAnsi" w:hAnsiTheme="minorHAnsi"/>
                  <w:b/>
                  <w:strike/>
                  <w:sz w:val="22"/>
                  <w:szCs w:val="22"/>
                </w:rPr>
                <w:delText>Fri 8/16/18 19:55</w:delText>
              </w:r>
            </w:del>
          </w:p>
        </w:tc>
      </w:tr>
      <w:tr w:rsidR="004B441B" w:rsidRPr="00CC0F11" w14:paraId="790BD113" w14:textId="77777777" w:rsidTr="00C46E95">
        <w:trPr>
          <w:trHeight w:val="557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E9CB0" w14:textId="77777777" w:rsidR="004B441B" w:rsidRPr="00CC0F11" w:rsidRDefault="004B441B" w:rsidP="004B441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DDDE9" w14:textId="77777777" w:rsidR="004B441B" w:rsidRPr="00CC0F11" w:rsidRDefault="004B441B" w:rsidP="004B441B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7028A" w14:textId="77777777" w:rsidR="004B441B" w:rsidRPr="00CC0F11" w:rsidRDefault="004B441B" w:rsidP="004B441B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CC0F11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C97299" w14:textId="77777777" w:rsidR="004B441B" w:rsidRPr="00CC0F11" w:rsidRDefault="004B441B" w:rsidP="004B441B">
            <w:pPr>
              <w:rPr>
                <w:rFonts w:asciiTheme="minorHAnsi" w:hAnsiTheme="minorHAnsi"/>
                <w:b/>
                <w:smallCaps/>
                <w:strike/>
                <w:color w:val="FF0000"/>
                <w:sz w:val="22"/>
                <w:szCs w:val="22"/>
              </w:rPr>
            </w:pPr>
            <w:r w:rsidRPr="00CC0F11">
              <w:rPr>
                <w:rFonts w:asciiTheme="minorHAnsi" w:hAnsiTheme="minorHAnsi"/>
                <w:b/>
                <w:smallCaps/>
                <w:strike/>
                <w:color w:val="FF0000"/>
                <w:sz w:val="22"/>
                <w:szCs w:val="22"/>
              </w:rPr>
              <w:t>n/a</w:t>
            </w:r>
          </w:p>
          <w:p w14:paraId="4E3E4B32" w14:textId="77777777" w:rsidR="004B441B" w:rsidRPr="00CC0F11" w:rsidRDefault="004B441B" w:rsidP="004B441B">
            <w:pPr>
              <w:rPr>
                <w:rFonts w:asciiTheme="minorHAnsi" w:hAnsiTheme="minorHAnsi"/>
                <w:b/>
                <w:smallCaps/>
                <w:strike/>
                <w:color w:val="FF0000"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D7A16B" w14:textId="77777777" w:rsidR="004B441B" w:rsidRPr="00CC0F11" w:rsidRDefault="004B441B" w:rsidP="004B441B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CC0F11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8610F" w14:textId="77777777" w:rsidR="004B441B" w:rsidRPr="00CC0F11" w:rsidRDefault="004B441B" w:rsidP="004B441B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CC0F11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905876" w14:textId="77777777" w:rsidR="004B441B" w:rsidRPr="00CC0F11" w:rsidRDefault="004B441B" w:rsidP="004B441B">
            <w:pPr>
              <w:rPr>
                <w:rFonts w:ascii="Arial" w:hAnsi="Arial" w:cs="Arial"/>
                <w:b/>
                <w:strike/>
                <w:color w:val="0000FF"/>
                <w:sz w:val="22"/>
                <w:szCs w:val="22"/>
              </w:rPr>
            </w:pPr>
            <w:r w:rsidRPr="00CC0F11">
              <w:rPr>
                <w:rFonts w:ascii="Arial" w:hAnsi="Arial" w:cs="Arial"/>
                <w:b/>
                <w:strike/>
                <w:color w:val="0000FF"/>
                <w:sz w:val="22"/>
                <w:szCs w:val="22"/>
              </w:rPr>
              <w:t>Change TPIC service account password in AD, and update Cyberark password safe with new password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9E82CD" w14:textId="77777777" w:rsidR="004B441B" w:rsidRPr="00CC0F11" w:rsidRDefault="004B441B" w:rsidP="004B441B">
            <w:pPr>
              <w:rPr>
                <w:rFonts w:ascii="Calibri" w:hAnsi="Calibri"/>
                <w:strike/>
                <w:color w:val="000000"/>
                <w:sz w:val="22"/>
                <w:szCs w:val="22"/>
              </w:rPr>
            </w:pPr>
            <w:r w:rsidRPr="00CC0F11">
              <w:rPr>
                <w:rFonts w:ascii="Calibri" w:hAnsi="Calibri"/>
                <w:strike/>
                <w:color w:val="000000"/>
                <w:sz w:val="22"/>
                <w:szCs w:val="22"/>
              </w:rPr>
              <w:t>Files archived or deleted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CEDCE" w14:textId="444BA357" w:rsidR="004B441B" w:rsidRPr="005E640F" w:rsidRDefault="004B441B" w:rsidP="004B441B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ins w:id="208" w:author="Wigfall, Trevonte" w:date="2021-07-12T16:06:00Z">
              <w:del w:id="209" w:author="Trevonte Wigfall" w:date="2021-12-27T17:37:00Z">
                <w:r w:rsidRPr="005E640F" w:rsidDel="00C32173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210" w:author="Wigfall, Trevonte" w:date="2021-07-15T15:35:00Z">
              <w:del w:id="211" w:author="Trevonte Wigfall" w:date="2021-12-27T17:37:00Z">
                <w:r w:rsidR="00B204C4" w:rsidRPr="005E640F" w:rsidDel="00C32173">
                  <w:rPr>
                    <w:rFonts w:asciiTheme="minorHAnsi" w:hAnsiTheme="minorHAnsi"/>
                    <w:b/>
                    <w:sz w:val="22"/>
                    <w:szCs w:val="22"/>
                    <w:rPrChange w:id="212" w:author="Trevonte Wigfall" w:date="2021-12-27T17:39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ins w:id="213" w:author="Trevonte Wigfall" w:date="2021-12-27T17:37:00Z">
              <w:r w:rsidR="00C32173" w:rsidRPr="005E640F">
                <w:rPr>
                  <w:rFonts w:asciiTheme="minorHAnsi" w:hAnsiTheme="minorHAnsi"/>
                  <w:b/>
                  <w:sz w:val="22"/>
                  <w:szCs w:val="22"/>
                  <w:rPrChange w:id="214" w:author="Trevonte Wigfall" w:date="2021-12-27T17:39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215" w:author="Wigfall, Trevonte" w:date="2021-07-12T16:06:00Z">
              <w:r w:rsidRPr="005E640F" w:rsidDel="00196BC4">
                <w:rPr>
                  <w:rFonts w:asciiTheme="minorHAnsi" w:hAnsiTheme="minorHAnsi"/>
                  <w:b/>
                  <w:strike/>
                  <w:sz w:val="22"/>
                  <w:szCs w:val="22"/>
                </w:rPr>
                <w:delText>Fri 8/16/18 18:30</w:delText>
              </w:r>
            </w:del>
          </w:p>
        </w:tc>
      </w:tr>
      <w:tr w:rsidR="004B441B" w:rsidRPr="00CC0F11" w14:paraId="458DB2AC" w14:textId="77777777" w:rsidTr="004B424E">
        <w:trPr>
          <w:trHeight w:val="557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0AC8E" w14:textId="77777777" w:rsidR="004B441B" w:rsidRPr="00CC0F11" w:rsidRDefault="004B441B" w:rsidP="004B441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897BA" w14:textId="77777777" w:rsidR="004B441B" w:rsidRPr="00CC0F11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CC0F11">
              <w:rPr>
                <w:rFonts w:asciiTheme="minorHAnsi" w:hAnsiTheme="minorHAnsi"/>
                <w:b/>
                <w:smallCaps/>
                <w:sz w:val="22"/>
                <w:szCs w:val="22"/>
              </w:rPr>
              <w:t>Concurrent w/ previ</w:t>
            </w:r>
            <w:r w:rsidRPr="00CC0F11">
              <w:rPr>
                <w:rFonts w:asciiTheme="minorHAnsi" w:hAnsiTheme="minorHAnsi"/>
                <w:b/>
                <w:smallCaps/>
                <w:sz w:val="22"/>
                <w:szCs w:val="22"/>
              </w:rPr>
              <w:lastRenderedPageBreak/>
              <w:t>ous step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1BA19" w14:textId="77777777" w:rsidR="004B441B" w:rsidRPr="00CC0F11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CC0F11">
              <w:rPr>
                <w:rFonts w:asciiTheme="minorHAnsi" w:hAnsiTheme="minorHAnsi"/>
                <w:b/>
                <w:smallCaps/>
                <w:sz w:val="22"/>
                <w:szCs w:val="22"/>
              </w:rPr>
              <w:lastRenderedPageBreak/>
              <w:t xml:space="preserve">Env Mgmt 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FD30EB" w14:textId="77777777" w:rsidR="004B441B" w:rsidRPr="00CC0F11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CC0F11">
              <w:rPr>
                <w:rFonts w:asciiTheme="minorHAnsi" w:hAnsiTheme="minorHAnsi"/>
                <w:b/>
                <w:smallCaps/>
                <w:sz w:val="22"/>
                <w:szCs w:val="22"/>
              </w:rPr>
              <w:t>DR/DR</w:t>
            </w:r>
          </w:p>
          <w:p w14:paraId="4F4A670F" w14:textId="77777777" w:rsidR="004B441B" w:rsidRPr="00CC0F11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60936C" w14:textId="77777777" w:rsidR="004B441B" w:rsidRPr="00CC0F11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CC0F11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4826E" w14:textId="77777777" w:rsidR="004B441B" w:rsidRPr="00CC0F11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CC0F11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C9AE4" w14:textId="77777777" w:rsidR="004B441B" w:rsidRDefault="005E640F" w:rsidP="004B441B">
            <w:pPr>
              <w:rPr>
                <w:rStyle w:val="Hyperlink"/>
                <w:rFonts w:ascii="Arial" w:hAnsi="Arial" w:cs="Arial"/>
                <w:b/>
                <w:sz w:val="22"/>
                <w:szCs w:val="22"/>
              </w:rPr>
            </w:pPr>
            <w:hyperlink r:id="rId28" w:history="1">
              <w:r w:rsidR="004B441B" w:rsidRPr="00CC0F11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Follow the overarching document to change the LDAP manager password for the entire tier</w:t>
              </w:r>
            </w:hyperlink>
          </w:p>
          <w:p w14:paraId="1E9EEA02" w14:textId="77777777" w:rsidR="004B441B" w:rsidRPr="001840D1" w:rsidRDefault="004B441B" w:rsidP="004B441B">
            <w:pPr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lastRenderedPageBreak/>
              <w:t>PERFORMED AS PART OF 1P PROCESS EX FOR STARTING SERVICES/IIS RESET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8405A6" w14:textId="77777777" w:rsidR="004B441B" w:rsidRPr="00CC0F11" w:rsidRDefault="004B441B" w:rsidP="004B441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C0F11"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file installed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9909D" w14:textId="1985FD1B" w:rsidR="004B441B" w:rsidRPr="005E640F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216" w:author="Wigfall, Trevonte" w:date="2021-07-12T16:06:00Z">
              <w:del w:id="217" w:author="Trevonte Wigfall" w:date="2021-12-27T17:37:00Z">
                <w:r w:rsidRPr="005E640F" w:rsidDel="00C32173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218" w:author="Wigfall, Trevonte" w:date="2021-07-15T15:35:00Z">
              <w:del w:id="219" w:author="Trevonte Wigfall" w:date="2021-12-27T17:37:00Z">
                <w:r w:rsidR="00B204C4" w:rsidRPr="005E640F" w:rsidDel="00C32173">
                  <w:rPr>
                    <w:rFonts w:asciiTheme="minorHAnsi" w:hAnsiTheme="minorHAnsi"/>
                    <w:b/>
                    <w:sz w:val="22"/>
                    <w:szCs w:val="22"/>
                    <w:rPrChange w:id="220" w:author="Trevonte Wigfall" w:date="2021-12-27T17:39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ins w:id="221" w:author="Trevonte Wigfall" w:date="2021-12-27T17:37:00Z">
              <w:r w:rsidR="00C32173" w:rsidRPr="005E640F">
                <w:rPr>
                  <w:rFonts w:asciiTheme="minorHAnsi" w:hAnsiTheme="minorHAnsi"/>
                  <w:b/>
                  <w:sz w:val="22"/>
                  <w:szCs w:val="22"/>
                  <w:rPrChange w:id="222" w:author="Trevonte Wigfall" w:date="2021-12-27T17:39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223" w:author="Wigfall, Trevonte" w:date="2021-07-12T16:06:00Z">
              <w:r w:rsidRPr="005E640F" w:rsidDel="00196BC4">
                <w:rPr>
                  <w:rFonts w:asciiTheme="minorHAnsi" w:hAnsiTheme="minorHAnsi"/>
                  <w:b/>
                  <w:sz w:val="22"/>
                  <w:szCs w:val="22"/>
                </w:rPr>
                <w:delText>Fri 8/16/18 18:30</w:delText>
              </w:r>
            </w:del>
          </w:p>
        </w:tc>
      </w:tr>
      <w:tr w:rsidR="004B441B" w:rsidRPr="008A3B10" w14:paraId="532A75E3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680C4FF1" w14:textId="77777777" w:rsidR="004B441B" w:rsidRPr="008A3B10" w:rsidRDefault="004B441B" w:rsidP="004B441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3B63BA20" w14:textId="77777777" w:rsidR="004B441B" w:rsidRPr="008A3B10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BE834D7" w14:textId="77777777" w:rsidR="004B441B" w:rsidRPr="008A3B10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A3B10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640066E" w14:textId="77777777" w:rsidR="004B441B" w:rsidRPr="008A3B10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A3B10">
              <w:rPr>
                <w:rFonts w:asciiTheme="minorHAnsi" w:hAnsiTheme="minorHAnsi"/>
                <w:b/>
                <w:smallCaps/>
                <w:sz w:val="22"/>
                <w:szCs w:val="22"/>
              </w:rPr>
              <w:t>UIApp and TPIC ONLY</w:t>
            </w:r>
          </w:p>
          <w:p w14:paraId="31437A36" w14:textId="77777777" w:rsidR="004B441B" w:rsidRPr="008A3B10" w:rsidRDefault="004B441B" w:rsidP="004B441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8A3B10">
              <w:rPr>
                <w:rFonts w:asciiTheme="minorHAnsi" w:hAnsiTheme="minorHAnsi"/>
                <w:smallCaps/>
                <w:sz w:val="22"/>
                <w:szCs w:val="22"/>
              </w:rPr>
              <w:t>VA33PWVCXT001,</w:t>
            </w:r>
          </w:p>
          <w:p w14:paraId="04B431B4" w14:textId="77777777" w:rsidR="004B441B" w:rsidRPr="008A3B10" w:rsidRDefault="004B441B" w:rsidP="004B441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8A3B10">
              <w:rPr>
                <w:rFonts w:asciiTheme="minorHAnsi" w:hAnsiTheme="minorHAnsi"/>
                <w:smallCaps/>
                <w:sz w:val="22"/>
                <w:szCs w:val="22"/>
              </w:rPr>
              <w:t>VA33PWVCXT002</w:t>
            </w:r>
          </w:p>
          <w:p w14:paraId="0FE36FD4" w14:textId="77777777" w:rsidR="004B441B" w:rsidRPr="008A3B10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345DCA7" w14:textId="77777777" w:rsidR="004B441B" w:rsidRPr="008A3B10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A3B10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4A2EB4D4" w14:textId="77777777" w:rsidR="004B441B" w:rsidRPr="008A3B10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A3B10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CDC11C3" w14:textId="77777777" w:rsidR="004B441B" w:rsidRPr="008A3B10" w:rsidRDefault="005E640F" w:rsidP="004B441B">
            <w:pPr>
              <w:spacing w:after="200" w:line="276" w:lineRule="auto"/>
              <w:rPr>
                <w:rStyle w:val="Hyperlink"/>
                <w:rFonts w:ascii="Arial" w:hAnsi="Arial" w:cs="Arial"/>
                <w:b/>
                <w:color w:val="FF0000"/>
                <w:sz w:val="24"/>
                <w:szCs w:val="24"/>
              </w:rPr>
            </w:pPr>
            <w:hyperlink r:id="rId29" w:history="1">
              <w:r w:rsidR="004B441B" w:rsidRPr="008A3B10">
                <w:rPr>
                  <w:rStyle w:val="Hyperlink"/>
                  <w:rFonts w:ascii="Arial" w:hAnsi="Arial" w:cs="Arial"/>
                  <w:b/>
                  <w:color w:val="FF0000"/>
                  <w:sz w:val="24"/>
                  <w:szCs w:val="24"/>
                </w:rPr>
                <w:t>Start UIAPP and TPIC CXT services in environment(s) using EMT GUI</w:t>
              </w:r>
            </w:hyperlink>
          </w:p>
          <w:p w14:paraId="21A2637F" w14:textId="77777777" w:rsidR="004B441B" w:rsidRPr="008A3B10" w:rsidRDefault="004B441B" w:rsidP="004B441B">
            <w:pPr>
              <w:spacing w:after="200" w:line="276" w:lineRule="auto"/>
              <w:rPr>
                <w:rStyle w:val="Hyperlink"/>
                <w:rFonts w:ascii="Arial" w:hAnsi="Arial" w:cs="Arial"/>
                <w:b/>
                <w:sz w:val="24"/>
                <w:szCs w:val="24"/>
              </w:rPr>
            </w:pPr>
          </w:p>
          <w:p w14:paraId="6DCFCA23" w14:textId="77777777" w:rsidR="004B441B" w:rsidRPr="008A3B10" w:rsidRDefault="004B441B" w:rsidP="004B441B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578A9A19" w14:textId="77777777" w:rsidR="004B441B" w:rsidRPr="008A3B10" w:rsidRDefault="004B441B" w:rsidP="004B441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8A3B10">
              <w:rPr>
                <w:rFonts w:asciiTheme="minorHAnsi" w:hAnsiTheme="minorHAnsi"/>
                <w:smallCaps/>
                <w:sz w:val="22"/>
                <w:szCs w:val="22"/>
              </w:rPr>
              <w:t>services start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7B4694CF" w14:textId="3C4E0E43" w:rsidR="004B441B" w:rsidRPr="005E640F" w:rsidDel="00196BC4" w:rsidRDefault="004B441B" w:rsidP="004B441B">
            <w:pPr>
              <w:rPr>
                <w:del w:id="224" w:author="Wigfall, Trevonte" w:date="2021-07-12T16:06:00Z"/>
                <w:rFonts w:asciiTheme="minorHAnsi" w:hAnsiTheme="minorHAnsi"/>
                <w:b/>
                <w:sz w:val="22"/>
                <w:szCs w:val="22"/>
              </w:rPr>
            </w:pPr>
            <w:ins w:id="225" w:author="Wigfall, Trevonte" w:date="2021-07-12T16:06:00Z">
              <w:del w:id="226" w:author="Trevonte Wigfall" w:date="2021-12-27T17:37:00Z">
                <w:r w:rsidRPr="005E640F" w:rsidDel="00C32173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227" w:author="Wigfall, Trevonte" w:date="2021-07-15T15:35:00Z">
              <w:del w:id="228" w:author="Trevonte Wigfall" w:date="2021-12-27T17:37:00Z">
                <w:r w:rsidR="00B204C4" w:rsidRPr="005E640F" w:rsidDel="00C32173">
                  <w:rPr>
                    <w:rFonts w:asciiTheme="minorHAnsi" w:hAnsiTheme="minorHAnsi"/>
                    <w:b/>
                    <w:sz w:val="22"/>
                    <w:szCs w:val="22"/>
                    <w:rPrChange w:id="229" w:author="Trevonte Wigfall" w:date="2021-12-27T17:39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ins w:id="230" w:author="Trevonte Wigfall" w:date="2021-12-27T17:37:00Z">
              <w:r w:rsidR="00C32173" w:rsidRPr="005E640F">
                <w:rPr>
                  <w:rFonts w:asciiTheme="minorHAnsi" w:hAnsiTheme="minorHAnsi"/>
                  <w:b/>
                  <w:sz w:val="22"/>
                  <w:szCs w:val="22"/>
                  <w:rPrChange w:id="231" w:author="Trevonte Wigfall" w:date="2021-12-27T17:39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232" w:author="Wigfall, Trevonte" w:date="2021-07-12T16:06:00Z">
              <w:r w:rsidRPr="005E640F" w:rsidDel="00196BC4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8/14/20 </w:delText>
              </w:r>
            </w:del>
          </w:p>
          <w:p w14:paraId="5DC7C055" w14:textId="627C14AE" w:rsidR="004B441B" w:rsidRPr="005E640F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233" w:author="Wigfall, Trevonte" w:date="2021-07-12T16:06:00Z">
              <w:r w:rsidRPr="005E640F" w:rsidDel="00196BC4">
                <w:rPr>
                  <w:rFonts w:asciiTheme="minorHAnsi" w:hAnsiTheme="minorHAnsi"/>
                  <w:b/>
                  <w:sz w:val="22"/>
                  <w:szCs w:val="22"/>
                </w:rPr>
                <w:delText>20:00</w:delText>
              </w:r>
            </w:del>
          </w:p>
        </w:tc>
      </w:tr>
      <w:tr w:rsidR="004B441B" w:rsidRPr="008A3B10" w14:paraId="67FDE38F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1EF96CB8" w14:textId="77777777" w:rsidR="004B441B" w:rsidRPr="008A3B10" w:rsidRDefault="004B441B" w:rsidP="004B441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61CC8DDB" w14:textId="77777777" w:rsidR="004B441B" w:rsidRPr="008A3B10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F6B018B" w14:textId="77777777" w:rsidR="004B441B" w:rsidRPr="008A3B10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A3B10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7271C6B" w14:textId="77777777" w:rsidR="004B441B" w:rsidRPr="008A3B10" w:rsidRDefault="004B441B" w:rsidP="004B441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8A3B10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All servers:  </w:t>
            </w:r>
            <w:r w:rsidRPr="008A3B10">
              <w:rPr>
                <w:rFonts w:asciiTheme="minorHAnsi" w:hAnsiTheme="minorHAnsi"/>
                <w:smallCaps/>
                <w:sz w:val="22"/>
                <w:szCs w:val="22"/>
              </w:rPr>
              <w:t xml:space="preserve">  </w:t>
            </w:r>
          </w:p>
          <w:p w14:paraId="427A1681" w14:textId="77777777" w:rsidR="004B441B" w:rsidRPr="008A3B10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A3B10">
              <w:rPr>
                <w:rFonts w:asciiTheme="minorHAnsi" w:hAnsiTheme="minorHAnsi"/>
                <w:smallCaps/>
                <w:sz w:val="22"/>
                <w:szCs w:val="22"/>
              </w:rPr>
              <w:t>VA33PWVCXT001, VA33PWVCXT002, VA33PWVCXT003, VA33PWVCXT004, VA33PWVCXT005</w:t>
            </w:r>
          </w:p>
          <w:p w14:paraId="60BE2056" w14:textId="77777777" w:rsidR="004B441B" w:rsidRPr="008A3B10" w:rsidRDefault="004B441B" w:rsidP="004B441B">
            <w:pPr>
              <w:rPr>
                <w:b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8EB7C66" w14:textId="77777777" w:rsidR="004B441B" w:rsidRPr="008A3B10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A3B10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7D104A3D" w14:textId="77777777" w:rsidR="004B441B" w:rsidRPr="008A3B10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A3B10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4FD09A8" w14:textId="77777777" w:rsidR="004B441B" w:rsidRPr="008A3B10" w:rsidRDefault="005E640F" w:rsidP="004B441B">
            <w:pPr>
              <w:spacing w:after="200" w:line="276" w:lineRule="auto"/>
              <w:rPr>
                <w:rStyle w:val="Hyperlink"/>
                <w:rFonts w:ascii="Arial" w:hAnsi="Arial" w:cs="Arial"/>
                <w:b/>
                <w:sz w:val="24"/>
                <w:szCs w:val="24"/>
              </w:rPr>
            </w:pPr>
            <w:hyperlink r:id="rId30" w:history="1">
              <w:r w:rsidR="004B441B" w:rsidRPr="008A3B10">
                <w:rPr>
                  <w:rStyle w:val="Hyperlink"/>
                  <w:rFonts w:ascii="Arial" w:hAnsi="Arial" w:cs="Arial"/>
                  <w:b/>
                  <w:color w:val="FF0000"/>
                  <w:sz w:val="24"/>
                  <w:szCs w:val="24"/>
                </w:rPr>
                <w:t>Perform IIS reset</w:t>
              </w:r>
            </w:hyperlink>
          </w:p>
          <w:p w14:paraId="2A6869D8" w14:textId="77777777" w:rsidR="004B441B" w:rsidRPr="008A3B10" w:rsidRDefault="004B441B" w:rsidP="004B441B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02B14808" w14:textId="77777777" w:rsidR="004B441B" w:rsidRPr="008A3B10" w:rsidRDefault="004B441B" w:rsidP="004B441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8A3B10">
              <w:rPr>
                <w:rFonts w:asciiTheme="minorHAnsi" w:hAnsiTheme="minorHAnsi"/>
                <w:smallCaps/>
                <w:sz w:val="22"/>
                <w:szCs w:val="22"/>
              </w:rPr>
              <w:t>IIS restarted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66251619" w14:textId="08D3B186" w:rsidR="004B441B" w:rsidRPr="005E640F" w:rsidDel="00196BC4" w:rsidRDefault="004B441B" w:rsidP="004B441B">
            <w:pPr>
              <w:rPr>
                <w:del w:id="234" w:author="Wigfall, Trevonte" w:date="2021-07-12T16:06:00Z"/>
                <w:rFonts w:asciiTheme="minorHAnsi" w:hAnsiTheme="minorHAnsi"/>
                <w:b/>
                <w:sz w:val="22"/>
                <w:szCs w:val="22"/>
              </w:rPr>
            </w:pPr>
            <w:ins w:id="235" w:author="Wigfall, Trevonte" w:date="2021-07-12T16:06:00Z">
              <w:del w:id="236" w:author="Trevonte Wigfall" w:date="2021-12-27T17:37:00Z">
                <w:r w:rsidRPr="005E640F" w:rsidDel="00C32173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237" w:author="Wigfall, Trevonte" w:date="2021-07-15T15:35:00Z">
              <w:del w:id="238" w:author="Trevonte Wigfall" w:date="2021-12-27T17:37:00Z">
                <w:r w:rsidR="00B204C4" w:rsidRPr="005E640F" w:rsidDel="00C32173">
                  <w:rPr>
                    <w:rFonts w:asciiTheme="minorHAnsi" w:hAnsiTheme="minorHAnsi"/>
                    <w:b/>
                    <w:sz w:val="22"/>
                    <w:szCs w:val="22"/>
                    <w:rPrChange w:id="239" w:author="Trevonte Wigfall" w:date="2021-12-27T17:39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ins w:id="240" w:author="Trevonte Wigfall" w:date="2021-12-27T17:37:00Z">
              <w:r w:rsidR="00C32173" w:rsidRPr="005E640F">
                <w:rPr>
                  <w:rFonts w:asciiTheme="minorHAnsi" w:hAnsiTheme="minorHAnsi"/>
                  <w:b/>
                  <w:sz w:val="22"/>
                  <w:szCs w:val="22"/>
                  <w:rPrChange w:id="241" w:author="Trevonte Wigfall" w:date="2021-12-27T17:39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242" w:author="Wigfall, Trevonte" w:date="2021-07-12T16:06:00Z">
              <w:r w:rsidRPr="005E640F" w:rsidDel="00196BC4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8/14/20 </w:delText>
              </w:r>
            </w:del>
          </w:p>
          <w:p w14:paraId="37CDA9F5" w14:textId="4B5F7AF5" w:rsidR="004B441B" w:rsidRPr="005E640F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243" w:author="Wigfall, Trevonte" w:date="2021-07-12T16:06:00Z">
              <w:r w:rsidRPr="005E640F" w:rsidDel="00196BC4">
                <w:rPr>
                  <w:rFonts w:asciiTheme="minorHAnsi" w:hAnsiTheme="minorHAnsi"/>
                  <w:b/>
                  <w:sz w:val="22"/>
                  <w:szCs w:val="22"/>
                </w:rPr>
                <w:delText>20:10</w:delText>
              </w:r>
            </w:del>
          </w:p>
        </w:tc>
      </w:tr>
      <w:tr w:rsidR="004B441B" w:rsidRPr="00597B9C" w14:paraId="224C6F60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120FD0B3" w14:textId="77777777" w:rsidR="004B441B" w:rsidRPr="00C46E95" w:rsidRDefault="004B441B" w:rsidP="004B441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  <w:p w14:paraId="03C61E26" w14:textId="77777777" w:rsidR="004B441B" w:rsidRPr="00C46E95" w:rsidRDefault="004B441B" w:rsidP="004B441B"/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627F5758" w14:textId="77777777" w:rsidR="004B441B" w:rsidRPr="00597B9C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4A46A602" w14:textId="77777777" w:rsidR="004B441B" w:rsidRPr="00597B9C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35B68CE" w14:textId="77777777" w:rsidR="004B441B" w:rsidRPr="00597B9C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4317D4">
              <w:rPr>
                <w:rFonts w:asciiTheme="minorHAnsi" w:hAnsiTheme="minorHAnsi"/>
                <w:b/>
                <w:smallCaps/>
                <w:sz w:val="22"/>
                <w:szCs w:val="22"/>
              </w:rPr>
              <w:t>TPIC (cxtTpicFac&lt;env&gt;):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4D064A7" w14:textId="77777777" w:rsidR="004B441B" w:rsidRPr="00597B9C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39B22EE3" w14:textId="77777777" w:rsidR="004B441B" w:rsidRPr="00597B9C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3BD9A9A" w14:textId="77777777" w:rsidR="004B441B" w:rsidRPr="00597B9C" w:rsidRDefault="005E640F" w:rsidP="004B441B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31" w:history="1">
              <w:r w:rsidR="004B441B" w:rsidRPr="00597B9C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Activate all nodes from TPIC load balancer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1BE0BB26" w14:textId="77777777" w:rsidR="004B441B" w:rsidRPr="00597B9C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all nodes active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177852EF" w14:textId="07349F66" w:rsidR="004B441B" w:rsidRPr="005E640F" w:rsidDel="00196BC4" w:rsidRDefault="004B441B" w:rsidP="004B441B">
            <w:pPr>
              <w:rPr>
                <w:del w:id="244" w:author="Wigfall, Trevonte" w:date="2021-07-12T16:06:00Z"/>
                <w:rFonts w:asciiTheme="minorHAnsi" w:hAnsiTheme="minorHAnsi"/>
                <w:b/>
                <w:sz w:val="22"/>
                <w:szCs w:val="22"/>
              </w:rPr>
            </w:pPr>
            <w:ins w:id="245" w:author="Wigfall, Trevonte" w:date="2021-07-12T16:06:00Z">
              <w:del w:id="246" w:author="Trevonte Wigfall" w:date="2021-12-27T17:37:00Z">
                <w:r w:rsidRPr="005E640F" w:rsidDel="00C32173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247" w:author="Wigfall, Trevonte" w:date="2021-07-15T15:35:00Z">
              <w:del w:id="248" w:author="Trevonte Wigfall" w:date="2021-12-27T17:37:00Z">
                <w:r w:rsidR="00B204C4" w:rsidRPr="005E640F" w:rsidDel="00C32173">
                  <w:rPr>
                    <w:rFonts w:asciiTheme="minorHAnsi" w:hAnsiTheme="minorHAnsi"/>
                    <w:b/>
                    <w:sz w:val="22"/>
                    <w:szCs w:val="22"/>
                    <w:rPrChange w:id="249" w:author="Trevonte Wigfall" w:date="2021-12-27T17:39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ins w:id="250" w:author="Trevonte Wigfall" w:date="2021-12-27T17:37:00Z">
              <w:r w:rsidR="00C32173" w:rsidRPr="005E640F">
                <w:rPr>
                  <w:rFonts w:asciiTheme="minorHAnsi" w:hAnsiTheme="minorHAnsi"/>
                  <w:b/>
                  <w:sz w:val="22"/>
                  <w:szCs w:val="22"/>
                  <w:rPrChange w:id="251" w:author="Trevonte Wigfall" w:date="2021-12-27T17:39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252" w:author="Wigfall, Trevonte" w:date="2021-07-12T16:06:00Z">
              <w:r w:rsidRPr="005E640F" w:rsidDel="00196BC4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8/14/20 </w:delText>
              </w:r>
            </w:del>
          </w:p>
          <w:p w14:paraId="7E126227" w14:textId="5DA76B67" w:rsidR="004B441B" w:rsidRPr="005E640F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253" w:author="Wigfall, Trevonte" w:date="2021-07-12T16:06:00Z">
              <w:r w:rsidRPr="005E640F" w:rsidDel="00196BC4">
                <w:rPr>
                  <w:rFonts w:asciiTheme="minorHAnsi" w:hAnsiTheme="minorHAnsi"/>
                  <w:b/>
                  <w:sz w:val="22"/>
                  <w:szCs w:val="22"/>
                </w:rPr>
                <w:delText>20:15</w:delText>
              </w:r>
            </w:del>
          </w:p>
        </w:tc>
      </w:tr>
      <w:tr w:rsidR="004B441B" w:rsidRPr="00167E86" w14:paraId="5E811C65" w14:textId="77777777" w:rsidTr="00237786">
        <w:trPr>
          <w:trHeight w:val="665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69597D6E" w14:textId="77777777" w:rsidR="004B441B" w:rsidRPr="00C46E95" w:rsidRDefault="004B441B" w:rsidP="004B441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292DD0B6" w14:textId="77777777" w:rsidR="004B441B" w:rsidRPr="00167E86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DAC913C" w14:textId="77777777" w:rsidR="004B441B" w:rsidRPr="00167E86" w:rsidRDefault="004B441B" w:rsidP="004B441B"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04C90B3" w14:textId="77777777" w:rsidR="004B441B" w:rsidRPr="004317D4" w:rsidRDefault="004B441B" w:rsidP="004B441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TPPUI (cxtTppuiFac&lt;env&gt;):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457FE10" w14:textId="77777777" w:rsidR="004B441B" w:rsidRPr="00167E86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4EBAA040" w14:textId="77777777" w:rsidR="004B441B" w:rsidRPr="00167E86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8A29B6D" w14:textId="77777777" w:rsidR="004B441B" w:rsidRPr="00167E86" w:rsidRDefault="005E640F" w:rsidP="004B441B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32" w:history="1">
              <w:r w:rsidR="004B441B" w:rsidRPr="00167E86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Activate all nodes from TPPUI load balancer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41319F2E" w14:textId="77777777" w:rsidR="004B441B" w:rsidRPr="00167E86" w:rsidRDefault="004B441B" w:rsidP="004B441B"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all nodes active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27B487D9" w14:textId="4CA23E16" w:rsidR="004B441B" w:rsidRPr="005E640F" w:rsidDel="00196BC4" w:rsidRDefault="004B441B" w:rsidP="004B441B">
            <w:pPr>
              <w:rPr>
                <w:del w:id="254" w:author="Wigfall, Trevonte" w:date="2021-07-12T16:06:00Z"/>
                <w:rFonts w:asciiTheme="minorHAnsi" w:hAnsiTheme="minorHAnsi"/>
                <w:b/>
                <w:sz w:val="22"/>
                <w:szCs w:val="22"/>
              </w:rPr>
            </w:pPr>
            <w:ins w:id="255" w:author="Wigfall, Trevonte" w:date="2021-07-12T16:06:00Z">
              <w:del w:id="256" w:author="Trevonte Wigfall" w:date="2021-12-27T17:37:00Z">
                <w:r w:rsidRPr="005E640F" w:rsidDel="00C32173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257" w:author="Wigfall, Trevonte" w:date="2021-07-15T15:35:00Z">
              <w:del w:id="258" w:author="Trevonte Wigfall" w:date="2021-12-27T17:37:00Z">
                <w:r w:rsidR="00B204C4" w:rsidRPr="005E640F" w:rsidDel="00C32173">
                  <w:rPr>
                    <w:rFonts w:asciiTheme="minorHAnsi" w:hAnsiTheme="minorHAnsi"/>
                    <w:b/>
                    <w:sz w:val="22"/>
                    <w:szCs w:val="22"/>
                    <w:rPrChange w:id="259" w:author="Trevonte Wigfall" w:date="2021-12-27T17:39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ins w:id="260" w:author="Trevonte Wigfall" w:date="2021-12-27T17:37:00Z">
              <w:r w:rsidR="00C32173" w:rsidRPr="005E640F">
                <w:rPr>
                  <w:rFonts w:asciiTheme="minorHAnsi" w:hAnsiTheme="minorHAnsi"/>
                  <w:b/>
                  <w:sz w:val="22"/>
                  <w:szCs w:val="22"/>
                  <w:rPrChange w:id="261" w:author="Trevonte Wigfall" w:date="2021-12-27T17:39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262" w:author="Wigfall, Trevonte" w:date="2021-07-12T16:06:00Z">
              <w:r w:rsidRPr="005E640F" w:rsidDel="00196BC4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8/14/20 </w:delText>
              </w:r>
            </w:del>
          </w:p>
          <w:p w14:paraId="53CC4508" w14:textId="49801EA9" w:rsidR="004B441B" w:rsidRPr="005E640F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263" w:author="Wigfall, Trevonte" w:date="2021-07-12T16:06:00Z">
              <w:r w:rsidRPr="005E640F" w:rsidDel="00196BC4">
                <w:rPr>
                  <w:rFonts w:asciiTheme="minorHAnsi" w:hAnsiTheme="minorHAnsi"/>
                  <w:b/>
                  <w:sz w:val="22"/>
                  <w:szCs w:val="22"/>
                </w:rPr>
                <w:delText>20:20</w:delText>
              </w:r>
            </w:del>
          </w:p>
        </w:tc>
      </w:tr>
      <w:tr w:rsidR="004B441B" w:rsidRPr="00167E86" w14:paraId="6CB7253E" w14:textId="77777777" w:rsidTr="00237786">
        <w:trPr>
          <w:trHeight w:val="602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1A2B3C64" w14:textId="77777777" w:rsidR="004B441B" w:rsidRPr="00C46E95" w:rsidRDefault="004B441B" w:rsidP="004B441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07B878CF" w14:textId="77777777" w:rsidR="004B441B" w:rsidRPr="00167E86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4AFF64AE" w14:textId="77777777" w:rsidR="004B441B" w:rsidRPr="00167E86" w:rsidRDefault="004B441B" w:rsidP="004B441B"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2C64BFD" w14:textId="77777777" w:rsidR="004B441B" w:rsidRPr="00167E86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UIAPP (cxtUIAPPFac&lt;env&gt;):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C5E0E83" w14:textId="77777777" w:rsidR="004B441B" w:rsidRPr="00167E86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4F5F9D1E" w14:textId="77777777" w:rsidR="004B441B" w:rsidRPr="00167E86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21B6676" w14:textId="77777777" w:rsidR="004B441B" w:rsidRPr="00167E86" w:rsidRDefault="005E640F" w:rsidP="004B441B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33" w:history="1">
              <w:r w:rsidR="004B441B" w:rsidRPr="00167E86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Activate all nodes from UIAPP load balancer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10367930" w14:textId="77777777" w:rsidR="004B441B" w:rsidRPr="00167E86" w:rsidRDefault="004B441B" w:rsidP="004B441B"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all nodes active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14D3E262" w14:textId="1F8BAE16" w:rsidR="004B441B" w:rsidRPr="005E640F" w:rsidDel="00196BC4" w:rsidRDefault="004B441B" w:rsidP="004B441B">
            <w:pPr>
              <w:rPr>
                <w:del w:id="264" w:author="Wigfall, Trevonte" w:date="2021-07-12T16:06:00Z"/>
                <w:rFonts w:asciiTheme="minorHAnsi" w:hAnsiTheme="minorHAnsi"/>
                <w:b/>
                <w:sz w:val="22"/>
                <w:szCs w:val="22"/>
              </w:rPr>
            </w:pPr>
            <w:ins w:id="265" w:author="Wigfall, Trevonte" w:date="2021-07-12T16:06:00Z">
              <w:del w:id="266" w:author="Trevonte Wigfall" w:date="2021-12-27T17:37:00Z">
                <w:r w:rsidRPr="005E640F" w:rsidDel="00C32173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267" w:author="Wigfall, Trevonte" w:date="2021-07-15T15:35:00Z">
              <w:del w:id="268" w:author="Trevonte Wigfall" w:date="2021-12-27T17:37:00Z">
                <w:r w:rsidR="00B204C4" w:rsidRPr="005E640F" w:rsidDel="00C32173">
                  <w:rPr>
                    <w:rFonts w:asciiTheme="minorHAnsi" w:hAnsiTheme="minorHAnsi"/>
                    <w:b/>
                    <w:sz w:val="22"/>
                    <w:szCs w:val="22"/>
                    <w:rPrChange w:id="269" w:author="Trevonte Wigfall" w:date="2021-12-27T17:40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ins w:id="270" w:author="Trevonte Wigfall" w:date="2021-12-27T17:37:00Z">
              <w:r w:rsidR="00C32173" w:rsidRPr="005E640F">
                <w:rPr>
                  <w:rFonts w:asciiTheme="minorHAnsi" w:hAnsiTheme="minorHAnsi"/>
                  <w:b/>
                  <w:sz w:val="22"/>
                  <w:szCs w:val="22"/>
                  <w:rPrChange w:id="271" w:author="Trevonte Wigfall" w:date="2021-12-27T17:40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272" w:author="Wigfall, Trevonte" w:date="2021-07-12T16:06:00Z">
              <w:r w:rsidRPr="005E640F" w:rsidDel="00196BC4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8/14/20 </w:delText>
              </w:r>
            </w:del>
          </w:p>
          <w:p w14:paraId="1FA08911" w14:textId="2B224841" w:rsidR="004B441B" w:rsidRPr="005E640F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273" w:author="Wigfall, Trevonte" w:date="2021-07-12T16:06:00Z">
              <w:r w:rsidRPr="005E640F" w:rsidDel="00196BC4">
                <w:rPr>
                  <w:rFonts w:asciiTheme="minorHAnsi" w:hAnsiTheme="minorHAnsi"/>
                  <w:b/>
                  <w:sz w:val="22"/>
                  <w:szCs w:val="22"/>
                </w:rPr>
                <w:delText>20:22</w:delText>
              </w:r>
            </w:del>
          </w:p>
        </w:tc>
      </w:tr>
      <w:tr w:rsidR="004B441B" w:rsidRPr="00167E86" w14:paraId="0DA169AA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491CB415" w14:textId="77777777" w:rsidR="004B441B" w:rsidRPr="00C46E95" w:rsidRDefault="004B441B" w:rsidP="004B441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6D356D82" w14:textId="77777777" w:rsidR="004B441B" w:rsidRPr="00167E86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35B6F2F0" w14:textId="77777777" w:rsidR="004B441B" w:rsidRPr="00167E86" w:rsidRDefault="004B441B" w:rsidP="004B441B"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692AB71" w14:textId="77777777" w:rsidR="004B441B" w:rsidRPr="00167E86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C3 (cxtC3Fac&lt;env&gt;):</w:t>
            </w:r>
          </w:p>
          <w:p w14:paraId="03C7E81E" w14:textId="77777777" w:rsidR="004B441B" w:rsidRPr="00167E86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720871D" w14:textId="77777777" w:rsidR="004B441B" w:rsidRPr="00167E86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25EC3090" w14:textId="77777777" w:rsidR="004B441B" w:rsidRPr="00167E86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10FD3A9" w14:textId="77777777" w:rsidR="004B441B" w:rsidRPr="00167E86" w:rsidRDefault="005E640F" w:rsidP="004B441B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34" w:history="1">
              <w:r w:rsidR="004B441B" w:rsidRPr="00167E86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Activate all nodes from C3 load balancer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0737E1F3" w14:textId="77777777" w:rsidR="004B441B" w:rsidRPr="00167E86" w:rsidRDefault="004B441B" w:rsidP="004B441B"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all nodes active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05E3DBF5" w14:textId="45606EE9" w:rsidR="004B441B" w:rsidRPr="005E640F" w:rsidDel="00196BC4" w:rsidRDefault="004B441B" w:rsidP="004B441B">
            <w:pPr>
              <w:rPr>
                <w:del w:id="274" w:author="Wigfall, Trevonte" w:date="2021-07-12T16:06:00Z"/>
                <w:rFonts w:asciiTheme="minorHAnsi" w:hAnsiTheme="minorHAnsi"/>
                <w:b/>
                <w:sz w:val="22"/>
                <w:szCs w:val="22"/>
              </w:rPr>
            </w:pPr>
            <w:ins w:id="275" w:author="Wigfall, Trevonte" w:date="2021-07-12T16:06:00Z">
              <w:del w:id="276" w:author="Trevonte Wigfall" w:date="2021-12-27T17:37:00Z">
                <w:r w:rsidRPr="005E640F" w:rsidDel="00C32173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277" w:author="Wigfall, Trevonte" w:date="2021-07-15T15:35:00Z">
              <w:del w:id="278" w:author="Trevonte Wigfall" w:date="2021-12-27T17:37:00Z">
                <w:r w:rsidR="00B204C4" w:rsidRPr="005E640F" w:rsidDel="00C32173">
                  <w:rPr>
                    <w:rFonts w:asciiTheme="minorHAnsi" w:hAnsiTheme="minorHAnsi"/>
                    <w:b/>
                    <w:sz w:val="22"/>
                    <w:szCs w:val="22"/>
                    <w:rPrChange w:id="279" w:author="Trevonte Wigfall" w:date="2021-12-27T17:40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ins w:id="280" w:author="Trevonte Wigfall" w:date="2021-12-27T17:37:00Z">
              <w:r w:rsidR="00C32173" w:rsidRPr="005E640F">
                <w:rPr>
                  <w:rFonts w:asciiTheme="minorHAnsi" w:hAnsiTheme="minorHAnsi"/>
                  <w:b/>
                  <w:sz w:val="22"/>
                  <w:szCs w:val="22"/>
                  <w:rPrChange w:id="281" w:author="Trevonte Wigfall" w:date="2021-12-27T17:40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282" w:author="Wigfall, Trevonte" w:date="2021-07-12T16:06:00Z">
              <w:r w:rsidRPr="005E640F" w:rsidDel="00196BC4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8/14/20 </w:delText>
              </w:r>
            </w:del>
          </w:p>
          <w:p w14:paraId="1179EDB8" w14:textId="4D495F1A" w:rsidR="004B441B" w:rsidRPr="005E640F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283" w:author="Wigfall, Trevonte" w:date="2021-07-12T16:06:00Z">
              <w:r w:rsidRPr="005E640F" w:rsidDel="00196BC4">
                <w:rPr>
                  <w:rFonts w:asciiTheme="minorHAnsi" w:hAnsiTheme="minorHAnsi"/>
                  <w:b/>
                  <w:sz w:val="22"/>
                  <w:szCs w:val="22"/>
                </w:rPr>
                <w:delText>20:25</w:delText>
              </w:r>
            </w:del>
          </w:p>
        </w:tc>
      </w:tr>
      <w:tr w:rsidR="004B441B" w:rsidRPr="00597B9C" w14:paraId="41816E1E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045F4C9E" w14:textId="77777777" w:rsidR="004B441B" w:rsidRPr="00C46E95" w:rsidRDefault="004B441B" w:rsidP="004B441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570B032B" w14:textId="77777777" w:rsidR="004B441B" w:rsidRPr="00597B9C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C85642F" w14:textId="77777777" w:rsidR="004B441B" w:rsidRPr="00597B9C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4613792" w14:textId="77777777" w:rsidR="004B441B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UIAPP and TPIC servers:</w:t>
            </w:r>
          </w:p>
          <w:p w14:paraId="209D7D02" w14:textId="77777777" w:rsidR="004B441B" w:rsidRPr="005065ED" w:rsidRDefault="004B441B" w:rsidP="004B441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5065ED">
              <w:rPr>
                <w:rFonts w:asciiTheme="minorHAnsi" w:hAnsiTheme="minorHAnsi"/>
                <w:smallCaps/>
                <w:sz w:val="22"/>
                <w:szCs w:val="22"/>
              </w:rPr>
              <w:t>VA33PWVCXT001</w:t>
            </w:r>
            <w:r>
              <w:rPr>
                <w:rFonts w:asciiTheme="minorHAnsi" w:hAnsiTheme="minorHAnsi"/>
                <w:smallCaps/>
                <w:sz w:val="22"/>
                <w:szCs w:val="22"/>
              </w:rPr>
              <w:t>,</w:t>
            </w:r>
          </w:p>
          <w:p w14:paraId="54D18C91" w14:textId="77777777" w:rsidR="004B441B" w:rsidRPr="00167E86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065ED">
              <w:rPr>
                <w:rFonts w:asciiTheme="minorHAnsi" w:hAnsiTheme="minorHAnsi"/>
                <w:smallCaps/>
                <w:sz w:val="22"/>
                <w:szCs w:val="22"/>
              </w:rPr>
              <w:lastRenderedPageBreak/>
              <w:t>VA33PWVCXT002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60A8486" w14:textId="77777777" w:rsidR="004B441B" w:rsidRPr="00597B9C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lastRenderedPageBreak/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5C8AC718" w14:textId="77777777" w:rsidR="004B441B" w:rsidRPr="00597B9C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304C952" w14:textId="77777777" w:rsidR="004B441B" w:rsidRPr="00597B9C" w:rsidRDefault="005E640F" w:rsidP="004B441B">
            <w:pPr>
              <w:rPr>
                <w:rFonts w:ascii="Arial" w:hAnsi="Arial" w:cs="Arial"/>
                <w:b/>
                <w:sz w:val="22"/>
                <w:szCs w:val="24"/>
              </w:rPr>
            </w:pPr>
            <w:hyperlink r:id="rId35" w:history="1">
              <w:r w:rsidR="004B441B" w:rsidRPr="00597B9C">
                <w:rPr>
                  <w:rStyle w:val="Hyperlink"/>
                  <w:rFonts w:ascii="Arial" w:hAnsi="Arial" w:cs="Arial"/>
                  <w:b/>
                  <w:sz w:val="22"/>
                  <w:szCs w:val="24"/>
                </w:rPr>
                <w:t>Validate UIApp and TPIC services using EMT GUI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79AC3450" w14:textId="77777777" w:rsidR="004B441B" w:rsidRPr="00597B9C" w:rsidRDefault="004B441B" w:rsidP="004B441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597B9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URLs validate </w:t>
            </w:r>
            <w:r w:rsidRPr="00597B9C"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successfully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5E5FE5FC" w14:textId="2C189031" w:rsidR="004B441B" w:rsidRPr="005E640F" w:rsidDel="00196BC4" w:rsidRDefault="004B441B" w:rsidP="004B441B">
            <w:pPr>
              <w:rPr>
                <w:del w:id="284" w:author="Wigfall, Trevonte" w:date="2021-07-12T16:06:00Z"/>
                <w:rFonts w:asciiTheme="minorHAnsi" w:hAnsiTheme="minorHAnsi"/>
                <w:b/>
                <w:sz w:val="22"/>
                <w:szCs w:val="22"/>
              </w:rPr>
            </w:pPr>
            <w:ins w:id="285" w:author="Wigfall, Trevonte" w:date="2021-07-12T16:06:00Z">
              <w:del w:id="286" w:author="Trevonte Wigfall" w:date="2021-12-27T17:37:00Z">
                <w:r w:rsidRPr="005E640F" w:rsidDel="00C32173">
                  <w:rPr>
                    <w:rFonts w:asciiTheme="minorHAnsi" w:hAnsiTheme="minorHAnsi"/>
                    <w:b/>
                    <w:sz w:val="22"/>
                    <w:szCs w:val="22"/>
                  </w:rPr>
                  <w:lastRenderedPageBreak/>
                  <w:delText xml:space="preserve">DAY </w:delText>
                </w:r>
              </w:del>
            </w:ins>
            <w:ins w:id="287" w:author="Wigfall, Trevonte" w:date="2021-07-15T15:35:00Z">
              <w:del w:id="288" w:author="Trevonte Wigfall" w:date="2021-12-27T17:37:00Z">
                <w:r w:rsidR="00B204C4" w:rsidRPr="005E640F" w:rsidDel="00C32173">
                  <w:rPr>
                    <w:rFonts w:asciiTheme="minorHAnsi" w:hAnsiTheme="minorHAnsi"/>
                    <w:b/>
                    <w:sz w:val="22"/>
                    <w:szCs w:val="22"/>
                    <w:rPrChange w:id="289" w:author="Trevonte Wigfall" w:date="2021-12-27T17:40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ins w:id="290" w:author="Trevonte Wigfall" w:date="2021-12-27T17:37:00Z">
              <w:r w:rsidR="00C32173" w:rsidRPr="005E640F">
                <w:rPr>
                  <w:rFonts w:asciiTheme="minorHAnsi" w:hAnsiTheme="minorHAnsi"/>
                  <w:b/>
                  <w:sz w:val="22"/>
                  <w:szCs w:val="22"/>
                  <w:rPrChange w:id="291" w:author="Trevonte Wigfall" w:date="2021-12-27T17:40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292" w:author="Wigfall, Trevonte" w:date="2021-07-12T16:06:00Z">
              <w:r w:rsidRPr="005E640F" w:rsidDel="00196BC4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8/14/20 </w:delText>
              </w:r>
            </w:del>
          </w:p>
          <w:p w14:paraId="2006D761" w14:textId="692DF51B" w:rsidR="004B441B" w:rsidRPr="005E640F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293" w:author="Wigfall, Trevonte" w:date="2021-07-12T16:06:00Z">
              <w:r w:rsidRPr="005E640F" w:rsidDel="00196BC4">
                <w:rPr>
                  <w:rFonts w:asciiTheme="minorHAnsi" w:hAnsiTheme="minorHAnsi"/>
                  <w:b/>
                  <w:sz w:val="22"/>
                  <w:szCs w:val="22"/>
                </w:rPr>
                <w:delText>20:30</w:delText>
              </w:r>
            </w:del>
          </w:p>
        </w:tc>
      </w:tr>
      <w:tr w:rsidR="004B441B" w:rsidRPr="00597B9C" w14:paraId="3C3F5BA4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1D6A527C" w14:textId="77777777" w:rsidR="004B441B" w:rsidRPr="00C46E95" w:rsidRDefault="004B441B" w:rsidP="004B441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12EB33DE" w14:textId="77777777" w:rsidR="004B441B" w:rsidRPr="00597B9C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43196CD" w14:textId="77777777" w:rsidR="004B441B" w:rsidRPr="00597B9C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D73176E" w14:textId="77777777" w:rsidR="004B441B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TPPUI servers (</w:t>
            </w:r>
            <w:r w:rsidRPr="00597B9C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  <w:t>TPPUI VIP, if applicable</w:t>
            </w: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):  </w:t>
            </w:r>
          </w:p>
          <w:p w14:paraId="2356B273" w14:textId="77777777" w:rsidR="004B441B" w:rsidRPr="00597B9C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065ED">
              <w:rPr>
                <w:rFonts w:asciiTheme="minorHAnsi" w:hAnsiTheme="minorHAnsi"/>
                <w:smallCaps/>
                <w:sz w:val="22"/>
                <w:szCs w:val="22"/>
              </w:rPr>
              <w:t>VA33PWVCXT003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008B74C" w14:textId="77777777" w:rsidR="004B441B" w:rsidRPr="00597B9C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796CD06C" w14:textId="77777777" w:rsidR="004B441B" w:rsidRPr="00597B9C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E84BC10" w14:textId="77777777" w:rsidR="004B441B" w:rsidRPr="00597B9C" w:rsidRDefault="005E640F" w:rsidP="004B441B">
            <w:pPr>
              <w:spacing w:after="200" w:line="276" w:lineRule="auto"/>
              <w:rPr>
                <w:rFonts w:ascii="Arial" w:hAnsi="Arial" w:cs="Arial"/>
                <w:b/>
                <w:szCs w:val="24"/>
              </w:rPr>
            </w:pPr>
            <w:hyperlink r:id="rId36" w:history="1">
              <w:r w:rsidR="004B441B" w:rsidRPr="00597B9C">
                <w:rPr>
                  <w:rStyle w:val="Hyperlink"/>
                  <w:rFonts w:ascii="Arial" w:hAnsi="Arial" w:cs="Arial"/>
                  <w:b/>
                  <w:szCs w:val="24"/>
                </w:rPr>
                <w:t>Validate TPPUI Server</w:t>
              </w:r>
            </w:hyperlink>
          </w:p>
          <w:p w14:paraId="252FA355" w14:textId="77777777" w:rsidR="004B441B" w:rsidRPr="00597B9C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2F99AE79" w14:textId="77777777" w:rsidR="004B441B" w:rsidRPr="00597B9C" w:rsidRDefault="004B441B" w:rsidP="004B441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smallCaps/>
                <w:sz w:val="22"/>
                <w:szCs w:val="22"/>
              </w:rPr>
              <w:t>Able to log into TPPUI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35C73372" w14:textId="01A18283" w:rsidR="004B441B" w:rsidRPr="005E640F" w:rsidDel="00196BC4" w:rsidRDefault="004B441B" w:rsidP="004B441B">
            <w:pPr>
              <w:rPr>
                <w:del w:id="294" w:author="Wigfall, Trevonte" w:date="2021-07-12T16:06:00Z"/>
                <w:rFonts w:asciiTheme="minorHAnsi" w:hAnsiTheme="minorHAnsi"/>
                <w:b/>
                <w:sz w:val="22"/>
                <w:szCs w:val="22"/>
              </w:rPr>
            </w:pPr>
            <w:ins w:id="295" w:author="Wigfall, Trevonte" w:date="2021-07-12T16:06:00Z">
              <w:del w:id="296" w:author="Trevonte Wigfall" w:date="2021-12-27T17:37:00Z">
                <w:r w:rsidRPr="005E640F" w:rsidDel="00C32173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297" w:author="Wigfall, Trevonte" w:date="2021-07-15T15:35:00Z">
              <w:del w:id="298" w:author="Trevonte Wigfall" w:date="2021-12-27T17:37:00Z">
                <w:r w:rsidR="00B204C4" w:rsidRPr="005E640F" w:rsidDel="00C32173">
                  <w:rPr>
                    <w:rFonts w:asciiTheme="minorHAnsi" w:hAnsiTheme="minorHAnsi"/>
                    <w:b/>
                    <w:sz w:val="22"/>
                    <w:szCs w:val="22"/>
                    <w:rPrChange w:id="299" w:author="Trevonte Wigfall" w:date="2021-12-27T17:40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ins w:id="300" w:author="Trevonte Wigfall" w:date="2021-12-27T17:37:00Z">
              <w:r w:rsidR="00C32173" w:rsidRPr="005E640F">
                <w:rPr>
                  <w:rFonts w:asciiTheme="minorHAnsi" w:hAnsiTheme="minorHAnsi"/>
                  <w:b/>
                  <w:sz w:val="22"/>
                  <w:szCs w:val="22"/>
                  <w:rPrChange w:id="301" w:author="Trevonte Wigfall" w:date="2021-12-27T17:40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302" w:author="Wigfall, Trevonte" w:date="2021-07-12T16:06:00Z">
              <w:r w:rsidRPr="005E640F" w:rsidDel="00196BC4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8/14/20 </w:delText>
              </w:r>
            </w:del>
          </w:p>
          <w:p w14:paraId="360D6DF0" w14:textId="68FA6816" w:rsidR="004B441B" w:rsidRPr="005E640F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303" w:author="Wigfall, Trevonte" w:date="2021-07-12T16:06:00Z">
              <w:r w:rsidRPr="005E640F" w:rsidDel="00196BC4">
                <w:rPr>
                  <w:rFonts w:asciiTheme="minorHAnsi" w:hAnsiTheme="minorHAnsi"/>
                  <w:b/>
                  <w:sz w:val="22"/>
                  <w:szCs w:val="22"/>
                </w:rPr>
                <w:delText>20:35</w:delText>
              </w:r>
            </w:del>
          </w:p>
        </w:tc>
      </w:tr>
      <w:tr w:rsidR="004B441B" w:rsidRPr="00597B9C" w14:paraId="4F943E85" w14:textId="77777777" w:rsidTr="00237786">
        <w:trPr>
          <w:trHeight w:val="602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65AB790B" w14:textId="77777777" w:rsidR="004B441B" w:rsidRPr="00C46E95" w:rsidRDefault="004B441B" w:rsidP="004B441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7E4F8C5C" w14:textId="77777777" w:rsidR="004B441B" w:rsidRPr="00597B9C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4CC89ECE" w14:textId="77777777" w:rsidR="004B441B" w:rsidRPr="00597B9C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7812891" w14:textId="77777777" w:rsidR="004B441B" w:rsidRPr="00597B9C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smallCaps/>
                <w:sz w:val="22"/>
                <w:szCs w:val="22"/>
              </w:rPr>
              <w:t>T</w:t>
            </w: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PIC servers (</w:t>
            </w:r>
            <w:r w:rsidRPr="00597B9C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  <w:t>TPIC VIP if applicable</w:t>
            </w: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): : </w:t>
            </w:r>
            <w:r w:rsidRPr="00597B9C">
              <w:rPr>
                <w:rFonts w:asciiTheme="minorHAnsi" w:hAnsiTheme="minorHAnsi"/>
                <w:smallCaps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/>
                <w:smallCaps/>
                <w:sz w:val="22"/>
                <w:szCs w:val="22"/>
              </w:rPr>
              <w:t>NOT PERFORMED IN DR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0FE1373" w14:textId="77777777" w:rsidR="004B441B" w:rsidRPr="00597B9C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6E3CF545" w14:textId="77777777" w:rsidR="004B441B" w:rsidRPr="00597B9C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39A57BF" w14:textId="77777777" w:rsidR="004B441B" w:rsidRPr="00597B9C" w:rsidRDefault="005E640F" w:rsidP="004B441B">
            <w:pPr>
              <w:rPr>
                <w:rFonts w:asciiTheme="minorHAnsi" w:hAnsiTheme="minorHAnsi"/>
                <w:sz w:val="22"/>
                <w:szCs w:val="22"/>
                <w:u w:val="single"/>
              </w:rPr>
            </w:pPr>
            <w:hyperlink r:id="rId37" w:history="1">
              <w:r w:rsidR="004B441B" w:rsidRPr="00597B9C">
                <w:rPr>
                  <w:rStyle w:val="Hyperlink"/>
                  <w:rFonts w:ascii="Arial" w:hAnsi="Arial" w:cs="Arial"/>
                  <w:b/>
                </w:rPr>
                <w:t>VALIDATE TPIC Adjudication is functional</w:t>
              </w:r>
            </w:hyperlink>
            <w:r w:rsidR="004B441B" w:rsidRPr="00597B9C">
              <w:rPr>
                <w:rStyle w:val="Hyperlink"/>
                <w:rFonts w:ascii="Arial" w:hAnsi="Arial" w:cs="Arial"/>
                <w:b/>
                <w:color w:val="FF0000"/>
                <w:u w:val="none"/>
              </w:rPr>
              <w:t xml:space="preserve"> (steps 1-10)</w:t>
            </w: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432501A5" w14:textId="77777777" w:rsidR="004B441B" w:rsidRPr="00597B9C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smallCaps/>
                <w:sz w:val="22"/>
                <w:szCs w:val="22"/>
              </w:rPr>
              <w:t>Clean healthcheck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7DBCE6D0" w14:textId="397CBE69" w:rsidR="004B441B" w:rsidRPr="005E640F" w:rsidDel="00196BC4" w:rsidRDefault="004B441B" w:rsidP="004B441B">
            <w:pPr>
              <w:rPr>
                <w:del w:id="304" w:author="Wigfall, Trevonte" w:date="2021-07-12T16:06:00Z"/>
                <w:rFonts w:asciiTheme="minorHAnsi" w:hAnsiTheme="minorHAnsi"/>
                <w:b/>
                <w:sz w:val="22"/>
                <w:szCs w:val="22"/>
              </w:rPr>
            </w:pPr>
            <w:ins w:id="305" w:author="Wigfall, Trevonte" w:date="2021-07-12T16:06:00Z">
              <w:del w:id="306" w:author="Trevonte Wigfall" w:date="2021-12-27T17:37:00Z">
                <w:r w:rsidRPr="005E640F" w:rsidDel="00C32173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307" w:author="Wigfall, Trevonte" w:date="2021-07-15T15:35:00Z">
              <w:del w:id="308" w:author="Trevonte Wigfall" w:date="2021-12-27T17:37:00Z">
                <w:r w:rsidR="00B204C4" w:rsidRPr="005E640F" w:rsidDel="00C32173">
                  <w:rPr>
                    <w:rFonts w:asciiTheme="minorHAnsi" w:hAnsiTheme="minorHAnsi"/>
                    <w:b/>
                    <w:sz w:val="22"/>
                    <w:szCs w:val="22"/>
                    <w:rPrChange w:id="309" w:author="Trevonte Wigfall" w:date="2021-12-27T17:40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ins w:id="310" w:author="Trevonte Wigfall" w:date="2021-12-27T17:37:00Z">
              <w:r w:rsidR="00C32173" w:rsidRPr="005E640F">
                <w:rPr>
                  <w:rFonts w:asciiTheme="minorHAnsi" w:hAnsiTheme="minorHAnsi"/>
                  <w:b/>
                  <w:sz w:val="22"/>
                  <w:szCs w:val="22"/>
                  <w:rPrChange w:id="311" w:author="Trevonte Wigfall" w:date="2021-12-27T17:40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312" w:author="Wigfall, Trevonte" w:date="2021-07-12T16:06:00Z">
              <w:r w:rsidRPr="005E640F" w:rsidDel="00196BC4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8/14/20 </w:delText>
              </w:r>
            </w:del>
          </w:p>
          <w:p w14:paraId="52EFAB87" w14:textId="3D5E4A6C" w:rsidR="004B441B" w:rsidRPr="005E640F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313" w:author="Wigfall, Trevonte" w:date="2021-07-12T16:06:00Z">
              <w:r w:rsidRPr="005E640F" w:rsidDel="00196BC4">
                <w:rPr>
                  <w:rFonts w:asciiTheme="minorHAnsi" w:hAnsiTheme="minorHAnsi"/>
                  <w:b/>
                  <w:sz w:val="22"/>
                  <w:szCs w:val="22"/>
                </w:rPr>
                <w:delText>20:40</w:delText>
              </w:r>
            </w:del>
          </w:p>
        </w:tc>
      </w:tr>
      <w:tr w:rsidR="004B441B" w:rsidRPr="00597B9C" w14:paraId="5E8C9411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052F646A" w14:textId="77777777" w:rsidR="004B441B" w:rsidRPr="00C46E95" w:rsidRDefault="004B441B" w:rsidP="004B441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062BDFCC" w14:textId="77777777" w:rsidR="004B441B" w:rsidRPr="00597B9C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C354BCE" w14:textId="77777777" w:rsidR="004B441B" w:rsidRPr="00597B9C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3AA0E9B" w14:textId="77777777" w:rsidR="004B441B" w:rsidRPr="00597B9C" w:rsidRDefault="004B441B" w:rsidP="004B441B"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FACETS: </w:t>
            </w:r>
            <w:r>
              <w:rPr>
                <w:rFonts w:asciiTheme="minorHAnsi" w:hAnsiTheme="minorHAnsi"/>
                <w:smallCaps/>
                <w:sz w:val="22"/>
                <w:szCs w:val="22"/>
              </w:rPr>
              <w:t>NOT PERFORMED IN DR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DFF11F2" w14:textId="77777777" w:rsidR="004B441B" w:rsidRPr="00597B9C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2D604F40" w14:textId="77777777" w:rsidR="004B441B" w:rsidRPr="00597B9C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2CD1806" w14:textId="77777777" w:rsidR="004B441B" w:rsidRPr="00597B9C" w:rsidRDefault="005E640F" w:rsidP="004B441B">
            <w:pPr>
              <w:spacing w:after="200" w:line="276" w:lineRule="auto"/>
            </w:pPr>
            <w:hyperlink r:id="rId38" w:history="1">
              <w:r w:rsidR="004B441B" w:rsidRPr="00597B9C">
                <w:rPr>
                  <w:rStyle w:val="Hyperlink"/>
                  <w:rFonts w:ascii="Arial" w:hAnsi="Arial" w:cs="Arial"/>
                  <w:b/>
                </w:rPr>
                <w:t>VALIDATE Claims Adjudication (F3) is functional</w:t>
              </w:r>
            </w:hyperlink>
            <w:r w:rsidR="004B441B" w:rsidRPr="00597B9C">
              <w:rPr>
                <w:rStyle w:val="Hyperlink"/>
                <w:rFonts w:ascii="Arial" w:hAnsi="Arial" w:cs="Arial"/>
                <w:b/>
                <w:color w:val="FF0000"/>
                <w:u w:val="none"/>
              </w:rPr>
              <w:t xml:space="preserve"> (step 11 only)</w:t>
            </w: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711F8CD9" w14:textId="77777777" w:rsidR="004B441B" w:rsidRPr="00597B9C" w:rsidRDefault="004B441B" w:rsidP="004B441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smallCaps/>
                <w:sz w:val="22"/>
                <w:szCs w:val="22"/>
              </w:rPr>
              <w:t>F3 of claims successful and claims show up in TPPUI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626B4589" w14:textId="728D8037" w:rsidR="004B441B" w:rsidRPr="005E640F" w:rsidDel="00196BC4" w:rsidRDefault="004B441B" w:rsidP="004B441B">
            <w:pPr>
              <w:rPr>
                <w:del w:id="314" w:author="Wigfall, Trevonte" w:date="2021-07-12T16:06:00Z"/>
                <w:rFonts w:asciiTheme="minorHAnsi" w:hAnsiTheme="minorHAnsi"/>
                <w:b/>
                <w:sz w:val="22"/>
                <w:szCs w:val="22"/>
              </w:rPr>
            </w:pPr>
            <w:ins w:id="315" w:author="Wigfall, Trevonte" w:date="2021-07-12T16:06:00Z">
              <w:del w:id="316" w:author="Trevonte Wigfall" w:date="2021-12-27T17:37:00Z">
                <w:r w:rsidRPr="005E640F" w:rsidDel="00C32173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317" w:author="Wigfall, Trevonte" w:date="2021-07-15T15:35:00Z">
              <w:del w:id="318" w:author="Trevonte Wigfall" w:date="2021-12-27T17:37:00Z">
                <w:r w:rsidR="00B204C4" w:rsidRPr="005E640F" w:rsidDel="00C32173">
                  <w:rPr>
                    <w:rFonts w:asciiTheme="minorHAnsi" w:hAnsiTheme="minorHAnsi"/>
                    <w:b/>
                    <w:sz w:val="22"/>
                    <w:szCs w:val="22"/>
                    <w:rPrChange w:id="319" w:author="Trevonte Wigfall" w:date="2021-12-27T17:40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ins w:id="320" w:author="Trevonte Wigfall" w:date="2021-12-27T17:37:00Z">
              <w:r w:rsidR="00C32173" w:rsidRPr="005E640F">
                <w:rPr>
                  <w:rFonts w:asciiTheme="minorHAnsi" w:hAnsiTheme="minorHAnsi"/>
                  <w:b/>
                  <w:sz w:val="22"/>
                  <w:szCs w:val="22"/>
                  <w:rPrChange w:id="321" w:author="Trevonte Wigfall" w:date="2021-12-27T17:40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322" w:author="Wigfall, Trevonte" w:date="2021-07-12T16:06:00Z">
              <w:r w:rsidRPr="005E640F" w:rsidDel="00196BC4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8/14/20 </w:delText>
              </w:r>
            </w:del>
          </w:p>
          <w:p w14:paraId="48577767" w14:textId="36D58C1D" w:rsidR="004B441B" w:rsidRPr="005E640F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323" w:author="Wigfall, Trevonte" w:date="2021-07-12T16:06:00Z">
              <w:r w:rsidRPr="005E640F" w:rsidDel="00196BC4">
                <w:rPr>
                  <w:rFonts w:asciiTheme="minorHAnsi" w:hAnsiTheme="minorHAnsi"/>
                  <w:b/>
                  <w:sz w:val="22"/>
                  <w:szCs w:val="22"/>
                </w:rPr>
                <w:delText>20:45</w:delText>
              </w:r>
            </w:del>
          </w:p>
        </w:tc>
      </w:tr>
      <w:tr w:rsidR="004B441B" w:rsidRPr="00597B9C" w14:paraId="1BD9884D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52192E5C" w14:textId="77777777" w:rsidR="004B441B" w:rsidRPr="00C46E95" w:rsidRDefault="004B441B" w:rsidP="004B441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2B1465A0" w14:textId="77777777" w:rsidR="004B441B" w:rsidRPr="00597B9C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488B7BAC" w14:textId="77777777" w:rsidR="004B441B" w:rsidRPr="00597B9C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A145971" w14:textId="77777777" w:rsidR="004B441B" w:rsidRPr="00597B9C" w:rsidRDefault="004B441B" w:rsidP="004B441B"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C3 servers (</w:t>
            </w:r>
            <w:r w:rsidRPr="00597B9C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  <w:t>C3 VIP, if applicable</w:t>
            </w: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):</w:t>
            </w:r>
            <w:r>
              <w:rPr>
                <w:rFonts w:asciiTheme="minorHAnsi" w:hAnsiTheme="minorHAnsi"/>
                <w:smallCaps/>
                <w:sz w:val="22"/>
                <w:szCs w:val="22"/>
              </w:rPr>
              <w:t xml:space="preserve">  VA33PWVCXT004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9B8035D" w14:textId="77777777" w:rsidR="004B441B" w:rsidRPr="00597B9C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5365F348" w14:textId="77777777" w:rsidR="004B441B" w:rsidRPr="00597B9C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932EB99" w14:textId="77777777" w:rsidR="004B441B" w:rsidRPr="00597B9C" w:rsidRDefault="005E640F" w:rsidP="004B441B">
            <w:pPr>
              <w:spacing w:after="200" w:line="276" w:lineRule="auto"/>
              <w:rPr>
                <w:rStyle w:val="Hyperlink"/>
                <w:rFonts w:ascii="Arial" w:hAnsi="Arial" w:cs="Arial"/>
                <w:b/>
                <w:color w:val="000000" w:themeColor="text1"/>
              </w:rPr>
            </w:pPr>
            <w:hyperlink r:id="rId39" w:history="1">
              <w:r w:rsidR="004B441B" w:rsidRPr="00597B9C">
                <w:rPr>
                  <w:rStyle w:val="Hyperlink"/>
                  <w:rFonts w:ascii="Arial" w:hAnsi="Arial" w:cs="Arial"/>
                  <w:b/>
                </w:rPr>
                <w:t>VALIDATE C3 Services are functional</w:t>
              </w:r>
            </w:hyperlink>
          </w:p>
          <w:p w14:paraId="01850947" w14:textId="77777777" w:rsidR="004B441B" w:rsidRPr="00597B9C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67C1A136" w14:textId="77777777" w:rsidR="004B441B" w:rsidRPr="00597B9C" w:rsidRDefault="004B441B" w:rsidP="004B441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smallCaps/>
                <w:sz w:val="22"/>
                <w:szCs w:val="22"/>
              </w:rPr>
              <w:t>services functional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0A528C35" w14:textId="5E5B6062" w:rsidR="004B441B" w:rsidRPr="005E640F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324" w:author="Wigfall, Trevonte" w:date="2021-07-12T16:06:00Z">
              <w:del w:id="325" w:author="Trevonte Wigfall" w:date="2021-12-27T17:37:00Z">
                <w:r w:rsidRPr="005E640F" w:rsidDel="00C32173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326" w:author="Wigfall, Trevonte" w:date="2021-07-15T15:35:00Z">
              <w:del w:id="327" w:author="Trevonte Wigfall" w:date="2021-12-27T17:37:00Z">
                <w:r w:rsidR="00B204C4" w:rsidRPr="005E640F" w:rsidDel="00C32173">
                  <w:rPr>
                    <w:rFonts w:asciiTheme="minorHAnsi" w:hAnsiTheme="minorHAnsi"/>
                    <w:b/>
                    <w:sz w:val="22"/>
                    <w:szCs w:val="22"/>
                    <w:rPrChange w:id="328" w:author="Trevonte Wigfall" w:date="2021-12-27T17:40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ins w:id="329" w:author="Trevonte Wigfall" w:date="2021-12-27T17:37:00Z">
              <w:r w:rsidR="00C32173" w:rsidRPr="005E640F">
                <w:rPr>
                  <w:rFonts w:asciiTheme="minorHAnsi" w:hAnsiTheme="minorHAnsi"/>
                  <w:b/>
                  <w:sz w:val="22"/>
                  <w:szCs w:val="22"/>
                  <w:rPrChange w:id="330" w:author="Trevonte Wigfall" w:date="2021-12-27T17:40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331" w:author="Wigfall, Trevonte" w:date="2021-07-12T16:06:00Z">
              <w:r w:rsidRPr="005E640F" w:rsidDel="00196BC4">
                <w:rPr>
                  <w:rFonts w:asciiTheme="minorHAnsi" w:hAnsiTheme="minorHAnsi"/>
                  <w:b/>
                  <w:sz w:val="22"/>
                  <w:szCs w:val="22"/>
                </w:rPr>
                <w:delText>FRI 8/14/20 20:50</w:delText>
              </w:r>
            </w:del>
          </w:p>
        </w:tc>
      </w:tr>
      <w:tr w:rsidR="004B441B" w:rsidRPr="00597B9C" w14:paraId="50613A44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034EAA8C" w14:textId="77777777" w:rsidR="004B441B" w:rsidRPr="00C46E95" w:rsidRDefault="004B441B" w:rsidP="004B441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7BF175A7" w14:textId="77777777" w:rsidR="004B441B" w:rsidRPr="00597B9C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93B7BBB" w14:textId="77777777" w:rsidR="004B441B" w:rsidRPr="00597B9C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A06B3A2" w14:textId="77777777" w:rsidR="004B441B" w:rsidRPr="00597B9C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E26540C" w14:textId="77777777" w:rsidR="004B441B" w:rsidRPr="00597B9C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4F73367C" w14:textId="77777777" w:rsidR="004B441B" w:rsidRPr="00597B9C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FE2311" w14:textId="77777777" w:rsidR="004B441B" w:rsidRDefault="004B441B" w:rsidP="004B441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FC6CAD">
              <w:rPr>
                <w:rFonts w:ascii="Calibri" w:hAnsi="Calibri"/>
                <w:color w:val="000000"/>
                <w:sz w:val="22"/>
                <w:szCs w:val="22"/>
              </w:rPr>
              <w:t>Perform App Compares using the templates in \\va01dfacapp971\d$\Scripts\CXT_COMPARE_TEST\Launchers (run as admin, provide master and targe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t</w:t>
            </w:r>
            <w:r w:rsidRPr="00FC6CAD">
              <w:rPr>
                <w:rFonts w:ascii="Calibri" w:hAnsi="Calibri"/>
                <w:color w:val="000000"/>
                <w:sz w:val="22"/>
                <w:szCs w:val="22"/>
              </w:rPr>
              <w:t xml:space="preserve"> environments when prompted):</w:t>
            </w:r>
          </w:p>
          <w:p w14:paraId="5D940BDB" w14:textId="77777777" w:rsidR="004B441B" w:rsidRDefault="004B441B" w:rsidP="004B441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1) TPIC:  Master to current_env_upgrading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2) UIAPP:  Master to current_env_upgrading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3) TPPUI:  Master to current_env_upgrading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4) C3:  Master to current_env_upgrading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5) Reporting:  Master to current_env_upgrading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6) TPIC:  current_env_upgrading to itself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7) UIAPP:  current_env_upgrading to itself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8) TPPUI:  current_env_upgrading to itself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9) C3:  current_env_upgrading to itself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 xml:space="preserve">***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3D master for 7D</w:t>
            </w:r>
          </w:p>
          <w:p w14:paraId="1397B1BE" w14:textId="77777777" w:rsidR="004B441B" w:rsidRDefault="004B441B" w:rsidP="004B441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7D master for 8Q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8Q master for everything else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drawing>
                <wp:anchor distT="0" distB="0" distL="114300" distR="114300" simplePos="0" relativeHeight="251747328" behindDoc="0" locked="0" layoutInCell="1" allowOverlap="1" wp14:anchorId="31B9B38D" wp14:editId="3C2A006A">
                  <wp:simplePos x="0" y="0"/>
                  <wp:positionH relativeFrom="column">
                    <wp:posOffset>2076450</wp:posOffset>
                  </wp:positionH>
                  <wp:positionV relativeFrom="paragraph">
                    <wp:posOffset>0</wp:posOffset>
                  </wp:positionV>
                  <wp:extent cx="180975" cy="266700"/>
                  <wp:effectExtent l="0" t="0" r="0" b="0"/>
                  <wp:wrapNone/>
                  <wp:docPr id="20" name="TextBox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xtBox 3"/>
                          <pic:cNvPicPr>
                            <a:picLocks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66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D8A900E" w14:textId="77777777" w:rsidR="004B441B" w:rsidRDefault="004B441B" w:rsidP="004B441B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07C52E40" w14:textId="77777777" w:rsidR="004B441B" w:rsidRDefault="004B441B" w:rsidP="004B441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no discrepancies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328BF377" w14:textId="40217391" w:rsidR="004B441B" w:rsidRPr="005E640F" w:rsidDel="00196BC4" w:rsidRDefault="004B441B" w:rsidP="004B441B">
            <w:pPr>
              <w:rPr>
                <w:del w:id="332" w:author="Wigfall, Trevonte" w:date="2021-07-12T16:06:00Z"/>
                <w:rFonts w:asciiTheme="minorHAnsi" w:hAnsiTheme="minorHAnsi"/>
                <w:b/>
                <w:sz w:val="22"/>
                <w:szCs w:val="22"/>
              </w:rPr>
            </w:pPr>
            <w:ins w:id="333" w:author="Wigfall, Trevonte" w:date="2021-07-12T16:06:00Z">
              <w:del w:id="334" w:author="Trevonte Wigfall" w:date="2021-12-27T17:37:00Z">
                <w:r w:rsidRPr="005E640F" w:rsidDel="00C32173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335" w:author="Wigfall, Trevonte" w:date="2021-07-15T15:35:00Z">
              <w:del w:id="336" w:author="Trevonte Wigfall" w:date="2021-12-27T17:37:00Z">
                <w:r w:rsidR="00B204C4" w:rsidRPr="005E640F" w:rsidDel="00C32173">
                  <w:rPr>
                    <w:rFonts w:asciiTheme="minorHAnsi" w:hAnsiTheme="minorHAnsi"/>
                    <w:b/>
                    <w:sz w:val="22"/>
                    <w:szCs w:val="22"/>
                    <w:rPrChange w:id="337" w:author="Trevonte Wigfall" w:date="2021-12-27T17:40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ins w:id="338" w:author="Trevonte Wigfall" w:date="2021-12-27T17:37:00Z">
              <w:r w:rsidR="00C32173" w:rsidRPr="005E640F">
                <w:rPr>
                  <w:rFonts w:asciiTheme="minorHAnsi" w:hAnsiTheme="minorHAnsi"/>
                  <w:b/>
                  <w:sz w:val="22"/>
                  <w:szCs w:val="22"/>
                  <w:rPrChange w:id="339" w:author="Trevonte Wigfall" w:date="2021-12-27T17:40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340" w:author="Wigfall, Trevonte" w:date="2021-07-12T16:06:00Z">
              <w:r w:rsidRPr="005E640F" w:rsidDel="00196BC4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8/14/20 </w:delText>
              </w:r>
            </w:del>
          </w:p>
          <w:p w14:paraId="3E07E822" w14:textId="78C1F6B9" w:rsidR="004B441B" w:rsidRPr="005E640F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341" w:author="Wigfall, Trevonte" w:date="2021-07-12T16:06:00Z">
              <w:r w:rsidRPr="005E640F" w:rsidDel="00196BC4">
                <w:rPr>
                  <w:rFonts w:asciiTheme="minorHAnsi" w:hAnsiTheme="minorHAnsi"/>
                  <w:b/>
                  <w:sz w:val="22"/>
                  <w:szCs w:val="22"/>
                </w:rPr>
                <w:delText>20:55</w:delText>
              </w:r>
            </w:del>
          </w:p>
        </w:tc>
      </w:tr>
      <w:tr w:rsidR="004B441B" w:rsidRPr="00597B9C" w14:paraId="27680F7D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3D051B58" w14:textId="77777777" w:rsidR="004B441B" w:rsidRPr="00C46E95" w:rsidRDefault="004B441B" w:rsidP="004B441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07F6D43E" w14:textId="77777777" w:rsidR="004B441B" w:rsidRPr="00597B9C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2338F6C3" w14:textId="77777777" w:rsidR="004B441B" w:rsidRPr="00597B9C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Code Editing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B5F5F12" w14:textId="77777777" w:rsidR="004B441B" w:rsidRPr="00597B9C" w:rsidRDefault="004B441B" w:rsidP="004B441B">
            <w:pPr>
              <w:rPr>
                <w:b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Environment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4CF1345" w14:textId="77777777" w:rsidR="004B441B" w:rsidRPr="00597B9C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4723472F" w14:textId="77777777" w:rsidR="004B441B" w:rsidRPr="00597B9C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F6EBF80" w14:textId="77777777" w:rsidR="004B441B" w:rsidRPr="00597B9C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Validate Environment</w:t>
            </w: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46B55AC8" w14:textId="77777777" w:rsidR="004B441B" w:rsidRPr="00597B9C" w:rsidRDefault="004B441B" w:rsidP="004B441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smallCaps/>
                <w:sz w:val="22"/>
                <w:szCs w:val="22"/>
              </w:rPr>
              <w:t>Environment functional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366876DC" w14:textId="16687371" w:rsidR="004B441B" w:rsidRPr="005E640F" w:rsidDel="00196BC4" w:rsidRDefault="004B441B" w:rsidP="004B441B">
            <w:pPr>
              <w:rPr>
                <w:del w:id="342" w:author="Wigfall, Trevonte" w:date="2021-07-12T16:06:00Z"/>
                <w:rFonts w:asciiTheme="minorHAnsi" w:hAnsiTheme="minorHAnsi"/>
                <w:b/>
                <w:sz w:val="22"/>
                <w:szCs w:val="22"/>
              </w:rPr>
            </w:pPr>
            <w:ins w:id="343" w:author="Wigfall, Trevonte" w:date="2021-07-12T16:06:00Z">
              <w:del w:id="344" w:author="Trevonte Wigfall" w:date="2021-12-27T17:37:00Z">
                <w:r w:rsidRPr="005E640F" w:rsidDel="00C32173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345" w:author="Wigfall, Trevonte" w:date="2021-07-15T15:35:00Z">
              <w:del w:id="346" w:author="Trevonte Wigfall" w:date="2021-12-27T17:37:00Z">
                <w:r w:rsidR="00B204C4" w:rsidRPr="005E640F" w:rsidDel="00C32173">
                  <w:rPr>
                    <w:rFonts w:asciiTheme="minorHAnsi" w:hAnsiTheme="minorHAnsi"/>
                    <w:b/>
                    <w:sz w:val="22"/>
                    <w:szCs w:val="22"/>
                    <w:rPrChange w:id="347" w:author="Trevonte Wigfall" w:date="2021-12-27T17:40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ins w:id="348" w:author="Trevonte Wigfall" w:date="2021-12-27T17:37:00Z">
              <w:r w:rsidR="00C32173" w:rsidRPr="005E640F">
                <w:rPr>
                  <w:rFonts w:asciiTheme="minorHAnsi" w:hAnsiTheme="minorHAnsi"/>
                  <w:b/>
                  <w:sz w:val="22"/>
                  <w:szCs w:val="22"/>
                  <w:rPrChange w:id="349" w:author="Trevonte Wigfall" w:date="2021-12-27T17:40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350" w:author="Wigfall, Trevonte" w:date="2021-07-12T16:06:00Z">
              <w:r w:rsidRPr="005E640F" w:rsidDel="00196BC4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8/14/20 </w:delText>
              </w:r>
            </w:del>
          </w:p>
          <w:p w14:paraId="60A4A558" w14:textId="7FCA2246" w:rsidR="004B441B" w:rsidRPr="005E640F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351" w:author="Wigfall, Trevonte" w:date="2021-07-12T16:06:00Z">
              <w:r w:rsidRPr="005E640F" w:rsidDel="00196BC4">
                <w:rPr>
                  <w:rFonts w:asciiTheme="minorHAnsi" w:hAnsiTheme="minorHAnsi"/>
                  <w:b/>
                  <w:sz w:val="22"/>
                  <w:szCs w:val="22"/>
                </w:rPr>
                <w:delText>21:00</w:delText>
              </w:r>
            </w:del>
          </w:p>
        </w:tc>
      </w:tr>
      <w:tr w:rsidR="004B441B" w:rsidRPr="00597B9C" w14:paraId="7DA6520D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7052D" w14:textId="77777777" w:rsidR="004B441B" w:rsidRPr="00C46E95" w:rsidRDefault="004B441B" w:rsidP="004B441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E763A" w14:textId="77777777" w:rsidR="004B441B" w:rsidRPr="00597B9C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A519B" w14:textId="77777777" w:rsidR="004B441B" w:rsidRPr="00597B9C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E98C89" w14:textId="77777777" w:rsidR="004B441B" w:rsidRPr="00597B9C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0176">
              <w:rPr>
                <w:rFonts w:asciiTheme="minorHAnsi" w:hAnsiTheme="minorHAnsi"/>
                <w:b/>
                <w:smallCaps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C14CD2" w14:textId="77777777" w:rsidR="004B441B" w:rsidRPr="00597B9C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CE13D" w14:textId="77777777" w:rsidR="004B441B" w:rsidRPr="00597B9C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9CFE8" w14:textId="77777777" w:rsidR="004B441B" w:rsidRPr="00597B9C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95E7B">
              <w:rPr>
                <w:rFonts w:asciiTheme="minorHAnsi" w:hAnsiTheme="minorHAnsi"/>
                <w:b/>
                <w:sz w:val="22"/>
                <w:szCs w:val="22"/>
              </w:rPr>
              <w:t>Send Broadcast when work is complete</w:t>
            </w: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9BCBD" w14:textId="77777777" w:rsidR="004B441B" w:rsidRPr="00597B9C" w:rsidRDefault="004B441B" w:rsidP="004B441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smallCaps/>
                <w:sz w:val="22"/>
                <w:szCs w:val="22"/>
              </w:rPr>
              <w:t>broadcast sent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A871C" w14:textId="723FD8AE" w:rsidR="004B441B" w:rsidRPr="005E640F" w:rsidDel="00196BC4" w:rsidRDefault="004B441B" w:rsidP="004B441B">
            <w:pPr>
              <w:rPr>
                <w:del w:id="352" w:author="Wigfall, Trevonte" w:date="2021-07-12T16:06:00Z"/>
                <w:rFonts w:asciiTheme="minorHAnsi" w:hAnsiTheme="minorHAnsi"/>
                <w:b/>
                <w:sz w:val="22"/>
                <w:szCs w:val="22"/>
              </w:rPr>
            </w:pPr>
            <w:ins w:id="353" w:author="Wigfall, Trevonte" w:date="2021-07-12T16:06:00Z">
              <w:del w:id="354" w:author="Trevonte Wigfall" w:date="2021-12-27T17:37:00Z">
                <w:r w:rsidRPr="005E640F" w:rsidDel="00C32173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355" w:author="Wigfall, Trevonte" w:date="2021-07-15T15:35:00Z">
              <w:del w:id="356" w:author="Trevonte Wigfall" w:date="2021-12-27T17:37:00Z">
                <w:r w:rsidR="00B204C4" w:rsidRPr="005E640F" w:rsidDel="00C32173">
                  <w:rPr>
                    <w:rFonts w:asciiTheme="minorHAnsi" w:hAnsiTheme="minorHAnsi"/>
                    <w:b/>
                    <w:sz w:val="22"/>
                    <w:szCs w:val="22"/>
                    <w:rPrChange w:id="357" w:author="Trevonte Wigfall" w:date="2021-12-27T17:40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ins w:id="358" w:author="Trevonte Wigfall" w:date="2021-12-27T17:37:00Z">
              <w:r w:rsidR="00C32173" w:rsidRPr="005E640F">
                <w:rPr>
                  <w:rFonts w:asciiTheme="minorHAnsi" w:hAnsiTheme="minorHAnsi"/>
                  <w:b/>
                  <w:sz w:val="22"/>
                  <w:szCs w:val="22"/>
                  <w:rPrChange w:id="359" w:author="Trevonte Wigfall" w:date="2021-12-27T17:40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360" w:author="Wigfall, Trevonte" w:date="2021-07-12T16:06:00Z">
              <w:r w:rsidRPr="005E640F" w:rsidDel="00196BC4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8/14/20 </w:delText>
              </w:r>
            </w:del>
          </w:p>
          <w:p w14:paraId="4A6E1EF4" w14:textId="6DCDDD3F" w:rsidR="004B441B" w:rsidRPr="005E640F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361" w:author="Wigfall, Trevonte" w:date="2021-07-12T16:06:00Z">
              <w:r w:rsidRPr="005E640F" w:rsidDel="00196BC4">
                <w:rPr>
                  <w:rFonts w:asciiTheme="minorHAnsi" w:hAnsiTheme="minorHAnsi"/>
                  <w:b/>
                  <w:sz w:val="22"/>
                  <w:szCs w:val="22"/>
                </w:rPr>
                <w:delText>23:00</w:delText>
              </w:r>
            </w:del>
          </w:p>
        </w:tc>
      </w:tr>
      <w:tr w:rsidR="004B441B" w:rsidRPr="00597B9C" w14:paraId="35C7C6F9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6ADA3" w14:textId="77777777" w:rsidR="004B441B" w:rsidRPr="00C46E95" w:rsidRDefault="004B441B" w:rsidP="004B441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03C3A" w14:textId="77777777" w:rsidR="004B441B" w:rsidRPr="00597B9C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35A35" w14:textId="77777777" w:rsidR="004B441B" w:rsidRDefault="004B441B" w:rsidP="004B441B"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D874A0" w14:textId="77777777" w:rsidR="004B441B" w:rsidRPr="00597B9C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0176">
              <w:rPr>
                <w:rFonts w:asciiTheme="minorHAnsi" w:hAnsiTheme="minorHAnsi"/>
                <w:b/>
                <w:smallCaps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FF0202" w14:textId="77777777" w:rsidR="004B441B" w:rsidRPr="00597B9C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CBF27" w14:textId="77777777" w:rsidR="004B441B" w:rsidRPr="00597B9C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DE606" w14:textId="77777777" w:rsidR="004B441B" w:rsidRPr="00597B9C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95E7B">
              <w:rPr>
                <w:rFonts w:asciiTheme="minorHAnsi" w:hAnsiTheme="minorHAnsi"/>
                <w:b/>
                <w:sz w:val="22"/>
                <w:szCs w:val="22"/>
              </w:rPr>
              <w:t>Inform Claims Team that they can release CLMU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E707C" w14:textId="77777777" w:rsidR="004B441B" w:rsidRPr="00FB0176" w:rsidRDefault="004B441B" w:rsidP="004B441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FB0176">
              <w:rPr>
                <w:rFonts w:asciiTheme="minorHAnsi" w:hAnsiTheme="minorHAnsi"/>
                <w:smallCaps/>
                <w:sz w:val="22"/>
                <w:szCs w:val="22"/>
              </w:rPr>
              <w:t>phonecall made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E2C00" w14:textId="0214C7C1" w:rsidR="004B441B" w:rsidRPr="005E640F" w:rsidDel="00196BC4" w:rsidRDefault="004B441B" w:rsidP="004B441B">
            <w:pPr>
              <w:rPr>
                <w:del w:id="362" w:author="Wigfall, Trevonte" w:date="2021-07-12T16:06:00Z"/>
                <w:rFonts w:asciiTheme="minorHAnsi" w:hAnsiTheme="minorHAnsi"/>
                <w:b/>
                <w:sz w:val="22"/>
                <w:szCs w:val="22"/>
              </w:rPr>
            </w:pPr>
            <w:ins w:id="363" w:author="Wigfall, Trevonte" w:date="2021-07-12T16:06:00Z">
              <w:del w:id="364" w:author="Trevonte Wigfall" w:date="2021-12-27T17:37:00Z">
                <w:r w:rsidRPr="005E640F" w:rsidDel="00C32173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365" w:author="Wigfall, Trevonte" w:date="2021-07-15T15:35:00Z">
              <w:del w:id="366" w:author="Trevonte Wigfall" w:date="2021-12-27T17:37:00Z">
                <w:r w:rsidR="00B204C4" w:rsidRPr="005E640F" w:rsidDel="00C32173">
                  <w:rPr>
                    <w:rFonts w:asciiTheme="minorHAnsi" w:hAnsiTheme="minorHAnsi"/>
                    <w:b/>
                    <w:sz w:val="22"/>
                    <w:szCs w:val="22"/>
                    <w:rPrChange w:id="367" w:author="Trevonte Wigfall" w:date="2021-12-27T17:40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ins w:id="368" w:author="Trevonte Wigfall" w:date="2021-12-27T17:37:00Z">
              <w:r w:rsidR="00C32173" w:rsidRPr="005E640F">
                <w:rPr>
                  <w:rFonts w:asciiTheme="minorHAnsi" w:hAnsiTheme="minorHAnsi"/>
                  <w:b/>
                  <w:sz w:val="22"/>
                  <w:szCs w:val="22"/>
                  <w:rPrChange w:id="369" w:author="Trevonte Wigfall" w:date="2021-12-27T17:40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370" w:author="Wigfall, Trevonte" w:date="2021-07-12T16:06:00Z">
              <w:r w:rsidRPr="005E640F" w:rsidDel="00196BC4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8/14/20 </w:delText>
              </w:r>
            </w:del>
          </w:p>
          <w:p w14:paraId="1B8AC582" w14:textId="6195E89C" w:rsidR="004B441B" w:rsidRPr="005E640F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371" w:author="Wigfall, Trevonte" w:date="2021-07-12T16:06:00Z">
              <w:r w:rsidRPr="005E640F" w:rsidDel="00196BC4">
                <w:rPr>
                  <w:rFonts w:asciiTheme="minorHAnsi" w:hAnsiTheme="minorHAnsi"/>
                  <w:b/>
                  <w:sz w:val="22"/>
                  <w:szCs w:val="22"/>
                </w:rPr>
                <w:delText>23:00</w:delText>
              </w:r>
            </w:del>
          </w:p>
        </w:tc>
      </w:tr>
      <w:tr w:rsidR="004B441B" w:rsidRPr="00597B9C" w14:paraId="4FB79403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90184" w14:textId="77777777" w:rsidR="004B441B" w:rsidRPr="00C46E95" w:rsidRDefault="004B441B" w:rsidP="004B441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C1498" w14:textId="77777777" w:rsidR="004B441B" w:rsidRPr="00597B9C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EFDC9" w14:textId="77777777" w:rsidR="004B441B" w:rsidRDefault="004B441B" w:rsidP="004B441B"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FAD772" w14:textId="77777777" w:rsidR="004B441B" w:rsidRPr="00597B9C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0176">
              <w:rPr>
                <w:rFonts w:asciiTheme="minorHAnsi" w:hAnsiTheme="minorHAnsi"/>
                <w:b/>
                <w:smallCaps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27F892" w14:textId="77777777" w:rsidR="004B441B" w:rsidRPr="00597B9C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7CFCE" w14:textId="77777777" w:rsidR="004B441B" w:rsidRPr="00597B9C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BF8B7" w14:textId="77777777" w:rsidR="004B441B" w:rsidRPr="00597B9C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95E7B">
              <w:rPr>
                <w:rFonts w:asciiTheme="minorHAnsi" w:hAnsiTheme="minorHAnsi"/>
                <w:b/>
                <w:sz w:val="22"/>
                <w:szCs w:val="22"/>
              </w:rPr>
              <w:t>Close deployment and validation tasks in SNOW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14704" w14:textId="77777777" w:rsidR="004B441B" w:rsidRPr="00FB0176" w:rsidRDefault="004B441B" w:rsidP="004B441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FB0176">
              <w:rPr>
                <w:rFonts w:asciiTheme="minorHAnsi" w:hAnsiTheme="minorHAnsi"/>
                <w:smallCaps/>
                <w:sz w:val="22"/>
                <w:szCs w:val="22"/>
              </w:rPr>
              <w:t>tasks closed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E49AF" w14:textId="3C757BA2" w:rsidR="004B441B" w:rsidRPr="005E640F" w:rsidDel="00196BC4" w:rsidRDefault="004B441B" w:rsidP="004B441B">
            <w:pPr>
              <w:rPr>
                <w:del w:id="372" w:author="Wigfall, Trevonte" w:date="2021-07-12T16:06:00Z"/>
                <w:rFonts w:asciiTheme="minorHAnsi" w:hAnsiTheme="minorHAnsi"/>
                <w:b/>
                <w:sz w:val="22"/>
                <w:szCs w:val="22"/>
              </w:rPr>
            </w:pPr>
            <w:ins w:id="373" w:author="Wigfall, Trevonte" w:date="2021-07-12T16:06:00Z">
              <w:del w:id="374" w:author="Trevonte Wigfall" w:date="2021-12-27T17:37:00Z">
                <w:r w:rsidRPr="005E640F" w:rsidDel="00C32173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375" w:author="Wigfall, Trevonte" w:date="2021-07-15T15:35:00Z">
              <w:del w:id="376" w:author="Trevonte Wigfall" w:date="2021-12-27T17:37:00Z">
                <w:r w:rsidR="00B204C4" w:rsidRPr="005E640F" w:rsidDel="00C32173">
                  <w:rPr>
                    <w:rFonts w:asciiTheme="minorHAnsi" w:hAnsiTheme="minorHAnsi"/>
                    <w:b/>
                    <w:sz w:val="22"/>
                    <w:szCs w:val="22"/>
                    <w:rPrChange w:id="377" w:author="Trevonte Wigfall" w:date="2021-12-27T17:40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ins w:id="378" w:author="Trevonte Wigfall" w:date="2021-12-27T17:37:00Z">
              <w:r w:rsidR="00C32173" w:rsidRPr="005E640F">
                <w:rPr>
                  <w:rFonts w:asciiTheme="minorHAnsi" w:hAnsiTheme="minorHAnsi"/>
                  <w:b/>
                  <w:sz w:val="22"/>
                  <w:szCs w:val="22"/>
                  <w:rPrChange w:id="379" w:author="Trevonte Wigfall" w:date="2021-12-27T17:40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380" w:author="Wigfall, Trevonte" w:date="2021-07-12T16:06:00Z">
              <w:r w:rsidRPr="005E640F" w:rsidDel="00196BC4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8/14/20 </w:delText>
              </w:r>
            </w:del>
          </w:p>
          <w:p w14:paraId="5FDD8155" w14:textId="788FDE97" w:rsidR="004B441B" w:rsidRPr="005E640F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381" w:author="Wigfall, Trevonte" w:date="2021-07-12T16:06:00Z">
              <w:r w:rsidRPr="005E640F" w:rsidDel="00196BC4">
                <w:rPr>
                  <w:rFonts w:asciiTheme="minorHAnsi" w:hAnsiTheme="minorHAnsi"/>
                  <w:b/>
                  <w:sz w:val="22"/>
                  <w:szCs w:val="22"/>
                </w:rPr>
                <w:delText>23:10</w:delText>
              </w:r>
            </w:del>
          </w:p>
        </w:tc>
      </w:tr>
      <w:tr w:rsidR="004B441B" w:rsidRPr="00597B9C" w14:paraId="1561099D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613C7" w14:textId="77777777" w:rsidR="004B441B" w:rsidRPr="00C46E95" w:rsidRDefault="004B441B" w:rsidP="004B441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18737" w14:textId="77777777" w:rsidR="004B441B" w:rsidRPr="00597B9C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D4596" w14:textId="77777777" w:rsidR="004B441B" w:rsidRDefault="004B441B" w:rsidP="004B441B"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736807" w14:textId="77777777" w:rsidR="004B441B" w:rsidRPr="00597B9C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0176">
              <w:rPr>
                <w:rFonts w:asciiTheme="minorHAnsi" w:hAnsiTheme="minorHAnsi"/>
                <w:b/>
                <w:smallCaps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6ABAE6" w14:textId="77777777" w:rsidR="004B441B" w:rsidRPr="00597B9C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0C1AD" w14:textId="77777777" w:rsidR="004B441B" w:rsidRPr="00597B9C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2E590" w14:textId="77777777" w:rsidR="004B441B" w:rsidRPr="00597B9C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95E7B">
              <w:rPr>
                <w:rFonts w:asciiTheme="minorHAnsi" w:hAnsiTheme="minorHAnsi"/>
                <w:b/>
                <w:sz w:val="22"/>
                <w:szCs w:val="22"/>
              </w:rPr>
              <w:t>Close SNOW CHG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D8560" w14:textId="77777777" w:rsidR="004B441B" w:rsidRPr="00FB0176" w:rsidRDefault="004B441B" w:rsidP="004B441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FB0176">
              <w:rPr>
                <w:rFonts w:asciiTheme="minorHAnsi" w:hAnsiTheme="minorHAnsi"/>
                <w:smallCaps/>
                <w:sz w:val="22"/>
                <w:szCs w:val="22"/>
              </w:rPr>
              <w:t>CNR closed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29953" w14:textId="3AB7E914" w:rsidR="004B441B" w:rsidRPr="005E640F" w:rsidDel="00196BC4" w:rsidRDefault="004B441B" w:rsidP="004B441B">
            <w:pPr>
              <w:rPr>
                <w:del w:id="382" w:author="Wigfall, Trevonte" w:date="2021-07-12T16:06:00Z"/>
                <w:rFonts w:asciiTheme="minorHAnsi" w:hAnsiTheme="minorHAnsi"/>
                <w:b/>
                <w:sz w:val="22"/>
                <w:szCs w:val="22"/>
              </w:rPr>
            </w:pPr>
            <w:ins w:id="383" w:author="Wigfall, Trevonte" w:date="2021-07-12T16:06:00Z">
              <w:del w:id="384" w:author="Trevonte Wigfall" w:date="2021-12-27T17:37:00Z">
                <w:r w:rsidRPr="005E640F" w:rsidDel="00C32173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385" w:author="Wigfall, Trevonte" w:date="2021-07-15T15:35:00Z">
              <w:del w:id="386" w:author="Trevonte Wigfall" w:date="2021-12-27T17:37:00Z">
                <w:r w:rsidR="00B204C4" w:rsidRPr="005E640F" w:rsidDel="00C32173">
                  <w:rPr>
                    <w:rFonts w:asciiTheme="minorHAnsi" w:hAnsiTheme="minorHAnsi"/>
                    <w:b/>
                    <w:sz w:val="22"/>
                    <w:szCs w:val="22"/>
                    <w:rPrChange w:id="387" w:author="Trevonte Wigfall" w:date="2021-12-27T17:40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ins w:id="388" w:author="Trevonte Wigfall" w:date="2021-12-27T17:37:00Z">
              <w:r w:rsidR="00C32173" w:rsidRPr="005E640F">
                <w:rPr>
                  <w:rFonts w:asciiTheme="minorHAnsi" w:hAnsiTheme="minorHAnsi"/>
                  <w:b/>
                  <w:sz w:val="22"/>
                  <w:szCs w:val="22"/>
                  <w:rPrChange w:id="389" w:author="Trevonte Wigfall" w:date="2021-12-27T17:40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390" w:author="Wigfall, Trevonte" w:date="2021-07-12T16:06:00Z">
              <w:r w:rsidRPr="005E640F" w:rsidDel="00196BC4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8/14/20 </w:delText>
              </w:r>
            </w:del>
          </w:p>
          <w:p w14:paraId="6981031B" w14:textId="1816B8A4" w:rsidR="004B441B" w:rsidRPr="005E640F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391" w:author="Wigfall, Trevonte" w:date="2021-07-12T16:06:00Z">
              <w:r w:rsidRPr="005E640F" w:rsidDel="00196BC4">
                <w:rPr>
                  <w:rFonts w:asciiTheme="minorHAnsi" w:hAnsiTheme="minorHAnsi"/>
                  <w:b/>
                  <w:sz w:val="22"/>
                  <w:szCs w:val="22"/>
                </w:rPr>
                <w:delText>23:15</w:delText>
              </w:r>
            </w:del>
          </w:p>
        </w:tc>
      </w:tr>
      <w:tr w:rsidR="004B441B" w:rsidRPr="00597B9C" w14:paraId="15AC2A28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A879A" w14:textId="77777777" w:rsidR="004B441B" w:rsidRPr="00C46E95" w:rsidRDefault="004B441B" w:rsidP="004B441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1084B" w14:textId="77777777" w:rsidR="004B441B" w:rsidRPr="00597B9C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80DEC" w14:textId="77777777" w:rsidR="004B441B" w:rsidRDefault="004B441B" w:rsidP="004B441B"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9AE723" w14:textId="77777777" w:rsidR="004B441B" w:rsidRPr="00597B9C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0176">
              <w:rPr>
                <w:rFonts w:asciiTheme="minorHAnsi" w:hAnsiTheme="minorHAnsi"/>
                <w:b/>
                <w:smallCaps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A1D95F" w14:textId="77777777" w:rsidR="004B441B" w:rsidRPr="00597B9C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CD912" w14:textId="77777777" w:rsidR="004B441B" w:rsidRPr="00597B9C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C04CED" w14:textId="77777777" w:rsidR="004B441B" w:rsidRPr="00055E1E" w:rsidRDefault="004B441B" w:rsidP="004B441B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055E1E">
              <w:rPr>
                <w:rFonts w:ascii="Calibri" w:hAnsi="Calibri"/>
                <w:b/>
                <w:color w:val="000000"/>
                <w:sz w:val="22"/>
                <w:szCs w:val="22"/>
              </w:rPr>
              <w:t>Email APM, asking them to resume monitoring CXT* alerts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53DB38" w14:textId="77777777" w:rsidR="004B441B" w:rsidRPr="00055E1E" w:rsidRDefault="004B441B" w:rsidP="004B441B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055E1E">
              <w:rPr>
                <w:rFonts w:ascii="Calibri" w:hAnsi="Calibri"/>
                <w:bCs/>
                <w:color w:val="000000"/>
                <w:sz w:val="22"/>
                <w:szCs w:val="22"/>
              </w:rPr>
              <w:t>all nodes inactive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DB2E3" w14:textId="16EDC554" w:rsidR="004B441B" w:rsidRPr="005E640F" w:rsidDel="00196BC4" w:rsidRDefault="004B441B" w:rsidP="004B441B">
            <w:pPr>
              <w:rPr>
                <w:del w:id="392" w:author="Wigfall, Trevonte" w:date="2021-07-12T16:06:00Z"/>
                <w:rFonts w:asciiTheme="minorHAnsi" w:hAnsiTheme="minorHAnsi"/>
                <w:b/>
                <w:sz w:val="22"/>
                <w:szCs w:val="22"/>
              </w:rPr>
            </w:pPr>
            <w:ins w:id="393" w:author="Wigfall, Trevonte" w:date="2021-07-12T16:06:00Z">
              <w:del w:id="394" w:author="Trevonte Wigfall" w:date="2021-12-27T17:37:00Z">
                <w:r w:rsidRPr="005E640F" w:rsidDel="00C32173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395" w:author="Wigfall, Trevonte" w:date="2021-07-15T15:35:00Z">
              <w:del w:id="396" w:author="Trevonte Wigfall" w:date="2021-12-27T17:37:00Z">
                <w:r w:rsidR="00B204C4" w:rsidRPr="005E640F" w:rsidDel="00C32173">
                  <w:rPr>
                    <w:rFonts w:asciiTheme="minorHAnsi" w:hAnsiTheme="minorHAnsi"/>
                    <w:b/>
                    <w:sz w:val="22"/>
                    <w:szCs w:val="22"/>
                    <w:rPrChange w:id="397" w:author="Trevonte Wigfall" w:date="2021-12-27T17:40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ins w:id="398" w:author="Trevonte Wigfall" w:date="2021-12-27T17:37:00Z">
              <w:r w:rsidR="00C32173" w:rsidRPr="005E640F">
                <w:rPr>
                  <w:rFonts w:asciiTheme="minorHAnsi" w:hAnsiTheme="minorHAnsi"/>
                  <w:b/>
                  <w:sz w:val="22"/>
                  <w:szCs w:val="22"/>
                  <w:rPrChange w:id="399" w:author="Trevonte Wigfall" w:date="2021-12-27T17:40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400" w:author="Wigfall, Trevonte" w:date="2021-07-12T16:06:00Z">
              <w:r w:rsidRPr="005E640F" w:rsidDel="00196BC4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8/14/20 </w:delText>
              </w:r>
            </w:del>
          </w:p>
          <w:p w14:paraId="56946323" w14:textId="51CFA404" w:rsidR="004B441B" w:rsidRPr="005E640F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401" w:author="Wigfall, Trevonte" w:date="2021-07-12T16:06:00Z">
              <w:r w:rsidRPr="005E640F" w:rsidDel="00196BC4">
                <w:rPr>
                  <w:rFonts w:asciiTheme="minorHAnsi" w:hAnsiTheme="minorHAnsi"/>
                  <w:b/>
                  <w:sz w:val="22"/>
                  <w:szCs w:val="22"/>
                </w:rPr>
                <w:delText>23:20</w:delText>
              </w:r>
            </w:del>
          </w:p>
        </w:tc>
      </w:tr>
      <w:tr w:rsidR="004B441B" w:rsidRPr="00597B9C" w14:paraId="52476272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9FE5A" w14:textId="77777777" w:rsidR="004B441B" w:rsidRPr="00C46E95" w:rsidRDefault="004B441B" w:rsidP="004B441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F708E" w14:textId="77777777" w:rsidR="004B441B" w:rsidRPr="00597B9C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DB15B" w14:textId="77777777" w:rsidR="004B441B" w:rsidRDefault="004B441B" w:rsidP="004B441B"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D9CB9F" w14:textId="77777777" w:rsidR="004B441B" w:rsidRPr="00597B9C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0176">
              <w:rPr>
                <w:rFonts w:asciiTheme="minorHAnsi" w:hAnsiTheme="minorHAnsi"/>
                <w:b/>
                <w:smallCaps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656B40" w14:textId="77777777" w:rsidR="004B441B" w:rsidRPr="00597B9C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063F3" w14:textId="77777777" w:rsidR="004B441B" w:rsidRPr="00597B9C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711C1" w14:textId="77777777" w:rsidR="004B441B" w:rsidRPr="00F01A88" w:rsidRDefault="004B441B" w:rsidP="004B441B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>U</w:t>
            </w:r>
            <w:r w:rsidRPr="00F01A88">
              <w:rPr>
                <w:rFonts w:ascii="Calibri" w:hAnsi="Calibri"/>
                <w:b/>
                <w:color w:val="000000"/>
                <w:sz w:val="22"/>
                <w:szCs w:val="22"/>
              </w:rPr>
              <w:t>pdate RM spreadsheet that change is complete</w:t>
            </w:r>
          </w:p>
          <w:p w14:paraId="1F9106F6" w14:textId="77777777" w:rsidR="004B441B" w:rsidRPr="00055E1E" w:rsidRDefault="004B441B" w:rsidP="004B441B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4D540" w14:textId="77777777" w:rsidR="004B441B" w:rsidRDefault="004B441B" w:rsidP="004B441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Spreadsheet updated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5AF79" w14:textId="6ADC0D0E" w:rsidR="004B441B" w:rsidRPr="005E640F" w:rsidDel="00196BC4" w:rsidRDefault="004B441B" w:rsidP="004B441B">
            <w:pPr>
              <w:rPr>
                <w:del w:id="402" w:author="Wigfall, Trevonte" w:date="2021-07-12T16:06:00Z"/>
                <w:rFonts w:asciiTheme="minorHAnsi" w:hAnsiTheme="minorHAnsi"/>
                <w:b/>
                <w:sz w:val="22"/>
                <w:szCs w:val="22"/>
              </w:rPr>
            </w:pPr>
            <w:ins w:id="403" w:author="Wigfall, Trevonte" w:date="2021-07-12T16:06:00Z">
              <w:del w:id="404" w:author="Trevonte Wigfall" w:date="2021-12-27T17:37:00Z">
                <w:r w:rsidRPr="005E640F" w:rsidDel="00C32173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405" w:author="Wigfall, Trevonte" w:date="2021-07-15T15:35:00Z">
              <w:del w:id="406" w:author="Trevonte Wigfall" w:date="2021-12-27T17:37:00Z">
                <w:r w:rsidR="00B204C4" w:rsidRPr="005E640F" w:rsidDel="00C32173">
                  <w:rPr>
                    <w:rFonts w:asciiTheme="minorHAnsi" w:hAnsiTheme="minorHAnsi"/>
                    <w:b/>
                    <w:sz w:val="22"/>
                    <w:szCs w:val="22"/>
                    <w:rPrChange w:id="407" w:author="Trevonte Wigfall" w:date="2021-12-27T17:40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ins w:id="408" w:author="Trevonte Wigfall" w:date="2021-12-27T17:37:00Z">
              <w:r w:rsidR="00C32173" w:rsidRPr="005E640F">
                <w:rPr>
                  <w:rFonts w:asciiTheme="minorHAnsi" w:hAnsiTheme="minorHAnsi"/>
                  <w:b/>
                  <w:sz w:val="22"/>
                  <w:szCs w:val="22"/>
                  <w:rPrChange w:id="409" w:author="Trevonte Wigfall" w:date="2021-12-27T17:40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410" w:author="Wigfall, Trevonte" w:date="2021-07-12T16:06:00Z">
              <w:r w:rsidRPr="005E640F" w:rsidDel="00196BC4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8/14/20 </w:delText>
              </w:r>
            </w:del>
          </w:p>
          <w:p w14:paraId="399989C7" w14:textId="5EC439B4" w:rsidR="004B441B" w:rsidRPr="005E640F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411" w:author="Wigfall, Trevonte" w:date="2021-07-12T16:06:00Z">
              <w:r w:rsidRPr="005E640F" w:rsidDel="00196BC4">
                <w:rPr>
                  <w:rFonts w:asciiTheme="minorHAnsi" w:hAnsiTheme="minorHAnsi"/>
                  <w:b/>
                  <w:sz w:val="22"/>
                  <w:szCs w:val="22"/>
                </w:rPr>
                <w:delText>23:25</w:delText>
              </w:r>
            </w:del>
          </w:p>
        </w:tc>
      </w:tr>
      <w:tr w:rsidR="004B441B" w:rsidRPr="00597B9C" w14:paraId="56225114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89060" w14:textId="77777777" w:rsidR="004B441B" w:rsidRPr="00C46E95" w:rsidRDefault="004B441B" w:rsidP="004B441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76800" w14:textId="77777777" w:rsidR="004B441B" w:rsidRPr="00597B9C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D9986" w14:textId="77777777" w:rsidR="004B441B" w:rsidRDefault="004B441B" w:rsidP="004B441B"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477522" w14:textId="77777777" w:rsidR="004B441B" w:rsidRPr="00597B9C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0176">
              <w:rPr>
                <w:rFonts w:asciiTheme="minorHAnsi" w:hAnsiTheme="minorHAnsi"/>
                <w:b/>
                <w:smallCaps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656FD2" w14:textId="77777777" w:rsidR="004B441B" w:rsidRPr="00597B9C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F964A" w14:textId="77777777" w:rsidR="004B441B" w:rsidRPr="00597B9C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58E45" w14:textId="77777777" w:rsidR="004B441B" w:rsidRPr="00055E1E" w:rsidRDefault="004B441B" w:rsidP="004B441B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055E1E">
              <w:rPr>
                <w:rFonts w:ascii="Arial" w:hAnsi="Arial" w:cs="Arial"/>
                <w:b/>
                <w:color w:val="000000"/>
                <w:sz w:val="22"/>
                <w:szCs w:val="22"/>
              </w:rPr>
              <w:t>Perform the Ready-For-Business email the day after implementation to PROD:  https://share.wellpoint.com/teams/ITEnvironmentMgmt/Facets/Shared%20Documents/How-To%20Documents/McKesson/How_To_Send_Ready_For_Business_Validation_After_McKesson_Outage.docx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FAA6F" w14:textId="77777777" w:rsidR="004B441B" w:rsidRDefault="004B441B" w:rsidP="004B441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Email sent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A3519" w14:textId="223F20DA" w:rsidR="004B441B" w:rsidRPr="005E640F" w:rsidDel="00196BC4" w:rsidRDefault="004B441B" w:rsidP="004B441B">
            <w:pPr>
              <w:rPr>
                <w:del w:id="412" w:author="Wigfall, Trevonte" w:date="2021-07-12T16:06:00Z"/>
                <w:rFonts w:asciiTheme="minorHAnsi" w:hAnsiTheme="minorHAnsi"/>
                <w:b/>
                <w:sz w:val="22"/>
                <w:szCs w:val="22"/>
              </w:rPr>
            </w:pPr>
            <w:ins w:id="413" w:author="Wigfall, Trevonte" w:date="2021-07-12T16:06:00Z">
              <w:del w:id="414" w:author="Trevonte Wigfall" w:date="2021-12-27T17:37:00Z">
                <w:r w:rsidRPr="005E640F" w:rsidDel="00C32173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415" w:author="Wigfall, Trevonte" w:date="2021-07-15T15:35:00Z">
              <w:del w:id="416" w:author="Trevonte Wigfall" w:date="2021-12-27T17:37:00Z">
                <w:r w:rsidR="00B204C4" w:rsidRPr="005E640F" w:rsidDel="00C32173">
                  <w:rPr>
                    <w:rFonts w:asciiTheme="minorHAnsi" w:hAnsiTheme="minorHAnsi"/>
                    <w:b/>
                    <w:sz w:val="22"/>
                    <w:szCs w:val="22"/>
                    <w:rPrChange w:id="417" w:author="Trevonte Wigfall" w:date="2021-12-27T17:40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ins w:id="418" w:author="Trevonte Wigfall" w:date="2021-12-27T17:37:00Z">
              <w:r w:rsidR="00C32173" w:rsidRPr="005E640F">
                <w:rPr>
                  <w:rFonts w:asciiTheme="minorHAnsi" w:hAnsiTheme="minorHAnsi"/>
                  <w:b/>
                  <w:sz w:val="22"/>
                  <w:szCs w:val="22"/>
                  <w:rPrChange w:id="419" w:author="Trevonte Wigfall" w:date="2021-12-27T17:40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420" w:author="Wigfall, Trevonte" w:date="2021-07-12T16:06:00Z">
              <w:r w:rsidRPr="005E640F" w:rsidDel="00196BC4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SAT 8/15/19 </w:delText>
              </w:r>
            </w:del>
          </w:p>
          <w:p w14:paraId="6333D294" w14:textId="62967949" w:rsidR="004B441B" w:rsidRPr="005E640F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421" w:author="Wigfall, Trevonte" w:date="2021-07-12T16:06:00Z">
              <w:r w:rsidRPr="005E640F" w:rsidDel="00196BC4">
                <w:rPr>
                  <w:rFonts w:asciiTheme="minorHAnsi" w:hAnsiTheme="minorHAnsi"/>
                  <w:b/>
                  <w:sz w:val="22"/>
                  <w:szCs w:val="22"/>
                </w:rPr>
                <w:delText>11:00</w:delText>
              </w:r>
            </w:del>
          </w:p>
        </w:tc>
      </w:tr>
    </w:tbl>
    <w:p w14:paraId="7D8D59E2" w14:textId="77777777" w:rsidR="0057614C" w:rsidRPr="00597B9C" w:rsidRDefault="0057614C">
      <w:pPr>
        <w:rPr>
          <w:rFonts w:ascii="Garamond" w:hAnsi="Garamond"/>
          <w:b/>
          <w:smallCaps/>
          <w:sz w:val="24"/>
          <w:szCs w:val="24"/>
          <w:u w:val="single"/>
        </w:rPr>
      </w:pPr>
    </w:p>
    <w:tbl>
      <w:tblPr>
        <w:tblpPr w:leftFromText="180" w:rightFromText="180" w:vertAnchor="text" w:horzAnchor="margin" w:tblpY="-2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062"/>
      </w:tblGrid>
      <w:tr w:rsidR="008E63C2" w:rsidRPr="00C70289" w14:paraId="1BAE2767" w14:textId="77777777" w:rsidTr="00C70289">
        <w:trPr>
          <w:trHeight w:val="2479"/>
        </w:trPr>
        <w:tc>
          <w:tcPr>
            <w:tcW w:w="13062" w:type="dxa"/>
          </w:tcPr>
          <w:p w14:paraId="32BE2957" w14:textId="77777777" w:rsidR="008E63C2" w:rsidRPr="00C70289" w:rsidRDefault="008E63C2" w:rsidP="00C70289">
            <w:pPr>
              <w:rPr>
                <w:rFonts w:ascii="Garamond" w:hAnsi="Garamond"/>
                <w:b/>
                <w:smallCaps/>
                <w:sz w:val="24"/>
                <w:szCs w:val="24"/>
              </w:rPr>
            </w:pPr>
            <w:r w:rsidRPr="00597B9C">
              <w:rPr>
                <w:rFonts w:ascii="Garamond" w:hAnsi="Garamond"/>
                <w:b/>
                <w:smallCaps/>
                <w:sz w:val="24"/>
                <w:szCs w:val="24"/>
              </w:rPr>
              <w:lastRenderedPageBreak/>
              <w:t>Comments:</w:t>
            </w:r>
          </w:p>
          <w:p w14:paraId="4444BA5C" w14:textId="77777777" w:rsidR="008E63C2" w:rsidRPr="00AB4FAD" w:rsidRDefault="008E63C2" w:rsidP="00AB4FAD">
            <w:pPr>
              <w:rPr>
                <w:rFonts w:ascii="Calibri" w:hAnsi="Calibri"/>
                <w:color w:val="0000FF"/>
                <w:sz w:val="22"/>
                <w:szCs w:val="22"/>
                <w:u w:val="single"/>
              </w:rPr>
            </w:pPr>
          </w:p>
        </w:tc>
      </w:tr>
    </w:tbl>
    <w:p w14:paraId="032A54F1" w14:textId="77777777" w:rsidR="0057614C" w:rsidRPr="0067200B" w:rsidRDefault="0057614C">
      <w:pPr>
        <w:rPr>
          <w:rFonts w:ascii="Garamond" w:hAnsi="Garamond"/>
          <w:b/>
          <w:smallCaps/>
          <w:sz w:val="24"/>
          <w:szCs w:val="24"/>
          <w:u w:val="single"/>
        </w:rPr>
      </w:pPr>
    </w:p>
    <w:p w14:paraId="0A094FB6" w14:textId="77777777" w:rsidR="0057614C" w:rsidRDefault="0057614C">
      <w:pPr>
        <w:ind w:right="-90"/>
        <w:rPr>
          <w:rFonts w:ascii="Garamond" w:hAnsi="Garamond"/>
          <w:sz w:val="24"/>
          <w:szCs w:val="24"/>
        </w:rPr>
      </w:pPr>
    </w:p>
    <w:sectPr w:rsidR="0057614C">
      <w:headerReference w:type="default" r:id="rId41"/>
      <w:footerReference w:type="default" r:id="rId42"/>
      <w:pgSz w:w="15840" w:h="12240" w:orient="landscape" w:code="1"/>
      <w:pgMar w:top="720" w:right="1440" w:bottom="720" w:left="720" w:header="720" w:footer="720" w:gutter="0"/>
      <w:cols w:space="720"/>
      <w:docGrid w:linePitch="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BB32CA" w14:textId="77777777" w:rsidR="0096127E" w:rsidRDefault="0096127E">
      <w:r>
        <w:separator/>
      </w:r>
    </w:p>
  </w:endnote>
  <w:endnote w:type="continuationSeparator" w:id="0">
    <w:p w14:paraId="7E5B229D" w14:textId="77777777" w:rsidR="0096127E" w:rsidRDefault="009612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45B012" w14:textId="77777777" w:rsidR="00157BF5" w:rsidRDefault="00157BF5">
    <w:pPr>
      <w:pStyle w:val="Footer"/>
      <w:tabs>
        <w:tab w:val="clear" w:pos="4320"/>
        <w:tab w:val="clear" w:pos="8640"/>
        <w:tab w:val="center" w:pos="6480"/>
        <w:tab w:val="right" w:pos="12780"/>
      </w:tabs>
    </w:pPr>
    <w:r>
      <w:t>Production Code Move Sheet V2</w:t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27672">
      <w:rPr>
        <w:rStyle w:val="PageNumber"/>
        <w:noProof/>
      </w:rPr>
      <w:t>8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127672">
      <w:rPr>
        <w:rStyle w:val="PageNumber"/>
        <w:noProof/>
      </w:rPr>
      <w:t>8</w:t>
    </w:r>
    <w:r>
      <w:rPr>
        <w:rStyle w:val="PageNumber"/>
      </w:rPr>
      <w:fldChar w:fldCharType="end"/>
    </w:r>
    <w:r>
      <w:rPr>
        <w:rStyle w:val="PageNumber"/>
      </w:rPr>
      <w:t xml:space="preserve"> </w:t>
    </w:r>
  </w:p>
  <w:p w14:paraId="608081FF" w14:textId="77777777" w:rsidR="00157BF5" w:rsidRDefault="00157BF5">
    <w:pPr>
      <w:pStyle w:val="Footer"/>
    </w:pPr>
    <w:r>
      <w:t>TS/QA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FD77FC" w14:textId="77777777" w:rsidR="0096127E" w:rsidRDefault="0096127E">
      <w:r>
        <w:separator/>
      </w:r>
    </w:p>
  </w:footnote>
  <w:footnote w:type="continuationSeparator" w:id="0">
    <w:p w14:paraId="3C11C67E" w14:textId="77777777" w:rsidR="0096127E" w:rsidRDefault="009612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4A136" w14:textId="77777777" w:rsidR="00157BF5" w:rsidRDefault="005E640F">
    <w:pPr>
      <w:pStyle w:val="Title"/>
      <w:outlineLvl w:val="0"/>
      <w:rPr>
        <w:rFonts w:ascii="Garamond" w:hAnsi="Garamond"/>
        <w:smallCaps/>
        <w:sz w:val="40"/>
        <w:szCs w:val="40"/>
      </w:rPr>
    </w:pPr>
    <w:r>
      <w:rPr>
        <w:noProof/>
      </w:rPr>
      <w:object w:dxaOrig="1440" w:dyaOrig="1440" w14:anchorId="2129F0B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4.05pt;margin-top:.2pt;width:172.8pt;height:66.1pt;z-index:-251658752">
          <v:imagedata r:id="rId1" o:title=""/>
        </v:shape>
        <o:OLEObject Type="Embed" ProgID="WangImage.Document" ShapeID="_x0000_s2049" DrawAspect="Content" ObjectID="_1702131974" r:id="rId2"/>
      </w:object>
    </w:r>
  </w:p>
  <w:p w14:paraId="7379707A" w14:textId="77777777" w:rsidR="00157BF5" w:rsidRDefault="00157BF5">
    <w:pPr>
      <w:pStyle w:val="Title"/>
      <w:ind w:right="1440"/>
      <w:jc w:val="right"/>
      <w:outlineLvl w:val="0"/>
      <w:rPr>
        <w:rFonts w:ascii="Garamond" w:hAnsi="Garamond"/>
        <w:smallCaps/>
        <w:sz w:val="40"/>
        <w:szCs w:val="40"/>
      </w:rPr>
    </w:pPr>
    <w:r w:rsidRPr="008E63C2">
      <w:rPr>
        <w:rFonts w:ascii="Garamond" w:hAnsi="Garamond"/>
        <w:smallCaps/>
        <w:sz w:val="40"/>
        <w:szCs w:val="40"/>
      </w:rPr>
      <w:t>Back-Out</w:t>
    </w:r>
    <w:r w:rsidRPr="008E63C2">
      <w:rPr>
        <w:rFonts w:ascii="Garamond" w:hAnsi="Garamond"/>
        <w:b w:val="0"/>
        <w:smallCaps/>
        <w:sz w:val="40"/>
        <w:szCs w:val="40"/>
      </w:rPr>
      <w:t xml:space="preserve"> </w:t>
    </w:r>
    <w:r>
      <w:rPr>
        <w:rFonts w:ascii="Garamond" w:hAnsi="Garamond"/>
        <w:smallCaps/>
        <w:sz w:val="40"/>
        <w:szCs w:val="40"/>
      </w:rPr>
      <w:t xml:space="preserve">&amp; </w:t>
    </w:r>
    <w:r w:rsidRPr="00AF10C5">
      <w:rPr>
        <w:rFonts w:ascii="Garamond" w:hAnsi="Garamond"/>
        <w:smallCaps/>
        <w:sz w:val="40"/>
        <w:szCs w:val="40"/>
      </w:rPr>
      <w:t>Implementation Plan</w:t>
    </w:r>
  </w:p>
  <w:p w14:paraId="14DCECB0" w14:textId="77777777" w:rsidR="00157BF5" w:rsidRDefault="00157BF5">
    <w:pPr>
      <w:pStyle w:val="Title"/>
      <w:outlineLvl w:val="0"/>
      <w:rPr>
        <w:rFonts w:ascii="Garamond" w:hAnsi="Garamond"/>
        <w:smallCaps/>
        <w:sz w:val="40"/>
        <w:szCs w:val="40"/>
      </w:rPr>
    </w:pPr>
  </w:p>
  <w:p w14:paraId="7A70D2DB" w14:textId="77777777" w:rsidR="00157BF5" w:rsidRDefault="00157B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CF60F8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F6BF0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1B156A"/>
    <w:multiLevelType w:val="hybridMultilevel"/>
    <w:tmpl w:val="8CDC7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D1024F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2342A1"/>
    <w:multiLevelType w:val="hybridMultilevel"/>
    <w:tmpl w:val="A46C5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007C8A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9154BF"/>
    <w:multiLevelType w:val="hybridMultilevel"/>
    <w:tmpl w:val="BE7C4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D31EF0"/>
    <w:multiLevelType w:val="hybridMultilevel"/>
    <w:tmpl w:val="29C4925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1AE762A"/>
    <w:multiLevelType w:val="hybridMultilevel"/>
    <w:tmpl w:val="7EE461C6"/>
    <w:lvl w:ilvl="0" w:tplc="4FDE594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673C52"/>
    <w:multiLevelType w:val="hybridMultilevel"/>
    <w:tmpl w:val="B6F68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81B88"/>
    <w:multiLevelType w:val="hybridMultilevel"/>
    <w:tmpl w:val="DAF8DD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CE4531"/>
    <w:multiLevelType w:val="hybridMultilevel"/>
    <w:tmpl w:val="65BAF8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67D523D"/>
    <w:multiLevelType w:val="hybridMultilevel"/>
    <w:tmpl w:val="F6AA8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CE496C"/>
    <w:multiLevelType w:val="hybridMultilevel"/>
    <w:tmpl w:val="CBAAF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132182"/>
    <w:multiLevelType w:val="hybridMultilevel"/>
    <w:tmpl w:val="F4D0655C"/>
    <w:lvl w:ilvl="0" w:tplc="D71A7EF4">
      <w:start w:val="1"/>
      <w:numFmt w:val="decimal"/>
      <w:lvlText w:val="%1."/>
      <w:lvlJc w:val="left"/>
      <w:pPr>
        <w:ind w:left="720" w:hanging="360"/>
      </w:pPr>
      <w:rPr>
        <w:rFonts w:ascii="CG Times" w:hAnsi="CG Times" w:cs="Times New Roman" w:hint="default"/>
        <w:b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5D118D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2DEE30D3"/>
    <w:multiLevelType w:val="hybridMultilevel"/>
    <w:tmpl w:val="AE1CD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D623D2"/>
    <w:multiLevelType w:val="hybridMultilevel"/>
    <w:tmpl w:val="8BD4C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7C5BDA"/>
    <w:multiLevelType w:val="hybridMultilevel"/>
    <w:tmpl w:val="054ED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6A1731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744194"/>
    <w:multiLevelType w:val="hybridMultilevel"/>
    <w:tmpl w:val="F6B0730E"/>
    <w:lvl w:ilvl="0" w:tplc="68FE38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726765"/>
    <w:multiLevelType w:val="hybridMultilevel"/>
    <w:tmpl w:val="2D30D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221DD5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871526"/>
    <w:multiLevelType w:val="hybridMultilevel"/>
    <w:tmpl w:val="F6B0730E"/>
    <w:lvl w:ilvl="0" w:tplc="68FE38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721732"/>
    <w:multiLevelType w:val="hybridMultilevel"/>
    <w:tmpl w:val="3EE8A9E8"/>
    <w:lvl w:ilvl="0" w:tplc="99E0BE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902400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E624851"/>
    <w:multiLevelType w:val="hybridMultilevel"/>
    <w:tmpl w:val="19F2D2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5E382A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9428B4"/>
    <w:multiLevelType w:val="hybridMultilevel"/>
    <w:tmpl w:val="83C47014"/>
    <w:lvl w:ilvl="0" w:tplc="03A66B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EA4BFB"/>
    <w:multiLevelType w:val="hybridMultilevel"/>
    <w:tmpl w:val="6358C118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0" w15:restartNumberingAfterBreak="0">
    <w:nsid w:val="5E547654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5D7B9B"/>
    <w:multiLevelType w:val="hybridMultilevel"/>
    <w:tmpl w:val="70B667AA"/>
    <w:lvl w:ilvl="0" w:tplc="C3D09C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4237BE"/>
    <w:multiLevelType w:val="hybridMultilevel"/>
    <w:tmpl w:val="7DB65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834EAF"/>
    <w:multiLevelType w:val="hybridMultilevel"/>
    <w:tmpl w:val="F4D0655C"/>
    <w:lvl w:ilvl="0" w:tplc="D71A7EF4">
      <w:start w:val="1"/>
      <w:numFmt w:val="decimal"/>
      <w:lvlText w:val="%1."/>
      <w:lvlJc w:val="left"/>
      <w:pPr>
        <w:ind w:left="720" w:hanging="360"/>
      </w:pPr>
      <w:rPr>
        <w:rFonts w:ascii="CG Times" w:hAnsi="CG Times" w:cs="Times New Roman" w:hint="default"/>
        <w:b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BC1CC1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A47421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8377DD"/>
    <w:multiLevelType w:val="hybridMultilevel"/>
    <w:tmpl w:val="459E0A4A"/>
    <w:lvl w:ilvl="0" w:tplc="5114BD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98041F"/>
    <w:multiLevelType w:val="hybridMultilevel"/>
    <w:tmpl w:val="7EE461C6"/>
    <w:lvl w:ilvl="0" w:tplc="4FDE594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4438CC"/>
    <w:multiLevelType w:val="hybridMultilevel"/>
    <w:tmpl w:val="7EE461C6"/>
    <w:lvl w:ilvl="0" w:tplc="4FDE5948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9" w15:restartNumberingAfterBreak="0">
    <w:nsid w:val="78BC27C7"/>
    <w:multiLevelType w:val="hybridMultilevel"/>
    <w:tmpl w:val="9F2E2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E33F6B"/>
    <w:multiLevelType w:val="hybridMultilevel"/>
    <w:tmpl w:val="9F2E2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EFC5A0A"/>
    <w:multiLevelType w:val="hybridMultilevel"/>
    <w:tmpl w:val="107CABC8"/>
    <w:lvl w:ilvl="0" w:tplc="209C84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1"/>
  </w:num>
  <w:num w:numId="3">
    <w:abstractNumId w:val="6"/>
  </w:num>
  <w:num w:numId="4">
    <w:abstractNumId w:val="1"/>
  </w:num>
  <w:num w:numId="5">
    <w:abstractNumId w:val="22"/>
  </w:num>
  <w:num w:numId="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9"/>
  </w:num>
  <w:num w:numId="8">
    <w:abstractNumId w:val="8"/>
  </w:num>
  <w:num w:numId="9">
    <w:abstractNumId w:val="20"/>
  </w:num>
  <w:num w:numId="10">
    <w:abstractNumId w:val="23"/>
  </w:num>
  <w:num w:numId="11">
    <w:abstractNumId w:val="25"/>
  </w:num>
  <w:num w:numId="12">
    <w:abstractNumId w:val="35"/>
  </w:num>
  <w:num w:numId="13">
    <w:abstractNumId w:val="5"/>
  </w:num>
  <w:num w:numId="14">
    <w:abstractNumId w:val="30"/>
  </w:num>
  <w:num w:numId="15">
    <w:abstractNumId w:val="3"/>
  </w:num>
  <w:num w:numId="16">
    <w:abstractNumId w:val="31"/>
  </w:num>
  <w:num w:numId="17">
    <w:abstractNumId w:val="16"/>
  </w:num>
  <w:num w:numId="18">
    <w:abstractNumId w:val="29"/>
  </w:num>
  <w:num w:numId="19">
    <w:abstractNumId w:val="32"/>
  </w:num>
  <w:num w:numId="20">
    <w:abstractNumId w:val="2"/>
  </w:num>
  <w:num w:numId="21">
    <w:abstractNumId w:val="15"/>
  </w:num>
  <w:num w:numId="22">
    <w:abstractNumId w:val="40"/>
  </w:num>
  <w:num w:numId="23">
    <w:abstractNumId w:val="27"/>
  </w:num>
  <w:num w:numId="24">
    <w:abstractNumId w:val="28"/>
  </w:num>
  <w:num w:numId="25">
    <w:abstractNumId w:val="19"/>
  </w:num>
  <w:num w:numId="26">
    <w:abstractNumId w:val="38"/>
  </w:num>
  <w:num w:numId="27">
    <w:abstractNumId w:val="13"/>
  </w:num>
  <w:num w:numId="28">
    <w:abstractNumId w:val="41"/>
  </w:num>
  <w:num w:numId="29">
    <w:abstractNumId w:val="24"/>
  </w:num>
  <w:num w:numId="30">
    <w:abstractNumId w:val="13"/>
  </w:num>
  <w:num w:numId="31">
    <w:abstractNumId w:val="36"/>
  </w:num>
  <w:num w:numId="32">
    <w:abstractNumId w:val="37"/>
  </w:num>
  <w:num w:numId="33">
    <w:abstractNumId w:val="17"/>
  </w:num>
  <w:num w:numId="34">
    <w:abstractNumId w:val="34"/>
  </w:num>
  <w:num w:numId="35">
    <w:abstractNumId w:val="14"/>
  </w:num>
  <w:num w:numId="36">
    <w:abstractNumId w:val="33"/>
  </w:num>
  <w:num w:numId="37">
    <w:abstractNumId w:val="12"/>
  </w:num>
  <w:num w:numId="38">
    <w:abstractNumId w:val="4"/>
  </w:num>
  <w:num w:numId="39">
    <w:abstractNumId w:val="18"/>
  </w:num>
  <w:num w:numId="40">
    <w:abstractNumId w:val="9"/>
  </w:num>
  <w:num w:numId="41">
    <w:abstractNumId w:val="10"/>
  </w:num>
  <w:num w:numId="42">
    <w:abstractNumId w:val="7"/>
  </w:num>
  <w:num w:numId="43">
    <w:abstractNumId w:val="11"/>
  </w:num>
  <w:num w:numId="44">
    <w:abstractNumId w:val="26"/>
  </w:num>
  <w:numIdMacAtCleanup w:val="1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igfall, Trevonte">
    <w15:presenceInfo w15:providerId="AD" w15:userId="S::AF47837@ad.wellpoint.com::9c24ad19-33db-463f-b9c4-0fd7a1986d3d"/>
  </w15:person>
  <w15:person w15:author="Trevonte Wigfall">
    <w15:presenceInfo w15:providerId="Windows Live" w15:userId="34d0e99d0030786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rawingGridHorizontalSpacing w:val="24"/>
  <w:drawingGridVerticalSpacing w:val="65"/>
  <w:displayHorizontalDrawingGridEvery w:val="0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91F"/>
    <w:rsid w:val="00001D93"/>
    <w:rsid w:val="00003336"/>
    <w:rsid w:val="00005BE1"/>
    <w:rsid w:val="00007341"/>
    <w:rsid w:val="00011291"/>
    <w:rsid w:val="000120AC"/>
    <w:rsid w:val="00013A0E"/>
    <w:rsid w:val="00015ECA"/>
    <w:rsid w:val="00016BC4"/>
    <w:rsid w:val="00022F54"/>
    <w:rsid w:val="0002394B"/>
    <w:rsid w:val="0002426F"/>
    <w:rsid w:val="00025255"/>
    <w:rsid w:val="000336DE"/>
    <w:rsid w:val="00034DD6"/>
    <w:rsid w:val="000373EE"/>
    <w:rsid w:val="00037AF5"/>
    <w:rsid w:val="00037E82"/>
    <w:rsid w:val="00040E94"/>
    <w:rsid w:val="000410B2"/>
    <w:rsid w:val="00042023"/>
    <w:rsid w:val="000430AB"/>
    <w:rsid w:val="000465BD"/>
    <w:rsid w:val="00046A89"/>
    <w:rsid w:val="00046BE4"/>
    <w:rsid w:val="00047B81"/>
    <w:rsid w:val="0005091E"/>
    <w:rsid w:val="000523D3"/>
    <w:rsid w:val="00052451"/>
    <w:rsid w:val="00052EB0"/>
    <w:rsid w:val="000539CF"/>
    <w:rsid w:val="00055418"/>
    <w:rsid w:val="000556E3"/>
    <w:rsid w:val="00055E1E"/>
    <w:rsid w:val="000560D8"/>
    <w:rsid w:val="00056489"/>
    <w:rsid w:val="00056DB5"/>
    <w:rsid w:val="0005731A"/>
    <w:rsid w:val="000601D1"/>
    <w:rsid w:val="0006054C"/>
    <w:rsid w:val="0006276E"/>
    <w:rsid w:val="0006449A"/>
    <w:rsid w:val="000658A3"/>
    <w:rsid w:val="00066135"/>
    <w:rsid w:val="000666D6"/>
    <w:rsid w:val="00067182"/>
    <w:rsid w:val="000674EB"/>
    <w:rsid w:val="000703AD"/>
    <w:rsid w:val="000704D7"/>
    <w:rsid w:val="000707A1"/>
    <w:rsid w:val="000724AA"/>
    <w:rsid w:val="00072AB5"/>
    <w:rsid w:val="00073C61"/>
    <w:rsid w:val="00073F86"/>
    <w:rsid w:val="000751DC"/>
    <w:rsid w:val="00076194"/>
    <w:rsid w:val="0007657B"/>
    <w:rsid w:val="00077482"/>
    <w:rsid w:val="000801CD"/>
    <w:rsid w:val="00082F38"/>
    <w:rsid w:val="000847EF"/>
    <w:rsid w:val="00084AE2"/>
    <w:rsid w:val="00084C1E"/>
    <w:rsid w:val="000857A2"/>
    <w:rsid w:val="000872C1"/>
    <w:rsid w:val="00087A66"/>
    <w:rsid w:val="00087F1D"/>
    <w:rsid w:val="000906EB"/>
    <w:rsid w:val="000936CE"/>
    <w:rsid w:val="00097773"/>
    <w:rsid w:val="000A3211"/>
    <w:rsid w:val="000A35DC"/>
    <w:rsid w:val="000A590D"/>
    <w:rsid w:val="000A5DB4"/>
    <w:rsid w:val="000A687E"/>
    <w:rsid w:val="000A6EBB"/>
    <w:rsid w:val="000A7DB2"/>
    <w:rsid w:val="000B0115"/>
    <w:rsid w:val="000B065D"/>
    <w:rsid w:val="000B0C96"/>
    <w:rsid w:val="000B120C"/>
    <w:rsid w:val="000B3496"/>
    <w:rsid w:val="000B37BC"/>
    <w:rsid w:val="000B3CE3"/>
    <w:rsid w:val="000B6B10"/>
    <w:rsid w:val="000B74BB"/>
    <w:rsid w:val="000C1BC1"/>
    <w:rsid w:val="000C23CA"/>
    <w:rsid w:val="000C2565"/>
    <w:rsid w:val="000C2F24"/>
    <w:rsid w:val="000C34F5"/>
    <w:rsid w:val="000C5277"/>
    <w:rsid w:val="000C6402"/>
    <w:rsid w:val="000C6427"/>
    <w:rsid w:val="000C6EE5"/>
    <w:rsid w:val="000D2725"/>
    <w:rsid w:val="000D3902"/>
    <w:rsid w:val="000D5305"/>
    <w:rsid w:val="000D7436"/>
    <w:rsid w:val="000D7EB9"/>
    <w:rsid w:val="000E3677"/>
    <w:rsid w:val="000E3FD6"/>
    <w:rsid w:val="000E4E82"/>
    <w:rsid w:val="000E56E5"/>
    <w:rsid w:val="000F1E83"/>
    <w:rsid w:val="000F69A9"/>
    <w:rsid w:val="001006F5"/>
    <w:rsid w:val="0010090F"/>
    <w:rsid w:val="00105D23"/>
    <w:rsid w:val="00111C1A"/>
    <w:rsid w:val="001146AA"/>
    <w:rsid w:val="001168F0"/>
    <w:rsid w:val="0011759E"/>
    <w:rsid w:val="00121E47"/>
    <w:rsid w:val="00123DC2"/>
    <w:rsid w:val="0012634F"/>
    <w:rsid w:val="001275E8"/>
    <w:rsid w:val="00127672"/>
    <w:rsid w:val="001316CF"/>
    <w:rsid w:val="0013288B"/>
    <w:rsid w:val="001352FD"/>
    <w:rsid w:val="001364BB"/>
    <w:rsid w:val="00140FFD"/>
    <w:rsid w:val="00142BA5"/>
    <w:rsid w:val="00143571"/>
    <w:rsid w:val="00144158"/>
    <w:rsid w:val="00146EE1"/>
    <w:rsid w:val="00150ECC"/>
    <w:rsid w:val="00152735"/>
    <w:rsid w:val="00155FB7"/>
    <w:rsid w:val="00157BF5"/>
    <w:rsid w:val="00160FA4"/>
    <w:rsid w:val="00163D5A"/>
    <w:rsid w:val="00165703"/>
    <w:rsid w:val="00166CD7"/>
    <w:rsid w:val="00167E86"/>
    <w:rsid w:val="001734E7"/>
    <w:rsid w:val="00174021"/>
    <w:rsid w:val="00175E82"/>
    <w:rsid w:val="0017681D"/>
    <w:rsid w:val="00180409"/>
    <w:rsid w:val="001816B3"/>
    <w:rsid w:val="001820D3"/>
    <w:rsid w:val="00182203"/>
    <w:rsid w:val="0018315A"/>
    <w:rsid w:val="001840D1"/>
    <w:rsid w:val="00184DAD"/>
    <w:rsid w:val="00191E26"/>
    <w:rsid w:val="001939E0"/>
    <w:rsid w:val="00193EB9"/>
    <w:rsid w:val="001944CF"/>
    <w:rsid w:val="00194CCA"/>
    <w:rsid w:val="0019528D"/>
    <w:rsid w:val="00195E6B"/>
    <w:rsid w:val="001A00DB"/>
    <w:rsid w:val="001A266B"/>
    <w:rsid w:val="001A283D"/>
    <w:rsid w:val="001B0457"/>
    <w:rsid w:val="001B77F5"/>
    <w:rsid w:val="001C097C"/>
    <w:rsid w:val="001C1219"/>
    <w:rsid w:val="001C2CD0"/>
    <w:rsid w:val="001C43F0"/>
    <w:rsid w:val="001C5E8C"/>
    <w:rsid w:val="001C6232"/>
    <w:rsid w:val="001C693F"/>
    <w:rsid w:val="001C721A"/>
    <w:rsid w:val="001C73CD"/>
    <w:rsid w:val="001D07EF"/>
    <w:rsid w:val="001D08AB"/>
    <w:rsid w:val="001D4467"/>
    <w:rsid w:val="001D452B"/>
    <w:rsid w:val="001D7447"/>
    <w:rsid w:val="001D7DCF"/>
    <w:rsid w:val="001E0B42"/>
    <w:rsid w:val="001E1054"/>
    <w:rsid w:val="001E55C7"/>
    <w:rsid w:val="001E69C1"/>
    <w:rsid w:val="001E6F26"/>
    <w:rsid w:val="001E74B2"/>
    <w:rsid w:val="001E7AB0"/>
    <w:rsid w:val="001F0781"/>
    <w:rsid w:val="001F2CE1"/>
    <w:rsid w:val="001F50EC"/>
    <w:rsid w:val="001F67B2"/>
    <w:rsid w:val="001F7C92"/>
    <w:rsid w:val="00203ACC"/>
    <w:rsid w:val="00204029"/>
    <w:rsid w:val="00204E7C"/>
    <w:rsid w:val="00205B54"/>
    <w:rsid w:val="00210200"/>
    <w:rsid w:val="00211584"/>
    <w:rsid w:val="00211B34"/>
    <w:rsid w:val="00213B58"/>
    <w:rsid w:val="00221F13"/>
    <w:rsid w:val="00226EAE"/>
    <w:rsid w:val="002300F2"/>
    <w:rsid w:val="002319A8"/>
    <w:rsid w:val="00232503"/>
    <w:rsid w:val="002326FC"/>
    <w:rsid w:val="00236022"/>
    <w:rsid w:val="00237142"/>
    <w:rsid w:val="00237418"/>
    <w:rsid w:val="00237786"/>
    <w:rsid w:val="00237C22"/>
    <w:rsid w:val="00237DE5"/>
    <w:rsid w:val="00240F73"/>
    <w:rsid w:val="00242B31"/>
    <w:rsid w:val="00245D3D"/>
    <w:rsid w:val="00251F9B"/>
    <w:rsid w:val="00252CC8"/>
    <w:rsid w:val="00254317"/>
    <w:rsid w:val="00260761"/>
    <w:rsid w:val="002618F5"/>
    <w:rsid w:val="00262A70"/>
    <w:rsid w:val="0026596E"/>
    <w:rsid w:val="00266769"/>
    <w:rsid w:val="00266882"/>
    <w:rsid w:val="00266DFD"/>
    <w:rsid w:val="0027537D"/>
    <w:rsid w:val="0028037E"/>
    <w:rsid w:val="002816E3"/>
    <w:rsid w:val="00281B8F"/>
    <w:rsid w:val="0028247E"/>
    <w:rsid w:val="0028271B"/>
    <w:rsid w:val="00284060"/>
    <w:rsid w:val="00285BB2"/>
    <w:rsid w:val="002907E6"/>
    <w:rsid w:val="00292997"/>
    <w:rsid w:val="00293BB6"/>
    <w:rsid w:val="00295309"/>
    <w:rsid w:val="00296E76"/>
    <w:rsid w:val="00297357"/>
    <w:rsid w:val="00297432"/>
    <w:rsid w:val="002A0006"/>
    <w:rsid w:val="002A21CC"/>
    <w:rsid w:val="002A2F9A"/>
    <w:rsid w:val="002A6DAD"/>
    <w:rsid w:val="002B176D"/>
    <w:rsid w:val="002B294D"/>
    <w:rsid w:val="002B587A"/>
    <w:rsid w:val="002B67AD"/>
    <w:rsid w:val="002B6CAF"/>
    <w:rsid w:val="002C12A1"/>
    <w:rsid w:val="002C347B"/>
    <w:rsid w:val="002C4204"/>
    <w:rsid w:val="002C4DDA"/>
    <w:rsid w:val="002D047D"/>
    <w:rsid w:val="002D1835"/>
    <w:rsid w:val="002D3444"/>
    <w:rsid w:val="002D6069"/>
    <w:rsid w:val="002D66E6"/>
    <w:rsid w:val="002E0547"/>
    <w:rsid w:val="002E0F0D"/>
    <w:rsid w:val="002E163C"/>
    <w:rsid w:val="002E1F29"/>
    <w:rsid w:val="002E2942"/>
    <w:rsid w:val="002E2A57"/>
    <w:rsid w:val="002E2A84"/>
    <w:rsid w:val="002E6B37"/>
    <w:rsid w:val="002E7DE4"/>
    <w:rsid w:val="002F121F"/>
    <w:rsid w:val="002F1AE3"/>
    <w:rsid w:val="002F36E6"/>
    <w:rsid w:val="002F5EDE"/>
    <w:rsid w:val="002F7317"/>
    <w:rsid w:val="002F73FB"/>
    <w:rsid w:val="002F7C14"/>
    <w:rsid w:val="00302B9C"/>
    <w:rsid w:val="00303B32"/>
    <w:rsid w:val="00304153"/>
    <w:rsid w:val="00310B0E"/>
    <w:rsid w:val="003131C9"/>
    <w:rsid w:val="00314551"/>
    <w:rsid w:val="003148E0"/>
    <w:rsid w:val="00315400"/>
    <w:rsid w:val="00316138"/>
    <w:rsid w:val="00320ADD"/>
    <w:rsid w:val="0032172F"/>
    <w:rsid w:val="00321FA4"/>
    <w:rsid w:val="003257AB"/>
    <w:rsid w:val="00332235"/>
    <w:rsid w:val="0033247E"/>
    <w:rsid w:val="003402C7"/>
    <w:rsid w:val="00342449"/>
    <w:rsid w:val="00346A83"/>
    <w:rsid w:val="00346E9B"/>
    <w:rsid w:val="00350510"/>
    <w:rsid w:val="00351219"/>
    <w:rsid w:val="00351ADA"/>
    <w:rsid w:val="00355224"/>
    <w:rsid w:val="00357A7D"/>
    <w:rsid w:val="0036046D"/>
    <w:rsid w:val="00360904"/>
    <w:rsid w:val="0036134E"/>
    <w:rsid w:val="00365FD0"/>
    <w:rsid w:val="00367764"/>
    <w:rsid w:val="00371869"/>
    <w:rsid w:val="00372B1F"/>
    <w:rsid w:val="003758FE"/>
    <w:rsid w:val="00380302"/>
    <w:rsid w:val="003813A8"/>
    <w:rsid w:val="00381D8C"/>
    <w:rsid w:val="00384115"/>
    <w:rsid w:val="0038513B"/>
    <w:rsid w:val="00387FD6"/>
    <w:rsid w:val="00390D2B"/>
    <w:rsid w:val="00391C62"/>
    <w:rsid w:val="00395A29"/>
    <w:rsid w:val="00396C35"/>
    <w:rsid w:val="00396EFB"/>
    <w:rsid w:val="003A03AD"/>
    <w:rsid w:val="003A0814"/>
    <w:rsid w:val="003A3040"/>
    <w:rsid w:val="003A4904"/>
    <w:rsid w:val="003A4EFB"/>
    <w:rsid w:val="003A582E"/>
    <w:rsid w:val="003B1789"/>
    <w:rsid w:val="003B1FC1"/>
    <w:rsid w:val="003B7476"/>
    <w:rsid w:val="003B76CA"/>
    <w:rsid w:val="003D47BF"/>
    <w:rsid w:val="003D5472"/>
    <w:rsid w:val="003D60C7"/>
    <w:rsid w:val="003D7130"/>
    <w:rsid w:val="003D7C61"/>
    <w:rsid w:val="003E13D6"/>
    <w:rsid w:val="003F05F7"/>
    <w:rsid w:val="003F1866"/>
    <w:rsid w:val="003F1CE5"/>
    <w:rsid w:val="003F3436"/>
    <w:rsid w:val="003F4C8B"/>
    <w:rsid w:val="003F6FAC"/>
    <w:rsid w:val="003F7572"/>
    <w:rsid w:val="003F7589"/>
    <w:rsid w:val="00400D24"/>
    <w:rsid w:val="0040156D"/>
    <w:rsid w:val="00401CE1"/>
    <w:rsid w:val="00405873"/>
    <w:rsid w:val="00405B0C"/>
    <w:rsid w:val="00407D2F"/>
    <w:rsid w:val="00410E88"/>
    <w:rsid w:val="00412E00"/>
    <w:rsid w:val="00414084"/>
    <w:rsid w:val="00414AF7"/>
    <w:rsid w:val="00414BFE"/>
    <w:rsid w:val="0041735E"/>
    <w:rsid w:val="004203B5"/>
    <w:rsid w:val="004204E1"/>
    <w:rsid w:val="0042196E"/>
    <w:rsid w:val="00421D25"/>
    <w:rsid w:val="0042256C"/>
    <w:rsid w:val="004245B0"/>
    <w:rsid w:val="004270A0"/>
    <w:rsid w:val="00427263"/>
    <w:rsid w:val="004272C6"/>
    <w:rsid w:val="0042783B"/>
    <w:rsid w:val="0043170D"/>
    <w:rsid w:val="004317D4"/>
    <w:rsid w:val="00432652"/>
    <w:rsid w:val="004336EF"/>
    <w:rsid w:val="0043379F"/>
    <w:rsid w:val="004340DC"/>
    <w:rsid w:val="004411A1"/>
    <w:rsid w:val="00443857"/>
    <w:rsid w:val="004473D0"/>
    <w:rsid w:val="00451FD6"/>
    <w:rsid w:val="00452ACB"/>
    <w:rsid w:val="0045713F"/>
    <w:rsid w:val="00460FF1"/>
    <w:rsid w:val="00461549"/>
    <w:rsid w:val="00463B24"/>
    <w:rsid w:val="00465AE0"/>
    <w:rsid w:val="00467383"/>
    <w:rsid w:val="004679C7"/>
    <w:rsid w:val="00471E4D"/>
    <w:rsid w:val="00472FF6"/>
    <w:rsid w:val="004745EC"/>
    <w:rsid w:val="00475A22"/>
    <w:rsid w:val="00476032"/>
    <w:rsid w:val="0048073E"/>
    <w:rsid w:val="00482095"/>
    <w:rsid w:val="004857DB"/>
    <w:rsid w:val="004872AB"/>
    <w:rsid w:val="00487CA0"/>
    <w:rsid w:val="004922CC"/>
    <w:rsid w:val="00492663"/>
    <w:rsid w:val="004A0057"/>
    <w:rsid w:val="004A18B3"/>
    <w:rsid w:val="004A1C1F"/>
    <w:rsid w:val="004A298F"/>
    <w:rsid w:val="004A29BC"/>
    <w:rsid w:val="004A2CE1"/>
    <w:rsid w:val="004A403B"/>
    <w:rsid w:val="004A4527"/>
    <w:rsid w:val="004A485D"/>
    <w:rsid w:val="004A4EA4"/>
    <w:rsid w:val="004A50D9"/>
    <w:rsid w:val="004A7312"/>
    <w:rsid w:val="004B1AE1"/>
    <w:rsid w:val="004B3497"/>
    <w:rsid w:val="004B39F0"/>
    <w:rsid w:val="004B424E"/>
    <w:rsid w:val="004B441B"/>
    <w:rsid w:val="004B6C64"/>
    <w:rsid w:val="004B6F89"/>
    <w:rsid w:val="004B7657"/>
    <w:rsid w:val="004C19A4"/>
    <w:rsid w:val="004C2FF5"/>
    <w:rsid w:val="004C41DB"/>
    <w:rsid w:val="004C4F71"/>
    <w:rsid w:val="004C7D91"/>
    <w:rsid w:val="004D5462"/>
    <w:rsid w:val="004D5B0F"/>
    <w:rsid w:val="004D5D76"/>
    <w:rsid w:val="004D7626"/>
    <w:rsid w:val="004E25E6"/>
    <w:rsid w:val="004E5308"/>
    <w:rsid w:val="004F10E8"/>
    <w:rsid w:val="004F64D0"/>
    <w:rsid w:val="00500AD8"/>
    <w:rsid w:val="00500F34"/>
    <w:rsid w:val="00501171"/>
    <w:rsid w:val="00504A36"/>
    <w:rsid w:val="00504AE1"/>
    <w:rsid w:val="005072AB"/>
    <w:rsid w:val="00510506"/>
    <w:rsid w:val="005117D4"/>
    <w:rsid w:val="00511FB7"/>
    <w:rsid w:val="0051224F"/>
    <w:rsid w:val="00514B98"/>
    <w:rsid w:val="005164C8"/>
    <w:rsid w:val="005212AC"/>
    <w:rsid w:val="00521792"/>
    <w:rsid w:val="00521F28"/>
    <w:rsid w:val="00523E48"/>
    <w:rsid w:val="00524190"/>
    <w:rsid w:val="0052464B"/>
    <w:rsid w:val="00527593"/>
    <w:rsid w:val="00527925"/>
    <w:rsid w:val="005316A2"/>
    <w:rsid w:val="005317CA"/>
    <w:rsid w:val="00533B29"/>
    <w:rsid w:val="00534616"/>
    <w:rsid w:val="005429EE"/>
    <w:rsid w:val="00551630"/>
    <w:rsid w:val="00553114"/>
    <w:rsid w:val="00553D9C"/>
    <w:rsid w:val="00555F54"/>
    <w:rsid w:val="00556432"/>
    <w:rsid w:val="00560673"/>
    <w:rsid w:val="005609C6"/>
    <w:rsid w:val="00562FB4"/>
    <w:rsid w:val="00564781"/>
    <w:rsid w:val="005653A3"/>
    <w:rsid w:val="005667ED"/>
    <w:rsid w:val="005710B2"/>
    <w:rsid w:val="00572C43"/>
    <w:rsid w:val="00572D46"/>
    <w:rsid w:val="00572F32"/>
    <w:rsid w:val="00573070"/>
    <w:rsid w:val="00573CF0"/>
    <w:rsid w:val="0057502E"/>
    <w:rsid w:val="00575750"/>
    <w:rsid w:val="0057614C"/>
    <w:rsid w:val="005765D2"/>
    <w:rsid w:val="00580E6C"/>
    <w:rsid w:val="00585EB7"/>
    <w:rsid w:val="00586E9B"/>
    <w:rsid w:val="00590F84"/>
    <w:rsid w:val="0059155A"/>
    <w:rsid w:val="00592D0C"/>
    <w:rsid w:val="00597193"/>
    <w:rsid w:val="00597B9C"/>
    <w:rsid w:val="005A122C"/>
    <w:rsid w:val="005A156F"/>
    <w:rsid w:val="005A1DBF"/>
    <w:rsid w:val="005A2868"/>
    <w:rsid w:val="005A2DEE"/>
    <w:rsid w:val="005A386A"/>
    <w:rsid w:val="005A5185"/>
    <w:rsid w:val="005A6035"/>
    <w:rsid w:val="005A604D"/>
    <w:rsid w:val="005B1362"/>
    <w:rsid w:val="005B15CC"/>
    <w:rsid w:val="005B2234"/>
    <w:rsid w:val="005B2859"/>
    <w:rsid w:val="005B75FD"/>
    <w:rsid w:val="005C2ECB"/>
    <w:rsid w:val="005C38BA"/>
    <w:rsid w:val="005C749C"/>
    <w:rsid w:val="005D1473"/>
    <w:rsid w:val="005D1BC2"/>
    <w:rsid w:val="005D32F8"/>
    <w:rsid w:val="005D7CB3"/>
    <w:rsid w:val="005E2821"/>
    <w:rsid w:val="005E3B50"/>
    <w:rsid w:val="005E3E4A"/>
    <w:rsid w:val="005E4842"/>
    <w:rsid w:val="005E640F"/>
    <w:rsid w:val="005F1F62"/>
    <w:rsid w:val="005F208B"/>
    <w:rsid w:val="005F2968"/>
    <w:rsid w:val="005F4688"/>
    <w:rsid w:val="005F54DC"/>
    <w:rsid w:val="005F5AEC"/>
    <w:rsid w:val="005F6465"/>
    <w:rsid w:val="005F6AD6"/>
    <w:rsid w:val="005F7669"/>
    <w:rsid w:val="006009FD"/>
    <w:rsid w:val="00606F8B"/>
    <w:rsid w:val="006070B2"/>
    <w:rsid w:val="00607C4A"/>
    <w:rsid w:val="0061132C"/>
    <w:rsid w:val="00611A0D"/>
    <w:rsid w:val="00616470"/>
    <w:rsid w:val="006203F2"/>
    <w:rsid w:val="00622160"/>
    <w:rsid w:val="006224D0"/>
    <w:rsid w:val="00622FD9"/>
    <w:rsid w:val="006242A5"/>
    <w:rsid w:val="006266F4"/>
    <w:rsid w:val="0062685D"/>
    <w:rsid w:val="00631DF5"/>
    <w:rsid w:val="006327C9"/>
    <w:rsid w:val="00634AAA"/>
    <w:rsid w:val="00637C06"/>
    <w:rsid w:val="00642B26"/>
    <w:rsid w:val="006468E4"/>
    <w:rsid w:val="006501D3"/>
    <w:rsid w:val="0065258B"/>
    <w:rsid w:val="00654C13"/>
    <w:rsid w:val="00656D07"/>
    <w:rsid w:val="00656DC9"/>
    <w:rsid w:val="00661FF9"/>
    <w:rsid w:val="00662559"/>
    <w:rsid w:val="00663878"/>
    <w:rsid w:val="006640EA"/>
    <w:rsid w:val="006655B3"/>
    <w:rsid w:val="0066574A"/>
    <w:rsid w:val="00671977"/>
    <w:rsid w:val="00675BBA"/>
    <w:rsid w:val="00677624"/>
    <w:rsid w:val="00681D24"/>
    <w:rsid w:val="00682052"/>
    <w:rsid w:val="00683B7B"/>
    <w:rsid w:val="00683D57"/>
    <w:rsid w:val="00684924"/>
    <w:rsid w:val="00684E9B"/>
    <w:rsid w:val="00686674"/>
    <w:rsid w:val="0068670D"/>
    <w:rsid w:val="00687861"/>
    <w:rsid w:val="00693EF0"/>
    <w:rsid w:val="006945B4"/>
    <w:rsid w:val="006958E0"/>
    <w:rsid w:val="0069592B"/>
    <w:rsid w:val="00695A04"/>
    <w:rsid w:val="006973CD"/>
    <w:rsid w:val="006A0348"/>
    <w:rsid w:val="006A140B"/>
    <w:rsid w:val="006A2258"/>
    <w:rsid w:val="006A25FD"/>
    <w:rsid w:val="006A5EB6"/>
    <w:rsid w:val="006B12C5"/>
    <w:rsid w:val="006B149C"/>
    <w:rsid w:val="006B206C"/>
    <w:rsid w:val="006B24D1"/>
    <w:rsid w:val="006B2823"/>
    <w:rsid w:val="006B3834"/>
    <w:rsid w:val="006C0BDB"/>
    <w:rsid w:val="006C14DF"/>
    <w:rsid w:val="006C1EEF"/>
    <w:rsid w:val="006C37DE"/>
    <w:rsid w:val="006C3E12"/>
    <w:rsid w:val="006C474E"/>
    <w:rsid w:val="006C47A7"/>
    <w:rsid w:val="006C49DC"/>
    <w:rsid w:val="006C666B"/>
    <w:rsid w:val="006C77F2"/>
    <w:rsid w:val="006D3BEC"/>
    <w:rsid w:val="006D3D54"/>
    <w:rsid w:val="006D49A4"/>
    <w:rsid w:val="006D5CF5"/>
    <w:rsid w:val="006D72FC"/>
    <w:rsid w:val="006E1CDB"/>
    <w:rsid w:val="006E2215"/>
    <w:rsid w:val="006E24A0"/>
    <w:rsid w:val="006E4DFE"/>
    <w:rsid w:val="006E6CA8"/>
    <w:rsid w:val="006F0FF6"/>
    <w:rsid w:val="006F4910"/>
    <w:rsid w:val="006F6C83"/>
    <w:rsid w:val="006F7E3E"/>
    <w:rsid w:val="00702642"/>
    <w:rsid w:val="007030C3"/>
    <w:rsid w:val="007041A2"/>
    <w:rsid w:val="00705987"/>
    <w:rsid w:val="00705D2B"/>
    <w:rsid w:val="00706FBD"/>
    <w:rsid w:val="007072F0"/>
    <w:rsid w:val="00707545"/>
    <w:rsid w:val="0071279D"/>
    <w:rsid w:val="0071491E"/>
    <w:rsid w:val="0071503D"/>
    <w:rsid w:val="00715141"/>
    <w:rsid w:val="00715B6B"/>
    <w:rsid w:val="00715BDC"/>
    <w:rsid w:val="00715C01"/>
    <w:rsid w:val="007176C4"/>
    <w:rsid w:val="00720166"/>
    <w:rsid w:val="00720604"/>
    <w:rsid w:val="007226B0"/>
    <w:rsid w:val="00724F67"/>
    <w:rsid w:val="00727DE8"/>
    <w:rsid w:val="007301A9"/>
    <w:rsid w:val="00731E37"/>
    <w:rsid w:val="00733872"/>
    <w:rsid w:val="0073397F"/>
    <w:rsid w:val="00742663"/>
    <w:rsid w:val="00743137"/>
    <w:rsid w:val="00750246"/>
    <w:rsid w:val="007519ED"/>
    <w:rsid w:val="00751E4D"/>
    <w:rsid w:val="00754224"/>
    <w:rsid w:val="00755E09"/>
    <w:rsid w:val="00761811"/>
    <w:rsid w:val="007621BD"/>
    <w:rsid w:val="00762C4D"/>
    <w:rsid w:val="007649F3"/>
    <w:rsid w:val="007654BA"/>
    <w:rsid w:val="0076591A"/>
    <w:rsid w:val="007662D7"/>
    <w:rsid w:val="00771CF6"/>
    <w:rsid w:val="00773BB5"/>
    <w:rsid w:val="00773E26"/>
    <w:rsid w:val="0077428D"/>
    <w:rsid w:val="007744A3"/>
    <w:rsid w:val="00781CDB"/>
    <w:rsid w:val="00782782"/>
    <w:rsid w:val="00782CE7"/>
    <w:rsid w:val="00782EDD"/>
    <w:rsid w:val="00783621"/>
    <w:rsid w:val="00786344"/>
    <w:rsid w:val="00786F3E"/>
    <w:rsid w:val="00787186"/>
    <w:rsid w:val="00787483"/>
    <w:rsid w:val="00787D5D"/>
    <w:rsid w:val="00794C5F"/>
    <w:rsid w:val="00794CEB"/>
    <w:rsid w:val="007A09C4"/>
    <w:rsid w:val="007A1B0E"/>
    <w:rsid w:val="007A320F"/>
    <w:rsid w:val="007A36C1"/>
    <w:rsid w:val="007A75E5"/>
    <w:rsid w:val="007A7623"/>
    <w:rsid w:val="007B2B81"/>
    <w:rsid w:val="007C0CD3"/>
    <w:rsid w:val="007C175B"/>
    <w:rsid w:val="007C2FB4"/>
    <w:rsid w:val="007C37B3"/>
    <w:rsid w:val="007C7136"/>
    <w:rsid w:val="007D096A"/>
    <w:rsid w:val="007D1264"/>
    <w:rsid w:val="007D2A35"/>
    <w:rsid w:val="007D321B"/>
    <w:rsid w:val="007D3BBF"/>
    <w:rsid w:val="007E1C2E"/>
    <w:rsid w:val="007E44CC"/>
    <w:rsid w:val="007E4A89"/>
    <w:rsid w:val="007E7268"/>
    <w:rsid w:val="007F349F"/>
    <w:rsid w:val="007F3EDA"/>
    <w:rsid w:val="007F522B"/>
    <w:rsid w:val="007F6084"/>
    <w:rsid w:val="007F7B96"/>
    <w:rsid w:val="00800428"/>
    <w:rsid w:val="00800773"/>
    <w:rsid w:val="00800DCC"/>
    <w:rsid w:val="008024BB"/>
    <w:rsid w:val="008035DB"/>
    <w:rsid w:val="008043C0"/>
    <w:rsid w:val="00806A55"/>
    <w:rsid w:val="0080722C"/>
    <w:rsid w:val="00807407"/>
    <w:rsid w:val="00812CF1"/>
    <w:rsid w:val="00814164"/>
    <w:rsid w:val="00814EDD"/>
    <w:rsid w:val="00815A82"/>
    <w:rsid w:val="0081641E"/>
    <w:rsid w:val="00816FB0"/>
    <w:rsid w:val="00820DFB"/>
    <w:rsid w:val="008225EE"/>
    <w:rsid w:val="00822E79"/>
    <w:rsid w:val="00823934"/>
    <w:rsid w:val="00824EDE"/>
    <w:rsid w:val="00826835"/>
    <w:rsid w:val="008271AD"/>
    <w:rsid w:val="00827A71"/>
    <w:rsid w:val="008303CA"/>
    <w:rsid w:val="00830FF0"/>
    <w:rsid w:val="00832519"/>
    <w:rsid w:val="00833AC6"/>
    <w:rsid w:val="00834357"/>
    <w:rsid w:val="00835D80"/>
    <w:rsid w:val="008362E0"/>
    <w:rsid w:val="00837399"/>
    <w:rsid w:val="00837A5B"/>
    <w:rsid w:val="00841C95"/>
    <w:rsid w:val="00845925"/>
    <w:rsid w:val="00845BE3"/>
    <w:rsid w:val="0085019E"/>
    <w:rsid w:val="00851CAD"/>
    <w:rsid w:val="008546DA"/>
    <w:rsid w:val="00854872"/>
    <w:rsid w:val="00856F02"/>
    <w:rsid w:val="00865770"/>
    <w:rsid w:val="00866DAC"/>
    <w:rsid w:val="008708B4"/>
    <w:rsid w:val="0087393B"/>
    <w:rsid w:val="0087592E"/>
    <w:rsid w:val="00876230"/>
    <w:rsid w:val="008762A8"/>
    <w:rsid w:val="00876D63"/>
    <w:rsid w:val="00880009"/>
    <w:rsid w:val="008805F9"/>
    <w:rsid w:val="00880ECB"/>
    <w:rsid w:val="0088251E"/>
    <w:rsid w:val="008830D7"/>
    <w:rsid w:val="00883F36"/>
    <w:rsid w:val="00884E3F"/>
    <w:rsid w:val="00892F52"/>
    <w:rsid w:val="008950A3"/>
    <w:rsid w:val="008954E6"/>
    <w:rsid w:val="00896AB9"/>
    <w:rsid w:val="00897AFE"/>
    <w:rsid w:val="00897EDD"/>
    <w:rsid w:val="008A0206"/>
    <w:rsid w:val="008A2252"/>
    <w:rsid w:val="008A23B3"/>
    <w:rsid w:val="008A3B10"/>
    <w:rsid w:val="008A64E8"/>
    <w:rsid w:val="008A7BD8"/>
    <w:rsid w:val="008A7F21"/>
    <w:rsid w:val="008B2441"/>
    <w:rsid w:val="008B25B5"/>
    <w:rsid w:val="008B3FEF"/>
    <w:rsid w:val="008B586B"/>
    <w:rsid w:val="008B68E8"/>
    <w:rsid w:val="008B7843"/>
    <w:rsid w:val="008B7DDF"/>
    <w:rsid w:val="008C1319"/>
    <w:rsid w:val="008C1ED0"/>
    <w:rsid w:val="008C1EE0"/>
    <w:rsid w:val="008C7E75"/>
    <w:rsid w:val="008D0F0F"/>
    <w:rsid w:val="008D60E4"/>
    <w:rsid w:val="008E2695"/>
    <w:rsid w:val="008E3A2D"/>
    <w:rsid w:val="008E63C2"/>
    <w:rsid w:val="008F0EFF"/>
    <w:rsid w:val="008F2B27"/>
    <w:rsid w:val="00906475"/>
    <w:rsid w:val="0090728E"/>
    <w:rsid w:val="00907766"/>
    <w:rsid w:val="00910B3C"/>
    <w:rsid w:val="009111B6"/>
    <w:rsid w:val="009116DF"/>
    <w:rsid w:val="0091199E"/>
    <w:rsid w:val="009162A2"/>
    <w:rsid w:val="00922408"/>
    <w:rsid w:val="00922D64"/>
    <w:rsid w:val="009266D4"/>
    <w:rsid w:val="00926BFA"/>
    <w:rsid w:val="009278C0"/>
    <w:rsid w:val="00927D17"/>
    <w:rsid w:val="00933ADA"/>
    <w:rsid w:val="00936ED6"/>
    <w:rsid w:val="00937E1C"/>
    <w:rsid w:val="0094029B"/>
    <w:rsid w:val="00940C9A"/>
    <w:rsid w:val="00941C41"/>
    <w:rsid w:val="00943369"/>
    <w:rsid w:val="00943683"/>
    <w:rsid w:val="00944080"/>
    <w:rsid w:val="00944E4A"/>
    <w:rsid w:val="00952146"/>
    <w:rsid w:val="00957B36"/>
    <w:rsid w:val="00957F3C"/>
    <w:rsid w:val="00960C59"/>
    <w:rsid w:val="0096127E"/>
    <w:rsid w:val="009615C7"/>
    <w:rsid w:val="00961D1B"/>
    <w:rsid w:val="00961FFD"/>
    <w:rsid w:val="00963E64"/>
    <w:rsid w:val="00964ECB"/>
    <w:rsid w:val="0096679C"/>
    <w:rsid w:val="00970E4B"/>
    <w:rsid w:val="00974827"/>
    <w:rsid w:val="00974D84"/>
    <w:rsid w:val="009754FA"/>
    <w:rsid w:val="00976565"/>
    <w:rsid w:val="00981EAF"/>
    <w:rsid w:val="00982DB4"/>
    <w:rsid w:val="00983302"/>
    <w:rsid w:val="00984316"/>
    <w:rsid w:val="0098539F"/>
    <w:rsid w:val="009857EF"/>
    <w:rsid w:val="0099113C"/>
    <w:rsid w:val="00993182"/>
    <w:rsid w:val="00993BD3"/>
    <w:rsid w:val="009A1042"/>
    <w:rsid w:val="009A2F72"/>
    <w:rsid w:val="009A3874"/>
    <w:rsid w:val="009A468A"/>
    <w:rsid w:val="009A664A"/>
    <w:rsid w:val="009A6672"/>
    <w:rsid w:val="009A6E0E"/>
    <w:rsid w:val="009B07F5"/>
    <w:rsid w:val="009B1C95"/>
    <w:rsid w:val="009B2025"/>
    <w:rsid w:val="009B32C3"/>
    <w:rsid w:val="009B3ADF"/>
    <w:rsid w:val="009B6184"/>
    <w:rsid w:val="009B7706"/>
    <w:rsid w:val="009C0254"/>
    <w:rsid w:val="009C445B"/>
    <w:rsid w:val="009C45F9"/>
    <w:rsid w:val="009C7925"/>
    <w:rsid w:val="009C7DFA"/>
    <w:rsid w:val="009D048C"/>
    <w:rsid w:val="009D317F"/>
    <w:rsid w:val="009D372E"/>
    <w:rsid w:val="009D40DE"/>
    <w:rsid w:val="009D5571"/>
    <w:rsid w:val="009D7343"/>
    <w:rsid w:val="009E1816"/>
    <w:rsid w:val="009E4B77"/>
    <w:rsid w:val="009E6DFC"/>
    <w:rsid w:val="009E7162"/>
    <w:rsid w:val="009E7BD2"/>
    <w:rsid w:val="009F38ED"/>
    <w:rsid w:val="00A0140E"/>
    <w:rsid w:val="00A05451"/>
    <w:rsid w:val="00A13A5C"/>
    <w:rsid w:val="00A14EE6"/>
    <w:rsid w:val="00A1695A"/>
    <w:rsid w:val="00A21580"/>
    <w:rsid w:val="00A24935"/>
    <w:rsid w:val="00A25781"/>
    <w:rsid w:val="00A3521B"/>
    <w:rsid w:val="00A37B49"/>
    <w:rsid w:val="00A41FE0"/>
    <w:rsid w:val="00A43728"/>
    <w:rsid w:val="00A52711"/>
    <w:rsid w:val="00A52DAA"/>
    <w:rsid w:val="00A5387A"/>
    <w:rsid w:val="00A54422"/>
    <w:rsid w:val="00A545E4"/>
    <w:rsid w:val="00A6018A"/>
    <w:rsid w:val="00A6083F"/>
    <w:rsid w:val="00A60A14"/>
    <w:rsid w:val="00A60DEC"/>
    <w:rsid w:val="00A62D05"/>
    <w:rsid w:val="00A63D18"/>
    <w:rsid w:val="00A6754F"/>
    <w:rsid w:val="00A67ABD"/>
    <w:rsid w:val="00A7043B"/>
    <w:rsid w:val="00A70D21"/>
    <w:rsid w:val="00A72CAA"/>
    <w:rsid w:val="00A733AE"/>
    <w:rsid w:val="00A73B30"/>
    <w:rsid w:val="00A73C44"/>
    <w:rsid w:val="00A74B73"/>
    <w:rsid w:val="00A74BE3"/>
    <w:rsid w:val="00A74CCC"/>
    <w:rsid w:val="00A7678A"/>
    <w:rsid w:val="00A771CF"/>
    <w:rsid w:val="00A805FA"/>
    <w:rsid w:val="00A80A3F"/>
    <w:rsid w:val="00A82BD0"/>
    <w:rsid w:val="00A83949"/>
    <w:rsid w:val="00A84A9A"/>
    <w:rsid w:val="00A86404"/>
    <w:rsid w:val="00A87344"/>
    <w:rsid w:val="00A87391"/>
    <w:rsid w:val="00A904EF"/>
    <w:rsid w:val="00A92589"/>
    <w:rsid w:val="00A93E06"/>
    <w:rsid w:val="00A93FFC"/>
    <w:rsid w:val="00A946FB"/>
    <w:rsid w:val="00A94EF5"/>
    <w:rsid w:val="00A95089"/>
    <w:rsid w:val="00A958FF"/>
    <w:rsid w:val="00A9696A"/>
    <w:rsid w:val="00A97C32"/>
    <w:rsid w:val="00AA0866"/>
    <w:rsid w:val="00AA337C"/>
    <w:rsid w:val="00AA4C2C"/>
    <w:rsid w:val="00AA5D77"/>
    <w:rsid w:val="00AA6A60"/>
    <w:rsid w:val="00AB1C00"/>
    <w:rsid w:val="00AB4FAD"/>
    <w:rsid w:val="00AB53EE"/>
    <w:rsid w:val="00AB7387"/>
    <w:rsid w:val="00AC2ED4"/>
    <w:rsid w:val="00AC5E30"/>
    <w:rsid w:val="00AD2737"/>
    <w:rsid w:val="00AD6A3C"/>
    <w:rsid w:val="00AD7CCD"/>
    <w:rsid w:val="00AD7F32"/>
    <w:rsid w:val="00AE12F1"/>
    <w:rsid w:val="00AE6C54"/>
    <w:rsid w:val="00AE7270"/>
    <w:rsid w:val="00AF26F4"/>
    <w:rsid w:val="00AF4332"/>
    <w:rsid w:val="00AF482C"/>
    <w:rsid w:val="00AF560A"/>
    <w:rsid w:val="00B01A07"/>
    <w:rsid w:val="00B04620"/>
    <w:rsid w:val="00B054BB"/>
    <w:rsid w:val="00B06DCB"/>
    <w:rsid w:val="00B077F8"/>
    <w:rsid w:val="00B1217C"/>
    <w:rsid w:val="00B13F27"/>
    <w:rsid w:val="00B144A7"/>
    <w:rsid w:val="00B1544C"/>
    <w:rsid w:val="00B163F0"/>
    <w:rsid w:val="00B16732"/>
    <w:rsid w:val="00B174D0"/>
    <w:rsid w:val="00B204C4"/>
    <w:rsid w:val="00B20807"/>
    <w:rsid w:val="00B22EEA"/>
    <w:rsid w:val="00B24E1D"/>
    <w:rsid w:val="00B266D1"/>
    <w:rsid w:val="00B30AD7"/>
    <w:rsid w:val="00B31072"/>
    <w:rsid w:val="00B32832"/>
    <w:rsid w:val="00B34A9D"/>
    <w:rsid w:val="00B35897"/>
    <w:rsid w:val="00B37577"/>
    <w:rsid w:val="00B415AB"/>
    <w:rsid w:val="00B46E4D"/>
    <w:rsid w:val="00B47320"/>
    <w:rsid w:val="00B50D5F"/>
    <w:rsid w:val="00B51DAC"/>
    <w:rsid w:val="00B521A7"/>
    <w:rsid w:val="00B546E6"/>
    <w:rsid w:val="00B57A85"/>
    <w:rsid w:val="00B57EB5"/>
    <w:rsid w:val="00B6091F"/>
    <w:rsid w:val="00B60AB1"/>
    <w:rsid w:val="00B60EEE"/>
    <w:rsid w:val="00B61E19"/>
    <w:rsid w:val="00B63F47"/>
    <w:rsid w:val="00B66923"/>
    <w:rsid w:val="00B669E6"/>
    <w:rsid w:val="00B67B9B"/>
    <w:rsid w:val="00B71A08"/>
    <w:rsid w:val="00B71E80"/>
    <w:rsid w:val="00B74286"/>
    <w:rsid w:val="00B76DD3"/>
    <w:rsid w:val="00B8000D"/>
    <w:rsid w:val="00B808B0"/>
    <w:rsid w:val="00B80F60"/>
    <w:rsid w:val="00B8398D"/>
    <w:rsid w:val="00B8683D"/>
    <w:rsid w:val="00B87742"/>
    <w:rsid w:val="00B90E20"/>
    <w:rsid w:val="00B91423"/>
    <w:rsid w:val="00B917E2"/>
    <w:rsid w:val="00B91A60"/>
    <w:rsid w:val="00B9402C"/>
    <w:rsid w:val="00B95034"/>
    <w:rsid w:val="00B9524A"/>
    <w:rsid w:val="00B960C6"/>
    <w:rsid w:val="00B96EAA"/>
    <w:rsid w:val="00BA129D"/>
    <w:rsid w:val="00BA2F55"/>
    <w:rsid w:val="00BA6988"/>
    <w:rsid w:val="00BA70F0"/>
    <w:rsid w:val="00BB2AAD"/>
    <w:rsid w:val="00BB3069"/>
    <w:rsid w:val="00BB367C"/>
    <w:rsid w:val="00BB3B3C"/>
    <w:rsid w:val="00BB4180"/>
    <w:rsid w:val="00BB5365"/>
    <w:rsid w:val="00BB6B8C"/>
    <w:rsid w:val="00BC02E0"/>
    <w:rsid w:val="00BC1AC4"/>
    <w:rsid w:val="00BC2564"/>
    <w:rsid w:val="00BC4FA1"/>
    <w:rsid w:val="00BC5F85"/>
    <w:rsid w:val="00BC65C6"/>
    <w:rsid w:val="00BC69D2"/>
    <w:rsid w:val="00BD036E"/>
    <w:rsid w:val="00BD14F2"/>
    <w:rsid w:val="00BD34FE"/>
    <w:rsid w:val="00BD42DF"/>
    <w:rsid w:val="00BD5E2E"/>
    <w:rsid w:val="00BE2D98"/>
    <w:rsid w:val="00BE357F"/>
    <w:rsid w:val="00BF2235"/>
    <w:rsid w:val="00BF36B1"/>
    <w:rsid w:val="00BF5689"/>
    <w:rsid w:val="00C03D56"/>
    <w:rsid w:val="00C04B8D"/>
    <w:rsid w:val="00C05E43"/>
    <w:rsid w:val="00C07103"/>
    <w:rsid w:val="00C0731E"/>
    <w:rsid w:val="00C1049E"/>
    <w:rsid w:val="00C11F5E"/>
    <w:rsid w:val="00C167E4"/>
    <w:rsid w:val="00C201EE"/>
    <w:rsid w:val="00C21323"/>
    <w:rsid w:val="00C23E60"/>
    <w:rsid w:val="00C25A8C"/>
    <w:rsid w:val="00C2753F"/>
    <w:rsid w:val="00C30216"/>
    <w:rsid w:val="00C31104"/>
    <w:rsid w:val="00C3150F"/>
    <w:rsid w:val="00C32173"/>
    <w:rsid w:val="00C34F72"/>
    <w:rsid w:val="00C37365"/>
    <w:rsid w:val="00C40C90"/>
    <w:rsid w:val="00C4530F"/>
    <w:rsid w:val="00C464DE"/>
    <w:rsid w:val="00C46E95"/>
    <w:rsid w:val="00C51C03"/>
    <w:rsid w:val="00C51EB2"/>
    <w:rsid w:val="00C51F6F"/>
    <w:rsid w:val="00C52C3B"/>
    <w:rsid w:val="00C53711"/>
    <w:rsid w:val="00C53C58"/>
    <w:rsid w:val="00C54220"/>
    <w:rsid w:val="00C56960"/>
    <w:rsid w:val="00C56D24"/>
    <w:rsid w:val="00C605C4"/>
    <w:rsid w:val="00C60AB7"/>
    <w:rsid w:val="00C64020"/>
    <w:rsid w:val="00C648A4"/>
    <w:rsid w:val="00C64CDE"/>
    <w:rsid w:val="00C675D2"/>
    <w:rsid w:val="00C70289"/>
    <w:rsid w:val="00C75E3A"/>
    <w:rsid w:val="00C8085E"/>
    <w:rsid w:val="00C81303"/>
    <w:rsid w:val="00C832C2"/>
    <w:rsid w:val="00C83BF6"/>
    <w:rsid w:val="00C86019"/>
    <w:rsid w:val="00C876D7"/>
    <w:rsid w:val="00C902DB"/>
    <w:rsid w:val="00C91137"/>
    <w:rsid w:val="00C91755"/>
    <w:rsid w:val="00C93359"/>
    <w:rsid w:val="00C93D15"/>
    <w:rsid w:val="00C94708"/>
    <w:rsid w:val="00C97080"/>
    <w:rsid w:val="00CA3B9A"/>
    <w:rsid w:val="00CA502D"/>
    <w:rsid w:val="00CA6317"/>
    <w:rsid w:val="00CB1251"/>
    <w:rsid w:val="00CB1272"/>
    <w:rsid w:val="00CB1EAF"/>
    <w:rsid w:val="00CB6BAC"/>
    <w:rsid w:val="00CC0F11"/>
    <w:rsid w:val="00CC147E"/>
    <w:rsid w:val="00CC17BE"/>
    <w:rsid w:val="00CC244F"/>
    <w:rsid w:val="00CC6138"/>
    <w:rsid w:val="00CC64AF"/>
    <w:rsid w:val="00CC66EF"/>
    <w:rsid w:val="00CC73AC"/>
    <w:rsid w:val="00CD01DE"/>
    <w:rsid w:val="00CD1940"/>
    <w:rsid w:val="00CD2021"/>
    <w:rsid w:val="00CD590D"/>
    <w:rsid w:val="00CE0648"/>
    <w:rsid w:val="00CE2154"/>
    <w:rsid w:val="00CE3407"/>
    <w:rsid w:val="00CE5676"/>
    <w:rsid w:val="00CE6713"/>
    <w:rsid w:val="00CE7F2E"/>
    <w:rsid w:val="00CF06AC"/>
    <w:rsid w:val="00CF0A15"/>
    <w:rsid w:val="00CF3DDF"/>
    <w:rsid w:val="00CF445A"/>
    <w:rsid w:val="00CF53E8"/>
    <w:rsid w:val="00D00643"/>
    <w:rsid w:val="00D008B7"/>
    <w:rsid w:val="00D016ED"/>
    <w:rsid w:val="00D01880"/>
    <w:rsid w:val="00D02613"/>
    <w:rsid w:val="00D056DD"/>
    <w:rsid w:val="00D05D76"/>
    <w:rsid w:val="00D07D35"/>
    <w:rsid w:val="00D1375E"/>
    <w:rsid w:val="00D14A88"/>
    <w:rsid w:val="00D16319"/>
    <w:rsid w:val="00D1752C"/>
    <w:rsid w:val="00D17EC9"/>
    <w:rsid w:val="00D22757"/>
    <w:rsid w:val="00D25A78"/>
    <w:rsid w:val="00D303AB"/>
    <w:rsid w:val="00D31AD9"/>
    <w:rsid w:val="00D34A7B"/>
    <w:rsid w:val="00D3552E"/>
    <w:rsid w:val="00D37AAB"/>
    <w:rsid w:val="00D43747"/>
    <w:rsid w:val="00D44F5C"/>
    <w:rsid w:val="00D46A4E"/>
    <w:rsid w:val="00D46AC6"/>
    <w:rsid w:val="00D474B9"/>
    <w:rsid w:val="00D5017F"/>
    <w:rsid w:val="00D518C5"/>
    <w:rsid w:val="00D52465"/>
    <w:rsid w:val="00D53552"/>
    <w:rsid w:val="00D5742F"/>
    <w:rsid w:val="00D606A1"/>
    <w:rsid w:val="00D612BC"/>
    <w:rsid w:val="00D612F5"/>
    <w:rsid w:val="00D66B1B"/>
    <w:rsid w:val="00D67741"/>
    <w:rsid w:val="00D714EF"/>
    <w:rsid w:val="00D724D6"/>
    <w:rsid w:val="00D73AB8"/>
    <w:rsid w:val="00D74265"/>
    <w:rsid w:val="00D83746"/>
    <w:rsid w:val="00D85C5F"/>
    <w:rsid w:val="00D85D43"/>
    <w:rsid w:val="00D86ED0"/>
    <w:rsid w:val="00D87CE0"/>
    <w:rsid w:val="00D9038D"/>
    <w:rsid w:val="00D909AC"/>
    <w:rsid w:val="00D92AF1"/>
    <w:rsid w:val="00D96CD8"/>
    <w:rsid w:val="00DA066A"/>
    <w:rsid w:val="00DA1527"/>
    <w:rsid w:val="00DA33E0"/>
    <w:rsid w:val="00DA7ABD"/>
    <w:rsid w:val="00DB022F"/>
    <w:rsid w:val="00DB1123"/>
    <w:rsid w:val="00DB252E"/>
    <w:rsid w:val="00DB2722"/>
    <w:rsid w:val="00DB3B66"/>
    <w:rsid w:val="00DB3EDE"/>
    <w:rsid w:val="00DB4F86"/>
    <w:rsid w:val="00DB7611"/>
    <w:rsid w:val="00DC36DC"/>
    <w:rsid w:val="00DC68FE"/>
    <w:rsid w:val="00DC69B1"/>
    <w:rsid w:val="00DC79F3"/>
    <w:rsid w:val="00DD0280"/>
    <w:rsid w:val="00DD02ED"/>
    <w:rsid w:val="00DD0F30"/>
    <w:rsid w:val="00DD24B7"/>
    <w:rsid w:val="00DD4175"/>
    <w:rsid w:val="00DD4D45"/>
    <w:rsid w:val="00DD4D68"/>
    <w:rsid w:val="00DD61AE"/>
    <w:rsid w:val="00DD656A"/>
    <w:rsid w:val="00DD67D4"/>
    <w:rsid w:val="00DD7EA5"/>
    <w:rsid w:val="00DE1F76"/>
    <w:rsid w:val="00DE3171"/>
    <w:rsid w:val="00DE5FFF"/>
    <w:rsid w:val="00DE631E"/>
    <w:rsid w:val="00DE6D26"/>
    <w:rsid w:val="00DF3185"/>
    <w:rsid w:val="00DF344F"/>
    <w:rsid w:val="00DF55F2"/>
    <w:rsid w:val="00E04152"/>
    <w:rsid w:val="00E14592"/>
    <w:rsid w:val="00E1747C"/>
    <w:rsid w:val="00E20FC2"/>
    <w:rsid w:val="00E24F7F"/>
    <w:rsid w:val="00E255F6"/>
    <w:rsid w:val="00E25CE2"/>
    <w:rsid w:val="00E26438"/>
    <w:rsid w:val="00E26AB5"/>
    <w:rsid w:val="00E3363D"/>
    <w:rsid w:val="00E40110"/>
    <w:rsid w:val="00E41268"/>
    <w:rsid w:val="00E42402"/>
    <w:rsid w:val="00E46C94"/>
    <w:rsid w:val="00E5028C"/>
    <w:rsid w:val="00E51C17"/>
    <w:rsid w:val="00E534E8"/>
    <w:rsid w:val="00E541FF"/>
    <w:rsid w:val="00E5556E"/>
    <w:rsid w:val="00E5612A"/>
    <w:rsid w:val="00E56214"/>
    <w:rsid w:val="00E56C63"/>
    <w:rsid w:val="00E5733F"/>
    <w:rsid w:val="00E57D5A"/>
    <w:rsid w:val="00E60287"/>
    <w:rsid w:val="00E638A2"/>
    <w:rsid w:val="00E64713"/>
    <w:rsid w:val="00E700DC"/>
    <w:rsid w:val="00E72190"/>
    <w:rsid w:val="00E740E7"/>
    <w:rsid w:val="00E746C4"/>
    <w:rsid w:val="00E75A3C"/>
    <w:rsid w:val="00E815F6"/>
    <w:rsid w:val="00E821EB"/>
    <w:rsid w:val="00E83B46"/>
    <w:rsid w:val="00E86B1F"/>
    <w:rsid w:val="00E86DA9"/>
    <w:rsid w:val="00E94333"/>
    <w:rsid w:val="00E95EDB"/>
    <w:rsid w:val="00E968B7"/>
    <w:rsid w:val="00E970FB"/>
    <w:rsid w:val="00EA2415"/>
    <w:rsid w:val="00EA3979"/>
    <w:rsid w:val="00EA48AE"/>
    <w:rsid w:val="00EA6419"/>
    <w:rsid w:val="00EB0B60"/>
    <w:rsid w:val="00EB10D4"/>
    <w:rsid w:val="00EB14F3"/>
    <w:rsid w:val="00EB1B19"/>
    <w:rsid w:val="00EB2493"/>
    <w:rsid w:val="00EB30B9"/>
    <w:rsid w:val="00EB44BB"/>
    <w:rsid w:val="00EB44D8"/>
    <w:rsid w:val="00EB6ACC"/>
    <w:rsid w:val="00EB76CC"/>
    <w:rsid w:val="00EC1C6E"/>
    <w:rsid w:val="00EC2223"/>
    <w:rsid w:val="00EC6A98"/>
    <w:rsid w:val="00EC790B"/>
    <w:rsid w:val="00ED0750"/>
    <w:rsid w:val="00ED0D00"/>
    <w:rsid w:val="00ED1E8E"/>
    <w:rsid w:val="00ED6D6B"/>
    <w:rsid w:val="00EE0D55"/>
    <w:rsid w:val="00EE14B5"/>
    <w:rsid w:val="00EE360E"/>
    <w:rsid w:val="00EE41FC"/>
    <w:rsid w:val="00EE4BFB"/>
    <w:rsid w:val="00EF0539"/>
    <w:rsid w:val="00EF0F34"/>
    <w:rsid w:val="00EF243C"/>
    <w:rsid w:val="00F001B0"/>
    <w:rsid w:val="00F00662"/>
    <w:rsid w:val="00F01A88"/>
    <w:rsid w:val="00F020E3"/>
    <w:rsid w:val="00F04B30"/>
    <w:rsid w:val="00F062AF"/>
    <w:rsid w:val="00F06328"/>
    <w:rsid w:val="00F06761"/>
    <w:rsid w:val="00F06FA6"/>
    <w:rsid w:val="00F07667"/>
    <w:rsid w:val="00F1145A"/>
    <w:rsid w:val="00F15A3E"/>
    <w:rsid w:val="00F15A51"/>
    <w:rsid w:val="00F17633"/>
    <w:rsid w:val="00F20924"/>
    <w:rsid w:val="00F21605"/>
    <w:rsid w:val="00F22058"/>
    <w:rsid w:val="00F2373B"/>
    <w:rsid w:val="00F239CB"/>
    <w:rsid w:val="00F2597F"/>
    <w:rsid w:val="00F34429"/>
    <w:rsid w:val="00F34805"/>
    <w:rsid w:val="00F40943"/>
    <w:rsid w:val="00F442AA"/>
    <w:rsid w:val="00F45261"/>
    <w:rsid w:val="00F45949"/>
    <w:rsid w:val="00F508CD"/>
    <w:rsid w:val="00F52A26"/>
    <w:rsid w:val="00F53B88"/>
    <w:rsid w:val="00F54B33"/>
    <w:rsid w:val="00F5507F"/>
    <w:rsid w:val="00F5795D"/>
    <w:rsid w:val="00F57A93"/>
    <w:rsid w:val="00F57E9E"/>
    <w:rsid w:val="00F606C1"/>
    <w:rsid w:val="00F61639"/>
    <w:rsid w:val="00F61D94"/>
    <w:rsid w:val="00F62981"/>
    <w:rsid w:val="00F63307"/>
    <w:rsid w:val="00F63F53"/>
    <w:rsid w:val="00F65842"/>
    <w:rsid w:val="00F65F1A"/>
    <w:rsid w:val="00F66E7B"/>
    <w:rsid w:val="00F72F56"/>
    <w:rsid w:val="00F74172"/>
    <w:rsid w:val="00F77C25"/>
    <w:rsid w:val="00F77FDD"/>
    <w:rsid w:val="00F801AE"/>
    <w:rsid w:val="00F818FC"/>
    <w:rsid w:val="00F828DE"/>
    <w:rsid w:val="00F8376D"/>
    <w:rsid w:val="00F837FE"/>
    <w:rsid w:val="00F839FA"/>
    <w:rsid w:val="00F85617"/>
    <w:rsid w:val="00F862EF"/>
    <w:rsid w:val="00F90969"/>
    <w:rsid w:val="00F9241E"/>
    <w:rsid w:val="00F97154"/>
    <w:rsid w:val="00F971C1"/>
    <w:rsid w:val="00FA0B9B"/>
    <w:rsid w:val="00FA108A"/>
    <w:rsid w:val="00FA15ED"/>
    <w:rsid w:val="00FA34BA"/>
    <w:rsid w:val="00FA3908"/>
    <w:rsid w:val="00FA5BDE"/>
    <w:rsid w:val="00FB0176"/>
    <w:rsid w:val="00FB091C"/>
    <w:rsid w:val="00FB1F72"/>
    <w:rsid w:val="00FB24FE"/>
    <w:rsid w:val="00FB32D3"/>
    <w:rsid w:val="00FB3EB3"/>
    <w:rsid w:val="00FB42EF"/>
    <w:rsid w:val="00FB4796"/>
    <w:rsid w:val="00FB49E4"/>
    <w:rsid w:val="00FB7FEE"/>
    <w:rsid w:val="00FC1D01"/>
    <w:rsid w:val="00FC3454"/>
    <w:rsid w:val="00FC437C"/>
    <w:rsid w:val="00FC5698"/>
    <w:rsid w:val="00FC59CC"/>
    <w:rsid w:val="00FC64AE"/>
    <w:rsid w:val="00FD20C1"/>
    <w:rsid w:val="00FD3EF8"/>
    <w:rsid w:val="00FD63C7"/>
    <w:rsid w:val="00FD67AC"/>
    <w:rsid w:val="00FE2875"/>
    <w:rsid w:val="00FE3485"/>
    <w:rsid w:val="00FE70FA"/>
    <w:rsid w:val="00FF0B6A"/>
    <w:rsid w:val="00FF267A"/>
    <w:rsid w:val="00FF3EFC"/>
    <w:rsid w:val="00FF50D3"/>
    <w:rsid w:val="00FF60F8"/>
    <w:rsid w:val="00FF6478"/>
    <w:rsid w:val="00FF6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32C0F151"/>
  <w15:docId w15:val="{50C6C084-464A-4373-8BBA-539AC492A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G Times" w:hAnsi="CG Time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ind w:right="-90"/>
      <w:jc w:val="center"/>
    </w:pPr>
    <w:rPr>
      <w:b/>
      <w:sz w:val="28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Subtitle">
    <w:name w:val="Subtitle"/>
    <w:basedOn w:val="Normal"/>
    <w:qFormat/>
    <w:rPr>
      <w:b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rsid w:val="009B7706"/>
    <w:rPr>
      <w:rFonts w:ascii="Garamond" w:hAnsi="Garamond"/>
      <w:bCs/>
      <w:sz w:val="24"/>
    </w:rPr>
  </w:style>
  <w:style w:type="character" w:styleId="Hyperlink">
    <w:name w:val="Hyperlink"/>
    <w:uiPriority w:val="99"/>
    <w:rsid w:val="00262A70"/>
    <w:rPr>
      <w:color w:val="0000FF"/>
      <w:u w:val="single"/>
    </w:rPr>
  </w:style>
  <w:style w:type="character" w:styleId="FollowedHyperlink">
    <w:name w:val="FollowedHyperlink"/>
    <w:rsid w:val="00F54B33"/>
    <w:rPr>
      <w:color w:val="800080"/>
      <w:u w:val="single"/>
    </w:rPr>
  </w:style>
  <w:style w:type="character" w:customStyle="1" w:styleId="f54">
    <w:name w:val="f54"/>
    <w:rsid w:val="00D43747"/>
  </w:style>
  <w:style w:type="paragraph" w:styleId="ListParagraph">
    <w:name w:val="List Paragraph"/>
    <w:basedOn w:val="Normal"/>
    <w:uiPriority w:val="34"/>
    <w:qFormat/>
    <w:rsid w:val="00D9038D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C51C03"/>
    <w:pPr>
      <w:numPr>
        <w:numId w:val="1"/>
      </w:numPr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B6B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6B8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6B8C"/>
    <w:rPr>
      <w:rFonts w:ascii="CG Times" w:hAnsi="CG Tim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6B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6B8C"/>
    <w:rPr>
      <w:rFonts w:ascii="CG Times" w:hAnsi="CG Times"/>
      <w:b/>
      <w:bCs/>
    </w:rPr>
  </w:style>
  <w:style w:type="paragraph" w:styleId="NormalWeb">
    <w:name w:val="Normal (Web)"/>
    <w:basedOn w:val="Normal"/>
    <w:uiPriority w:val="99"/>
    <w:semiHidden/>
    <w:unhideWhenUsed/>
    <w:rsid w:val="00F77FDD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styleId="Revision">
    <w:name w:val="Revision"/>
    <w:hidden/>
    <w:uiPriority w:val="99"/>
    <w:semiHidden/>
    <w:rsid w:val="00C32173"/>
    <w:rPr>
      <w:rFonts w:ascii="CG Times" w:hAnsi="CG Tim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18" Type="http://schemas.openxmlformats.org/officeDocument/2006/relationships/hyperlink" Target="file:///\\agpcorp\apps\Local\EMT\COTS\McKesson\ClaimsXten\v6.0\Docs%20%20(Internal)\CXT_Installation_Guide-Custom_Release_UNinstallation_AUTOMATED.docx" TargetMode="External"/><Relationship Id="rId26" Type="http://schemas.openxmlformats.org/officeDocument/2006/relationships/hyperlink" Target="file:///\\agpcorp\apps\Local\EMT\COTS\McKesson\ClaimsXten\v6.0\Docs%20%20(Internal)\CXT_Installation_Guide-Install_and_Configure_Web.Config_AUTOMATED.docx" TargetMode="External"/><Relationship Id="rId39" Type="http://schemas.openxmlformats.org/officeDocument/2006/relationships/hyperlink" Target="https://share.antheminc.com/teams/AppEnvrMgmt/trizettosupport/Shared%20Documents/ClaimsXten/Procedures/How-to%20Docs/How_To_Validate_ClaimsXten_C3_Server.docx" TargetMode="External"/><Relationship Id="rId21" Type="http://schemas.openxmlformats.org/officeDocument/2006/relationships/hyperlink" Target="file:///\\agpcorp\apps\Local\EMT\COTS\McKesson\ClaimsXten\v6.0\Docs%20%20(Internal)\CXT_Installation_Guide-Import_Edit_Clarifications_AUTOMATED.docx" TargetMode="External"/><Relationship Id="rId34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share.antheminc.com/teams/AppEnvrMgmt/trizettosupport/Shared%20Documents/ClaimsXten/Procedures/How-to%20Docs/How_To_Archive_Or_Delete_CXT_Logs_MASTER.docx" TargetMode="External"/><Relationship Id="rId29" Type="http://schemas.openxmlformats.org/officeDocument/2006/relationships/hyperlink" Target="https://share.antheminc.com/teams/AppEnvrMgmt/trizettosupport/Shared%20Documents/ClaimsXten/Procedures/How-to%20Docs/How_To_Start_ClaimsXten_Services_AUTOMATED.doc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24" Type="http://schemas.openxmlformats.org/officeDocument/2006/relationships/hyperlink" Target="file:///\\agpcorp\apps\Local\EMT\COTS\McKesson\ClaimsXten\v6.0\Docs%20%20(Internal)\CXT_Installation_Guide-Backup_and_Replace_Config_Files_AUTOMATED.docx" TargetMode="External"/><Relationship Id="rId32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37" Type="http://schemas.openxmlformats.org/officeDocument/2006/relationships/hyperlink" Target="https://share.antheminc.com/teams/AppEnvrMgmt/trizettosupport/Shared%20Documents/ClaimsXten/Procedures/How-to%20Docs/How_To_Validate_ClaimsXten_TPIC_Server_AUTOMATED.docx" TargetMode="External"/><Relationship Id="rId40" Type="http://schemas.openxmlformats.org/officeDocument/2006/relationships/image" Target="media/image1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share.antheminc.com/teams/AppEnvrMgmt/trizettosupport/Shared%20Documents/ClaimsXten/Procedures/How-to%20Docs/How_To_Stop_ClaimsXten_Services_AUTOMATED.docx" TargetMode="External"/><Relationship Id="rId23" Type="http://schemas.openxmlformats.org/officeDocument/2006/relationships/hyperlink" Target="file:///\\agpcorp\apps\Local\EMT\COTS\McKesson\ClaimsXten\v6.0\Docs%20%20(Internal)\CXT_Installation_Guide-Managing_Custom_Rules-Import_AUTOMATED.docx" TargetMode="External"/><Relationship Id="rId28" Type="http://schemas.openxmlformats.org/officeDocument/2006/relationships/hyperlink" Target="https://share.antheminc.com/teams/AppEnvrMgmt/trizettosupport/Shared%20Documents/ClaimsXten/Procedures/How-to%20Docs/How_To_Change_LDAP_Manager_Password_For_ClaimsXten_In_Active_Directory_OVERARCHING.docx?Web=1" TargetMode="External"/><Relationship Id="rId36" Type="http://schemas.openxmlformats.org/officeDocument/2006/relationships/hyperlink" Target="https://share.antheminc.com/teams/AppEnvrMgmt/trizettosupport/Shared%20Documents/ClaimsXten/Procedures/How-to%20Docs/How_To_Validate_ClaimsXten_TPPUI_Server.docx" TargetMode="External"/><Relationship Id="rId10" Type="http://schemas.openxmlformats.org/officeDocument/2006/relationships/hyperlink" Target="https://share.antheminc.com/teams/AppEnvrMgmt/trizettosupport/Shared%20Documents/ClaimsXten/Procedures/How-to%20Docs/ClaimsXten%20Reporting%20Server%20Pre_Check.docx" TargetMode="External"/><Relationship Id="rId19" Type="http://schemas.openxmlformats.org/officeDocument/2006/relationships/hyperlink" Target="file:///\\agpcorp\apps\Local\EMT\COTS\McKesson\ClaimsXten\v6.0\Docs%20%20(Internal)\CXT_Installation_Guide-Custom_Release_AUTOMATED.docx" TargetMode="External"/><Relationship Id="rId31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44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hyperlink" Target="https://share.antheminc.com/teams/Ent_Rel_Mgmt/Lists/Status%20Master%20Input/Domain%20Input.aspx" TargetMode="External"/><Relationship Id="rId14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22" Type="http://schemas.openxmlformats.org/officeDocument/2006/relationships/hyperlink" Target="file:///\\agpcorp\apps\Local\EMT\COTS\McKesson\ClaimsXten\v6.0\Docs%20%20(Internal)\CXT_Installation_Guide-Dictionary-dat_AUTOMATED.docx" TargetMode="External"/><Relationship Id="rId27" Type="http://schemas.openxmlformats.org/officeDocument/2006/relationships/hyperlink" Target="file:///\\agpcorp\apps\Local\EMT\COTS\McKesson\ClaimsXten\v6.0\Docs%20%20(Internal)\CXT_Installation_Guide-TPIC_Metadata_XML_AUTOMATED.docx" TargetMode="External"/><Relationship Id="rId30" Type="http://schemas.openxmlformats.org/officeDocument/2006/relationships/hyperlink" Target="https://share.antheminc.com/teams/AppEnvrMgmt/trizettosupport/Shared%20Documents/ClaimsXten/Procedures/How-to%20Docs/How_To_Restart_IIS_for_ClaimsXten_iisreset_AUTOMATED.docx" TargetMode="External"/><Relationship Id="rId35" Type="http://schemas.openxmlformats.org/officeDocument/2006/relationships/hyperlink" Target="https://share.antheminc.com/teams/AppEnvrMgmt/trizettosupport/Shared%20Documents/ClaimsXten/Procedures/How-to%20Docs/How_To_Validate_ClaimsXten_UIApp_Server_AUTOMATED.docx" TargetMode="External"/><Relationship Id="rId43" Type="http://schemas.openxmlformats.org/officeDocument/2006/relationships/fontTable" Target="fontTable.xml"/><Relationship Id="rId8" Type="http://schemas.openxmlformats.org/officeDocument/2006/relationships/hyperlink" Target="https://share.antheminc.com/teams/AppEnvrMgmt/trizettosupport/Shared%20Documents/ClaimsXten/Procedures/How-to%20Docs/How_To_Run_CXT_HealthCheck_From_EMT_GUI.docx" TargetMode="External"/><Relationship Id="rId3" Type="http://schemas.openxmlformats.org/officeDocument/2006/relationships/styles" Target="styles.xml"/><Relationship Id="rId12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17" Type="http://schemas.openxmlformats.org/officeDocument/2006/relationships/hyperlink" Target="file:///\\agpcorp\apps\Local\EMT\COTS\McKesson\ClaimsXten\v6.0\Docs%20%20(Internal)\CXT_Installation_Guide-Backup_and_Replace_Config_Files_AUTOMATED.docx" TargetMode="External"/><Relationship Id="rId25" Type="http://schemas.openxmlformats.org/officeDocument/2006/relationships/hyperlink" Target="file:///\\agpcorp\apps\Local\EMT\COTS\McKesson\ClaimsXten\v6.0\Docs%20%20(Internal)\CXT_Installation_Guide-Install_and_Configure_NTHost.exe.Config_AUTOMATED.docx" TargetMode="External"/><Relationship Id="rId33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38" Type="http://schemas.openxmlformats.org/officeDocument/2006/relationships/hyperlink" Target="https://share.antheminc.com/teams/AppEnvrMgmt/trizettosupport/Shared%20Documents/ClaimsXten/Procedures/How-to%20Docs/How_To_Validate_ClaimsXten_TPIC_Server_AUTOMATED.docx" TargetMode="External"/><Relationship Id="rId20" Type="http://schemas.openxmlformats.org/officeDocument/2006/relationships/hyperlink" Target="file:///\\va01pstodfs003.corp.agp.ads\apps\Local\EMT\COTS\McKesson\ClaimsXten\v6.0\Docs%20%20(Internal)\CXT_Installation_Guide-RF_Apply_AUTOMATED.docx" TargetMode="External"/><Relationship Id="rId41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wwwDevWebApps\WEBSTER\Documentation\Implementation%20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52D014-417A-4292-B15B-46720BE15F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Implementation Plan.dot</Template>
  <TotalTime>39</TotalTime>
  <Pages>8</Pages>
  <Words>1096</Words>
  <Characters>14297</Characters>
  <Application>Microsoft Office Word</Application>
  <DocSecurity>0</DocSecurity>
  <Lines>119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Production Code Move Sheet</vt:lpstr>
    </vt:vector>
  </TitlesOfParts>
  <Company>Amerigroup Corporation</Company>
  <LinksUpToDate>false</LinksUpToDate>
  <CharactersWithSpaces>15363</CharactersWithSpaces>
  <SharedDoc>false</SharedDoc>
  <HLinks>
    <vt:vector size="126" baseType="variant">
      <vt:variant>
        <vt:i4>7995416</vt:i4>
      </vt:variant>
      <vt:variant>
        <vt:i4>60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Team\Team-Wide\Scripts\Bin\CNRs\SNOW-2974\SNOW-2974_VALIDATION-MACRO_POOL.cmd</vt:lpwstr>
      </vt:variant>
      <vt:variant>
        <vt:lpwstr/>
      </vt:variant>
      <vt:variant>
        <vt:i4>7798835</vt:i4>
      </vt:variant>
      <vt:variant>
        <vt:i4>57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Team\Team-Wide\Scripts\Bin\CNRs\SNOW-2974\SNOW-2974_VALIDATION-PROD_DR_FIC.cmd</vt:lpwstr>
      </vt:variant>
      <vt:variant>
        <vt:lpwstr/>
      </vt:variant>
      <vt:variant>
        <vt:i4>4390922</vt:i4>
      </vt:variant>
      <vt:variant>
        <vt:i4>54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Team\Team-Wide\Scripts\Bin\CNRs\SNOW-2974\SNOW-2974_VALIDATION-PROD_DR_FACAPP.cmd</vt:lpwstr>
      </vt:variant>
      <vt:variant>
        <vt:lpwstr/>
      </vt:variant>
      <vt:variant>
        <vt:i4>2031643</vt:i4>
      </vt:variant>
      <vt:variant>
        <vt:i4>51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6488113</vt:i4>
      </vt:variant>
      <vt:variant>
        <vt:i4>48</vt:i4>
      </vt:variant>
      <vt:variant>
        <vt:i4>0</vt:i4>
      </vt:variant>
      <vt:variant>
        <vt:i4>5</vt:i4>
      </vt:variant>
      <vt:variant>
        <vt:lpwstr>\\agpcorp\apps\Local\EMT\COTS\McKesson\Docs\CCI 22.0 - OCE 22.0_Facets_App_Installation instructions.doc</vt:lpwstr>
      </vt:variant>
      <vt:variant>
        <vt:lpwstr/>
      </vt:variant>
      <vt:variant>
        <vt:i4>2031643</vt:i4>
      </vt:variant>
      <vt:variant>
        <vt:i4>45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5570565</vt:i4>
      </vt:variant>
      <vt:variant>
        <vt:i4>42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Team\Team-Wide\Scripts\Bin\CNRs\SNOW-2974\SNOW-2974_VALIDATION-PRE.cmd</vt:lpwstr>
      </vt:variant>
      <vt:variant>
        <vt:lpwstr/>
      </vt:variant>
      <vt:variant>
        <vt:i4>3145765</vt:i4>
      </vt:variant>
      <vt:variant>
        <vt:i4>39</vt:i4>
      </vt:variant>
      <vt:variant>
        <vt:i4>0</vt:i4>
      </vt:variant>
      <vt:variant>
        <vt:i4>5</vt:i4>
      </vt:variant>
      <vt:variant>
        <vt:lpwstr>\\va01pxa7fic999\d$\ClaimChk\V100\Database\V56\FACETS</vt:lpwstr>
      </vt:variant>
      <vt:variant>
        <vt:lpwstr/>
      </vt:variant>
      <vt:variant>
        <vt:i4>3407917</vt:i4>
      </vt:variant>
      <vt:variant>
        <vt:i4>36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5570565</vt:i4>
      </vt:variant>
      <vt:variant>
        <vt:i4>33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Team\Team-Wide\Scripts\Bin\CNRs\SNOW-2974\SNOW-2974_VALIDATION-PRE.cmd</vt:lpwstr>
      </vt:variant>
      <vt:variant>
        <vt:lpwstr/>
      </vt:variant>
      <vt:variant>
        <vt:i4>5570565</vt:i4>
      </vt:variant>
      <vt:variant>
        <vt:i4>30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Team\Team-Wide\Scripts\Bin\CNRs\SNOW-2974\SNOW-2974_VALIDATION-PRE.cmd</vt:lpwstr>
      </vt:variant>
      <vt:variant>
        <vt:lpwstr/>
      </vt:variant>
      <vt:variant>
        <vt:i4>8323107</vt:i4>
      </vt:variant>
      <vt:variant>
        <vt:i4>27</vt:i4>
      </vt:variant>
      <vt:variant>
        <vt:i4>0</vt:i4>
      </vt:variant>
      <vt:variant>
        <vt:i4>5</vt:i4>
      </vt:variant>
      <vt:variant>
        <vt:lpwstr>\\vdaasw7me0000a.us.ad.wellpoint.com\d$\ClaimChk\V100\Database\V56\FACETS</vt:lpwstr>
      </vt:variant>
      <vt:variant>
        <vt:lpwstr/>
      </vt:variant>
      <vt:variant>
        <vt:i4>3407917</vt:i4>
      </vt:variant>
      <vt:variant>
        <vt:i4>24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8192063</vt:i4>
      </vt:variant>
      <vt:variant>
        <vt:i4>21</vt:i4>
      </vt:variant>
      <vt:variant>
        <vt:i4>0</vt:i4>
      </vt:variant>
      <vt:variant>
        <vt:i4>5</vt:i4>
      </vt:variant>
      <vt:variant>
        <vt:lpwstr>\\DR01aficprd996\d$\ClaimChk\V100\Database\V56\FACETS</vt:lpwstr>
      </vt:variant>
      <vt:variant>
        <vt:lpwstr/>
      </vt:variant>
      <vt:variant>
        <vt:i4>3407917</vt:i4>
      </vt:variant>
      <vt:variant>
        <vt:i4>18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6291501</vt:i4>
      </vt:variant>
      <vt:variant>
        <vt:i4>15</vt:i4>
      </vt:variant>
      <vt:variant>
        <vt:i4>0</vt:i4>
      </vt:variant>
      <vt:variant>
        <vt:i4>5</vt:i4>
      </vt:variant>
      <vt:variant>
        <vt:lpwstr>\\va01aficprd998\d$\ClaimChk\V100\Database\V56\FACETS</vt:lpwstr>
      </vt:variant>
      <vt:variant>
        <vt:lpwstr/>
      </vt:variant>
      <vt:variant>
        <vt:i4>3407917</vt:i4>
      </vt:variant>
      <vt:variant>
        <vt:i4>12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2031643</vt:i4>
      </vt:variant>
      <vt:variant>
        <vt:i4>9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2031643</vt:i4>
      </vt:variant>
      <vt:variant>
        <vt:i4>6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6488113</vt:i4>
      </vt:variant>
      <vt:variant>
        <vt:i4>3</vt:i4>
      </vt:variant>
      <vt:variant>
        <vt:i4>0</vt:i4>
      </vt:variant>
      <vt:variant>
        <vt:i4>5</vt:i4>
      </vt:variant>
      <vt:variant>
        <vt:lpwstr>\\agpcorp\apps\Local\EMT\COTS\McKesson\Docs\CCI 22.0 - OCE 22.0_Facets_App_Installation instructions.doc</vt:lpwstr>
      </vt:variant>
      <vt:variant>
        <vt:lpwstr/>
      </vt:variant>
      <vt:variant>
        <vt:i4>6488113</vt:i4>
      </vt:variant>
      <vt:variant>
        <vt:i4>0</vt:i4>
      </vt:variant>
      <vt:variant>
        <vt:i4>0</vt:i4>
      </vt:variant>
      <vt:variant>
        <vt:i4>5</vt:i4>
      </vt:variant>
      <vt:variant>
        <vt:lpwstr>\\agpcorp\apps\Local\EMT\COTS\McKesson\Docs\CCI 22.0 - OCE 22.0_Facets_App_Installation instructions.doc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Production Code Move Sheet</dc:title>
  <dc:creator>Frank Hagen</dc:creator>
  <cp:lastModifiedBy>Trevonte Wigfall</cp:lastModifiedBy>
  <cp:revision>17</cp:revision>
  <cp:lastPrinted>2016-04-21T16:18:00Z</cp:lastPrinted>
  <dcterms:created xsi:type="dcterms:W3CDTF">2020-08-06T15:31:00Z</dcterms:created>
  <dcterms:modified xsi:type="dcterms:W3CDTF">2021-12-27T22:40:00Z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viewCycleID">
    <vt:i4>1262184379</vt:i4>
  </property>
  <property fmtid="{D5CDD505-2E9C-101B-9397-08002B2CF9AE}" pid="3" name="_EmailEntryID">
    <vt:lpwstr>0000000099EFE693543CE74FA1ECA463CFE89E680700EED718525FFFEF4EA29526FB451FD2A7000001A55C2A0000EED718525FFFEF4EA29526FB451FD2A7000001ED7F1D0000</vt:lpwstr>
  </property>
  <property fmtid="{D5CDD505-2E9C-101B-9397-08002B2CF9AE}" pid="4" name="_EmailStoreID">
    <vt:lpwstr>0000000038A1BB1005E5101AA1BB08002B2A56C20000454D534D44422E444C4C00000000000000001B55FA20AA6611CD9BC800AA002FC45A0C0000005641314558433032002F6F3D414D455249434149442F6F753D4143435642444F4D303030312F636E3D6163637662626463303030312F636E3D4343616666796E00</vt:lpwstr>
  </property>
  <property fmtid="{D5CDD505-2E9C-101B-9397-08002B2CF9AE}" pid="5" name="_ReviewingToolsShownOnce">
    <vt:lpwstr/>
  </property>
</Properties>
</file>