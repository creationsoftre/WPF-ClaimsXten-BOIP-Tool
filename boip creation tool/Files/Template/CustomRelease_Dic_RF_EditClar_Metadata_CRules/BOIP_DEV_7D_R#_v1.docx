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39CF" w14:textId="77777777" w:rsidR="0057614C" w:rsidRPr="009D54B7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  <w:r w:rsidRPr="009D54B7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6:0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885"/>
        <w:gridCol w:w="1847"/>
        <w:gridCol w:w="984"/>
        <w:gridCol w:w="1296"/>
        <w:gridCol w:w="265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9D54B7" w14:paraId="141AA8FF" w14:textId="77777777" w:rsidTr="009D54B7">
        <w:trPr>
          <w:trHeight w:val="438"/>
          <w:trPrChange w:id="2" w:author="Wigfall, Trevonte" w:date="2021-07-12T16:03:00Z">
            <w:trPr>
              <w:trHeight w:val="438"/>
            </w:trPr>
          </w:trPrChange>
        </w:trPr>
        <w:tc>
          <w:tcPr>
            <w:tcW w:w="1885" w:type="dxa"/>
            <w:tcPrChange w:id="3" w:author="Wigfall, Trevonte" w:date="2021-07-12T16:03:00Z">
              <w:tcPr>
                <w:tcW w:w="1728" w:type="dxa"/>
              </w:tcPr>
            </w:tcPrChange>
          </w:tcPr>
          <w:p w14:paraId="61DB30DE" w14:textId="77777777" w:rsidR="00305C90" w:rsidRPr="00E10238" w:rsidRDefault="0057614C" w:rsidP="00BD574F">
            <w:pPr>
              <w:rPr>
                <w:ins w:id="4" w:author="Wigfall, Trevonte" w:date="2021-07-17T20:45:00Z"/>
                <w:rFonts w:ascii="Garamond" w:hAnsi="Garamond"/>
                <w:b/>
                <w:sz w:val="24"/>
                <w:szCs w:val="24"/>
              </w:rPr>
            </w:pPr>
            <w:r w:rsidRPr="00E10238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E10238">
              <w:rPr>
                <w:rFonts w:ascii="Garamond" w:hAnsi="Garamond"/>
                <w:b/>
                <w:sz w:val="24"/>
                <w:szCs w:val="24"/>
              </w:rPr>
              <w:t>NR #</w:t>
            </w:r>
            <w:ins w:id="6" w:author="Wigfall, Trevonte" w:date="2021-07-17T20:44:00Z">
              <w:r w:rsidR="00305C90" w:rsidRPr="00E10238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</w:p>
          <w:p w14:paraId="685F856D" w14:textId="4CA144DA" w:rsidR="00BD574F" w:rsidRPr="00E10238" w:rsidDel="00305C90" w:rsidRDefault="00305C90" w:rsidP="00BD574F">
            <w:pPr>
              <w:rPr>
                <w:del w:id="7" w:author="Wigfall, Trevonte" w:date="2021-07-17T20:44:00Z"/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4:00Z">
              <w:r w:rsidRPr="00E10238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  <w:del w:id="9" w:author="Wigfall, Trevonte" w:date="2021-07-17T20:44:00Z">
              <w:r w:rsidR="004872AB" w:rsidRPr="00E10238" w:rsidDel="00305C90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</w:p>
          <w:p w14:paraId="338E8E86" w14:textId="1FC2A869" w:rsidR="0057614C" w:rsidRPr="00E10238" w:rsidRDefault="00BD574F" w:rsidP="00BD574F">
            <w:pPr>
              <w:rPr>
                <w:rFonts w:ascii="Garamond" w:hAnsi="Garamond"/>
                <w:b/>
                <w:sz w:val="24"/>
                <w:szCs w:val="24"/>
              </w:rPr>
            </w:pPr>
            <w:del w:id="10" w:author="Wigfall, Trevonte" w:date="2021-07-17T20:44:00Z">
              <w:r w:rsidRPr="00E10238" w:rsidDel="00305C90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1" w:author="Wigfall, Trevonte" w:date="2021-07-12T16:03:00Z">
              <w:r w:rsidRPr="00E10238" w:rsidDel="009D54B7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</w:tc>
        <w:tc>
          <w:tcPr>
            <w:tcW w:w="1847" w:type="dxa"/>
            <w:tcBorders>
              <w:right w:val="single" w:sz="4" w:space="0" w:color="auto"/>
            </w:tcBorders>
            <w:tcPrChange w:id="12" w:author="Wigfall, Trevonte" w:date="2021-07-12T16:0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EFE820B" w14:textId="38545862" w:rsidR="00A57FEF" w:rsidRPr="00E10238" w:rsidRDefault="00B37A96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ins w:id="13" w:author="Trevonte Wigfall" w:date="2021-10-02T23:33:00Z">
              <w:r w:rsidRPr="00E10238">
                <w:rPr>
                  <w:rFonts w:ascii="Garamond" w:hAnsi="Garamond"/>
                  <w:b/>
                  <w:sz w:val="24"/>
                  <w:szCs w:val="24"/>
                </w:rPr>
                <w:t xml:space="preserve">CXT </w:t>
              </w:r>
            </w:ins>
            <w:ins w:id="14" w:author="Trevonte Wigfall" w:date="2021-10-02T23:34:00Z">
              <w:r w:rsidRPr="00E10238">
                <w:rPr>
                  <w:rFonts w:ascii="Garamond" w:hAnsi="Garamond"/>
                  <w:b/>
                  <w:sz w:val="24"/>
                  <w:szCs w:val="24"/>
                </w:rPr>
                <w:t>Release R#</w:t>
              </w:r>
            </w:ins>
            <w:del w:id="15" w:author="Trevonte Wigfall" w:date="2021-10-02T23:33:00Z">
              <w:r w:rsidR="004A29BC" w:rsidRPr="00E10238" w:rsidDel="00B37A96">
                <w:rPr>
                  <w:rFonts w:ascii="Garamond" w:hAnsi="Garamond"/>
                  <w:b/>
                  <w:sz w:val="24"/>
                  <w:szCs w:val="24"/>
                </w:rPr>
                <w:delText>C</w:delText>
              </w:r>
              <w:r w:rsidR="00D648C2" w:rsidRPr="00E10238" w:rsidDel="00B37A96">
                <w:rPr>
                  <w:rFonts w:ascii="Garamond" w:hAnsi="Garamond"/>
                  <w:b/>
                  <w:sz w:val="24"/>
                  <w:szCs w:val="24"/>
                </w:rPr>
                <w:delText xml:space="preserve">XT Release </w:delText>
              </w:r>
            </w:del>
            <w:ins w:id="16" w:author="Wigfall, Trevonte" w:date="2021-07-16T22:26:00Z">
              <w:del w:id="17" w:author="Trevonte Wigfall" w:date="2021-10-02T23:33:00Z">
                <w:r w:rsidR="001904FB" w:rsidRPr="00E10238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R#</w:delText>
                </w:r>
              </w:del>
            </w:ins>
            <w:del w:id="18" w:author="Wigfall, Trevonte" w:date="2021-07-12T16:03:00Z">
              <w:r w:rsidR="00BD574F" w:rsidRPr="00E10238" w:rsidDel="009D54B7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9" w:author="Wigfall, Trevonte" w:date="2021-07-12T16:0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4CFD843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6:0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34A823FC" w14:textId="77777777" w:rsidR="0057614C" w:rsidRPr="009D54B7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1" w:author="Wigfall, Trevonte" w:date="2021-07-12T16:03:00Z">
              <w:tcPr>
                <w:tcW w:w="2232" w:type="dxa"/>
              </w:tcPr>
            </w:tcPrChange>
          </w:tcPr>
          <w:p w14:paraId="31794361" w14:textId="2FA8D49D" w:rsidR="0057614C" w:rsidRPr="009D54B7" w:rsidRDefault="00B37A96">
            <w:pPr>
              <w:rPr>
                <w:rFonts w:ascii="Garamond" w:hAnsi="Garamond"/>
                <w:b/>
                <w:sz w:val="24"/>
                <w:szCs w:val="24"/>
              </w:rPr>
            </w:pPr>
            <w:ins w:id="22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GBFAC0</w:t>
              </w:r>
            </w:ins>
            <w:ins w:id="23" w:author="Trevonte Wigfall" w:date="2021-10-02T23:34:00Z">
              <w:r>
                <w:rPr>
                  <w:rFonts w:ascii="Garamond" w:hAnsi="Garamond"/>
                  <w:b/>
                  <w:sz w:val="24"/>
                  <w:szCs w:val="24"/>
                </w:rPr>
                <w:t>7</w:t>
              </w:r>
            </w:ins>
            <w:ins w:id="24" w:author="Trevonte Wigfall" w:date="2021-10-02T23:32:00Z">
              <w:r>
                <w:rPr>
                  <w:rFonts w:ascii="Garamond" w:hAnsi="Garamond"/>
                  <w:b/>
                  <w:sz w:val="24"/>
                  <w:szCs w:val="24"/>
                </w:rPr>
                <w:t>D</w:t>
              </w:r>
            </w:ins>
            <w:ins w:id="25" w:author="Wigfall, Trevonte" w:date="2021-07-12T16:03:00Z">
              <w:del w:id="26" w:author="Trevonte Wigfall" w:date="2021-10-02T23:32:00Z">
                <w:r w:rsidR="009D54B7" w:rsidRPr="009D54B7" w:rsidDel="00B37A96">
                  <w:rPr>
                    <w:rFonts w:ascii="Garamond" w:hAnsi="Garamond"/>
                    <w:b/>
                    <w:sz w:val="24"/>
                    <w:szCs w:val="24"/>
                  </w:rPr>
                  <w:delText>GBFAC0</w:delText>
                </w:r>
              </w:del>
            </w:ins>
            <w:del w:id="27" w:author="Trevonte Wigfall" w:date="2021-10-02T23:32:00Z">
              <w:r w:rsidR="00EF5F71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7</w:delText>
              </w:r>
              <w:r w:rsidR="00214317" w:rsidRPr="009D54B7" w:rsidDel="00B37A96">
                <w:rPr>
                  <w:rFonts w:ascii="Garamond" w:hAnsi="Garamond"/>
                  <w:b/>
                  <w:sz w:val="24"/>
                  <w:szCs w:val="24"/>
                </w:rPr>
                <w:delText>D</w:delText>
              </w:r>
            </w:del>
          </w:p>
        </w:tc>
      </w:tr>
    </w:tbl>
    <w:p w14:paraId="5DD2006C" w14:textId="77777777" w:rsidR="002F7317" w:rsidRPr="009D54B7" w:rsidRDefault="0057614C">
      <w:pPr>
        <w:rPr>
          <w:rFonts w:ascii="Garamond" w:hAnsi="Garamond"/>
          <w:b/>
          <w:sz w:val="24"/>
          <w:szCs w:val="24"/>
        </w:rPr>
      </w:pPr>
      <w:r w:rsidRPr="009D54B7">
        <w:rPr>
          <w:rFonts w:ascii="Garamond" w:hAnsi="Garamond"/>
          <w:b/>
          <w:sz w:val="24"/>
          <w:szCs w:val="24"/>
        </w:rPr>
        <w:t xml:space="preserve">  </w:t>
      </w:r>
    </w:p>
    <w:p w14:paraId="5C671B81" w14:textId="77777777" w:rsidR="0057614C" w:rsidRPr="009D54B7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9D54B7" w14:paraId="104474E6" w14:textId="77777777" w:rsidTr="00CA53FE">
        <w:tc>
          <w:tcPr>
            <w:tcW w:w="5000" w:type="pct"/>
            <w:gridSpan w:val="9"/>
            <w:shd w:val="clear" w:color="auto" w:fill="E6E6E6"/>
          </w:tcPr>
          <w:p w14:paraId="7A970FC2" w14:textId="77777777" w:rsidR="00D43747" w:rsidRPr="009D54B7" w:rsidRDefault="00D43747">
            <w:pPr>
              <w:rPr>
                <w:rFonts w:ascii="Garamond" w:hAnsi="Garamond"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Environment </w:t>
            </w:r>
            <w:r w:rsidRPr="009D54B7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9D54B7" w14:paraId="578B30D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B9C1A97" w14:textId="77777777" w:rsidR="00B37A96" w:rsidRPr="00B37A96" w:rsidRDefault="00E206D0" w:rsidP="00E206D0">
            <w:pPr>
              <w:rPr>
                <w:ins w:id="28" w:author="Trevonte Wigfall" w:date="2021-10-02T23:32:00Z"/>
                <w:rFonts w:asciiTheme="minorHAnsi" w:hAnsiTheme="minorHAnsi"/>
                <w:b/>
                <w:bCs/>
                <w:smallCaps/>
                <w:sz w:val="22"/>
                <w:szCs w:val="22"/>
                <w:rPrChange w:id="29" w:author="Trevonte Wigfall" w:date="2021-10-02T23:33:00Z">
                  <w:rPr>
                    <w:ins w:id="30" w:author="Trevonte Wigfall" w:date="2021-10-02T23:32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bCs/>
                <w:smallCaps/>
                <w:sz w:val="22"/>
                <w:szCs w:val="22"/>
                <w:rPrChange w:id="31" w:author="Trevonte Wigfall" w:date="2021-10-02T23:3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App Servers:</w:t>
            </w:r>
            <w:del w:id="32" w:author="Trevonte Wigfall" w:date="2021-10-02T23:33:00Z">
              <w:r w:rsidRPr="00B37A96" w:rsidDel="00B37A96">
                <w:rPr>
                  <w:rFonts w:asciiTheme="minorHAnsi" w:hAnsiTheme="minorHAnsi"/>
                  <w:b/>
                  <w:bCs/>
                  <w:smallCaps/>
                  <w:sz w:val="22"/>
                  <w:szCs w:val="22"/>
                  <w:rPrChange w:id="33" w:author="Trevonte Wigfall" w:date="2021-10-02T23:3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  <w:p w14:paraId="4F61C965" w14:textId="77777777" w:rsidR="00B37A96" w:rsidRDefault="00E206D0" w:rsidP="00E206D0">
            <w:pPr>
              <w:rPr>
                <w:ins w:id="34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</w:t>
            </w:r>
          </w:p>
          <w:p w14:paraId="1763F5A4" w14:textId="77777777" w:rsidR="00B37A96" w:rsidRDefault="00E206D0" w:rsidP="00E206D0">
            <w:pPr>
              <w:rPr>
                <w:ins w:id="35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del w:id="36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 (UIAPP)</w:t>
            </w:r>
          </w:p>
          <w:p w14:paraId="7800EA68" w14:textId="77777777" w:rsidR="00B37A96" w:rsidRDefault="00E206D0" w:rsidP="00E206D0">
            <w:pPr>
              <w:rPr>
                <w:ins w:id="37" w:author="Trevonte Wigfall" w:date="2021-10-02T23:32:00Z"/>
                <w:rFonts w:asciiTheme="minorHAnsi" w:hAnsiTheme="minorHAnsi"/>
                <w:smallCaps/>
                <w:sz w:val="22"/>
                <w:szCs w:val="22"/>
              </w:rPr>
            </w:pPr>
            <w:del w:id="38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 (TPPUI)</w:t>
            </w:r>
          </w:p>
          <w:p w14:paraId="2B2A12F4" w14:textId="77777777" w:rsidR="00B37A96" w:rsidRDefault="00E206D0" w:rsidP="00E206D0">
            <w:pPr>
              <w:rPr>
                <w:ins w:id="39" w:author="Trevonte Wigfall" w:date="2021-10-02T23:33:00Z"/>
                <w:rFonts w:asciiTheme="minorHAnsi" w:hAnsiTheme="minorHAnsi"/>
                <w:smallCaps/>
                <w:sz w:val="22"/>
                <w:szCs w:val="22"/>
              </w:rPr>
            </w:pPr>
            <w:del w:id="40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>,</w:delText>
              </w:r>
            </w:del>
            <w:del w:id="41" w:author="Trevonte Wigfall" w:date="2021-10-02T23:33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 (Reporting)</w:t>
            </w:r>
          </w:p>
          <w:p w14:paraId="2D4552EE" w14:textId="562D83E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42" w:author="Trevonte Wigfall" w:date="2021-10-02T23:32:00Z">
              <w:r w:rsidRPr="009D54B7" w:rsidDel="00B37A96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, </w:delText>
              </w:r>
            </w:del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 (C3)</w:t>
            </w:r>
          </w:p>
        </w:tc>
      </w:tr>
      <w:tr w:rsidR="00D43747" w:rsidRPr="009D54B7" w14:paraId="0D5E514E" w14:textId="77777777" w:rsidTr="00CA53FE">
        <w:tc>
          <w:tcPr>
            <w:tcW w:w="5000" w:type="pct"/>
            <w:gridSpan w:val="9"/>
            <w:shd w:val="clear" w:color="auto" w:fill="E6E6E6"/>
          </w:tcPr>
          <w:p w14:paraId="11DE0479" w14:textId="77777777" w:rsidR="00D43747" w:rsidRPr="009D54B7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9D54B7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9D54B7" w14:paraId="7F3800CD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661CB6A" w14:textId="77777777" w:rsidR="00A74B73" w:rsidRPr="009D54B7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20C5968C" w14:textId="77777777" w:rsidR="00921C21" w:rsidRPr="009D54B7" w:rsidRDefault="007E613A" w:rsidP="000B2C3D">
            <w:pPr>
              <w:rPr>
                <w:rFonts w:asciiTheme="minorHAnsi" w:hAnsiTheme="minorHAns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z w:val="22"/>
                <w:szCs w:val="22"/>
              </w:rPr>
              <w:t>9</w:t>
            </w:r>
            <w:r w:rsidR="00977ECD" w:rsidRPr="009D54B7">
              <w:rPr>
                <w:rFonts w:asciiTheme="minorHAnsi" w:hAnsiTheme="minorHAnsi"/>
                <w:sz w:val="22"/>
                <w:szCs w:val="22"/>
              </w:rPr>
              <w:t>.</w:t>
            </w:r>
            <w:r w:rsidR="00A74B73" w:rsidRPr="009D54B7">
              <w:rPr>
                <w:rFonts w:asciiTheme="minorHAnsi" w:hAnsiTheme="minorHAnsi"/>
                <w:sz w:val="22"/>
                <w:szCs w:val="22"/>
              </w:rPr>
              <w:t xml:space="preserve"> use “archive” in case we need to send logs to vendor</w:t>
            </w:r>
          </w:p>
          <w:p w14:paraId="572D4835" w14:textId="64F64F8E" w:rsidR="00DA777E" w:rsidRPr="009D54B7" w:rsidRDefault="00F42C31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9D54B7">
              <w:rPr>
                <w:rFonts w:asciiTheme="minorHAnsi" w:hAnsiTheme="minorHAnsi" w:cs="Arial"/>
                <w:b/>
                <w:sz w:val="24"/>
                <w:szCs w:val="24"/>
              </w:rPr>
              <w:t>10-12, 14-15, 17</w:t>
            </w:r>
            <w:r w:rsidR="004C1BB0" w:rsidRPr="009D54B7">
              <w:rPr>
                <w:rFonts w:asciiTheme="minorHAnsi" w:hAnsiTheme="minorHAnsi" w:cs="Arial"/>
                <w:b/>
                <w:sz w:val="24"/>
                <w:szCs w:val="24"/>
              </w:rPr>
              <w:t xml:space="preserve"> use </w:t>
            </w:r>
            <w:del w:id="43" w:author="Wigfall, Trevonte" w:date="2021-07-16T03:38:00Z">
              <w:r w:rsidR="00FC389F" w:rsidRPr="00E10238" w:rsidDel="00F9530B">
                <w:fldChar w:fldCharType="begin"/>
              </w:r>
              <w:r w:rsidR="00FC389F" w:rsidRPr="00E10238" w:rsidDel="00F9530B">
                <w:delInstrText xml:space="preserve"> HYPERLINK "https://jira.corp.agp.ads/browse/SNOW-36560" </w:delInstrText>
              </w:r>
              <w:r w:rsidR="00FC389F" w:rsidRPr="00E10238" w:rsidDel="00F9530B">
                <w:rPr>
                  <w:rPrChange w:id="44" w:author="Trevonte Wigfall" w:date="2021-12-05T05:18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="00E206D0" w:rsidRPr="00E10238" w:rsidDel="00F9530B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  <w:r w:rsidR="00FC389F" w:rsidRPr="00E10238" w:rsidDel="00F9530B">
                <w:rPr>
                  <w:rFonts w:ascii="Garamond" w:hAnsi="Garamond"/>
                  <w:b/>
                  <w:sz w:val="24"/>
                  <w:szCs w:val="24"/>
                </w:rPr>
                <w:fldChar w:fldCharType="end"/>
              </w:r>
            </w:del>
            <w:del w:id="45" w:author="Wigfall, Trevonte" w:date="2021-07-12T16:03:00Z">
              <w:r w:rsidR="00E206D0" w:rsidRPr="00E10238" w:rsidDel="009D54B7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  <w:ins w:id="46" w:author="Wigfall, Trevonte" w:date="2021-07-16T03:38:00Z">
              <w:r w:rsidR="00F9530B" w:rsidRPr="00E10238">
                <w:t>Backout_CNR</w:t>
              </w:r>
            </w:ins>
          </w:p>
        </w:tc>
      </w:tr>
      <w:tr w:rsidR="00D43747" w:rsidRPr="009D54B7" w14:paraId="3278D4C9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83B9BA" w14:textId="77777777" w:rsidR="000B2C59" w:rsidRPr="009D54B7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9D54B7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9D54B7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9D54B7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9D54B7" w14:paraId="5A10CBB5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6087F00B" w14:textId="77777777" w:rsidR="00D43747" w:rsidRPr="009D54B7" w:rsidRDefault="00D43747">
            <w:pPr>
              <w:rPr>
                <w:rFonts w:ascii="Garamond" w:hAnsi="Garamond"/>
                <w:b/>
                <w:smallCaps/>
              </w:rPr>
            </w:pPr>
            <w:r w:rsidRPr="009D54B7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9D54B7" w14:paraId="095290A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63C64E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BB7938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26663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2BEBAC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FD1F52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A74DC1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EAB19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5D6AA95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B016D" w14:textId="77777777" w:rsidR="00D43747" w:rsidRPr="009D54B7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9D54B7" w14:paraId="7AB14444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836F1E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04AAA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83052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6922C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868DB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B7C7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7A16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8B5DB8B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54B7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63B421FC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88AD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66394E" w14:textId="1AC355E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49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51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BBC40F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94EA3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4EA80E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360A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CE6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B774D9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8C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136AE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F9AF16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9D54B7">
              <w:rPr>
                <w:rPrChange w:id="5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CBEA0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16BF79" w14:textId="27EF41A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4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55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6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5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62D701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0157D41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8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372F690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69C4E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2F26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9831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4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65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3F74CB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  <w:rPrChange w:id="67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4610BF" w14:textId="77777777" w:rsidR="00E206D0" w:rsidRPr="00B37A96" w:rsidRDefault="00FC389F" w:rsidP="00E206D0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  <w:rPrChange w:id="68" w:author="Trevonte Wigfall" w:date="2021-10-02T23:35:00Z">
                  <w:rPr>
                    <w:rStyle w:val="Hyperlink"/>
                    <w:rFonts w:ascii="Calibri" w:hAnsi="Calibri" w:cs="Calibri"/>
                    <w:color w:val="auto"/>
                    <w:sz w:val="22"/>
                    <w:szCs w:val="22"/>
                  </w:rPr>
                </w:rPrChange>
              </w:rPr>
            </w:pPr>
            <w:r w:rsidRPr="00B37A96">
              <w:rPr>
                <w:strike/>
                <w:rPrChange w:id="69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70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37A96">
              <w:rPr>
                <w:strike/>
                <w:rPrChange w:id="71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2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73" w:author="Trevonte Wigfall" w:date="2021-10-02T23:35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FD3F2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" w:author="Trevonte Wigfall" w:date="2021-10-02T23:35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  <w:rPrChange w:id="75" w:author="Trevonte Wigfall" w:date="2021-10-02T23:35:00Z">
                  <w:rPr>
                    <w:rFonts w:ascii="Calibri" w:hAnsi="Calibri" w:cs="Calibri"/>
                    <w:b/>
                    <w:bCs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DD912" w14:textId="14C8AC9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7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7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7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79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8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1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8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EB8B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30FEA4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AA5917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CCABC2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00A69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2EBC68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0EBBFA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4E1E5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EDE19F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83" w:author="Trevonte Wigfall" w:date="2021-10-02T23:35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84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85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Suspend all nodes from TPIC load balancer </w:t>
            </w:r>
            <w:r w:rsidR="00FC389F"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04F53C39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F1417AB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DCE777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A8B318" w14:textId="0367CDB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8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7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8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89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9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1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9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53660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E40F67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D3CF1C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13328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5844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7231B7DE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7B26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D35570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5816AF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93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94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95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TPPUI load balancer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86B166F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487884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4431C7" w14:textId="57986F9E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9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97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9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99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0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1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0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1DA1B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1789F5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C146ED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6EE25F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292F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143C4C9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54292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FBBC29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1ED6B9B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1EC4557B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125EE21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70F514A6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2D53D0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103" w:author="Trevonte Wigfall" w:date="2021-10-02T23:35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104" w:author="Trevonte Wigfall" w:date="2021-10-02T23:35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105" w:author="Trevonte Wigfall" w:date="2021-10-02T23:35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Suspend all nodes from UIAPP load balancer</w:t>
                              </w:r>
                              <w:r w:rsidRPr="00E10238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526061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D102134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E9F2B4C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4CD495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842707" w14:textId="090C3989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0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7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0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09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1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1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1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B83505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637C8D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EAE37D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A10E7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3EF0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6E4A6B2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DBD062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D611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6FE32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113" w:author="Trevonte Wigfall" w:date="2021-10-02T23:35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114" w:author="Trevonte Wigfall" w:date="2021-10-02T23:35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115" w:author="Trevonte Wigfall" w:date="2021-10-02T23:35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Suspend all nodes from C3 load balancer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16AEEF8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E5E6DB9" w14:textId="77777777" w:rsidR="00E206D0" w:rsidRPr="00B37A96" w:rsidRDefault="00E206D0" w:rsidP="00E206D0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B37A96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A40C94" w14:textId="0FA64F63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16" w:author="Trevonte Wigfall" w:date="2021-10-02T23:35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7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11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119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2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1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12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3BF44D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7AE443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7BE2A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B3C184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3C7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72D5D4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 (TPIC), va22dwvcxt003 (UIAPP)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7CAB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3794E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77EDD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2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9D54B7">
              <w:rPr>
                <w:rPrChange w:id="124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AAB92D" w14:textId="77777777" w:rsidR="00E206D0" w:rsidRPr="009D54B7" w:rsidRDefault="00E206D0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8EEBD5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FA2738" w14:textId="0C085BF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6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27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28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2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B5EB883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C0E07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17038E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942EF0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97B0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5073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6E168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623FBD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9D54B7">
              <w:rPr>
                <w:rPrChange w:id="13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833E64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167A4E" w14:textId="009CB9E3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2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33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34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3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3DA908F9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D9399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82C13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3C8FF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BB6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53506F4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7D except Reporting</w:t>
            </w:r>
          </w:p>
          <w:p w14:paraId="4FC9AEF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B029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3AF3D2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CA33B9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3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13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C2F144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29B9F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38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0CD102C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964DE18" w14:textId="1DE20EA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0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1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2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43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6E3E411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CA128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B355EE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86443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F3E7B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0C58D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AB97E1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926D22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44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D54B7">
              <w:rPr>
                <w:rPrChange w:id="145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1582868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13179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D7DC95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A2BAC4" w14:textId="1A1FB191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6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7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48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49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50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B6049D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14B8C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FAC1ED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8D8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3CD2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va22dwvcxt004,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1244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3AC2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096C7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51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"file:///\\\\agpcorp\\apps\\Local\\EMT\\COTS\\McKesson\\ClaimsXten\\v6.0\\Docs%20%20(Internal)\\CXT_Installation_Guide-Custom_Release_AUTOMATED.docx" </w:instrText>
            </w:r>
            <w:r w:rsidRPr="009D54B7">
              <w:rPr>
                <w:rPrChange w:id="15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6B53BD0" w14:textId="77777777" w:rsidR="00E206D0" w:rsidRPr="009D54B7" w:rsidRDefault="00E206D0" w:rsidP="00E206D0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C48D82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6C7559C3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018E1E" w14:textId="0C3DC46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4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55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6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5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B238200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DBF4A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545304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5A52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12A3FC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429FE0C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3E3C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740B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9D54B7" w14:paraId="1FD062F2" w14:textId="77777777" w:rsidTr="00156DE1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9542A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E10238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6752" behindDoc="0" locked="0" layoutInCell="1" allowOverlap="1" wp14:anchorId="31CA78ED" wp14:editId="3F8DDBA3">
                            <wp:simplePos x="0" y="0"/>
                            <wp:positionH relativeFrom="column">
                              <wp:posOffset>742950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52D30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position:absolute;margin-left:58.5pt;margin-top:1.5pt;width:14.25pt;height:21pt;z-index:25210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E10238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402FD741" wp14:editId="0661A6B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0</wp:posOffset>
                            </wp:positionV>
                            <wp:extent cx="190500" cy="266700"/>
                            <wp:effectExtent l="0" t="0" r="0" b="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899FB3" id="Text Box 8" o:spid="_x0000_s1026" type="#_x0000_t202" style="position:absolute;margin-left:73.5pt;margin-top:0;width:1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E10238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8800" behindDoc="0" locked="0" layoutInCell="1" allowOverlap="1" wp14:anchorId="6B44921D" wp14:editId="40A65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0</wp:posOffset>
                            </wp:positionV>
                            <wp:extent cx="219075" cy="266700"/>
                            <wp:effectExtent l="0" t="0" r="0" b="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1F22FB3A" w14:textId="77777777" w:rsidR="00E206D0" w:rsidRDefault="00E206D0" w:rsidP="001D0437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44921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9" o:spid="_x0000_s1026" type="#_x0000_t202" style="position:absolute;margin-left:78.75pt;margin-top:0;width:17.25pt;height:21pt;z-index:25210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" filled="f" stroked="f">
                            <v:textbox style="mso-fit-shape-to-text:t">
                              <w:txbxContent>
                                <w:p w14:paraId="1F22FB3A" w14:textId="77777777" w:rsidR="00E206D0" w:rsidRDefault="00E206D0" w:rsidP="001D043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255FCEB3" w14:textId="77777777" w:rsidTr="00156DE1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6E99E4" w14:textId="77777777" w:rsidR="00E206D0" w:rsidRPr="009D54B7" w:rsidRDefault="00FC389F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  <w:r w:rsidRPr="009D54B7">
                          <w:rPr>
                            <w:rPrChange w:id="158" w:author="Wigfall, Trevonte" w:date="2021-07-12T16:04:00Z">
                              <w:rPr>
                                <w:color w:val="0000FF"/>
                              </w:rPr>
                            </w:rPrChange>
                          </w:rPr>
                          <w:fldChar w:fldCharType="begin"/>
                        </w:r>
                        <w:r w:rsidRPr="009D54B7">
                          <w:instrText xml:space="preserve"> HYPERLINK "file:///\\\\agpcorp\\apps\\Local\\EMT\\COTS\\McKesson\\ClaimsXten\\v6.0\\Docs%20%20(Internal)\\CXT_Installation_Guide-RF_Apply_AUTOMATED.docx" </w:instrText>
                        </w:r>
                        <w:r w:rsidRPr="009D54B7">
                          <w:rPr>
                            <w:rPrChange w:id="159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t>Install Rules Flat File</w:t>
                        </w:r>
                        <w:r w:rsidRPr="00E10238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73127001" w14:textId="77777777" w:rsidR="00E206D0" w:rsidRPr="009D54B7" w:rsidRDefault="00E206D0" w:rsidP="00E206D0">
                        <w:pPr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7897813" w14:textId="77777777" w:rsidR="00E206D0" w:rsidRPr="009D54B7" w:rsidRDefault="00E206D0" w:rsidP="00E206D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870A2E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4271C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160" w:author="Wigfall, Trevonte" w:date="2021-07-12T16:04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Flat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652CE" w14:textId="7CB9B6D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2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63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4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6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2D47D2C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C3F19AF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BC926B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DE1F2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E069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166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  <w:rPrChange w:id="167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  <w:rPrChange w:id="168" w:author="Wigfall, Trevonte" w:date="2021-07-12T16:04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  <w:p w14:paraId="3430A102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  <w:rPrChange w:id="169" w:author="Wigfall, Trevonte" w:date="2021-07-12T16:04:00Z">
                  <w:rPr>
                    <w:rFonts w:ascii="Calibri" w:hAnsi="Calibri" w:cs="Calibr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170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D99C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2034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B82D70C" w14:textId="77777777" w:rsidR="00E206D0" w:rsidRPr="009D54B7" w:rsidRDefault="00E206D0" w:rsidP="00E206D0">
            <w:pPr>
              <w:rPr>
                <w:b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IF LISTED IN CHC RELEASE NOTES:  Deactivate out-of-the-box rules (may be 3D and 7D only, but release-specific)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0AADE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Rules deactivated</w:t>
            </w:r>
          </w:p>
          <w:p w14:paraId="4427F9BD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A4A180" w14:textId="7CF9977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2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73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74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7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794136F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CD2DA6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1063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B6A83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F788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9D54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29ECDBF" w14:textId="77777777" w:rsidR="00E206D0" w:rsidRPr="009D54B7" w:rsidRDefault="00E206D0" w:rsidP="00E206D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7ECF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5B35C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B9A11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176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9D54B7">
              <w:rPr>
                <w:rPrChange w:id="177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78C25889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2CB8238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644F8152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2124F8" w14:textId="071C13F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8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9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0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1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82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D446CB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BA854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C96F91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DE9F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A87A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3F2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709855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4C5DB3" w14:textId="77777777" w:rsidR="00E206D0" w:rsidRPr="009D54B7" w:rsidRDefault="00FC389F" w:rsidP="00E206D0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E10238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"file:///\\\\agpcorp\\apps\\Local\\EMT\\COTS\\McKesson\\ClaimsXten\\v6.0\\Docs%20%20(Internal)\\CXT_Installation_Guide-Dictionary-dat_AUTOMATED.docx" </w:instrText>
            </w:r>
            <w:r w:rsidRPr="009D54B7">
              <w:rPr>
                <w:rPrChange w:id="18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7DBD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EB69BD" w14:textId="4F64BBE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8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5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186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87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18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DCDA88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50ADE3A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8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CFC30B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0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E48CB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1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92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F6BB2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3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9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UIApp Master 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19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 xml:space="preserve">EXCEPT DR 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9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(Do this in all environments EXCEPT the first two VB DEV environments 3-D and 7-D and Two HB envs 03D and 07D):  </w:t>
            </w:r>
          </w:p>
          <w:p w14:paraId="1F7647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19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A375D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19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0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EB8FF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0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20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BFFDE8A" w14:textId="77777777" w:rsidR="00E206D0" w:rsidRPr="009D54B7" w:rsidRDefault="00FC389F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203" w:author="Wigfall, Trevonte" w:date="2021-07-12T16:04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E10238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9D54B7">
              <w:rPr>
                <w:rPrChange w:id="20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0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0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20910E6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A2D4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208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209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08FCF4" w14:textId="3784366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1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2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13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14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CF5CA6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B86E9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7993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3E486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B398E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108BDCA6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609C7A8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15B66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02948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0A0C6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15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D54B7">
              <w:rPr>
                <w:rPrChange w:id="21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48A1505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3F9B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6175C82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8CEF90" w14:textId="7D03003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8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19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0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21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294B3A0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22378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8B90D3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3BA76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2FB4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BDD3B6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36FEAE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438AC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2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D54B7">
              <w:rPr>
                <w:rPrChange w:id="22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C4F0FA1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751C1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29A830C8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643010" w14:textId="1E4E021E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5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26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7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2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1856C011" w14:textId="77777777" w:rsidTr="00156DE1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BBC47D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76DAE3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C0D39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2F5E4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TPPUI &amp; C3: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 va22dwvcxt003, va22dwviss006</w:t>
            </w:r>
          </w:p>
          <w:p w14:paraId="78200D15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2D5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1F83264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9B1D3E3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29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D54B7">
              <w:rPr>
                <w:rPrChange w:id="23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61A7B3A" w14:textId="77777777" w:rsidR="00E206D0" w:rsidRPr="009D54B7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F61D66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CD2B286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17A662" w14:textId="6079D9C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2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33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34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3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F4AE937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3130412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B9013B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50F98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22DD4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va22dwvcxt002, va22dwvcxt003, va22dwvcxt004, va22dwviss006</w:t>
            </w:r>
          </w:p>
          <w:p w14:paraId="0F24D9D0" w14:textId="77777777" w:rsidR="00E206D0" w:rsidRPr="009D54B7" w:rsidRDefault="00E206D0" w:rsidP="00E206D0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9D54B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13C4BD9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AA34D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B907C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6C81C3" w14:textId="77777777" w:rsidR="00E206D0" w:rsidRPr="009D54B7" w:rsidRDefault="00FC389F" w:rsidP="00E206D0">
            <w:pPr>
              <w:spacing w:after="200" w:line="276" w:lineRule="auto"/>
            </w:pPr>
            <w:r w:rsidRPr="00E10238">
              <w:fldChar w:fldCharType="begin"/>
            </w:r>
            <w:r w:rsidRPr="009D54B7">
              <w:instrText xml:space="preserve"> HYPERLINK "file:///\\\\agpcorp\\apps\\Local\\EMT\\COTS\\McKesson\\ClaimsXten\\v6.0\\Docs%20%20(Internal)\\CXT_Installation_Guide-TPIC_Metadata_XML_AUTOMATED.docx" </w:instrText>
            </w:r>
            <w:r w:rsidRPr="009D54B7">
              <w:rPr>
                <w:rPrChange w:id="23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AE437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D1EBAC" w14:textId="76F2FD29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3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38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39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0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41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9175499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7E1EAF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00465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988459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A425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0E9A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1E11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565F5" w14:textId="77777777" w:rsidR="00E206D0" w:rsidRPr="009D54B7" w:rsidRDefault="00FC389F" w:rsidP="00E206D0">
            <w:pPr>
              <w:spacing w:after="200" w:line="276" w:lineRule="auto"/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9D54B7">
              <w:rPr>
                <w:rPrChange w:id="24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8534BB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044C3C6" w14:textId="5212497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4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4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45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6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4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F3CFD87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15715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4A9BE8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FFAD3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50533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56C8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9F2E2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BAF699" w14:textId="77777777" w:rsidR="00E206D0" w:rsidRPr="009D54B7" w:rsidRDefault="00FC389F" w:rsidP="00E206D0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9D54B7">
              <w:rPr>
                <w:rPrChange w:id="248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9D54B7">
              <w:rPr>
                <w:rPrChange w:id="249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F93104A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7E4D661" w14:textId="77777777" w:rsidR="00E206D0" w:rsidRPr="009D54B7" w:rsidRDefault="00E206D0" w:rsidP="00E206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010582" w14:textId="0CB17D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51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52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3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54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AB489E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D711D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5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2D3367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DCA41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080D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:  va22dwvcxt002, va22dwvcxt003, va22dwvcxt004, va22dwvcxt005, va22dwviss006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ABB19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C7CC0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2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EA5BBF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61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9D54B7">
              <w:rPr>
                <w:rPrChange w:id="262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9D54B7">
              <w:rPr>
                <w:rPrChange w:id="263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9CE5AF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64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84B8DB" w14:textId="452F2A98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65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66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267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68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26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437736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B1BC67B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9A027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5CBE3D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AD01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670D3F4B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AA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9F3315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778FFD" w14:textId="77777777" w:rsidR="00E206D0" w:rsidRPr="00B37A96" w:rsidRDefault="00E206D0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r w:rsidR="00FC389F" w:rsidRPr="00B37A96">
              <w:rPr>
                <w:strike/>
                <w:rPrChange w:id="270" w:author="Trevonte Wigfall" w:date="2021-10-02T23:38:00Z">
                  <w:rPr/>
                </w:rPrChange>
              </w:rPr>
              <w:fldChar w:fldCharType="begin"/>
            </w:r>
            <w:r w:rsidR="00FC389F" w:rsidRPr="00B37A96">
              <w:rPr>
                <w:strike/>
                <w:rPrChange w:id="27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FC389F" w:rsidRPr="00B37A96">
              <w:rPr>
                <w:rPrChange w:id="27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Activate all nodes from TPIC load balancer </w:t>
            </w:r>
            <w:r w:rsidR="00FC389F"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DDBA1D7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DDCB982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7C56234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5544A7" w14:textId="3869C53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7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4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27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76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7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78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7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CE9B8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E528A0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874D4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AC389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3E19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15F2CE9A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CB4E0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E3C16D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1805A73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280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28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28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TPPUI load balancer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241ABE54" w14:textId="77777777" w:rsidR="00E206D0" w:rsidRPr="00B37A96" w:rsidRDefault="00E206D0" w:rsidP="00E206D0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45A1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01A37D" w14:textId="7664E545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8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84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28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86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8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88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8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9BEA50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5986EF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E9A61E1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3A9D38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248CE7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763E4FD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A91DF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0B0808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E206D0" w:rsidRPr="00B37A96" w14:paraId="56983B87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E206D0" w:rsidRPr="00B37A96" w14:paraId="0D835023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3FE396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E206D0" w:rsidRPr="00B37A96" w14:paraId="1C4100E1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AD2AD" w14:textId="77777777" w:rsidR="00E206D0" w:rsidRPr="00B37A96" w:rsidRDefault="00FC389F" w:rsidP="00E206D0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B37A96">
                                <w:rPr>
                                  <w:strike/>
                                  <w:rPrChange w:id="290" w:author="Trevonte Wigfall" w:date="2021-10-02T23:38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B37A96">
                                <w:rPr>
                                  <w:strike/>
                                  <w:rPrChange w:id="291" w:author="Trevonte Wigfall" w:date="2021-10-02T23:38:00Z">
                                    <w:rPr/>
                                  </w:rPrChange>
                                </w:rPr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37A96">
                                <w:rPr>
                                  <w:rPrChange w:id="292" w:author="Trevonte Wigfall" w:date="2021-10-02T23:38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E206D0" w:rsidRPr="00B37A96">
                                <w:rPr>
                                  <w:strike/>
                                </w:rPr>
                                <w:t xml:space="preserve"> </w:t>
                              </w:r>
                              <w:r w:rsidR="00E206D0" w:rsidRPr="00B37A96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t>Activate all nodes from UIAPP load balancer</w:t>
                              </w:r>
                              <w:r w:rsidRPr="00E10238">
                                <w:rPr>
                                  <w:rStyle w:val="Hyperlink"/>
                                  <w:rFonts w:ascii="Arial" w:hAnsi="Arial" w:cs="Arial"/>
                                  <w:b/>
                                  <w:strike/>
                                  <w:color w:val="auto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04CB7CE7" w14:textId="77777777" w:rsidR="00E206D0" w:rsidRPr="00B37A96" w:rsidRDefault="00E206D0" w:rsidP="00E206D0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1A5F442" w14:textId="77777777" w:rsidR="00E206D0" w:rsidRPr="00B37A96" w:rsidRDefault="00E206D0" w:rsidP="00E206D0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293082B0" w14:textId="77777777" w:rsidR="00E206D0" w:rsidRPr="00B37A96" w:rsidRDefault="00E206D0" w:rsidP="00E206D0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12544F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392148" w14:textId="32AB601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29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4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29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296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9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98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29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C24B4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1CE6166" w14:textId="77777777" w:rsidR="00E206D0" w:rsidRPr="00B37A96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7B6E0F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39ED6C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61603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9973965" w14:textId="77777777" w:rsidR="00E206D0" w:rsidRPr="00B37A96" w:rsidRDefault="00E206D0" w:rsidP="00E206D0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1BC66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254D54" w14:textId="77777777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F1452CD" w14:textId="77777777" w:rsidR="00E206D0" w:rsidRPr="00B37A96" w:rsidRDefault="00FC389F" w:rsidP="00E206D0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r w:rsidRPr="00B37A96">
              <w:rPr>
                <w:strike/>
                <w:rPrChange w:id="300" w:author="Trevonte Wigfall" w:date="2021-10-02T23:38:00Z">
                  <w:rPr>
                    <w:color w:val="0000FF"/>
                  </w:rPr>
                </w:rPrChange>
              </w:rPr>
              <w:fldChar w:fldCharType="begin"/>
            </w:r>
            <w:r w:rsidRPr="00B37A96">
              <w:rPr>
                <w:strike/>
                <w:rPrChange w:id="301" w:author="Trevonte Wigfall" w:date="2021-10-02T23:38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37A96">
              <w:rPr>
                <w:rPrChange w:id="302" w:author="Trevonte Wigfall" w:date="2021-10-02T23:38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E206D0" w:rsidRPr="00B37A96">
              <w:rPr>
                <w:strike/>
              </w:rPr>
              <w:t xml:space="preserve"> </w:t>
            </w:r>
            <w:r w:rsidR="00E206D0" w:rsidRPr="00B37A96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>Activate all nodes from C3 load balancer</w:t>
            </w:r>
            <w:r w:rsidRPr="00E10238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39B960A9" w14:textId="77777777" w:rsidR="00E206D0" w:rsidRPr="00B37A96" w:rsidRDefault="00E206D0" w:rsidP="00E206D0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BDF33C" w14:textId="77777777" w:rsidR="00E206D0" w:rsidRPr="00B37A96" w:rsidRDefault="00E206D0" w:rsidP="00E206D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37A96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91558" w14:textId="4CEF46B8" w:rsidR="00E206D0" w:rsidRPr="00B37A96" w:rsidRDefault="00E206D0" w:rsidP="00E206D0">
            <w:pPr>
              <w:rPr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303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4" w:author="Wigfall, Trevonte" w:date="2021-07-12T16:04:00Z">
              <w:r w:rsidRPr="00E10238" w:rsidDel="009D54B7">
                <w:rPr>
                  <w:rFonts w:asciiTheme="minorHAnsi" w:hAnsiTheme="minorHAnsi"/>
                  <w:b/>
                  <w:strike/>
                  <w:sz w:val="22"/>
                  <w:szCs w:val="22"/>
                  <w:rPrChange w:id="30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7/30/20 10:30am</w:delText>
              </w:r>
            </w:del>
            <w:ins w:id="306" w:author="Wigfall, Trevonte" w:date="2021-07-12T16:04:00Z">
              <w:r w:rsidR="009D54B7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30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8" w:author="Wigfall, Trevonte" w:date="2021-07-15T15:37:00Z">
              <w:r w:rsidR="00252136" w:rsidRPr="00E10238">
                <w:rPr>
                  <w:rFonts w:asciiTheme="minorHAnsi" w:hAnsiTheme="minorHAnsi"/>
                  <w:b/>
                  <w:strike/>
                  <w:sz w:val="22"/>
                  <w:szCs w:val="22"/>
                  <w:rPrChange w:id="309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541BFFE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3DA79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52136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EBE68CC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73DE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va22dwvcxt002, va22dwvcxt003,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9F11B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78C121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395C277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9D54B7">
              <w:rPr>
                <w:rPrChange w:id="310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35220E7" w14:textId="77777777" w:rsidR="00E206D0" w:rsidRPr="009D54B7" w:rsidRDefault="00E206D0" w:rsidP="00E206D0"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0C5174E" w14:textId="4255F2A4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1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2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3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4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15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437AFF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135F2D9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DB2612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46B5DD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BDA2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794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11F0C9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44F02A5" w14:textId="77777777" w:rsidR="00E206D0" w:rsidRPr="009D54B7" w:rsidRDefault="00FC389F" w:rsidP="00E206D0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9D54B7">
              <w:rPr>
                <w:rPrChange w:id="316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7625538C" w14:textId="77777777" w:rsidR="00E206D0" w:rsidRPr="009D54B7" w:rsidRDefault="00E206D0" w:rsidP="00E206D0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031960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F12090" w14:textId="1E10E9A6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17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18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19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0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21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2FCA67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B7848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302472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70C40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1D8CC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F4DCB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483CD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3B523" w14:textId="77777777" w:rsidR="00E206D0" w:rsidRPr="009D54B7" w:rsidRDefault="00FC389F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22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58EB2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426FDE" w14:textId="7A901B15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3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24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25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6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27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7C7372CE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F80B07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0CBC158" w14:textId="77777777" w:rsidR="00E206D0" w:rsidRPr="009D54B7" w:rsidRDefault="00E206D0" w:rsidP="00E206D0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3C5107C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62268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D3C7" w14:textId="77777777" w:rsidR="00E206D0" w:rsidRPr="009D54B7" w:rsidRDefault="00E206D0" w:rsidP="00E206D0"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328F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176B9D5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2C40C1F" w14:textId="77777777" w:rsidR="00E206D0" w:rsidRPr="009D54B7" w:rsidRDefault="00FC389F" w:rsidP="00E206D0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E10238"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9D54B7">
              <w:rPr>
                <w:rPrChange w:id="328" w:author="Wigfall, Trevonte" w:date="2021-07-12T16:04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E10238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120941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F9F687" w14:textId="197422F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0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31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2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33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077A23F9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40839E6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34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A23080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5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B2B99C2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3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B679A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9D54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7D669F49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VA22DWVISS006.DEVAD.WELLPOINT.COM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F9B19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38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3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201593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4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4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BE88910" w14:textId="77777777" w:rsidR="00E206D0" w:rsidRPr="009D54B7" w:rsidRDefault="00FC389F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342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9D54B7">
              <w:rPr>
                <w:rPrChange w:id="343" w:author="Wigfall, Trevonte" w:date="2021-07-12T16:04:00Z">
                  <w:rPr>
                    <w:color w:val="0000FF"/>
                  </w:rPr>
                </w:rPrChange>
              </w:rPr>
              <w:fldChar w:fldCharType="begin"/>
            </w:r>
            <w:r w:rsidRPr="009D54B7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9D54B7">
              <w:rPr>
                <w:rPrChange w:id="344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E206D0" w:rsidRPr="009D54B7">
              <w:rPr>
                <w:rStyle w:val="Hyperlink"/>
                <w:rFonts w:ascii="Arial" w:hAnsi="Arial" w:cs="Arial"/>
                <w:b/>
                <w:color w:val="auto"/>
                <w:rPrChange w:id="345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9D54B7">
              <w:rPr>
                <w:rStyle w:val="Hyperlink"/>
                <w:rFonts w:ascii="Arial" w:hAnsi="Arial" w:cs="Arial"/>
                <w:b/>
                <w:color w:val="auto"/>
                <w:rPrChange w:id="346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42DEEA6D" w14:textId="77777777" w:rsidR="00E206D0" w:rsidRPr="009D54B7" w:rsidRDefault="00E206D0" w:rsidP="00E206D0">
            <w:pPr>
              <w:rPr>
                <w:rStyle w:val="Hyperlink"/>
                <w:rFonts w:ascii="Arial" w:hAnsi="Arial" w:cs="Arial"/>
                <w:b/>
                <w:color w:val="auto"/>
                <w:rPrChange w:id="347" w:author="Wigfall, Trevonte" w:date="2021-07-12T16:04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CD4399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348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  <w:rPrChange w:id="349" w:author="Wigfall, Trevonte" w:date="2021-07-12T16:04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4B2B943" w14:textId="503872D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0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1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52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3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54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1ED74FB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3C2B8D5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55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39B81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6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5930BE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7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  <w:rPrChange w:id="358" w:author="Wigfall, Trevonte" w:date="2021-07-12T16:04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AF9455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5BDA5A44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va22dwvcxt005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5D74A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59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60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E123FF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rPrChange w:id="361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  <w:rPrChange w:id="362" w:author="Wigfall, Trevonte" w:date="2021-07-12T16:0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206D0" w:rsidRPr="009D54B7" w14:paraId="567A5909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EDFFB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363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9D54B7">
                    <w:rPr>
                      <w:rFonts w:ascii="Calibri" w:hAnsi="Calibri" w:cs="Calibri"/>
                      <w:noProof/>
                      <w:sz w:val="22"/>
                      <w:szCs w:val="22"/>
                      <w:rPrChange w:id="364" w:author="Wigfall, Trevonte" w:date="2021-07-12T16:04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9824" behindDoc="0" locked="0" layoutInCell="1" allowOverlap="1" wp14:anchorId="494F2808" wp14:editId="7CBF9677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0191" id="Text Box 2" o:spid="_x0000_s1026" type="#_x0000_t202" style="position:absolute;margin-left:163.5pt;margin-top:12.75pt;width:14.25pt;height:21pt;z-index:252109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E206D0" w:rsidRPr="009D54B7" w14:paraId="6FCB7FE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535AB4" w14:textId="77777777" w:rsidR="00E206D0" w:rsidRPr="009D54B7" w:rsidRDefault="00FC389F" w:rsidP="00E206D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365" w:author="Wigfall, Trevonte" w:date="2021-07-12T16:04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E10238">
                          <w:fldChar w:fldCharType="begin"/>
                        </w:r>
                        <w:r w:rsidRPr="009D54B7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9D54B7">
                          <w:rPr>
                            <w:rPrChange w:id="366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E206D0"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367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9D54B7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368" w:author="Wigfall, Trevonte" w:date="2021-07-12T16:04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6CF6E349" w14:textId="77777777" w:rsidR="00E206D0" w:rsidRPr="009D54B7" w:rsidRDefault="00E206D0" w:rsidP="00E206D0">
                  <w:pPr>
                    <w:rPr>
                      <w:rFonts w:ascii="Calibri" w:hAnsi="Calibri" w:cs="Calibri"/>
                      <w:sz w:val="22"/>
                      <w:szCs w:val="22"/>
                      <w:rPrChange w:id="369" w:author="Wigfall, Trevonte" w:date="2021-07-12T16:04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B68F4E" w14:textId="77777777" w:rsidR="00E206D0" w:rsidRPr="009D54B7" w:rsidRDefault="00E206D0" w:rsidP="00E206D0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370" w:author="Wigfall, Trevonte" w:date="2021-07-12T16:04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CA45F6E" w14:textId="77777777" w:rsidR="00E206D0" w:rsidRPr="009D54B7" w:rsidRDefault="00E206D0" w:rsidP="00E206D0">
            <w:pPr>
              <w:rPr>
                <w:rFonts w:ascii="Calibri" w:hAnsi="Calibri" w:cs="Calibri"/>
                <w:color w:val="000000"/>
                <w:sz w:val="22"/>
                <w:szCs w:val="22"/>
                <w:rPrChange w:id="371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9D54B7">
              <w:rPr>
                <w:rFonts w:ascii="Calibri" w:hAnsi="Calibri" w:cs="Calibri"/>
                <w:color w:val="000000"/>
                <w:sz w:val="22"/>
                <w:szCs w:val="22"/>
                <w:rPrChange w:id="372" w:author="Wigfall, Trevonte" w:date="2021-07-12T16:04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8EDCC5D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  <w:rPrChange w:id="373" w:author="Wigfall, Trevonte" w:date="2021-07-12T16:04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5C5D79E" w14:textId="38E938E0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4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5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76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7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78" w:author="Trevonte Wigfall" w:date="2021-12-05T05:18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E2F924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AD9DF1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9121CF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2CAD466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9D54B7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430A7F" w14:textId="77777777" w:rsidR="00E206D0" w:rsidRPr="009D54B7" w:rsidRDefault="00E206D0" w:rsidP="00E206D0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681E0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E1631D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4293A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1CCE59CF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33581578" w14:textId="77777777" w:rsidR="00E206D0" w:rsidRPr="009D54B7" w:rsidRDefault="00E206D0" w:rsidP="00E206D0">
            <w:pPr>
              <w:rPr>
                <w:rFonts w:ascii="Calibri" w:hAnsi="Calibri"/>
                <w:sz w:val="22"/>
                <w:szCs w:val="22"/>
              </w:rPr>
            </w:pPr>
            <w:r w:rsidRPr="009D54B7">
              <w:rPr>
                <w:rFonts w:ascii="Calibri" w:hAnsi="Calibri"/>
                <w:sz w:val="22"/>
                <w:szCs w:val="22"/>
              </w:rPr>
              <w:t>7D master for 8Q</w:t>
            </w:r>
            <w:r w:rsidRPr="009D54B7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E10238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05728" behindDoc="0" locked="0" layoutInCell="1" allowOverlap="1" wp14:anchorId="5CFC5215" wp14:editId="56E5DD66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3C6A12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BE0757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A2C3D11" w14:textId="0412491D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9" w:author="Wigfall, Trevonte" w:date="2021-07-12T16:0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0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1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2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  <w:rPrChange w:id="38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E206D0" w:rsidRPr="009D54B7" w14:paraId="6A1F278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CD870" w14:textId="77777777" w:rsidR="00E206D0" w:rsidRPr="009D54B7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D7FE5B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45AF57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6484FA" w14:textId="77777777" w:rsidR="00E206D0" w:rsidRPr="009D54B7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E6BFE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91F52C" w14:textId="77777777" w:rsidR="00E206D0" w:rsidRPr="009D54B7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77633D" w14:textId="77777777" w:rsidR="00E206D0" w:rsidRPr="009D54B7" w:rsidRDefault="00E206D0" w:rsidP="00E206D0">
            <w:pPr>
              <w:rPr>
                <w:rFonts w:ascii="Calibri" w:hAnsi="Calibri" w:cs="Calibri"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526F53A" w14:textId="77777777" w:rsidR="00E206D0" w:rsidRPr="009D54B7" w:rsidRDefault="00E206D0" w:rsidP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29A7249" w14:textId="21720FD3" w:rsidR="00E206D0" w:rsidRPr="00B37A96" w:rsidRDefault="00E206D0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84" w:author="Trevonte Wigfall" w:date="2021-10-02T23:3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85" w:author="Wigfall, Trevonte" w:date="2021-07-12T16:04:00Z">
              <w:r w:rsidRPr="00E10238" w:rsidDel="009D54B7">
                <w:rPr>
                  <w:rFonts w:asciiTheme="minorHAnsi" w:hAnsiTheme="minorHAnsi"/>
                  <w:b/>
                  <w:sz w:val="22"/>
                  <w:szCs w:val="22"/>
                </w:rPr>
                <w:delText>7/30/20 10:30am</w:delText>
              </w:r>
            </w:del>
            <w:ins w:id="386" w:author="Wigfall, Trevonte" w:date="2021-07-12T16:04:00Z">
              <w:r w:rsidR="009D54B7" w:rsidRPr="00E10238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87" w:author="Wigfall, Trevonte" w:date="2021-07-15T15:37:00Z">
              <w:r w:rsidR="00252136" w:rsidRPr="00E10238">
                <w:rPr>
                  <w:rFonts w:asciiTheme="minorHAnsi" w:hAnsiTheme="minorHAnsi"/>
                  <w:b/>
                  <w:sz w:val="22"/>
                  <w:szCs w:val="22"/>
                </w:rPr>
                <w:t>MM/DD/YY</w:t>
              </w:r>
            </w:ins>
          </w:p>
        </w:tc>
      </w:tr>
      <w:tr w:rsidR="00252136" w:rsidRPr="009D54B7" w14:paraId="2D76A48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83CF535" w14:textId="77777777" w:rsidR="00252136" w:rsidRPr="009D54B7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97D9CE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8B8EBA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F35B6" w14:textId="77777777" w:rsidR="00252136" w:rsidRPr="009D54B7" w:rsidRDefault="00252136" w:rsidP="0025213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EC4D2D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98AD2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2F5B19" w14:textId="77777777" w:rsidR="00252136" w:rsidRPr="009D54B7" w:rsidRDefault="00252136" w:rsidP="0025213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D54B7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C6D2DC" w14:textId="77777777" w:rsidR="00252136" w:rsidRPr="009D54B7" w:rsidRDefault="00252136" w:rsidP="00252136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9D54B7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93F04E" w14:textId="1C5E69EE" w:rsidR="00252136" w:rsidRPr="00B37A96" w:rsidRDefault="00252136" w:rsidP="00252136">
            <w:pPr>
              <w:rPr>
                <w:highlight w:val="yellow"/>
                <w:rPrChange w:id="388" w:author="Trevonte Wigfall" w:date="2021-10-02T23:38:00Z">
                  <w:rPr/>
                </w:rPrChange>
              </w:rPr>
            </w:pPr>
            <w:ins w:id="389" w:author="Wigfall, Trevonte" w:date="2021-07-15T15:38:00Z">
              <w:r w:rsidRPr="00E10238">
                <w:rPr>
                  <w:rFonts w:asciiTheme="minorHAnsi" w:hAnsiTheme="minorHAnsi"/>
                  <w:b/>
                  <w:sz w:val="22"/>
                  <w:szCs w:val="22"/>
                </w:rPr>
                <w:t>DAY MM/DD/YY</w:t>
              </w:r>
            </w:ins>
          </w:p>
        </w:tc>
      </w:tr>
      <w:tr w:rsidR="00252136" w:rsidRPr="009D54B7" w:rsidDel="00252136" w14:paraId="4C0AE316" w14:textId="7162E706" w:rsidTr="00D648C2">
        <w:trPr>
          <w:trHeight w:val="557"/>
          <w:del w:id="390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926765" w14:textId="638D7B5F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91" w:author="Wigfall, Trevonte" w:date="2021-07-15T15:39:00Z"/>
                <w:rFonts w:asciiTheme="minorHAnsi" w:hAnsiTheme="minorHAnsi"/>
                <w:b/>
                <w:sz w:val="22"/>
                <w:szCs w:val="22"/>
                <w:rPrChange w:id="392" w:author="Wigfall, Trevonte" w:date="2021-07-12T16:04:00Z">
                  <w:rPr>
                    <w:del w:id="39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A9568CD" w14:textId="45C2D576" w:rsidR="00252136" w:rsidRPr="009D54B7" w:rsidDel="00252136" w:rsidRDefault="00252136" w:rsidP="00252136">
            <w:pPr>
              <w:rPr>
                <w:del w:id="39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395" w:author="Wigfall, Trevonte" w:date="2021-07-12T16:04:00Z">
                  <w:rPr>
                    <w:del w:id="39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E27BE1" w14:textId="06E5C834" w:rsidR="00252136" w:rsidRPr="009D54B7" w:rsidDel="00252136" w:rsidRDefault="00252136" w:rsidP="00252136">
            <w:pPr>
              <w:rPr>
                <w:del w:id="39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398" w:author="Wigfall, Trevonte" w:date="2021-07-12T16:04:00Z">
                  <w:rPr>
                    <w:del w:id="39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00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01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46E0" w14:textId="444FAA71" w:rsidR="00252136" w:rsidRPr="009D54B7" w:rsidDel="00252136" w:rsidRDefault="00252136" w:rsidP="00252136">
            <w:pPr>
              <w:rPr>
                <w:del w:id="402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03" w:author="Wigfall, Trevonte" w:date="2021-07-12T16:04:00Z">
                  <w:rPr>
                    <w:del w:id="404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05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06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6B493" w14:textId="2712FD48" w:rsidR="00252136" w:rsidRPr="009D54B7" w:rsidDel="00252136" w:rsidRDefault="00252136" w:rsidP="00252136">
            <w:pPr>
              <w:rPr>
                <w:del w:id="407" w:author="Wigfall, Trevonte" w:date="2021-07-15T15:39:00Z"/>
                <w:rFonts w:asciiTheme="minorHAnsi" w:hAnsiTheme="minorHAnsi"/>
                <w:b/>
                <w:sz w:val="22"/>
                <w:szCs w:val="22"/>
                <w:rPrChange w:id="408" w:author="Wigfall, Trevonte" w:date="2021-07-12T16:04:00Z">
                  <w:rPr>
                    <w:del w:id="40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10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11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4EA43E5" w14:textId="681D81CB" w:rsidR="00252136" w:rsidRPr="009D54B7" w:rsidDel="00252136" w:rsidRDefault="00252136" w:rsidP="00252136">
            <w:pPr>
              <w:rPr>
                <w:del w:id="412" w:author="Wigfall, Trevonte" w:date="2021-07-15T15:39:00Z"/>
                <w:rFonts w:asciiTheme="minorHAnsi" w:hAnsiTheme="minorHAnsi"/>
                <w:b/>
                <w:sz w:val="22"/>
                <w:szCs w:val="22"/>
                <w:rPrChange w:id="413" w:author="Wigfall, Trevonte" w:date="2021-07-12T16:04:00Z">
                  <w:rPr>
                    <w:del w:id="41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15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16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A3B6F86" w14:textId="2F43C65A" w:rsidR="00252136" w:rsidRPr="009D54B7" w:rsidDel="00252136" w:rsidRDefault="00252136" w:rsidP="00252136">
            <w:pPr>
              <w:rPr>
                <w:del w:id="417" w:author="Wigfall, Trevonte" w:date="2021-07-15T15:39:00Z"/>
                <w:rFonts w:ascii="Calibri" w:hAnsi="Calibri" w:cs="Calibri"/>
                <w:sz w:val="22"/>
                <w:szCs w:val="22"/>
                <w:rPrChange w:id="418" w:author="Wigfall, Trevonte" w:date="2021-07-12T16:04:00Z">
                  <w:rPr>
                    <w:del w:id="41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20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21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Send Broadcast when work is complete</w:delText>
              </w:r>
            </w:del>
          </w:p>
          <w:p w14:paraId="65323E85" w14:textId="561D33C0" w:rsidR="00252136" w:rsidRPr="009D54B7" w:rsidDel="00252136" w:rsidRDefault="00252136" w:rsidP="00252136">
            <w:pPr>
              <w:rPr>
                <w:del w:id="422" w:author="Wigfall, Trevonte" w:date="2021-07-15T15:39:00Z"/>
                <w:rFonts w:asciiTheme="minorHAnsi" w:hAnsiTheme="minorHAnsi"/>
                <w:b/>
                <w:sz w:val="22"/>
                <w:szCs w:val="22"/>
                <w:rPrChange w:id="423" w:author="Wigfall, Trevonte" w:date="2021-07-12T16:04:00Z">
                  <w:rPr>
                    <w:del w:id="424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3956229" w14:textId="6002D9EE" w:rsidR="00252136" w:rsidRPr="009D54B7" w:rsidDel="00252136" w:rsidRDefault="00252136" w:rsidP="00252136">
            <w:pPr>
              <w:rPr>
                <w:del w:id="425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426" w:author="Wigfall, Trevonte" w:date="2021-07-12T16:04:00Z">
                  <w:rPr>
                    <w:del w:id="427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428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429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Broadcast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E3A3AD" w14:textId="196C78CC" w:rsidR="00252136" w:rsidRPr="009D54B7" w:rsidDel="00252136" w:rsidRDefault="00252136" w:rsidP="00252136">
            <w:pPr>
              <w:rPr>
                <w:del w:id="430" w:author="Wigfall, Trevonte" w:date="2021-07-15T15:39:00Z"/>
                <w:rFonts w:asciiTheme="minorHAnsi" w:hAnsiTheme="minorHAnsi"/>
                <w:b/>
                <w:sz w:val="22"/>
                <w:szCs w:val="22"/>
                <w:rPrChange w:id="431" w:author="Wigfall, Trevonte" w:date="2021-07-12T16:04:00Z">
                  <w:rPr>
                    <w:del w:id="43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48020FA" w14:textId="74DD8DB1" w:rsidTr="00D648C2">
        <w:trPr>
          <w:trHeight w:val="557"/>
          <w:del w:id="433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8B6A885" w14:textId="7A45C4DE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34" w:author="Wigfall, Trevonte" w:date="2021-07-15T15:39:00Z"/>
                <w:rFonts w:asciiTheme="minorHAnsi" w:hAnsiTheme="minorHAnsi"/>
                <w:b/>
                <w:sz w:val="22"/>
                <w:szCs w:val="22"/>
                <w:rPrChange w:id="435" w:author="Wigfall, Trevonte" w:date="2021-07-12T16:04:00Z">
                  <w:rPr>
                    <w:del w:id="43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BD4E0" w14:textId="619E63DE" w:rsidR="00252136" w:rsidRPr="009D54B7" w:rsidDel="00252136" w:rsidRDefault="00252136" w:rsidP="00252136">
            <w:pPr>
              <w:rPr>
                <w:del w:id="437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38" w:author="Wigfall, Trevonte" w:date="2021-07-12T16:04:00Z">
                  <w:rPr>
                    <w:del w:id="439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D2780F" w14:textId="332C98FA" w:rsidR="00252136" w:rsidRPr="009D54B7" w:rsidDel="00252136" w:rsidRDefault="00252136" w:rsidP="00252136">
            <w:pPr>
              <w:rPr>
                <w:del w:id="44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6:04:00Z">
                  <w:rPr>
                    <w:del w:id="44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43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44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49377" w14:textId="72C59863" w:rsidR="00252136" w:rsidRPr="009D54B7" w:rsidDel="00252136" w:rsidRDefault="00252136" w:rsidP="00252136">
            <w:pPr>
              <w:rPr>
                <w:del w:id="445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46" w:author="Wigfall, Trevonte" w:date="2021-07-12T16:04:00Z">
                  <w:rPr>
                    <w:del w:id="447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48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49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A2908" w14:textId="7C2AFB1F" w:rsidR="00252136" w:rsidRPr="009D54B7" w:rsidDel="00252136" w:rsidRDefault="00252136" w:rsidP="00252136">
            <w:pPr>
              <w:rPr>
                <w:del w:id="450" w:author="Wigfall, Trevonte" w:date="2021-07-15T15:39:00Z"/>
                <w:rFonts w:asciiTheme="minorHAnsi" w:hAnsiTheme="minorHAnsi"/>
                <w:b/>
                <w:sz w:val="22"/>
                <w:szCs w:val="22"/>
                <w:rPrChange w:id="451" w:author="Wigfall, Trevonte" w:date="2021-07-12T16:04:00Z">
                  <w:rPr>
                    <w:del w:id="45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53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54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F4C17E" w14:textId="0BA0DBBD" w:rsidR="00252136" w:rsidRPr="009D54B7" w:rsidDel="00252136" w:rsidRDefault="00252136" w:rsidP="00252136">
            <w:pPr>
              <w:rPr>
                <w:del w:id="455" w:author="Wigfall, Trevonte" w:date="2021-07-15T15:39:00Z"/>
                <w:rFonts w:asciiTheme="minorHAnsi" w:hAnsiTheme="minorHAnsi"/>
                <w:b/>
                <w:sz w:val="22"/>
                <w:szCs w:val="22"/>
                <w:rPrChange w:id="456" w:author="Wigfall, Trevonte" w:date="2021-07-12T16:04:00Z">
                  <w:rPr>
                    <w:del w:id="45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58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59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FAFD158" w14:textId="590BC38C" w:rsidR="00252136" w:rsidRPr="009D54B7" w:rsidDel="00252136" w:rsidRDefault="00252136" w:rsidP="00252136">
            <w:pPr>
              <w:rPr>
                <w:del w:id="460" w:author="Wigfall, Trevonte" w:date="2021-07-15T15:39:00Z"/>
                <w:rFonts w:ascii="Calibri" w:hAnsi="Calibri" w:cs="Calibri"/>
                <w:sz w:val="22"/>
                <w:szCs w:val="22"/>
                <w:rPrChange w:id="461" w:author="Wigfall, Trevonte" w:date="2021-07-12T16:04:00Z">
                  <w:rPr>
                    <w:del w:id="462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463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464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Inform Claims Team that they can release CLMU</w:delText>
              </w:r>
            </w:del>
          </w:p>
          <w:p w14:paraId="46FEFD40" w14:textId="3359BEA8" w:rsidR="00252136" w:rsidRPr="009D54B7" w:rsidDel="00252136" w:rsidRDefault="00252136" w:rsidP="00252136">
            <w:pPr>
              <w:rPr>
                <w:del w:id="465" w:author="Wigfall, Trevonte" w:date="2021-07-15T15:39:00Z"/>
                <w:rFonts w:asciiTheme="minorHAnsi" w:hAnsiTheme="minorHAnsi"/>
                <w:b/>
                <w:sz w:val="22"/>
                <w:szCs w:val="22"/>
                <w:rPrChange w:id="466" w:author="Wigfall, Trevonte" w:date="2021-07-12T16:04:00Z">
                  <w:rPr>
                    <w:del w:id="467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F4669D3" w14:textId="702329C1" w:rsidR="00252136" w:rsidRPr="009D54B7" w:rsidDel="00252136" w:rsidRDefault="00252136" w:rsidP="00252136">
            <w:pPr>
              <w:rPr>
                <w:del w:id="468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469" w:author="Wigfall, Trevonte" w:date="2021-07-12T16:04:00Z">
                  <w:rPr>
                    <w:del w:id="470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471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472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Phonecall made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569ADF" w14:textId="75345CEB" w:rsidR="00252136" w:rsidRPr="009D54B7" w:rsidDel="00252136" w:rsidRDefault="00252136" w:rsidP="00252136">
            <w:pPr>
              <w:rPr>
                <w:del w:id="473" w:author="Wigfall, Trevonte" w:date="2021-07-15T15:39:00Z"/>
                <w:rFonts w:asciiTheme="minorHAnsi" w:hAnsiTheme="minorHAnsi"/>
                <w:b/>
                <w:sz w:val="22"/>
                <w:szCs w:val="22"/>
                <w:rPrChange w:id="474" w:author="Wigfall, Trevonte" w:date="2021-07-12T16:04:00Z">
                  <w:rPr>
                    <w:del w:id="47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09818E4B" w14:textId="7B3A82B2" w:rsidTr="00D648C2">
        <w:trPr>
          <w:trHeight w:val="557"/>
          <w:del w:id="476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7DC0A2" w14:textId="7291B5E9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77" w:author="Wigfall, Trevonte" w:date="2021-07-15T15:39:00Z"/>
                <w:rFonts w:asciiTheme="minorHAnsi" w:hAnsiTheme="minorHAnsi"/>
                <w:b/>
                <w:sz w:val="22"/>
                <w:szCs w:val="22"/>
                <w:rPrChange w:id="478" w:author="Wigfall, Trevonte" w:date="2021-07-12T16:04:00Z">
                  <w:rPr>
                    <w:del w:id="47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53C7F6" w14:textId="5AFC9A2A" w:rsidR="00252136" w:rsidRPr="009D54B7" w:rsidDel="00252136" w:rsidRDefault="00252136" w:rsidP="00252136">
            <w:pPr>
              <w:rPr>
                <w:del w:id="48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81" w:author="Wigfall, Trevonte" w:date="2021-07-12T16:04:00Z">
                  <w:rPr>
                    <w:del w:id="48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2B22A7" w14:textId="1C16F0EE" w:rsidR="00252136" w:rsidRPr="009D54B7" w:rsidDel="00252136" w:rsidRDefault="00252136" w:rsidP="00252136">
            <w:pPr>
              <w:rPr>
                <w:del w:id="48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84" w:author="Wigfall, Trevonte" w:date="2021-07-12T16:04:00Z">
                  <w:rPr>
                    <w:del w:id="48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8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8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D24EE" w14:textId="3866AEFB" w:rsidR="00252136" w:rsidRPr="009D54B7" w:rsidDel="00252136" w:rsidRDefault="00252136" w:rsidP="00252136">
            <w:pPr>
              <w:rPr>
                <w:del w:id="48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489" w:author="Wigfall, Trevonte" w:date="2021-07-12T16:04:00Z">
                  <w:rPr>
                    <w:del w:id="49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49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9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E8426" w14:textId="5F223EE4" w:rsidR="00252136" w:rsidRPr="009D54B7" w:rsidDel="00252136" w:rsidRDefault="00252136" w:rsidP="00252136">
            <w:pPr>
              <w:rPr>
                <w:del w:id="493" w:author="Wigfall, Trevonte" w:date="2021-07-15T15:39:00Z"/>
                <w:rFonts w:asciiTheme="minorHAnsi" w:hAnsiTheme="minorHAnsi"/>
                <w:b/>
                <w:sz w:val="22"/>
                <w:szCs w:val="22"/>
                <w:rPrChange w:id="494" w:author="Wigfall, Trevonte" w:date="2021-07-12T16:04:00Z">
                  <w:rPr>
                    <w:del w:id="49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49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49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80566F" w14:textId="32CEC489" w:rsidR="00252136" w:rsidRPr="009D54B7" w:rsidDel="00252136" w:rsidRDefault="00252136" w:rsidP="00252136">
            <w:pPr>
              <w:rPr>
                <w:del w:id="498" w:author="Wigfall, Trevonte" w:date="2021-07-15T15:39:00Z"/>
                <w:rFonts w:asciiTheme="minorHAnsi" w:hAnsiTheme="minorHAnsi"/>
                <w:b/>
                <w:sz w:val="22"/>
                <w:szCs w:val="22"/>
                <w:rPrChange w:id="499" w:author="Wigfall, Trevonte" w:date="2021-07-12T16:04:00Z">
                  <w:rPr>
                    <w:del w:id="50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0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0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80B5BE" w14:textId="2DC280DE" w:rsidR="00252136" w:rsidRPr="009D54B7" w:rsidDel="00252136" w:rsidRDefault="00252136" w:rsidP="00252136">
            <w:pPr>
              <w:rPr>
                <w:del w:id="503" w:author="Wigfall, Trevonte" w:date="2021-07-15T15:39:00Z"/>
                <w:rFonts w:ascii="Calibri" w:hAnsi="Calibri" w:cs="Calibri"/>
                <w:sz w:val="22"/>
                <w:szCs w:val="22"/>
                <w:rPrChange w:id="504" w:author="Wigfall, Trevonte" w:date="2021-07-12T16:04:00Z">
                  <w:rPr>
                    <w:del w:id="505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06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07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deployment and validation tasks in SNOW</w:delText>
              </w:r>
            </w:del>
          </w:p>
          <w:p w14:paraId="2EC91690" w14:textId="19D696D9" w:rsidR="00252136" w:rsidRPr="009D54B7" w:rsidDel="00252136" w:rsidRDefault="00252136" w:rsidP="00252136">
            <w:pPr>
              <w:rPr>
                <w:del w:id="508" w:author="Wigfall, Trevonte" w:date="2021-07-15T15:39:00Z"/>
                <w:rFonts w:asciiTheme="minorHAnsi" w:hAnsiTheme="minorHAnsi"/>
                <w:b/>
                <w:sz w:val="22"/>
                <w:szCs w:val="22"/>
                <w:rPrChange w:id="509" w:author="Wigfall, Trevonte" w:date="2021-07-12T16:04:00Z">
                  <w:rPr>
                    <w:del w:id="51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373524C" w14:textId="528E152B" w:rsidR="00252136" w:rsidRPr="009D54B7" w:rsidDel="00252136" w:rsidRDefault="00252136" w:rsidP="00252136">
            <w:pPr>
              <w:rPr>
                <w:del w:id="511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12" w:author="Wigfall, Trevonte" w:date="2021-07-12T16:04:00Z">
                  <w:rPr>
                    <w:del w:id="513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14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15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Tasks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293275" w14:textId="02A7D246" w:rsidR="00252136" w:rsidRPr="009D54B7" w:rsidDel="00252136" w:rsidRDefault="00252136" w:rsidP="00252136">
            <w:pPr>
              <w:rPr>
                <w:del w:id="516" w:author="Wigfall, Trevonte" w:date="2021-07-15T15:39:00Z"/>
                <w:rFonts w:asciiTheme="minorHAnsi" w:hAnsiTheme="minorHAnsi"/>
                <w:b/>
                <w:sz w:val="22"/>
                <w:szCs w:val="22"/>
                <w:rPrChange w:id="517" w:author="Wigfall, Trevonte" w:date="2021-07-12T16:04:00Z">
                  <w:rPr>
                    <w:del w:id="51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5D05035" w14:textId="1A069A06" w:rsidTr="00D648C2">
        <w:trPr>
          <w:trHeight w:val="557"/>
          <w:del w:id="519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3C9A47" w14:textId="0EB4DA82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20" w:author="Wigfall, Trevonte" w:date="2021-07-15T15:39:00Z"/>
                <w:rFonts w:asciiTheme="minorHAnsi" w:hAnsiTheme="minorHAnsi"/>
                <w:b/>
                <w:sz w:val="22"/>
                <w:szCs w:val="22"/>
                <w:rPrChange w:id="521" w:author="Wigfall, Trevonte" w:date="2021-07-12T16:04:00Z">
                  <w:rPr>
                    <w:del w:id="522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1F77721" w14:textId="4B2F70BD" w:rsidR="00252136" w:rsidRPr="009D54B7" w:rsidDel="00252136" w:rsidRDefault="00252136" w:rsidP="00252136">
            <w:pPr>
              <w:rPr>
                <w:del w:id="52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24" w:author="Wigfall, Trevonte" w:date="2021-07-12T16:04:00Z">
                  <w:rPr>
                    <w:del w:id="52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1DE97" w14:textId="3194E2CE" w:rsidR="00252136" w:rsidRPr="009D54B7" w:rsidDel="00252136" w:rsidRDefault="00252136" w:rsidP="00252136">
            <w:pPr>
              <w:rPr>
                <w:del w:id="52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27" w:author="Wigfall, Trevonte" w:date="2021-07-12T16:04:00Z">
                  <w:rPr>
                    <w:del w:id="52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29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30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E52A23" w14:textId="6CE1967C" w:rsidR="00252136" w:rsidRPr="009D54B7" w:rsidDel="00252136" w:rsidRDefault="00252136" w:rsidP="00252136">
            <w:pPr>
              <w:rPr>
                <w:del w:id="531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32" w:author="Wigfall, Trevonte" w:date="2021-07-12T16:04:00Z">
                  <w:rPr>
                    <w:del w:id="533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34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35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8E4E0A" w14:textId="162EAB28" w:rsidR="00252136" w:rsidRPr="009D54B7" w:rsidDel="00252136" w:rsidRDefault="00252136" w:rsidP="00252136">
            <w:pPr>
              <w:rPr>
                <w:del w:id="536" w:author="Wigfall, Trevonte" w:date="2021-07-15T15:39:00Z"/>
                <w:rFonts w:asciiTheme="minorHAnsi" w:hAnsiTheme="minorHAnsi"/>
                <w:b/>
                <w:sz w:val="22"/>
                <w:szCs w:val="22"/>
                <w:rPrChange w:id="537" w:author="Wigfall, Trevonte" w:date="2021-07-12T16:04:00Z">
                  <w:rPr>
                    <w:del w:id="538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39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40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54C0DA" w14:textId="2F573B29" w:rsidR="00252136" w:rsidRPr="009D54B7" w:rsidDel="00252136" w:rsidRDefault="00252136" w:rsidP="00252136">
            <w:pPr>
              <w:rPr>
                <w:del w:id="541" w:author="Wigfall, Trevonte" w:date="2021-07-15T15:39:00Z"/>
                <w:rFonts w:asciiTheme="minorHAnsi" w:hAnsiTheme="minorHAnsi"/>
                <w:b/>
                <w:sz w:val="22"/>
                <w:szCs w:val="22"/>
                <w:rPrChange w:id="542" w:author="Wigfall, Trevonte" w:date="2021-07-12T16:04:00Z">
                  <w:rPr>
                    <w:del w:id="54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44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45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77689F" w14:textId="5959BC45" w:rsidR="00252136" w:rsidRPr="009D54B7" w:rsidDel="00252136" w:rsidRDefault="00252136" w:rsidP="00252136">
            <w:pPr>
              <w:rPr>
                <w:del w:id="546" w:author="Wigfall, Trevonte" w:date="2021-07-15T15:39:00Z"/>
                <w:rFonts w:ascii="Calibri" w:hAnsi="Calibri" w:cs="Calibri"/>
                <w:sz w:val="22"/>
                <w:szCs w:val="22"/>
                <w:rPrChange w:id="547" w:author="Wigfall, Trevonte" w:date="2021-07-12T16:04:00Z">
                  <w:rPr>
                    <w:del w:id="548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49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50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Close SNOW CHG</w:delText>
              </w:r>
            </w:del>
          </w:p>
          <w:p w14:paraId="22F59E84" w14:textId="62988BF7" w:rsidR="00252136" w:rsidRPr="009D54B7" w:rsidDel="00252136" w:rsidRDefault="00252136" w:rsidP="00252136">
            <w:pPr>
              <w:rPr>
                <w:del w:id="551" w:author="Wigfall, Trevonte" w:date="2021-07-15T15:39:00Z"/>
                <w:rFonts w:ascii="Calibri" w:hAnsi="Calibri" w:cs="Calibri"/>
                <w:sz w:val="22"/>
                <w:szCs w:val="22"/>
                <w:rPrChange w:id="552" w:author="Wigfall, Trevonte" w:date="2021-07-12T16:04:00Z">
                  <w:rPr>
                    <w:del w:id="553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CEE015" w14:textId="22270B0E" w:rsidR="00252136" w:rsidRPr="009D54B7" w:rsidDel="00252136" w:rsidRDefault="00252136" w:rsidP="00252136">
            <w:pPr>
              <w:rPr>
                <w:del w:id="554" w:author="Wigfall, Trevonte" w:date="2021-07-15T15:39:00Z"/>
                <w:rFonts w:ascii="Calibri" w:hAnsi="Calibri" w:cs="Calibri"/>
                <w:color w:val="000000"/>
                <w:sz w:val="22"/>
                <w:szCs w:val="22"/>
                <w:rPrChange w:id="555" w:author="Wigfall, Trevonte" w:date="2021-07-12T16:04:00Z">
                  <w:rPr>
                    <w:del w:id="556" w:author="Wigfall, Trevonte" w:date="2021-07-15T15:39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557" w:author="Wigfall, Trevonte" w:date="2021-07-15T15:39:00Z">
              <w:r w:rsidRPr="009D54B7" w:rsidDel="00252136">
                <w:rPr>
                  <w:rFonts w:ascii="Calibri" w:hAnsi="Calibri" w:cs="Calibri"/>
                  <w:color w:val="000000"/>
                  <w:sz w:val="22"/>
                  <w:szCs w:val="22"/>
                  <w:rPrChange w:id="558" w:author="Wigfall, Trevonte" w:date="2021-07-12T16:04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CNR closed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74CF5" w14:textId="463C7FFB" w:rsidR="00252136" w:rsidRPr="009D54B7" w:rsidDel="00252136" w:rsidRDefault="00252136" w:rsidP="00252136">
            <w:pPr>
              <w:rPr>
                <w:del w:id="559" w:author="Wigfall, Trevonte" w:date="2021-07-15T15:39:00Z"/>
                <w:rFonts w:asciiTheme="minorHAnsi" w:hAnsiTheme="minorHAnsi"/>
                <w:b/>
                <w:sz w:val="22"/>
                <w:szCs w:val="22"/>
                <w:rPrChange w:id="560" w:author="Wigfall, Trevonte" w:date="2021-07-12T16:04:00Z">
                  <w:rPr>
                    <w:del w:id="56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27735EF6" w14:textId="5959EE30" w:rsidTr="00D648C2">
        <w:trPr>
          <w:trHeight w:val="557"/>
          <w:del w:id="56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A1EF2D" w14:textId="0A4FA9DB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563" w:author="Wigfall, Trevonte" w:date="2021-07-15T15:39:00Z"/>
                <w:rFonts w:asciiTheme="minorHAnsi" w:hAnsiTheme="minorHAnsi"/>
                <w:b/>
                <w:sz w:val="22"/>
                <w:szCs w:val="22"/>
                <w:rPrChange w:id="564" w:author="Wigfall, Trevonte" w:date="2021-07-12T16:04:00Z">
                  <w:rPr>
                    <w:del w:id="56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66156BA" w14:textId="2D33E996" w:rsidR="00252136" w:rsidRPr="009D54B7" w:rsidDel="00252136" w:rsidRDefault="00252136" w:rsidP="00252136">
            <w:pPr>
              <w:rPr>
                <w:del w:id="56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67" w:author="Wigfall, Trevonte" w:date="2021-07-12T16:04:00Z">
                  <w:rPr>
                    <w:del w:id="56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256B" w14:textId="5B707798" w:rsidR="00252136" w:rsidRPr="009D54B7" w:rsidDel="00252136" w:rsidRDefault="00252136" w:rsidP="00252136">
            <w:pPr>
              <w:rPr>
                <w:del w:id="56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70" w:author="Wigfall, Trevonte" w:date="2021-07-12T16:04:00Z">
                  <w:rPr>
                    <w:del w:id="57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7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7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D397D" w14:textId="60BAF2D4" w:rsidR="00252136" w:rsidRPr="009D54B7" w:rsidDel="00252136" w:rsidRDefault="00252136" w:rsidP="00252136">
            <w:pPr>
              <w:rPr>
                <w:del w:id="57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575" w:author="Wigfall, Trevonte" w:date="2021-07-12T16:04:00Z">
                  <w:rPr>
                    <w:del w:id="57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7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7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32C0D" w14:textId="243CB233" w:rsidR="00252136" w:rsidRPr="009D54B7" w:rsidDel="00252136" w:rsidRDefault="00252136" w:rsidP="00252136">
            <w:pPr>
              <w:rPr>
                <w:del w:id="579" w:author="Wigfall, Trevonte" w:date="2021-07-15T15:39:00Z"/>
                <w:rFonts w:asciiTheme="minorHAnsi" w:hAnsiTheme="minorHAnsi"/>
                <w:b/>
                <w:sz w:val="22"/>
                <w:szCs w:val="22"/>
                <w:rPrChange w:id="580" w:author="Wigfall, Trevonte" w:date="2021-07-12T16:04:00Z">
                  <w:rPr>
                    <w:del w:id="58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8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8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2BDDF0A" w14:textId="0B1F092C" w:rsidR="00252136" w:rsidRPr="009D54B7" w:rsidDel="00252136" w:rsidRDefault="00252136" w:rsidP="00252136">
            <w:pPr>
              <w:rPr>
                <w:del w:id="584" w:author="Wigfall, Trevonte" w:date="2021-07-15T15:39:00Z"/>
                <w:rFonts w:asciiTheme="minorHAnsi" w:hAnsiTheme="minorHAnsi"/>
                <w:b/>
                <w:sz w:val="22"/>
                <w:szCs w:val="22"/>
                <w:rPrChange w:id="585" w:author="Wigfall, Trevonte" w:date="2021-07-12T16:04:00Z">
                  <w:rPr>
                    <w:del w:id="58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58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58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2672F" w14:textId="4D6B311E" w:rsidR="00252136" w:rsidRPr="009D54B7" w:rsidDel="00252136" w:rsidRDefault="00252136" w:rsidP="00252136">
            <w:pPr>
              <w:rPr>
                <w:del w:id="589" w:author="Wigfall, Trevonte" w:date="2021-07-15T15:39:00Z"/>
                <w:rFonts w:ascii="Calibri" w:hAnsi="Calibri" w:cs="Calibri"/>
                <w:sz w:val="22"/>
                <w:szCs w:val="22"/>
                <w:rPrChange w:id="590" w:author="Wigfall, Trevonte" w:date="2021-07-12T16:04:00Z">
                  <w:rPr>
                    <w:del w:id="591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del w:id="592" w:author="Wigfall, Trevonte" w:date="2021-07-15T15:39:00Z">
              <w:r w:rsidRPr="009D54B7" w:rsidDel="00252136">
                <w:rPr>
                  <w:rFonts w:ascii="Calibri" w:hAnsi="Calibri" w:cs="Calibri"/>
                  <w:sz w:val="22"/>
                  <w:szCs w:val="22"/>
                  <w:rPrChange w:id="593" w:author="Wigfall, Trevonte" w:date="2021-07-12T16:04:00Z"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rPrChange>
                </w:rPr>
                <w:delText>Email APM, asking them to resume monitoring CXT* alerts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DD6D23" w14:textId="7E5B3B26" w:rsidR="00252136" w:rsidRPr="009D54B7" w:rsidDel="00252136" w:rsidRDefault="00252136" w:rsidP="00252136">
            <w:pPr>
              <w:rPr>
                <w:del w:id="594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595" w:author="Wigfall, Trevonte" w:date="2021-07-12T16:04:00Z">
                  <w:rPr>
                    <w:del w:id="596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del w:id="597" w:author="Wigfall, Trevonte" w:date="2021-07-15T15:39:00Z">
              <w:r w:rsidRPr="009D54B7" w:rsidDel="00252136">
                <w:rPr>
                  <w:rFonts w:asciiTheme="minorHAnsi" w:hAnsiTheme="minorHAnsi"/>
                  <w:smallCaps/>
                  <w:sz w:val="22"/>
                  <w:szCs w:val="22"/>
                  <w:rPrChange w:id="598" w:author="Wigfall, Trevonte" w:date="2021-07-12T16:04:00Z">
                    <w:rPr>
                      <w:rFonts w:asciiTheme="minorHAnsi" w:hAnsiTheme="minorHAnsi"/>
                      <w:smallCaps/>
                      <w:strike/>
                      <w:sz w:val="22"/>
                      <w:szCs w:val="22"/>
                    </w:rPr>
                  </w:rPrChange>
                </w:rPr>
                <w:delText>Email sent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0A33F" w14:textId="6A444D64" w:rsidR="00252136" w:rsidRPr="009D54B7" w:rsidDel="00252136" w:rsidRDefault="00252136" w:rsidP="00252136">
            <w:pPr>
              <w:rPr>
                <w:del w:id="599" w:author="Wigfall, Trevonte" w:date="2021-07-15T15:39:00Z"/>
                <w:rFonts w:asciiTheme="minorHAnsi" w:hAnsiTheme="minorHAnsi"/>
                <w:b/>
                <w:sz w:val="22"/>
                <w:szCs w:val="22"/>
                <w:rPrChange w:id="600" w:author="Wigfall, Trevonte" w:date="2021-07-12T16:04:00Z">
                  <w:rPr>
                    <w:del w:id="60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6C8255F3" w14:textId="0F7799A7" w:rsidTr="00D648C2">
        <w:trPr>
          <w:trHeight w:val="557"/>
          <w:del w:id="602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0ECA41" w14:textId="6A1380C0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03" w:author="Wigfall, Trevonte" w:date="2021-07-15T15:39:00Z"/>
                <w:rFonts w:asciiTheme="minorHAnsi" w:hAnsiTheme="minorHAnsi"/>
                <w:b/>
                <w:sz w:val="22"/>
                <w:szCs w:val="22"/>
                <w:rPrChange w:id="604" w:author="Wigfall, Trevonte" w:date="2021-07-12T16:04:00Z">
                  <w:rPr>
                    <w:del w:id="60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271CCA6" w14:textId="093F3360" w:rsidR="00252136" w:rsidRPr="009D54B7" w:rsidDel="00252136" w:rsidRDefault="00252136" w:rsidP="00252136">
            <w:pPr>
              <w:rPr>
                <w:del w:id="606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07" w:author="Wigfall, Trevonte" w:date="2021-07-12T16:04:00Z">
                  <w:rPr>
                    <w:del w:id="608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2C4B627" w14:textId="6FFD0891" w:rsidR="00252136" w:rsidRPr="009D54B7" w:rsidDel="00252136" w:rsidRDefault="00252136" w:rsidP="00252136">
            <w:pPr>
              <w:rPr>
                <w:del w:id="609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10" w:author="Wigfall, Trevonte" w:date="2021-07-12T16:04:00Z">
                  <w:rPr>
                    <w:del w:id="611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12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13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8CB256" w14:textId="4ED0F364" w:rsidR="00252136" w:rsidRPr="009D54B7" w:rsidDel="00252136" w:rsidRDefault="00252136" w:rsidP="00252136">
            <w:pPr>
              <w:rPr>
                <w:del w:id="614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15" w:author="Wigfall, Trevonte" w:date="2021-07-12T16:04:00Z">
                  <w:rPr>
                    <w:del w:id="616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17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18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A2619D" w14:textId="0780F6C6" w:rsidR="00252136" w:rsidRPr="009D54B7" w:rsidDel="00252136" w:rsidRDefault="00252136" w:rsidP="00252136">
            <w:pPr>
              <w:rPr>
                <w:del w:id="619" w:author="Wigfall, Trevonte" w:date="2021-07-15T15:39:00Z"/>
                <w:rFonts w:asciiTheme="minorHAnsi" w:hAnsiTheme="minorHAnsi"/>
                <w:b/>
                <w:sz w:val="22"/>
                <w:szCs w:val="22"/>
                <w:rPrChange w:id="620" w:author="Wigfall, Trevonte" w:date="2021-07-12T16:04:00Z">
                  <w:rPr>
                    <w:del w:id="621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22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23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87A2BE" w14:textId="65B10504" w:rsidR="00252136" w:rsidRPr="009D54B7" w:rsidDel="00252136" w:rsidRDefault="00252136" w:rsidP="00252136">
            <w:pPr>
              <w:rPr>
                <w:del w:id="624" w:author="Wigfall, Trevonte" w:date="2021-07-15T15:39:00Z"/>
                <w:rFonts w:asciiTheme="minorHAnsi" w:hAnsiTheme="minorHAnsi"/>
                <w:b/>
                <w:sz w:val="22"/>
                <w:szCs w:val="22"/>
                <w:rPrChange w:id="625" w:author="Wigfall, Trevonte" w:date="2021-07-12T16:04:00Z">
                  <w:rPr>
                    <w:del w:id="626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27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28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52136" w:rsidRPr="009D54B7" w:rsidDel="00252136" w14:paraId="5E109A4C" w14:textId="2CA86C81" w:rsidTr="00A1350A">
              <w:trPr>
                <w:trHeight w:val="300"/>
                <w:del w:id="629" w:author="Wigfall, Trevonte" w:date="2021-07-15T15:39:00Z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B43A4" w14:textId="66BB6ED3" w:rsidR="00252136" w:rsidRPr="009D54B7" w:rsidDel="00252136" w:rsidRDefault="00252136" w:rsidP="00252136">
                  <w:pPr>
                    <w:rPr>
                      <w:del w:id="630" w:author="Wigfall, Trevonte" w:date="2021-07-15T15:39:00Z"/>
                      <w:rFonts w:ascii="Calibri" w:hAnsi="Calibri" w:cs="Calibri"/>
                      <w:sz w:val="22"/>
                      <w:szCs w:val="22"/>
                      <w:rPrChange w:id="631" w:author="Wigfall, Trevonte" w:date="2021-07-12T16:04:00Z">
                        <w:rPr>
                          <w:del w:id="632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del w:id="633" w:author="Wigfall, Trevonte" w:date="2021-07-15T15:39:00Z"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34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0304" behindDoc="0" locked="0" layoutInCell="1" allowOverlap="1" wp14:anchorId="4B6B6FDD" wp14:editId="73AF5B02">
                              <wp:simplePos x="0" y="0"/>
                              <wp:positionH relativeFrom="column">
                                <wp:posOffset>1590675</wp:posOffset>
                              </wp:positionH>
                              <wp:positionV relativeFrom="paragraph">
                                <wp:posOffset>-247650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0" name="Text Box 30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B0835F1" id="Text Box 30" o:spid="_x0000_s1026" type="#_x0000_t202" style="position:absolute;margin-left:125.25pt;margin-top:-19.5pt;width:14.25pt;height:21pt;z-index:25213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9D54B7" w:rsidDel="00252136">
                      <w:rPr>
                        <w:rFonts w:ascii="Calibri" w:hAnsi="Calibri" w:cs="Calibri"/>
                        <w:noProof/>
                        <w:sz w:val="22"/>
                        <w:szCs w:val="22"/>
                        <w:rPrChange w:id="635" w:author="Wigfall, Trevonte" w:date="2021-07-12T16:04:00Z">
                          <w:rPr>
                            <w:rFonts w:ascii="Calibri" w:hAnsi="Calibri" w:cs="Calibri"/>
                            <w:strike/>
                            <w:noProof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131328" behindDoc="0" locked="0" layoutInCell="1" allowOverlap="1" wp14:anchorId="294340E2" wp14:editId="141CD9F9">
                              <wp:simplePos x="0" y="0"/>
                              <wp:positionH relativeFrom="column">
                                <wp:posOffset>1104900</wp:posOffset>
                              </wp:positionH>
                              <wp:positionV relativeFrom="paragraph">
                                <wp:posOffset>-209550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29" name="Text Box 29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3011DDED" id="Text Box 29" o:spid="_x0000_s1026" type="#_x0000_t202" style="position:absolute;margin-left:87pt;margin-top:-16.5pt;width:14.25pt;height:21pt;z-index:25213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</w:del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52136" w:rsidRPr="009D54B7" w:rsidDel="00252136" w14:paraId="452AAE28" w14:textId="3FDFF67D">
                    <w:trPr>
                      <w:trHeight w:val="300"/>
                      <w:tblCellSpacing w:w="0" w:type="dxa"/>
                      <w:del w:id="636" w:author="Wigfall, Trevonte" w:date="2021-07-15T15:39:00Z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DEC4A4" w14:textId="1B525051" w:rsidR="00252136" w:rsidRPr="009D54B7" w:rsidDel="00252136" w:rsidRDefault="00252136" w:rsidP="00252136">
                        <w:pPr>
                          <w:rPr>
                            <w:del w:id="637" w:author="Wigfall, Trevonte" w:date="2021-07-15T15:39:00Z"/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638" w:author="Wigfall, Trevonte" w:date="2021-07-12T16:04:00Z">
                              <w:rPr>
                                <w:del w:id="639" w:author="Wigfall, Trevonte" w:date="2021-07-15T15:39:00Z"/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del w:id="640" w:author="Wigfall, Trevonte" w:date="2021-07-15T15:39:00Z">
                          <w:r w:rsidRPr="00E10238" w:rsidDel="00252136">
                            <w:fldChar w:fldCharType="begin"/>
                          </w:r>
                          <w:r w:rsidRPr="009D54B7" w:rsidDel="00252136">
                            <w:delInstrText xml:space="preserve"> HYPERLINK "https://collaborate.wellpoint.com/sites/Ent_Rel_Mgmt/Rel_Plan/Rel_Inv/Lists/Status%20Master/Release%20List.aspx" </w:delInstrText>
                          </w:r>
                          <w:r w:rsidRPr="009D54B7" w:rsidDel="00252136">
                            <w:rPr>
                              <w:rPrChange w:id="641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separate"/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642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delText>Status Master Input Link</w:delText>
                          </w:r>
                          <w:r w:rsidRPr="009D54B7" w:rsidDel="00252136">
                            <w:rPr>
                              <w:rFonts w:ascii="Calibri" w:hAnsi="Calibri" w:cs="Calibri"/>
                              <w:sz w:val="22"/>
                              <w:szCs w:val="22"/>
                              <w:u w:val="single"/>
                              <w:rPrChange w:id="643" w:author="Wigfall, Trevonte" w:date="2021-07-12T16:04:00Z"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rPrChange>
                            </w:rPr>
                            <w:fldChar w:fldCharType="end"/>
                          </w:r>
                        </w:del>
                      </w:p>
                    </w:tc>
                  </w:tr>
                </w:tbl>
                <w:p w14:paraId="11680190" w14:textId="0DFFE2B2" w:rsidR="00252136" w:rsidRPr="009D54B7" w:rsidDel="00252136" w:rsidRDefault="00252136" w:rsidP="00252136">
                  <w:pPr>
                    <w:rPr>
                      <w:del w:id="644" w:author="Wigfall, Trevonte" w:date="2021-07-15T15:39:00Z"/>
                      <w:rFonts w:ascii="Calibri" w:hAnsi="Calibri" w:cs="Calibri"/>
                      <w:sz w:val="22"/>
                      <w:szCs w:val="22"/>
                      <w:rPrChange w:id="645" w:author="Wigfall, Trevonte" w:date="2021-07-12T16:04:00Z">
                        <w:rPr>
                          <w:del w:id="646" w:author="Wigfall, Trevonte" w:date="2021-07-15T15:39:00Z"/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DFC3D29" w14:textId="54576049" w:rsidR="00252136" w:rsidRPr="009D54B7" w:rsidDel="00252136" w:rsidRDefault="00252136" w:rsidP="00252136">
            <w:pPr>
              <w:rPr>
                <w:del w:id="647" w:author="Wigfall, Trevonte" w:date="2021-07-15T15:39:00Z"/>
                <w:rFonts w:ascii="Calibri" w:hAnsi="Calibri" w:cs="Calibri"/>
                <w:sz w:val="22"/>
                <w:szCs w:val="22"/>
                <w:rPrChange w:id="648" w:author="Wigfall, Trevonte" w:date="2021-07-12T16:04:00Z">
                  <w:rPr>
                    <w:del w:id="649" w:author="Wigfall, Trevonte" w:date="2021-07-15T15:39:00Z"/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C328C9" w14:textId="3715BF0A" w:rsidR="00252136" w:rsidRPr="009D54B7" w:rsidDel="00252136" w:rsidRDefault="00252136" w:rsidP="00252136">
            <w:pPr>
              <w:rPr>
                <w:del w:id="650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51" w:author="Wigfall, Trevonte" w:date="2021-07-12T16:04:00Z">
                  <w:rPr>
                    <w:del w:id="652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A006729" w14:textId="1ECBE75D" w:rsidR="00252136" w:rsidRPr="009D54B7" w:rsidDel="00252136" w:rsidRDefault="00252136" w:rsidP="00252136">
            <w:pPr>
              <w:rPr>
                <w:del w:id="653" w:author="Wigfall, Trevonte" w:date="2021-07-15T15:39:00Z"/>
                <w:rFonts w:asciiTheme="minorHAnsi" w:hAnsiTheme="minorHAnsi"/>
                <w:b/>
                <w:sz w:val="22"/>
                <w:szCs w:val="22"/>
                <w:rPrChange w:id="654" w:author="Wigfall, Trevonte" w:date="2021-07-12T16:04:00Z">
                  <w:rPr>
                    <w:del w:id="65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  <w:tr w:rsidR="00252136" w:rsidRPr="009D54B7" w:rsidDel="00252136" w14:paraId="17E41EEC" w14:textId="39FD76C1" w:rsidTr="00D648C2">
        <w:trPr>
          <w:trHeight w:val="557"/>
          <w:del w:id="656" w:author="Wigfall, Trevonte" w:date="2021-07-15T15:39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28451C" w14:textId="7A4E5E5A" w:rsidR="00252136" w:rsidRPr="009D54B7" w:rsidDel="00252136" w:rsidRDefault="00252136" w:rsidP="0025213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657" w:author="Wigfall, Trevonte" w:date="2021-07-15T15:39:00Z"/>
                <w:rFonts w:asciiTheme="minorHAnsi" w:hAnsiTheme="minorHAnsi"/>
                <w:b/>
                <w:sz w:val="22"/>
                <w:szCs w:val="22"/>
                <w:rPrChange w:id="658" w:author="Wigfall, Trevonte" w:date="2021-07-12T16:04:00Z">
                  <w:rPr>
                    <w:del w:id="659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6F02A80" w14:textId="2B8695DD" w:rsidR="00252136" w:rsidRPr="009D54B7" w:rsidDel="00252136" w:rsidRDefault="00252136" w:rsidP="00252136">
            <w:pPr>
              <w:rPr>
                <w:del w:id="660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1" w:author="Wigfall, Trevonte" w:date="2021-07-12T16:04:00Z">
                  <w:rPr>
                    <w:del w:id="662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9B367B" w14:textId="7C8F285A" w:rsidR="00252136" w:rsidRPr="009D54B7" w:rsidDel="00252136" w:rsidRDefault="00252136" w:rsidP="00252136">
            <w:pPr>
              <w:rPr>
                <w:del w:id="663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4" w:author="Wigfall, Trevonte" w:date="2021-07-12T16:04:00Z">
                  <w:rPr>
                    <w:del w:id="665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66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67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85FF8C" w14:textId="3683C48B" w:rsidR="00252136" w:rsidRPr="009D54B7" w:rsidDel="00252136" w:rsidRDefault="00252136" w:rsidP="00252136">
            <w:pPr>
              <w:rPr>
                <w:del w:id="668" w:author="Wigfall, Trevonte" w:date="2021-07-15T15:39:00Z"/>
                <w:rFonts w:asciiTheme="minorHAnsi" w:hAnsiTheme="minorHAnsi"/>
                <w:b/>
                <w:smallCaps/>
                <w:sz w:val="22"/>
                <w:szCs w:val="22"/>
                <w:rPrChange w:id="669" w:author="Wigfall, Trevonte" w:date="2021-07-12T16:04:00Z">
                  <w:rPr>
                    <w:del w:id="670" w:author="Wigfall, Trevonte" w:date="2021-07-15T15:39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1" w:author="Wigfall, Trevonte" w:date="2021-07-15T15:39:00Z">
              <w:r w:rsidRPr="009D54B7" w:rsidDel="00252136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2" w:author="Wigfall, Trevonte" w:date="2021-07-12T16:04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98929" w14:textId="4863E2A1" w:rsidR="00252136" w:rsidRPr="009D54B7" w:rsidDel="00252136" w:rsidRDefault="00252136" w:rsidP="00252136">
            <w:pPr>
              <w:rPr>
                <w:del w:id="673" w:author="Wigfall, Trevonte" w:date="2021-07-15T15:39:00Z"/>
                <w:rFonts w:asciiTheme="minorHAnsi" w:hAnsiTheme="minorHAnsi"/>
                <w:b/>
                <w:sz w:val="22"/>
                <w:szCs w:val="22"/>
                <w:rPrChange w:id="674" w:author="Wigfall, Trevonte" w:date="2021-07-12T16:04:00Z">
                  <w:rPr>
                    <w:del w:id="675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76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77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8FFA192" w14:textId="25AE7A6A" w:rsidR="00252136" w:rsidRPr="009D54B7" w:rsidDel="00252136" w:rsidRDefault="00252136" w:rsidP="00252136">
            <w:pPr>
              <w:rPr>
                <w:del w:id="678" w:author="Wigfall, Trevonte" w:date="2021-07-15T15:39:00Z"/>
                <w:rFonts w:asciiTheme="minorHAnsi" w:hAnsiTheme="minorHAnsi"/>
                <w:b/>
                <w:sz w:val="22"/>
                <w:szCs w:val="22"/>
                <w:rPrChange w:id="679" w:author="Wigfall, Trevonte" w:date="2021-07-12T16:04:00Z">
                  <w:rPr>
                    <w:del w:id="680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81" w:author="Wigfall, Trevonte" w:date="2021-07-15T15:39:00Z">
              <w:r w:rsidRPr="009D54B7" w:rsidDel="00252136">
                <w:rPr>
                  <w:rFonts w:asciiTheme="minorHAnsi" w:hAnsiTheme="minorHAnsi"/>
                  <w:b/>
                  <w:sz w:val="22"/>
                  <w:szCs w:val="22"/>
                  <w:rPrChange w:id="682" w:author="Wigfall, Trevonte" w:date="2021-07-12T16:04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1E60FF2" w14:textId="201028B0" w:rsidR="00252136" w:rsidRPr="009D54B7" w:rsidDel="00252136" w:rsidRDefault="00252136" w:rsidP="00252136">
            <w:pPr>
              <w:rPr>
                <w:del w:id="683" w:author="Wigfall, Trevonte" w:date="2021-07-15T15:39:00Z"/>
                <w:rFonts w:ascii="Calibri" w:hAnsi="Calibri" w:cs="Calibri"/>
                <w:noProof/>
                <w:sz w:val="22"/>
                <w:szCs w:val="22"/>
                <w:rPrChange w:id="684" w:author="Wigfall, Trevonte" w:date="2021-07-12T16:04:00Z">
                  <w:rPr>
                    <w:del w:id="685" w:author="Wigfall, Trevonte" w:date="2021-07-15T15:39:00Z"/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del w:id="686" w:author="Wigfall, Trevonte" w:date="2021-07-15T15:39:00Z">
              <w:r w:rsidRPr="009D54B7" w:rsidDel="00252136">
                <w:rPr>
                  <w:rFonts w:ascii="Calibri" w:hAnsi="Calibri" w:cs="Calibri"/>
                  <w:noProof/>
                  <w:sz w:val="22"/>
                  <w:szCs w:val="22"/>
                  <w:rPrChange w:id="687" w:author="Wigfall, Trevonte" w:date="2021-07-12T16:04:00Z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</w:rPrChange>
                </w:rPr>
                <w:delText>Perform the Ready-For-Business email the day after implementation to PROD:  https://share.antheminc.com/teams/AppEnvrMgmt/trizettosupport/Shared%20Documents/ClaimsXten/Procedures/How-to%20Docs/How_To_Send_Ready_For_Business_Validation_After_McKesson_Outage.docx?Web=1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FE6958" w14:textId="26F5B710" w:rsidR="00252136" w:rsidRPr="009D54B7" w:rsidDel="00252136" w:rsidRDefault="00252136" w:rsidP="00252136">
            <w:pPr>
              <w:rPr>
                <w:del w:id="688" w:author="Wigfall, Trevonte" w:date="2021-07-15T15:39:00Z"/>
                <w:rFonts w:asciiTheme="minorHAnsi" w:hAnsiTheme="minorHAnsi"/>
                <w:smallCaps/>
                <w:sz w:val="22"/>
                <w:szCs w:val="22"/>
                <w:rPrChange w:id="689" w:author="Wigfall, Trevonte" w:date="2021-07-12T16:04:00Z">
                  <w:rPr>
                    <w:del w:id="690" w:author="Wigfall, Trevonte" w:date="2021-07-15T15:39:00Z"/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81C11CF" w14:textId="3B7CB376" w:rsidR="00252136" w:rsidRPr="009D54B7" w:rsidDel="00252136" w:rsidRDefault="00252136" w:rsidP="00252136">
            <w:pPr>
              <w:rPr>
                <w:del w:id="691" w:author="Wigfall, Trevonte" w:date="2021-07-15T15:39:00Z"/>
                <w:rFonts w:asciiTheme="minorHAnsi" w:hAnsiTheme="minorHAnsi"/>
                <w:b/>
                <w:sz w:val="22"/>
                <w:szCs w:val="22"/>
                <w:rPrChange w:id="692" w:author="Wigfall, Trevonte" w:date="2021-07-12T16:04:00Z">
                  <w:rPr>
                    <w:del w:id="693" w:author="Wigfall, Trevonte" w:date="2021-07-15T15:39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</w:tr>
    </w:tbl>
    <w:p w14:paraId="25830CB7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9D54B7" w14:paraId="5EEE29D9" w14:textId="77777777" w:rsidTr="00C70289">
        <w:trPr>
          <w:trHeight w:val="2479"/>
        </w:trPr>
        <w:tc>
          <w:tcPr>
            <w:tcW w:w="13062" w:type="dxa"/>
          </w:tcPr>
          <w:p w14:paraId="2F8B9F2D" w14:textId="77777777" w:rsidR="008E63C2" w:rsidRPr="009D54B7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9D54B7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1A663AE5" w14:textId="77777777" w:rsidR="008E63C2" w:rsidRPr="009D54B7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1C84EAF" w14:textId="77777777" w:rsidR="0057614C" w:rsidRPr="009D54B7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7F7C26" w14:textId="77777777" w:rsidR="0057614C" w:rsidRPr="009D54B7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9D54B7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1D8A" w14:textId="77777777" w:rsidR="008C54C0" w:rsidRDefault="008C54C0">
      <w:r>
        <w:separator/>
      </w:r>
    </w:p>
  </w:endnote>
  <w:endnote w:type="continuationSeparator" w:id="0">
    <w:p w14:paraId="39D43899" w14:textId="77777777" w:rsidR="008C54C0" w:rsidRDefault="008C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0B4" w14:textId="77777777" w:rsidR="00156DE1" w:rsidRDefault="00156D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16E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50639F90" w14:textId="77777777" w:rsidR="00156DE1" w:rsidRDefault="00156D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709A" w14:textId="77777777" w:rsidR="008C54C0" w:rsidRDefault="008C54C0">
      <w:r>
        <w:separator/>
      </w:r>
    </w:p>
  </w:footnote>
  <w:footnote w:type="continuationSeparator" w:id="0">
    <w:p w14:paraId="62671DD8" w14:textId="77777777" w:rsidR="008C54C0" w:rsidRDefault="008C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FF2F" w14:textId="77777777" w:rsidR="00156DE1" w:rsidRDefault="00E10238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46203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700" r:id="rId2"/>
      </w:object>
    </w:r>
  </w:p>
  <w:p w14:paraId="59BBAD3A" w14:textId="77777777" w:rsidR="00156DE1" w:rsidRDefault="00156D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0FF16D5B" w14:textId="77777777" w:rsidR="00156DE1" w:rsidRDefault="00156D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BFCE306" w14:textId="77777777" w:rsidR="00156DE1" w:rsidRDefault="00156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04FB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136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9C2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05C90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87D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5E59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023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3709D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053D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4C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54B7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9E0"/>
    <w:rsid w:val="00A14EE6"/>
    <w:rsid w:val="00A1695A"/>
    <w:rsid w:val="00A21580"/>
    <w:rsid w:val="00A24935"/>
    <w:rsid w:val="00A25781"/>
    <w:rsid w:val="00A3052A"/>
    <w:rsid w:val="00A32563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37A96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0238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530B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389F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010E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E10238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0DAF-4446-454D-8A3B-D1145DD7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</TotalTime>
  <Pages>4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14140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15</cp:revision>
  <cp:lastPrinted>2016-04-21T16:18:00Z</cp:lastPrinted>
  <dcterms:created xsi:type="dcterms:W3CDTF">2020-07-30T13:17:00Z</dcterms:created>
  <dcterms:modified xsi:type="dcterms:W3CDTF">2021-12-05T10:19:00Z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