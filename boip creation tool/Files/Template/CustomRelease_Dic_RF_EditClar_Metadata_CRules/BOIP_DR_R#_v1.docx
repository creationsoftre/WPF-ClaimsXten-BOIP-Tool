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9B1CC" w14:textId="77777777" w:rsidR="0057614C" w:rsidRPr="0068162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0" w:author="Wigfall, Trevonte" w:date="2021-07-17T20:46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2065"/>
        <w:gridCol w:w="1667"/>
        <w:gridCol w:w="984"/>
        <w:gridCol w:w="1296"/>
        <w:gridCol w:w="2232"/>
        <w:tblGridChange w:id="1">
          <w:tblGrid>
            <w:gridCol w:w="1728"/>
            <w:gridCol w:w="2004"/>
            <w:gridCol w:w="984"/>
            <w:gridCol w:w="1296"/>
            <w:gridCol w:w="2232"/>
          </w:tblGrid>
        </w:tblGridChange>
      </w:tblGrid>
      <w:tr w:rsidR="0057614C" w:rsidRPr="00597B9C" w14:paraId="738CA4A0" w14:textId="77777777" w:rsidTr="00834357">
        <w:trPr>
          <w:trHeight w:val="438"/>
          <w:trPrChange w:id="2" w:author="Wigfall, Trevonte" w:date="2021-07-17T20:46:00Z">
            <w:trPr>
              <w:trHeight w:val="438"/>
            </w:trPr>
          </w:trPrChange>
        </w:trPr>
        <w:tc>
          <w:tcPr>
            <w:tcW w:w="2065" w:type="dxa"/>
            <w:tcPrChange w:id="3" w:author="Wigfall, Trevonte" w:date="2021-07-17T20:46:00Z">
              <w:tcPr>
                <w:tcW w:w="1728" w:type="dxa"/>
              </w:tcPr>
            </w:tcPrChange>
          </w:tcPr>
          <w:p w14:paraId="7D170505" w14:textId="77777777" w:rsidR="0057614C" w:rsidRPr="00B71034" w:rsidRDefault="0057614C" w:rsidP="00524190">
            <w:pPr>
              <w:rPr>
                <w:ins w:id="4" w:author="Wigfall, Trevonte" w:date="2021-07-17T20:46:00Z"/>
                <w:rFonts w:ascii="Garamond" w:hAnsi="Garamond"/>
                <w:b/>
                <w:sz w:val="24"/>
                <w:szCs w:val="24"/>
              </w:rPr>
            </w:pPr>
            <w:r w:rsidRPr="00B71034">
              <w:rPr>
                <w:rFonts w:ascii="Garamond" w:hAnsi="Garamond"/>
                <w:b/>
                <w:sz w:val="24"/>
                <w:szCs w:val="24"/>
              </w:rPr>
              <w:t>C</w:t>
            </w:r>
            <w:bookmarkStart w:id="5" w:name="Dropdown2"/>
            <w:r w:rsidRPr="00B71034">
              <w:rPr>
                <w:rFonts w:ascii="Garamond" w:hAnsi="Garamond"/>
                <w:b/>
                <w:sz w:val="24"/>
                <w:szCs w:val="24"/>
              </w:rPr>
              <w:t>NR #</w:t>
            </w:r>
            <w:r w:rsidR="004872AB" w:rsidRPr="00B71034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del w:id="6" w:author="Wigfall, Trevonte" w:date="2021-07-17T20:46:00Z">
              <w:r w:rsidR="00C2753F" w:rsidRPr="00B71034" w:rsidDel="00834357">
                <w:rPr>
                  <w:rFonts w:ascii="Garamond" w:hAnsi="Garamond"/>
                  <w:b/>
                  <w:sz w:val="24"/>
                  <w:szCs w:val="24"/>
                </w:rPr>
                <w:delText>SNOW-</w:delText>
              </w:r>
            </w:del>
            <w:del w:id="7" w:author="Wigfall, Trevonte" w:date="2021-07-12T16:05:00Z">
              <w:r w:rsidR="00C2753F" w:rsidRPr="00B71034" w:rsidDel="004B441B">
                <w:rPr>
                  <w:rFonts w:ascii="Garamond" w:hAnsi="Garamond"/>
                  <w:b/>
                  <w:sz w:val="24"/>
                  <w:szCs w:val="24"/>
                </w:rPr>
                <w:delText>38949</w:delText>
              </w:r>
            </w:del>
          </w:p>
          <w:p w14:paraId="17068EB1" w14:textId="5F8E4910" w:rsidR="00834357" w:rsidRPr="00B71034" w:rsidRDefault="00834357" w:rsidP="00524190">
            <w:pPr>
              <w:rPr>
                <w:rFonts w:ascii="Garamond" w:hAnsi="Garamond"/>
                <w:b/>
                <w:sz w:val="24"/>
                <w:szCs w:val="24"/>
              </w:rPr>
            </w:pPr>
            <w:ins w:id="8" w:author="Wigfall, Trevonte" w:date="2021-07-17T20:46:00Z">
              <w:r w:rsidRPr="00B71034">
                <w:rPr>
                  <w:rFonts w:ascii="Garamond" w:hAnsi="Garamond"/>
                  <w:b/>
                  <w:sz w:val="24"/>
                  <w:szCs w:val="24"/>
                </w:rPr>
                <w:t>SNOW-TEMP</w:t>
              </w:r>
            </w:ins>
          </w:p>
        </w:tc>
        <w:tc>
          <w:tcPr>
            <w:tcW w:w="1667" w:type="dxa"/>
            <w:tcBorders>
              <w:right w:val="single" w:sz="4" w:space="0" w:color="auto"/>
            </w:tcBorders>
            <w:tcPrChange w:id="9" w:author="Wigfall, Trevonte" w:date="2021-07-17T20:46:00Z">
              <w:tcPr>
                <w:tcW w:w="2004" w:type="dxa"/>
                <w:tcBorders>
                  <w:right w:val="single" w:sz="4" w:space="0" w:color="auto"/>
                </w:tcBorders>
              </w:tcPr>
            </w:tcPrChange>
          </w:tcPr>
          <w:p w14:paraId="719CDCE3" w14:textId="0B59BCCB" w:rsidR="004A29BC" w:rsidRPr="00B71034" w:rsidRDefault="004A29BC" w:rsidP="007226B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B71034">
              <w:rPr>
                <w:rFonts w:ascii="Garamond" w:hAnsi="Garamond"/>
                <w:b/>
                <w:sz w:val="24"/>
                <w:szCs w:val="24"/>
              </w:rPr>
              <w:t>C</w:t>
            </w:r>
            <w:r w:rsidR="00C2753F" w:rsidRPr="00B71034">
              <w:rPr>
                <w:rFonts w:ascii="Garamond" w:hAnsi="Garamond"/>
                <w:b/>
                <w:sz w:val="24"/>
                <w:szCs w:val="24"/>
              </w:rPr>
              <w:t xml:space="preserve">XT Release </w:t>
            </w:r>
            <w:ins w:id="10" w:author="Wigfall, Trevonte" w:date="2021-07-16T22:27:00Z">
              <w:r w:rsidR="00F606C1" w:rsidRPr="00B71034">
                <w:rPr>
                  <w:rFonts w:ascii="Garamond" w:hAnsi="Garamond"/>
                  <w:b/>
                  <w:sz w:val="24"/>
                  <w:szCs w:val="24"/>
                  <w:rPrChange w:id="11" w:author="Trevonte Wigfall" w:date="2021-12-05T05:19:00Z">
                    <w:rPr>
                      <w:rFonts w:ascii="Garamond" w:hAnsi="Garamond"/>
                      <w:b/>
                      <w:sz w:val="24"/>
                      <w:szCs w:val="24"/>
                      <w:highlight w:val="yellow"/>
                    </w:rPr>
                  </w:rPrChange>
                </w:rPr>
                <w:t>R#</w:t>
              </w:r>
            </w:ins>
            <w:del w:id="12" w:author="Wigfall, Trevonte" w:date="2021-07-12T16:04:00Z">
              <w:r w:rsidR="00C2753F" w:rsidRPr="00B71034" w:rsidDel="004B441B">
                <w:rPr>
                  <w:rFonts w:ascii="Garamond" w:hAnsi="Garamond"/>
                  <w:b/>
                  <w:sz w:val="24"/>
                  <w:szCs w:val="24"/>
                </w:rPr>
                <w:delText>41</w:delText>
              </w:r>
            </w:del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13" w:author="Wigfall, Trevonte" w:date="2021-07-17T20:46:00Z">
              <w:tcPr>
                <w:tcW w:w="984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29D2E056" w14:textId="77777777" w:rsidR="0057614C" w:rsidRPr="00597B9C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  <w:tcPrChange w:id="14" w:author="Wigfall, Trevonte" w:date="2021-07-17T20:46:00Z">
              <w:tcPr>
                <w:tcW w:w="1296" w:type="dxa"/>
                <w:tcBorders>
                  <w:left w:val="single" w:sz="4" w:space="0" w:color="auto"/>
                </w:tcBorders>
              </w:tcPr>
            </w:tcPrChange>
          </w:tcPr>
          <w:p w14:paraId="19F4FE10" w14:textId="77777777" w:rsidR="0057614C" w:rsidRPr="00597B9C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5"/>
        <w:tc>
          <w:tcPr>
            <w:tcW w:w="2232" w:type="dxa"/>
            <w:tcPrChange w:id="15" w:author="Wigfall, Trevonte" w:date="2021-07-17T20:46:00Z">
              <w:tcPr>
                <w:tcW w:w="2232" w:type="dxa"/>
              </w:tcPr>
            </w:tcPrChange>
          </w:tcPr>
          <w:p w14:paraId="66C375D7" w14:textId="77777777" w:rsidR="0057614C" w:rsidRPr="00597B9C" w:rsidRDefault="004A298F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DR</w:t>
            </w:r>
          </w:p>
        </w:tc>
      </w:tr>
    </w:tbl>
    <w:p w14:paraId="75948110" w14:textId="77777777" w:rsidR="002F7317" w:rsidRPr="00597B9C" w:rsidRDefault="0057614C">
      <w:pPr>
        <w:rPr>
          <w:rFonts w:ascii="Garamond" w:hAnsi="Garamond"/>
          <w:b/>
          <w:sz w:val="24"/>
          <w:szCs w:val="24"/>
        </w:rPr>
      </w:pPr>
      <w:r w:rsidRPr="00597B9C">
        <w:rPr>
          <w:rFonts w:ascii="Garamond" w:hAnsi="Garamond"/>
          <w:b/>
          <w:sz w:val="24"/>
          <w:szCs w:val="24"/>
        </w:rPr>
        <w:t xml:space="preserve">  </w:t>
      </w:r>
    </w:p>
    <w:p w14:paraId="5D28353A" w14:textId="77777777" w:rsidR="0057614C" w:rsidRPr="00597B9C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728"/>
        <w:gridCol w:w="818"/>
        <w:gridCol w:w="2327"/>
        <w:gridCol w:w="719"/>
        <w:gridCol w:w="812"/>
        <w:gridCol w:w="90"/>
        <w:gridCol w:w="4677"/>
        <w:gridCol w:w="1168"/>
        <w:gridCol w:w="1532"/>
      </w:tblGrid>
      <w:tr w:rsidR="00D43747" w:rsidRPr="00597B9C" w14:paraId="054DE302" w14:textId="77777777" w:rsidTr="00240F73">
        <w:tc>
          <w:tcPr>
            <w:tcW w:w="5000" w:type="pct"/>
            <w:gridSpan w:val="10"/>
            <w:shd w:val="clear" w:color="auto" w:fill="E6E6E6"/>
          </w:tcPr>
          <w:p w14:paraId="6A8ED9FE" w14:textId="77777777" w:rsidR="00D43747" w:rsidRPr="00597B9C" w:rsidRDefault="00D43747">
            <w:pPr>
              <w:rPr>
                <w:rFonts w:ascii="Garamond" w:hAnsi="Garamond"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Environment </w:t>
            </w:r>
            <w:r w:rsidRPr="00597B9C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157BF5" w:rsidRPr="00597B9C" w14:paraId="3AB1B04B" w14:textId="77777777" w:rsidTr="00240F73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180A6F43" w14:textId="77777777" w:rsidR="00157BF5" w:rsidRPr="005065ED" w:rsidRDefault="00157BF5" w:rsidP="00157B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>VA33PWVCXT001, VA33PWVCXT002, VA33PWVCXT003, VA33PWVCXT004, VA33PWVCXT005</w:t>
            </w:r>
          </w:p>
          <w:p w14:paraId="635B2545" w14:textId="77777777" w:rsidR="00157BF5" w:rsidRPr="00826835" w:rsidRDefault="00157BF5" w:rsidP="00157B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</w:tr>
      <w:tr w:rsidR="00D43747" w:rsidRPr="00597B9C" w14:paraId="18BC5F0A" w14:textId="77777777" w:rsidTr="00240F73">
        <w:tc>
          <w:tcPr>
            <w:tcW w:w="5000" w:type="pct"/>
            <w:gridSpan w:val="10"/>
            <w:shd w:val="clear" w:color="auto" w:fill="E6E6E6"/>
          </w:tcPr>
          <w:p w14:paraId="4DC4FA1F" w14:textId="77777777" w:rsidR="00D43747" w:rsidRPr="00597B9C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597B9C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597B9C" w14:paraId="79B25AE8" w14:textId="77777777" w:rsidTr="00240F73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0D96CC11" w14:textId="77777777" w:rsidR="00B91A60" w:rsidRPr="00943369" w:rsidRDefault="00B91A60" w:rsidP="00B91A6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43369">
              <w:rPr>
                <w:rFonts w:asciiTheme="minorHAnsi" w:hAnsiTheme="minorHAnsi"/>
                <w:b/>
                <w:sz w:val="22"/>
                <w:szCs w:val="22"/>
              </w:rPr>
              <w:t>Follow this BOIP again, with the following changes:</w:t>
            </w:r>
          </w:p>
          <w:p w14:paraId="6D1F5BF3" w14:textId="77777777" w:rsidR="00B91A60" w:rsidRPr="00943369" w:rsidRDefault="00B91A60" w:rsidP="00B91A6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  <w:r w:rsidRPr="00943369">
              <w:rPr>
                <w:rFonts w:asciiTheme="minorHAnsi" w:hAnsiTheme="minorHAnsi"/>
                <w:sz w:val="22"/>
                <w:szCs w:val="22"/>
              </w:rPr>
              <w:t>.  use “archive” in case we need to send logs to vendor</w:t>
            </w:r>
          </w:p>
          <w:p w14:paraId="671766D2" w14:textId="1456C664" w:rsidR="00B91A60" w:rsidRDefault="00B91A60" w:rsidP="00B91A60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 xml:space="preserve">13. </w:t>
            </w:r>
            <w:r w:rsidRPr="00943369">
              <w:rPr>
                <w:rFonts w:asciiTheme="minorHAnsi" w:hAnsiTheme="minorHAnsi" w:cs="Arial"/>
                <w:sz w:val="22"/>
                <w:szCs w:val="22"/>
              </w:rPr>
              <w:t xml:space="preserve">use </w:t>
            </w:r>
            <w:ins w:id="16" w:author="Wigfall, Trevonte" w:date="2021-07-12T16:05:00Z">
              <w:r w:rsidR="004B441B" w:rsidRPr="00B71034">
                <w:rPr>
                  <w:rFonts w:ascii="Garamond" w:hAnsi="Garamond"/>
                  <w:b/>
                  <w:sz w:val="24"/>
                  <w:szCs w:val="24"/>
                </w:rPr>
                <w:t>Backout_CNR</w:t>
              </w:r>
            </w:ins>
            <w:del w:id="17" w:author="Wigfall, Trevonte" w:date="2021-07-12T16:05:00Z">
              <w:r w:rsidRPr="00B71034" w:rsidDel="004B441B">
                <w:rPr>
                  <w:rFonts w:ascii="Garamond" w:hAnsi="Garamond"/>
                  <w:b/>
                  <w:sz w:val="24"/>
                  <w:szCs w:val="24"/>
                </w:rPr>
                <w:delText>SNOW-38421</w:delText>
              </w:r>
            </w:del>
            <w:r w:rsidRPr="00B71034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and file: </w:t>
            </w:r>
          </w:p>
          <w:p w14:paraId="07D075B6" w14:textId="77777777" w:rsidR="00B91A60" w:rsidRPr="00263B38" w:rsidRDefault="00B91A60" w:rsidP="00B91A60">
            <w:pPr>
              <w:rPr>
                <w:rStyle w:val="Hyperlink"/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fldChar w:fldCharType="begin"/>
            </w:r>
            <w:r>
              <w:rPr>
                <w:rFonts w:asciiTheme="minorHAnsi" w:hAnsiTheme="minorHAnsi" w:cs="Arial"/>
                <w:sz w:val="24"/>
                <w:szCs w:val="24"/>
              </w:rPr>
              <w:instrText xml:space="preserve"> HYPERLINK "\\\\va01pstodfs003.corp.agp.ads\\apps\\Local\\EMT\\COTS\\McKesson\\ClaimsXten\\v6.0\\McKesson-supplied-updates\\GBD_6.0_Release_21_23560_Custom_Build_11262018\\GBD_6.0_Release_21_23560_Custom_Build_11262018\\McKesson.TPP.GBD_CXT.TPSVC-23560.6.0.17.1.msi" </w:instrText>
            </w:r>
            <w:r>
              <w:rPr>
                <w:rFonts w:asciiTheme="minorHAnsi" w:hAnsiTheme="minorHAnsi" w:cs="Arial"/>
                <w:sz w:val="24"/>
                <w:szCs w:val="24"/>
              </w:rPr>
              <w:fldChar w:fldCharType="separate"/>
            </w:r>
            <w:r w:rsidRPr="00263B38">
              <w:rPr>
                <w:rStyle w:val="Hyperlink"/>
                <w:rFonts w:asciiTheme="minorHAnsi" w:hAnsiTheme="minorHAnsi" w:cs="Arial"/>
                <w:sz w:val="24"/>
                <w:szCs w:val="24"/>
              </w:rPr>
              <w:t>\\va01pstodfs003.corp.agp.ads\apps\Local\EMT\COTS\McKesson\ClaimsXten\v6.0\McKesson-supplied-updates\</w:t>
            </w:r>
            <w:r w:rsidRPr="00263B38">
              <w:rPr>
                <w:rStyle w:val="Hyperlink"/>
              </w:rPr>
              <w:t xml:space="preserve"> </w:t>
            </w:r>
            <w:r w:rsidRPr="00263B38">
              <w:rPr>
                <w:rStyle w:val="Hyperlink"/>
                <w:rFonts w:asciiTheme="minorHAnsi" w:hAnsiTheme="minorHAnsi" w:cs="Arial"/>
                <w:sz w:val="24"/>
                <w:szCs w:val="24"/>
              </w:rPr>
              <w:t>GBD_6.0_Release_39_44535_Custom_Build_05272020\CHC.TPP.GBD_CXT.6.0.1.TPSVC-44535.2.msi</w:t>
            </w:r>
          </w:p>
          <w:p w14:paraId="63407E6A" w14:textId="77777777" w:rsidR="00B91A60" w:rsidRDefault="00B91A60" w:rsidP="00B91A60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fldChar w:fldCharType="end"/>
            </w:r>
          </w:p>
          <w:p w14:paraId="3C3E844C" w14:textId="2334D64F" w:rsidR="00B91A60" w:rsidRDefault="00B91A60" w:rsidP="00B91A60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14 – 16,18 </w:t>
            </w:r>
            <w:r w:rsidRPr="00943369">
              <w:rPr>
                <w:rFonts w:asciiTheme="minorHAnsi" w:hAnsiTheme="minorHAnsi" w:cs="Arial"/>
                <w:sz w:val="22"/>
                <w:szCs w:val="22"/>
              </w:rPr>
              <w:t xml:space="preserve">use </w:t>
            </w:r>
            <w:ins w:id="18" w:author="Wigfall, Trevonte" w:date="2021-07-12T16:05:00Z">
              <w:r w:rsidR="004B441B" w:rsidRPr="00B71034">
                <w:rPr>
                  <w:rFonts w:ascii="Garamond" w:hAnsi="Garamond"/>
                  <w:b/>
                  <w:sz w:val="24"/>
                  <w:szCs w:val="24"/>
                  <w:rPrChange w:id="19" w:author="Trevonte Wigfall" w:date="2021-12-05T05:19:00Z">
                    <w:rPr>
                      <w:rFonts w:ascii="Garamond" w:hAnsi="Garamond"/>
                      <w:b/>
                      <w:sz w:val="24"/>
                      <w:szCs w:val="24"/>
                      <w:highlight w:val="yellow"/>
                    </w:rPr>
                  </w:rPrChange>
                </w:rPr>
                <w:t>Backout_CNR</w:t>
              </w:r>
            </w:ins>
            <w:del w:id="20" w:author="Wigfall, Trevonte" w:date="2021-07-12T16:05:00Z">
              <w:r w:rsidRPr="003D285C" w:rsidDel="004B441B">
                <w:rPr>
                  <w:rFonts w:ascii="Garamond" w:hAnsi="Garamond"/>
                  <w:b/>
                  <w:sz w:val="24"/>
                  <w:szCs w:val="24"/>
                </w:rPr>
                <w:delText>SNOW-38421</w:delText>
              </w:r>
            </w:del>
          </w:p>
          <w:p w14:paraId="45661EA4" w14:textId="77777777" w:rsidR="00A904EF" w:rsidRPr="00597B9C" w:rsidRDefault="00A904EF">
            <w:pPr>
              <w:rPr>
                <w:rFonts w:ascii="Garamond" w:hAnsi="Garamond"/>
                <w:smallCaps/>
              </w:rPr>
            </w:pPr>
          </w:p>
        </w:tc>
      </w:tr>
      <w:tr w:rsidR="00D43747" w:rsidRPr="00597B9C" w14:paraId="71C46819" w14:textId="77777777" w:rsidTr="00240F73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4A56749C" w14:textId="77777777" w:rsidR="00D43747" w:rsidRPr="00597B9C" w:rsidRDefault="00D43747" w:rsidP="00D34A7B">
            <w:pPr>
              <w:rPr>
                <w:rStyle w:val="f54"/>
                <w:rFonts w:ascii="Calibri" w:hAnsi="Calibri"/>
                <w:sz w:val="22"/>
                <w:szCs w:val="22"/>
              </w:rPr>
            </w:pPr>
            <w:r w:rsidRPr="00597B9C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597B9C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597B9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</w:p>
        </w:tc>
      </w:tr>
      <w:tr w:rsidR="00D43747" w:rsidRPr="00597B9C" w14:paraId="58BB6AE2" w14:textId="77777777" w:rsidTr="00240F73">
        <w:tc>
          <w:tcPr>
            <w:tcW w:w="5000" w:type="pct"/>
            <w:gridSpan w:val="10"/>
            <w:tcBorders>
              <w:bottom w:val="single" w:sz="4" w:space="0" w:color="auto"/>
            </w:tcBorders>
            <w:shd w:val="clear" w:color="auto" w:fill="E6E6E6"/>
          </w:tcPr>
          <w:p w14:paraId="16DA88B6" w14:textId="77777777" w:rsidR="00D43747" w:rsidRPr="00597B9C" w:rsidRDefault="00D43747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D96CD8" w:rsidRPr="00597B9C" w14:paraId="364396E3" w14:textId="77777777" w:rsidTr="00237786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290045DB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0A84AFAA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F53BCB7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A7B758B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D595720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0770233F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7404D956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6E6E6"/>
          </w:tcPr>
          <w:p w14:paraId="7912B3F2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D8E46EB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D1375E" w:rsidRPr="00597B9C" w14:paraId="3B1201C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A00636C" w14:textId="77777777" w:rsidR="00D1375E" w:rsidRPr="00C46E95" w:rsidRDefault="00D1375E" w:rsidP="00D1375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5BF301B8" w14:textId="77777777" w:rsidR="00D1375E" w:rsidRPr="004317D4" w:rsidRDefault="00D1375E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495E7BB" w14:textId="77777777" w:rsidR="00D1375E" w:rsidRPr="004317D4" w:rsidRDefault="00D1375E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E7BC63" w14:textId="77777777" w:rsidR="00D1375E" w:rsidRDefault="00D1375E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3632F86F" w14:textId="77777777" w:rsidR="00D1375E" w:rsidRDefault="00D1375E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718553" w14:textId="77777777" w:rsidR="00D1375E" w:rsidRDefault="00D1375E" w:rsidP="00D1375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A14BA8A" w14:textId="77777777" w:rsidR="00D1375E" w:rsidRDefault="00D1375E" w:rsidP="00D1375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844FD7F" w14:textId="77777777" w:rsidR="00D1375E" w:rsidRPr="007301A9" w:rsidRDefault="00D1375E" w:rsidP="00D1375E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301A9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Inform APM to stop monitoring CXT alerts </w:t>
            </w:r>
          </w:p>
          <w:p w14:paraId="69BDE845" w14:textId="77777777" w:rsidR="00D1375E" w:rsidRDefault="00D1375E" w:rsidP="00D1375E">
            <w:pPr>
              <w:spacing w:after="200" w:line="276" w:lineRule="auto"/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58497ED" w14:textId="77777777" w:rsidR="00D1375E" w:rsidRDefault="00D1375E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AC5386A" w14:textId="7946861D" w:rsidR="00D1375E" w:rsidRPr="00B71034" w:rsidRDefault="00E740E7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1" w:author="Wigfall, Trevonte" w:date="2021-07-15T11:25:00Z">
              <w:r w:rsidRPr="00B71034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2" w:author="Wigfall, Trevonte" w:date="2021-07-15T15:35:00Z">
              <w:r w:rsidR="00B204C4" w:rsidRPr="00B71034">
                <w:rPr>
                  <w:rFonts w:asciiTheme="minorHAnsi" w:hAnsiTheme="minorHAnsi"/>
                  <w:b/>
                  <w:sz w:val="22"/>
                  <w:szCs w:val="22"/>
                  <w:rPrChange w:id="23" w:author="Trevonte Wigfall" w:date="2021-12-05T05:1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ins w:id="24" w:author="Wigfall, Trevonte" w:date="2021-07-15T11:25:00Z">
              <w:r w:rsidRPr="00B71034">
                <w:rPr>
                  <w:rFonts w:asciiTheme="minorHAnsi" w:hAnsiTheme="minorHAnsi"/>
                  <w:b/>
                  <w:sz w:val="22"/>
                  <w:szCs w:val="22"/>
                </w:rPr>
                <w:t xml:space="preserve"> Starting at HH:MM</w:t>
              </w:r>
            </w:ins>
            <w:del w:id="25" w:author="Wigfall, Trevonte" w:date="2021-07-12T16:05:00Z">
              <w:r w:rsidR="00FC3454" w:rsidRPr="00B71034" w:rsidDel="004B441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  <w:r w:rsidR="00D1375E" w:rsidRPr="00B71034" w:rsidDel="004B441B">
                <w:rPr>
                  <w:rFonts w:asciiTheme="minorHAnsi" w:hAnsiTheme="minorHAnsi"/>
                  <w:b/>
                  <w:sz w:val="22"/>
                  <w:szCs w:val="22"/>
                </w:rPr>
                <w:delText>18:30</w:delText>
              </w:r>
            </w:del>
          </w:p>
        </w:tc>
      </w:tr>
      <w:tr w:rsidR="00D1375E" w:rsidRPr="00597B9C" w14:paraId="52D87292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3CDA8C14" w14:textId="77777777" w:rsidR="00D1375E" w:rsidRPr="00C46E95" w:rsidRDefault="00D1375E" w:rsidP="00D1375E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273CA6DF" w14:textId="77777777" w:rsidR="00D1375E" w:rsidRPr="004317D4" w:rsidRDefault="00D1375E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CDA770D" w14:textId="77777777" w:rsidR="00D1375E" w:rsidRPr="004317D4" w:rsidRDefault="00D1375E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1616D9" w14:textId="77777777" w:rsidR="00D1375E" w:rsidRDefault="00D1375E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1E77569B" w14:textId="77777777" w:rsidR="00D1375E" w:rsidRPr="004317D4" w:rsidRDefault="00D1375E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422EA1" w14:textId="77777777" w:rsidR="00D1375E" w:rsidRPr="004317D4" w:rsidRDefault="00D1375E" w:rsidP="00D1375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D03CAC6" w14:textId="77777777" w:rsidR="00D1375E" w:rsidRPr="004317D4" w:rsidRDefault="00D1375E" w:rsidP="00D1375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5870A8A" w14:textId="77777777" w:rsidR="00D1375E" w:rsidRPr="00432652" w:rsidRDefault="00B71034" w:rsidP="00D1375E">
            <w:pPr>
              <w:spacing w:after="200" w:line="276" w:lineRule="auto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hyperlink r:id="rId8" w:history="1">
              <w:r w:rsidR="00D1375E" w:rsidRPr="002F121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Run HC on ENV being installed.  Resolve existing issues (if any found).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8AC064E" w14:textId="77777777" w:rsidR="00D1375E" w:rsidRPr="004317D4" w:rsidRDefault="00D1375E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7A7AC4AF" w14:textId="1551A9CA" w:rsidR="00D1375E" w:rsidRPr="004B441B" w:rsidRDefault="00FC3454" w:rsidP="00D1375E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26" w:author="Wigfall, Trevonte" w:date="2021-07-12T16:0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27" w:author="Wigfall, Trevonte" w:date="2021-07-12T16:05:00Z">
              <w:r w:rsidRPr="00B71034" w:rsidDel="004B441B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  <w:r w:rsidR="00D1375E" w:rsidRPr="00B71034" w:rsidDel="004B441B">
                <w:rPr>
                  <w:rFonts w:asciiTheme="minorHAnsi" w:hAnsiTheme="minorHAnsi"/>
                  <w:b/>
                  <w:sz w:val="22"/>
                  <w:szCs w:val="22"/>
                </w:rPr>
                <w:delText>18:30</w:delText>
              </w:r>
            </w:del>
            <w:ins w:id="28" w:author="Wigfall, Trevonte" w:date="2021-07-12T16:05:00Z">
              <w:r w:rsidR="004B441B" w:rsidRPr="00B71034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9" w:author="Wigfall, Trevonte" w:date="2021-07-15T15:35:00Z">
              <w:r w:rsidR="00B204C4" w:rsidRPr="00B71034">
                <w:rPr>
                  <w:rFonts w:asciiTheme="minorHAnsi" w:hAnsiTheme="minorHAnsi"/>
                  <w:b/>
                  <w:sz w:val="22"/>
                  <w:szCs w:val="22"/>
                  <w:rPrChange w:id="30" w:author="Trevonte Wigfall" w:date="2021-12-05T05:1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</w:p>
        </w:tc>
      </w:tr>
      <w:tr w:rsidR="004B441B" w:rsidRPr="00597B9C" w14:paraId="2776435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4B034C3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06E501FF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A8A4F5B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1326FB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CB4B9E" w14:textId="77777777" w:rsidR="004B441B" w:rsidRPr="004317D4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620BD79" w14:textId="77777777" w:rsidR="004B441B" w:rsidRPr="004317D4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11192F6" w14:textId="77777777" w:rsidR="004B441B" w:rsidRPr="007301A9" w:rsidRDefault="00B71034" w:rsidP="004B441B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hyperlink r:id="rId9" w:anchor="InplviewHash0b448eda-9ab8-457f-b685-dd97ac58b04c=ShowInGrid%3DTrue" w:history="1">
              <w:r w:rsidR="004B441B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Update RM spreadhsheet the change effort had begin (PROD MW Only)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A3FD68F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Spreadsheet Updated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E171B12" w14:textId="77F8588A" w:rsidR="004B441B" w:rsidRPr="00B7103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1" w:author="Wigfall, Trevonte" w:date="2021-07-12T16:06:00Z">
              <w:r w:rsidRPr="00B71034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2" w:author="Wigfall, Trevonte" w:date="2021-07-15T15:35:00Z">
              <w:r w:rsidR="00B204C4" w:rsidRPr="00B71034">
                <w:rPr>
                  <w:rFonts w:asciiTheme="minorHAnsi" w:hAnsiTheme="minorHAnsi"/>
                  <w:b/>
                  <w:sz w:val="22"/>
                  <w:szCs w:val="22"/>
                  <w:rPrChange w:id="33" w:author="Trevonte Wigfall" w:date="2021-12-05T05:1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34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18:32</w:delText>
              </w:r>
            </w:del>
          </w:p>
        </w:tc>
      </w:tr>
      <w:tr w:rsidR="004B441B" w:rsidRPr="00597B9C" w14:paraId="597C9BE8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7F01B36C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7F4D2221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D233B68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AAE284" w14:textId="77777777" w:rsid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ReportingServer:</w:t>
            </w:r>
          </w:p>
          <w:p w14:paraId="45C0C4B5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VA33PWVCXT005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473D08" w14:textId="77777777" w:rsidR="004B441B" w:rsidRPr="004317D4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AFD1740" w14:textId="77777777" w:rsidR="004B441B" w:rsidRPr="004317D4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A71C6B2" w14:textId="77777777" w:rsidR="004B441B" w:rsidRDefault="00B71034" w:rsidP="004B441B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hyperlink r:id="rId10" w:history="1">
              <w:r w:rsidR="004B441B" w:rsidRPr="007F7F2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Run Reporting Server Pre-Checks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9E06957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Check successful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5135FDCE" w14:textId="28B787A5" w:rsidR="004B441B" w:rsidRPr="00B71034" w:rsidDel="00196BC4" w:rsidRDefault="004B441B" w:rsidP="004B441B">
            <w:pPr>
              <w:rPr>
                <w:del w:id="35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36" w:author="Wigfall, Trevonte" w:date="2021-07-12T16:06:00Z">
              <w:r w:rsidRPr="00B71034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7" w:author="Wigfall, Trevonte" w:date="2021-07-15T15:35:00Z">
              <w:r w:rsidR="00B204C4" w:rsidRPr="00B71034">
                <w:rPr>
                  <w:rFonts w:asciiTheme="minorHAnsi" w:hAnsiTheme="minorHAnsi"/>
                  <w:b/>
                  <w:sz w:val="22"/>
                  <w:szCs w:val="22"/>
                  <w:rPrChange w:id="38" w:author="Trevonte Wigfall" w:date="2021-12-05T05:1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39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10/19/18</w:delText>
              </w:r>
            </w:del>
          </w:p>
          <w:p w14:paraId="1F56A174" w14:textId="19D46B43" w:rsidR="004B441B" w:rsidRPr="00B71034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40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18:35</w:delText>
              </w:r>
            </w:del>
          </w:p>
        </w:tc>
      </w:tr>
      <w:tr w:rsidR="004B441B" w:rsidRPr="00597B9C" w14:paraId="59D8332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C75F909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74DF9B5E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15861D4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ADE571" w14:textId="77777777" w:rsidR="004B441B" w:rsidRPr="004317D4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TPIC (cxtTpicFac&lt;env&gt;):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4821AE" w14:textId="77777777" w:rsidR="004B441B" w:rsidRPr="004317D4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240CCFA" w14:textId="77777777" w:rsidR="004B441B" w:rsidRPr="004317D4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B047893" w14:textId="77777777" w:rsidR="004B441B" w:rsidRPr="004317D4" w:rsidRDefault="00B71034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1" w:history="1">
              <w:r w:rsidR="004B441B" w:rsidRPr="004317D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TPIC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5926C82" w14:textId="77777777" w:rsidR="004B441B" w:rsidRPr="004317D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2D59672F" w14:textId="3B9DCDDF" w:rsidR="004B441B" w:rsidRPr="00B7103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41" w:author="Wigfall, Trevonte" w:date="2021-07-12T16:06:00Z">
              <w:r w:rsidRPr="00B71034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42" w:author="Wigfall, Trevonte" w:date="2021-07-15T15:35:00Z">
              <w:r w:rsidR="00B204C4" w:rsidRPr="00B71034">
                <w:rPr>
                  <w:rFonts w:asciiTheme="minorHAnsi" w:hAnsiTheme="minorHAnsi"/>
                  <w:b/>
                  <w:sz w:val="22"/>
                  <w:szCs w:val="22"/>
                  <w:rPrChange w:id="43" w:author="Trevonte Wigfall" w:date="2021-12-05T05:1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44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18:40</w:delText>
              </w:r>
            </w:del>
          </w:p>
        </w:tc>
      </w:tr>
      <w:tr w:rsidR="004B441B" w:rsidRPr="00167E86" w14:paraId="48832767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62EC757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5BA23796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93B4D4E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11A50A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TP</w:t>
            </w: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UI (cxtTppuiFac&lt;env&gt;):</w:t>
            </w:r>
          </w:p>
          <w:p w14:paraId="06F56CA5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559ABC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F1DD8E4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7167E50" w14:textId="77777777" w:rsidR="004B441B" w:rsidRPr="00167E86" w:rsidRDefault="00B71034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2" w:history="1">
              <w:r w:rsidR="004B441B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TPPUI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4F8BAF3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528C7BB" w14:textId="1B05895D" w:rsidR="004B441B" w:rsidRPr="00B7103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45" w:author="Wigfall, Trevonte" w:date="2021-07-12T16:06:00Z">
              <w:r w:rsidRPr="00B71034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46" w:author="Wigfall, Trevonte" w:date="2021-07-15T15:35:00Z">
              <w:r w:rsidR="00B204C4" w:rsidRPr="00B71034">
                <w:rPr>
                  <w:rFonts w:asciiTheme="minorHAnsi" w:hAnsiTheme="minorHAnsi"/>
                  <w:b/>
                  <w:sz w:val="22"/>
                  <w:szCs w:val="22"/>
                  <w:rPrChange w:id="47" w:author="Trevonte Wigfall" w:date="2021-12-05T05:1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48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18:41</w:delText>
              </w:r>
            </w:del>
          </w:p>
        </w:tc>
      </w:tr>
      <w:tr w:rsidR="004B441B" w:rsidRPr="00167E86" w14:paraId="43CE21DA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A8B656B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00BEB342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EEFA858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1A08BE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(cxtUIAPPFac&lt;env&gt;):</w:t>
            </w:r>
          </w:p>
          <w:p w14:paraId="70CE3F05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548AD1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D5E5243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686A21E" w14:textId="77777777" w:rsidR="004B441B" w:rsidRPr="00167E86" w:rsidRDefault="00B71034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3" w:history="1">
              <w:r w:rsidR="004B441B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UIAPP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6062134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434AC99" w14:textId="6BCFCB62" w:rsidR="004B441B" w:rsidRPr="00B7103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49" w:author="Wigfall, Trevonte" w:date="2021-07-12T16:06:00Z">
              <w:r w:rsidRPr="00B71034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50" w:author="Wigfall, Trevonte" w:date="2021-07-15T15:35:00Z">
              <w:r w:rsidR="00B204C4" w:rsidRPr="00B71034">
                <w:rPr>
                  <w:rFonts w:asciiTheme="minorHAnsi" w:hAnsiTheme="minorHAnsi"/>
                  <w:b/>
                  <w:sz w:val="22"/>
                  <w:szCs w:val="22"/>
                  <w:rPrChange w:id="51" w:author="Trevonte Wigfall" w:date="2021-12-05T05:1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52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18:42</w:delText>
              </w:r>
            </w:del>
          </w:p>
        </w:tc>
      </w:tr>
      <w:tr w:rsidR="004B441B" w:rsidRPr="00167E86" w14:paraId="1C744791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5F591D8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48E8E9A7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A5891DF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E0E890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294699E8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8B1899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73B6BB7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DA025EA" w14:textId="77777777" w:rsidR="004B441B" w:rsidRPr="00167E86" w:rsidRDefault="00B71034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4" w:history="1">
              <w:r w:rsidR="004B441B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Suspend all nodes from </w:t>
              </w:r>
              <w:r w:rsidR="004B441B" w:rsidRPr="00167E86">
                <w:rPr>
                  <w:rStyle w:val="Hyperlink"/>
                  <w:rFonts w:ascii="Arial" w:hAnsi="Arial" w:cs="Arial"/>
                  <w:b/>
                  <w:color w:val="FF0000"/>
                  <w:sz w:val="24"/>
                  <w:szCs w:val="24"/>
                </w:rPr>
                <w:t>C3</w:t>
              </w:r>
              <w:r w:rsidR="004B441B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3DB8B6E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880B389" w14:textId="0F1DC15B" w:rsidR="004B441B" w:rsidRPr="00B7103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3" w:author="Wigfall, Trevonte" w:date="2021-07-12T16:06:00Z">
              <w:r w:rsidRPr="00B71034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54" w:author="Wigfall, Trevonte" w:date="2021-07-15T15:35:00Z">
              <w:r w:rsidR="00B204C4" w:rsidRPr="00B71034">
                <w:rPr>
                  <w:rFonts w:asciiTheme="minorHAnsi" w:hAnsiTheme="minorHAnsi"/>
                  <w:b/>
                  <w:sz w:val="22"/>
                  <w:szCs w:val="22"/>
                  <w:rPrChange w:id="55" w:author="Trevonte Wigfall" w:date="2021-12-05T05:1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56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18:43</w:delText>
              </w:r>
            </w:del>
          </w:p>
        </w:tc>
      </w:tr>
      <w:tr w:rsidR="004B441B" w:rsidRPr="00976565" w14:paraId="7D0B3807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33EA5361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3F8D7193" w14:textId="77777777" w:rsidR="004B441B" w:rsidRPr="00976565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04AFD3A" w14:textId="77777777" w:rsidR="004B441B" w:rsidRPr="00976565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E17854" w14:textId="77777777" w:rsid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</w:p>
          <w:p w14:paraId="2FD21BB0" w14:textId="77777777" w:rsidR="004B441B" w:rsidRPr="005065ED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065ED">
              <w:rPr>
                <w:rFonts w:asciiTheme="minorHAnsi" w:hAnsiTheme="minorHAnsi"/>
                <w:smallCaps/>
                <w:sz w:val="22"/>
                <w:szCs w:val="22"/>
              </w:rPr>
              <w:t>VA33PWVCXT001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>,</w:t>
            </w:r>
          </w:p>
          <w:p w14:paraId="2A7CFB5E" w14:textId="77777777" w:rsidR="004B441B" w:rsidRPr="004473D0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065ED">
              <w:rPr>
                <w:rFonts w:asciiTheme="minorHAnsi" w:hAnsiTheme="minorHAnsi"/>
                <w:smallCaps/>
                <w:sz w:val="22"/>
                <w:szCs w:val="22"/>
              </w:rPr>
              <w:t>VA33PWVCXT002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C4031E" w14:textId="77777777" w:rsidR="004B441B" w:rsidRPr="00976565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5B851B1" w14:textId="77777777" w:rsidR="004B441B" w:rsidRPr="00976565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B22CB32" w14:textId="77777777" w:rsidR="004B441B" w:rsidRPr="00976565" w:rsidRDefault="00B71034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5" w:history="1">
              <w:r w:rsidR="004B441B" w:rsidRPr="00976565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Stop UIAPP and TPIC CXT services in environment(s) using EMT GUI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0D9F31D" w14:textId="77777777" w:rsidR="004B441B" w:rsidRPr="00976565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645070FB" w14:textId="3089C95E" w:rsidR="004B441B" w:rsidRPr="00B7103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7" w:author="Wigfall, Trevonte" w:date="2021-07-12T16:06:00Z">
              <w:r w:rsidRPr="00B71034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58" w:author="Wigfall, Trevonte" w:date="2021-07-15T15:35:00Z">
              <w:r w:rsidR="00B204C4" w:rsidRPr="00B71034">
                <w:rPr>
                  <w:rFonts w:asciiTheme="minorHAnsi" w:hAnsiTheme="minorHAnsi"/>
                  <w:b/>
                  <w:sz w:val="22"/>
                  <w:szCs w:val="22"/>
                  <w:rPrChange w:id="59" w:author="Trevonte Wigfall" w:date="2021-12-05T05:1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60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18:45</w:delText>
              </w:r>
            </w:del>
          </w:p>
        </w:tc>
      </w:tr>
      <w:tr w:rsidR="004B441B" w:rsidRPr="00FB3EB3" w14:paraId="19F77F3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3271657F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434F83D7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C81AC9D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C7F73F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(archive for 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652187" w14:textId="77777777" w:rsidR="004B441B" w:rsidRPr="00FB3EB3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9C3F26A" w14:textId="77777777" w:rsidR="004B441B" w:rsidRPr="00FB3EB3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D379317" w14:textId="77777777" w:rsidR="004B441B" w:rsidRPr="00FB3EB3" w:rsidRDefault="00B71034" w:rsidP="004B441B">
            <w:pPr>
              <w:rPr>
                <w:rFonts w:ascii="Arial" w:hAnsi="Arial" w:cs="Arial"/>
                <w:b/>
                <w:sz w:val="24"/>
                <w:szCs w:val="24"/>
              </w:rPr>
            </w:pPr>
            <w:hyperlink r:id="rId16" w:history="1">
              <w:r w:rsidR="004B441B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Archive or Delete the existing CXT logs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812B73E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10C8FDA" w14:textId="3C96E749" w:rsidR="004B441B" w:rsidRPr="00B7103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61" w:author="Wigfall, Trevonte" w:date="2021-07-12T16:06:00Z">
              <w:r w:rsidRPr="00B71034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62" w:author="Wigfall, Trevonte" w:date="2021-07-15T15:35:00Z">
              <w:r w:rsidR="00B204C4" w:rsidRPr="00B71034">
                <w:rPr>
                  <w:rFonts w:asciiTheme="minorHAnsi" w:hAnsiTheme="minorHAnsi"/>
                  <w:b/>
                  <w:sz w:val="22"/>
                  <w:szCs w:val="22"/>
                  <w:rPrChange w:id="63" w:author="Trevonte Wigfall" w:date="2021-12-05T05:1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64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18:50</w:delText>
              </w:r>
            </w:del>
          </w:p>
        </w:tc>
      </w:tr>
      <w:tr w:rsidR="004B441B" w:rsidRPr="00FB3EB3" w14:paraId="43341098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6D8B687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02DF2673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5D2AF3E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99B079" w14:textId="77777777" w:rsidR="004B441B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except reporting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  <w:p w14:paraId="2913DF5C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VA33PWVCXT001, VA33PWVCXT002, VA33PWVCXT003, VA33PWVCXT004, </w:t>
            </w:r>
          </w:p>
          <w:p w14:paraId="7A6C983F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19A232" w14:textId="77777777" w:rsidR="004B441B" w:rsidRPr="00FB3EB3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97034FF" w14:textId="77777777" w:rsidR="004B441B" w:rsidRPr="00FB3EB3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0AE1CDC" w14:textId="77777777" w:rsidR="004B441B" w:rsidRPr="00FB3EB3" w:rsidRDefault="00B71034" w:rsidP="004B441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hyperlink r:id="rId17" w:history="1">
              <w:r w:rsidR="004B441B" w:rsidRPr="00FB3EB3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Backup Config files</w:t>
              </w:r>
            </w:hyperlink>
          </w:p>
          <w:p w14:paraId="12961870" w14:textId="77777777" w:rsidR="004B441B" w:rsidRPr="00FB3EB3" w:rsidRDefault="004B441B" w:rsidP="004B441B"/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344579" w14:textId="77777777" w:rsidR="004B441B" w:rsidRPr="00FB3EB3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B3EB3">
              <w:rPr>
                <w:rFonts w:ascii="Calibri" w:hAnsi="Calibri"/>
                <w:color w:val="000000"/>
                <w:sz w:val="22"/>
                <w:szCs w:val="22"/>
              </w:rPr>
              <w:t>Files backed up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275A030F" w14:textId="4E907E4B" w:rsidR="004B441B" w:rsidRPr="00B7103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65" w:author="Wigfall, Trevonte" w:date="2021-07-12T16:06:00Z">
              <w:r w:rsidRPr="00B71034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66" w:author="Wigfall, Trevonte" w:date="2021-07-15T15:35:00Z">
              <w:r w:rsidR="00B204C4" w:rsidRPr="00B71034">
                <w:rPr>
                  <w:rFonts w:asciiTheme="minorHAnsi" w:hAnsiTheme="minorHAnsi"/>
                  <w:b/>
                  <w:sz w:val="22"/>
                  <w:szCs w:val="22"/>
                  <w:rPrChange w:id="67" w:author="Trevonte Wigfall" w:date="2021-12-05T05:1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68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18:55</w:delText>
              </w:r>
            </w:del>
          </w:p>
        </w:tc>
      </w:tr>
      <w:tr w:rsidR="004B441B" w:rsidRPr="003024B8" w14:paraId="37D78EB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D6F43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2139" w14:textId="77777777" w:rsidR="004B441B" w:rsidRPr="003024B8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17747" w14:textId="77777777" w:rsidR="004B441B" w:rsidRPr="003024B8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9A407" w14:textId="77777777" w:rsidR="004B441B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  <w:p w14:paraId="63767416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VA33PWVCXT001, VA33PWVCXT002, VA33PWVCXT003, VA33PWVCXT004, VA33PWVCXT005</w:t>
            </w:r>
          </w:p>
          <w:p w14:paraId="52505E23" w14:textId="77777777" w:rsidR="004B441B" w:rsidRPr="003024B8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83F00" w14:textId="77777777" w:rsidR="004B441B" w:rsidRPr="003024B8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5DE7C" w14:textId="77777777" w:rsidR="004B441B" w:rsidRPr="003024B8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4FBB5" w14:textId="77777777" w:rsidR="004B441B" w:rsidRPr="007F3EDA" w:rsidRDefault="00B71034" w:rsidP="004B441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hyperlink r:id="rId18" w:history="1">
              <w:r w:rsidR="004B441B" w:rsidRPr="007F3EDA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UNinstall Custom Release</w:t>
              </w:r>
            </w:hyperlink>
          </w:p>
          <w:p w14:paraId="42F94597" w14:textId="77777777" w:rsidR="004B441B" w:rsidRPr="007F3EDA" w:rsidRDefault="004B441B" w:rsidP="004B441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  <w:p w14:paraId="6FEF8EFD" w14:textId="77777777" w:rsidR="004B441B" w:rsidRPr="007F3EDA" w:rsidRDefault="004B441B" w:rsidP="004B441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4D77A5" w14:textId="77777777" w:rsidR="004B441B" w:rsidRPr="003024B8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024B8">
              <w:rPr>
                <w:rFonts w:ascii="Calibri" w:hAnsi="Calibri"/>
                <w:color w:val="000000"/>
                <w:sz w:val="22"/>
                <w:szCs w:val="22"/>
              </w:rPr>
              <w:t>Custom application removed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3D8F9" w14:textId="63A252F3" w:rsidR="004B441B" w:rsidRPr="00B7103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69" w:author="Wigfall, Trevonte" w:date="2021-07-12T16:06:00Z">
              <w:r w:rsidRPr="00B71034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70" w:author="Wigfall, Trevonte" w:date="2021-07-15T15:35:00Z">
              <w:r w:rsidR="00B204C4" w:rsidRPr="00B71034">
                <w:rPr>
                  <w:rFonts w:asciiTheme="minorHAnsi" w:hAnsiTheme="minorHAnsi"/>
                  <w:b/>
                  <w:sz w:val="22"/>
                  <w:szCs w:val="22"/>
                  <w:rPrChange w:id="71" w:author="Trevonte Wigfall" w:date="2021-12-05T05:1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72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19:00</w:delText>
              </w:r>
            </w:del>
          </w:p>
        </w:tc>
      </w:tr>
      <w:tr w:rsidR="004B441B" w:rsidRPr="003024B8" w14:paraId="20A6B9A8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BD109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F2116" w14:textId="77777777" w:rsidR="004B441B" w:rsidRPr="003024B8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50229" w14:textId="77777777" w:rsidR="004B441B" w:rsidRPr="003024B8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0CF70" w14:textId="77777777" w:rsidR="004B441B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  <w:p w14:paraId="3692CEC9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VA33PWVCXT001, VA33PWVCXT002, VA33PWVCXT003, VA33PWVCXT004, VA33PWVCXT005</w:t>
            </w:r>
          </w:p>
          <w:p w14:paraId="3913B95B" w14:textId="77777777" w:rsidR="004B441B" w:rsidRPr="003024B8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AA4B6" w14:textId="77777777" w:rsidR="004B441B" w:rsidRPr="003024B8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ACFD" w14:textId="77777777" w:rsidR="004B441B" w:rsidRPr="003024B8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4B441B" w:rsidRPr="003024B8" w14:paraId="0B7F0488" w14:textId="77777777" w:rsidTr="00240F73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23BB5" w14:textId="77777777" w:rsidR="004B441B" w:rsidRPr="003024B8" w:rsidRDefault="00B71034" w:rsidP="004B441B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hyperlink r:id="rId19" w:history="1">
                    <w:r w:rsidR="004B441B" w:rsidRPr="007F3EDA">
                      <w:rPr>
                        <w:rStyle w:val="Hyperlink"/>
                        <w:rFonts w:ascii="Arial" w:hAnsi="Arial" w:cs="Arial"/>
                        <w:b/>
                        <w:sz w:val="24"/>
                        <w:szCs w:val="24"/>
                      </w:rPr>
                      <w:t>Install Custom Release</w:t>
                    </w:r>
                  </w:hyperlink>
                  <w:r w:rsidR="004B441B" w:rsidRPr="003024B8"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8352" behindDoc="0" locked="0" layoutInCell="1" allowOverlap="1" wp14:anchorId="2243A867" wp14:editId="18A03321">
                            <wp:simplePos x="0" y="0"/>
                            <wp:positionH relativeFrom="column">
                              <wp:posOffset>933450</wp:posOffset>
                            </wp:positionH>
                            <wp:positionV relativeFrom="paragraph">
                              <wp:posOffset>-38100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3" name="Text Box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39F87E0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3" o:spid="_x0000_s1026" type="#_x0000_t202" style="position:absolute;margin-left:73.5pt;margin-top:-3pt;width:14.25pt;height:21pt;z-index:2517483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  <w:r w:rsidR="004B441B" w:rsidRPr="003024B8"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9376" behindDoc="0" locked="0" layoutInCell="1" allowOverlap="1" wp14:anchorId="54D63AA9" wp14:editId="39955A65">
                            <wp:simplePos x="0" y="0"/>
                            <wp:positionH relativeFrom="column">
                              <wp:posOffset>1000125</wp:posOffset>
                            </wp:positionH>
                            <wp:positionV relativeFrom="paragraph">
                              <wp:posOffset>-190500</wp:posOffset>
                            </wp:positionV>
                            <wp:extent cx="228600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25703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14:paraId="6103F9A3" w14:textId="77777777" w:rsidR="004B441B" w:rsidRDefault="004B441B" w:rsidP="004B441B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w:t>`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4D63AA9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78.75pt;margin-top:-15pt;width:18pt;height:21pt;z-index:2517493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" filled="f" stroked="f">
                            <v:textbox style="mso-fit-shape-to-text:t">
                              <w:txbxContent>
                                <w:p w14:paraId="6103F9A3" w14:textId="77777777" w:rsidR="004B441B" w:rsidRDefault="004B441B" w:rsidP="004B441B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`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2CE94168" w14:textId="77777777" w:rsidR="004B441B" w:rsidRPr="003024B8" w:rsidRDefault="004B441B" w:rsidP="004B441B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22DD8F67" w14:textId="77777777" w:rsidR="004B441B" w:rsidRPr="007F3EDA" w:rsidRDefault="004B441B" w:rsidP="004B441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D32C86" w14:textId="77777777" w:rsidR="004B441B" w:rsidRPr="003024B8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024B8">
              <w:rPr>
                <w:rFonts w:ascii="Calibri" w:hAnsi="Calibri"/>
                <w:color w:val="000000"/>
                <w:sz w:val="22"/>
                <w:szCs w:val="22"/>
              </w:rPr>
              <w:t>Custom Application installed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FDCCF" w14:textId="74A5BB9A" w:rsidR="004B441B" w:rsidRPr="00B7103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73" w:author="Wigfall, Trevonte" w:date="2021-07-12T16:06:00Z">
              <w:r w:rsidRPr="00B71034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74" w:author="Wigfall, Trevonte" w:date="2021-07-15T15:35:00Z">
              <w:r w:rsidR="00B204C4" w:rsidRPr="00B71034">
                <w:rPr>
                  <w:rFonts w:asciiTheme="minorHAnsi" w:hAnsiTheme="minorHAnsi"/>
                  <w:b/>
                  <w:sz w:val="22"/>
                  <w:szCs w:val="22"/>
                  <w:rPrChange w:id="75" w:author="Trevonte Wigfall" w:date="2021-12-05T05:1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76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19:10</w:delText>
              </w:r>
            </w:del>
          </w:p>
        </w:tc>
      </w:tr>
      <w:tr w:rsidR="004B441B" w:rsidRPr="00FB3EB3" w:rsidDel="00294AC3" w14:paraId="20A3C671" w14:textId="52472963" w:rsidTr="00237786">
        <w:trPr>
          <w:trHeight w:val="557"/>
          <w:del w:id="77" w:author="Trevonte Wigfall" w:date="2021-10-03T01:01:00Z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372D2E4F" w14:textId="7CFA60C7" w:rsidR="004B441B" w:rsidRPr="00C46E95" w:rsidDel="00294AC3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78" w:author="Trevonte Wigfall" w:date="2021-10-03T01:01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5B566317" w14:textId="2C5FA370" w:rsidR="004B441B" w:rsidRPr="00FB3EB3" w:rsidDel="00294AC3" w:rsidRDefault="004B441B" w:rsidP="004B441B">
            <w:pPr>
              <w:rPr>
                <w:del w:id="79" w:author="Trevonte Wigfall" w:date="2021-10-03T01:01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C2453C2" w14:textId="663D114E" w:rsidR="004B441B" w:rsidRPr="00FB3EB3" w:rsidDel="00294AC3" w:rsidRDefault="004B441B" w:rsidP="004B441B">
            <w:pPr>
              <w:rPr>
                <w:del w:id="80" w:author="Trevonte Wigfall" w:date="2021-10-03T01:01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81" w:author="Trevonte Wigfall" w:date="2021-10-03T01:01:00Z">
              <w:r w:rsidRPr="00FB3EB3" w:rsidDel="00294AC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ADEA41" w14:textId="24FB685D" w:rsidR="004B441B" w:rsidDel="00294AC3" w:rsidRDefault="004B441B" w:rsidP="004B441B">
            <w:pPr>
              <w:rPr>
                <w:del w:id="82" w:author="Trevonte Wigfall" w:date="2021-10-03T01:01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83" w:author="Trevonte Wigfall" w:date="2021-10-03T01:01:00Z">
              <w:r w:rsidRPr="00FB3EB3" w:rsidDel="00294AC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UIApp Master: </w:delText>
              </w:r>
            </w:del>
          </w:p>
          <w:p w14:paraId="0300A2F9" w14:textId="2647EDD3" w:rsidR="004B441B" w:rsidRPr="00FB3EB3" w:rsidDel="00294AC3" w:rsidRDefault="004B441B" w:rsidP="004B441B">
            <w:pPr>
              <w:rPr>
                <w:del w:id="84" w:author="Trevonte Wigfall" w:date="2021-10-03T01:01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85" w:author="Trevonte Wigfall" w:date="2021-10-03T01:01:00Z">
              <w:r w:rsidDel="00294AC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intentionally blank because step not performed in DR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78D863" w14:textId="09F7A098" w:rsidR="004B441B" w:rsidRPr="00FB3EB3" w:rsidDel="00294AC3" w:rsidRDefault="004B441B" w:rsidP="004B441B">
            <w:pPr>
              <w:rPr>
                <w:del w:id="86" w:author="Trevonte Wigfall" w:date="2021-10-03T01:01:00Z"/>
                <w:rFonts w:asciiTheme="minorHAnsi" w:hAnsiTheme="minorHAnsi"/>
                <w:b/>
                <w:sz w:val="22"/>
                <w:szCs w:val="22"/>
              </w:rPr>
            </w:pPr>
            <w:del w:id="87" w:author="Trevonte Wigfall" w:date="2021-10-03T01:01:00Z">
              <w:r w:rsidRPr="00FB3EB3" w:rsidDel="00294AC3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9123512" w14:textId="41401E7D" w:rsidR="004B441B" w:rsidRPr="00FB3EB3" w:rsidDel="00294AC3" w:rsidRDefault="004B441B" w:rsidP="004B441B">
            <w:pPr>
              <w:rPr>
                <w:del w:id="88" w:author="Trevonte Wigfall" w:date="2021-10-03T01:01:00Z"/>
                <w:rFonts w:asciiTheme="minorHAnsi" w:hAnsiTheme="minorHAnsi"/>
                <w:b/>
                <w:sz w:val="22"/>
                <w:szCs w:val="22"/>
              </w:rPr>
            </w:pPr>
            <w:del w:id="89" w:author="Trevonte Wigfall" w:date="2021-10-03T01:01:00Z">
              <w:r w:rsidRPr="00FB3EB3" w:rsidDel="00294AC3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A8ABB9E" w14:textId="2BE50379" w:rsidR="004B441B" w:rsidRPr="00FB3EB3" w:rsidDel="00294AC3" w:rsidRDefault="00D04C81" w:rsidP="004B441B">
            <w:pPr>
              <w:rPr>
                <w:del w:id="90" w:author="Trevonte Wigfall" w:date="2021-10-03T01:01:00Z"/>
                <w:rFonts w:ascii="Arial" w:hAnsi="Arial" w:cs="Arial"/>
                <w:b/>
                <w:sz w:val="24"/>
                <w:szCs w:val="24"/>
              </w:rPr>
            </w:pPr>
            <w:del w:id="91" w:author="Trevonte Wigfall" w:date="2021-10-03T01:01:00Z">
              <w:r w:rsidDel="00294AC3">
                <w:fldChar w:fldCharType="begin"/>
              </w:r>
              <w:r w:rsidDel="00294AC3">
                <w:delInstrText xml:space="preserve"> HYPERLINK "file:///\\\\va01pstodfs003.corp.agp.ads\\apps\\Local\\EMT\\COTS\\McKesson\\ClaimsXten\\v6.0\\Docs%20%20(Internal)\\CXT_Installation_Guide-RF_Apply_AUTOMATED.docx" </w:delInstrText>
              </w:r>
              <w:r w:rsidDel="00294AC3">
                <w:fldChar w:fldCharType="separate"/>
              </w:r>
              <w:r w:rsidR="004B441B" w:rsidRPr="00EE360E" w:rsidDel="00294AC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Install Rules Flat File</w:delText>
              </w:r>
              <w:r w:rsidDel="00294AC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74C928F" w14:textId="52A43116" w:rsidR="004B441B" w:rsidRPr="00FB3EB3" w:rsidDel="00294AC3" w:rsidRDefault="004B441B" w:rsidP="004B441B">
            <w:pPr>
              <w:rPr>
                <w:del w:id="92" w:author="Trevonte Wigfall" w:date="2021-10-03T01:01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93" w:author="Trevonte Wigfall" w:date="2021-10-03T01:01:00Z">
              <w:r w:rsidDel="00294AC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Rules Installed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7F9F62F1" w14:textId="605FB247" w:rsidR="004B441B" w:rsidRPr="00B71034" w:rsidDel="00294AC3" w:rsidRDefault="004B441B" w:rsidP="004B441B">
            <w:pPr>
              <w:rPr>
                <w:del w:id="94" w:author="Trevonte Wigfall" w:date="2021-10-03T01:01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95" w:author="Wigfall, Trevonte" w:date="2021-07-12T16:06:00Z">
              <w:del w:id="96" w:author="Trevonte Wigfall" w:date="2021-10-03T01:01:00Z">
                <w:r w:rsidRPr="00B71034" w:rsidDel="00294AC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97" w:author="Wigfall, Trevonte" w:date="2021-07-15T15:35:00Z">
              <w:del w:id="98" w:author="Trevonte Wigfall" w:date="2021-10-03T01:01:00Z">
                <w:r w:rsidR="00B204C4" w:rsidRPr="00B71034" w:rsidDel="00294AC3">
                  <w:rPr>
                    <w:rFonts w:asciiTheme="minorHAnsi" w:hAnsiTheme="minorHAnsi"/>
                    <w:b/>
                    <w:sz w:val="22"/>
                    <w:szCs w:val="22"/>
                    <w:rPrChange w:id="99" w:author="Trevonte Wigfall" w:date="2021-12-05T05:1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del w:id="100" w:author="Trevonte Wigfall" w:date="2021-10-03T01:01:00Z">
              <w:r w:rsidRPr="00B71034" w:rsidDel="00294AC3">
                <w:rPr>
                  <w:rFonts w:asciiTheme="minorHAnsi" w:hAnsiTheme="minorHAnsi"/>
                  <w:b/>
                  <w:sz w:val="22"/>
                  <w:szCs w:val="22"/>
                </w:rPr>
                <w:delText>FRI 8/14/20 19:20</w:delText>
              </w:r>
            </w:del>
          </w:p>
        </w:tc>
      </w:tr>
      <w:tr w:rsidR="004B441B" w:rsidRPr="00FB3EB3" w:rsidDel="00294AC3" w14:paraId="7438D350" w14:textId="3E0E0BCA" w:rsidTr="00237786">
        <w:trPr>
          <w:trHeight w:val="557"/>
          <w:del w:id="101" w:author="Trevonte Wigfall" w:date="2021-10-03T01:01:00Z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6009F83" w14:textId="0F0BA285" w:rsidR="004B441B" w:rsidRPr="00C46E95" w:rsidDel="00294AC3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102" w:author="Trevonte Wigfall" w:date="2021-10-03T01:01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20F442DA" w14:textId="4C667CD7" w:rsidR="004B441B" w:rsidRPr="00FB3EB3" w:rsidDel="00294AC3" w:rsidRDefault="004B441B" w:rsidP="004B441B">
            <w:pPr>
              <w:rPr>
                <w:del w:id="103" w:author="Trevonte Wigfall" w:date="2021-10-03T01:01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5B56C00" w14:textId="56FF68BB" w:rsidR="004B441B" w:rsidRPr="00FB3EB3" w:rsidDel="00294AC3" w:rsidRDefault="004B441B" w:rsidP="004B441B">
            <w:pPr>
              <w:rPr>
                <w:del w:id="104" w:author="Trevonte Wigfall" w:date="2021-10-03T01:01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05" w:author="Trevonte Wigfall" w:date="2021-10-03T01:01:00Z">
              <w:r w:rsidRPr="00FB3EB3" w:rsidDel="00294AC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FD2ECB" w14:textId="7F79D397" w:rsidR="004B441B" w:rsidDel="00294AC3" w:rsidRDefault="004B441B" w:rsidP="004B441B">
            <w:pPr>
              <w:rPr>
                <w:del w:id="106" w:author="Trevonte Wigfall" w:date="2021-10-03T01:01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07" w:author="Trevonte Wigfall" w:date="2021-10-03T01:01:00Z">
              <w:r w:rsidRPr="00FB3EB3" w:rsidDel="00294AC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UIApp Master: </w:delText>
              </w:r>
            </w:del>
          </w:p>
          <w:p w14:paraId="2AF8DFB7" w14:textId="3603913C" w:rsidR="004B441B" w:rsidRPr="00FB3EB3" w:rsidDel="00294AC3" w:rsidRDefault="004B441B" w:rsidP="004B441B">
            <w:pPr>
              <w:rPr>
                <w:del w:id="108" w:author="Trevonte Wigfall" w:date="2021-10-03T01:01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09" w:author="Trevonte Wigfall" w:date="2021-10-03T01:01:00Z">
              <w:r w:rsidDel="00294AC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intentionally blank because step not performed in DR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AB2B46" w14:textId="669C5821" w:rsidR="004B441B" w:rsidRPr="00FB3EB3" w:rsidDel="00294AC3" w:rsidRDefault="004B441B" w:rsidP="004B441B">
            <w:pPr>
              <w:rPr>
                <w:del w:id="110" w:author="Trevonte Wigfall" w:date="2021-10-03T01:01:00Z"/>
                <w:rFonts w:asciiTheme="minorHAnsi" w:hAnsiTheme="minorHAnsi"/>
                <w:b/>
                <w:sz w:val="22"/>
                <w:szCs w:val="22"/>
              </w:rPr>
            </w:pPr>
            <w:del w:id="111" w:author="Trevonte Wigfall" w:date="2021-10-03T01:01:00Z">
              <w:r w:rsidDel="00294AC3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9A7F452" w14:textId="3FD0F063" w:rsidR="004B441B" w:rsidRPr="00FB3EB3" w:rsidDel="00294AC3" w:rsidRDefault="004B441B" w:rsidP="004B441B">
            <w:pPr>
              <w:rPr>
                <w:del w:id="112" w:author="Trevonte Wigfall" w:date="2021-10-03T01:01:00Z"/>
                <w:rFonts w:asciiTheme="minorHAnsi" w:hAnsiTheme="minorHAnsi"/>
                <w:b/>
                <w:sz w:val="22"/>
                <w:szCs w:val="22"/>
              </w:rPr>
            </w:pPr>
            <w:del w:id="113" w:author="Trevonte Wigfall" w:date="2021-10-03T01:01:00Z">
              <w:r w:rsidDel="00294AC3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B54CA1A" w14:textId="753243E7" w:rsidR="004B441B" w:rsidRPr="00FB3EB3" w:rsidDel="00294AC3" w:rsidRDefault="004B441B" w:rsidP="004B441B">
            <w:pPr>
              <w:rPr>
                <w:del w:id="114" w:author="Trevonte Wigfall" w:date="2021-10-03T01:01:00Z"/>
                <w:rFonts w:ascii="Arial" w:hAnsi="Arial" w:cs="Arial"/>
                <w:b/>
                <w:color w:val="000000"/>
                <w:sz w:val="24"/>
                <w:szCs w:val="24"/>
              </w:rPr>
            </w:pPr>
            <w:del w:id="115" w:author="Trevonte Wigfall" w:date="2021-10-03T01:01:00Z">
              <w:r w:rsidDel="00294AC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br/>
              </w:r>
              <w:r w:rsidR="00D04C81" w:rsidDel="00294AC3">
                <w:fldChar w:fldCharType="begin"/>
              </w:r>
              <w:r w:rsidR="00D04C81" w:rsidDel="00294AC3">
                <w:delInstrText xml:space="preserve"> HYPERLINK "file:///\\\\agpcorp\\apps\\Local\\EMT\\COTS\\McKesson\\ClaimsXten\\v6.0\\Docs%20%20(Internal)\\CXT_Installation_Guide-Import_Edit_Clarifications_AUTOMATED.docx" </w:delInstrText>
              </w:r>
              <w:r w:rsidR="00D04C81" w:rsidDel="00294AC3">
                <w:fldChar w:fldCharType="separate"/>
              </w:r>
              <w:r w:rsidRPr="00FB3EB3" w:rsidDel="00294AC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Import Edit Clarifications</w:delText>
              </w:r>
              <w:r w:rsidR="00D04C81" w:rsidDel="00294AC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  <w:p w14:paraId="0EDA18E5" w14:textId="2463E89C" w:rsidR="004B441B" w:rsidDel="00294AC3" w:rsidRDefault="004B441B" w:rsidP="004B441B">
            <w:pPr>
              <w:rPr>
                <w:del w:id="116" w:author="Trevonte Wigfall" w:date="2021-10-03T01:01:00Z"/>
                <w:rStyle w:val="Hyperlink"/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FF9CDAD" w14:textId="4179D179" w:rsidR="004B441B" w:rsidRPr="00FB3EB3" w:rsidDel="00294AC3" w:rsidRDefault="004B441B" w:rsidP="004B441B">
            <w:pPr>
              <w:rPr>
                <w:del w:id="117" w:author="Trevonte Wigfall" w:date="2021-10-03T01:01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18" w:author="Trevonte Wigfall" w:date="2021-10-03T01:01:00Z">
              <w:r w:rsidRPr="00FB3EB3" w:rsidDel="00294AC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Edits installed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D544070" w14:textId="3350CE7B" w:rsidR="004B441B" w:rsidRPr="00B71034" w:rsidDel="00294AC3" w:rsidRDefault="004B441B" w:rsidP="004B441B">
            <w:pPr>
              <w:rPr>
                <w:del w:id="119" w:author="Trevonte Wigfall" w:date="2021-10-03T01:01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20" w:author="Wigfall, Trevonte" w:date="2021-07-12T16:06:00Z">
              <w:del w:id="121" w:author="Trevonte Wigfall" w:date="2021-10-03T01:01:00Z">
                <w:r w:rsidRPr="00B71034" w:rsidDel="00294AC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22" w:author="Wigfall, Trevonte" w:date="2021-07-15T15:35:00Z">
              <w:del w:id="123" w:author="Trevonte Wigfall" w:date="2021-10-03T01:01:00Z">
                <w:r w:rsidR="00B204C4" w:rsidRPr="00B71034" w:rsidDel="00294AC3">
                  <w:rPr>
                    <w:rFonts w:asciiTheme="minorHAnsi" w:hAnsiTheme="minorHAnsi"/>
                    <w:b/>
                    <w:sz w:val="22"/>
                    <w:szCs w:val="22"/>
                    <w:rPrChange w:id="124" w:author="Trevonte Wigfall" w:date="2021-12-05T05:1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del w:id="125" w:author="Trevonte Wigfall" w:date="2021-10-03T01:01:00Z">
              <w:r w:rsidRPr="00B71034" w:rsidDel="00294AC3">
                <w:rPr>
                  <w:rFonts w:asciiTheme="minorHAnsi" w:hAnsiTheme="minorHAnsi"/>
                  <w:b/>
                  <w:sz w:val="22"/>
                  <w:szCs w:val="22"/>
                </w:rPr>
                <w:delText>FRI 8/14/20 19:22</w:delText>
              </w:r>
            </w:del>
          </w:p>
        </w:tc>
      </w:tr>
      <w:tr w:rsidR="004B441B" w:rsidRPr="00FB3EB3" w14:paraId="31C14085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30FA0F8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499F1C24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Concurrent w/ previous step</w:t>
            </w: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80766F1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Mgmt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0531E6" w14:textId="77777777" w:rsidR="004B441B" w:rsidRPr="00597B9C" w:rsidRDefault="004B441B" w:rsidP="004B441B">
            <w:pPr>
              <w:rPr>
                <w:rFonts w:asciiTheme="minorHAnsi" w:hAnsiTheme="minorHAnsi"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TPIC and UIApp servers: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  <w:p w14:paraId="15581242" w14:textId="77777777" w:rsidR="004B441B" w:rsidRPr="00597B9C" w:rsidRDefault="004B441B" w:rsidP="004B441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VA33PWVCXT001, VA33PWVCXT002,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C12F50" w14:textId="77777777" w:rsidR="004B441B" w:rsidRPr="00FB3EB3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440F8E4" w14:textId="77777777" w:rsidR="004B441B" w:rsidRPr="00FB3EB3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B98FACD" w14:textId="77777777" w:rsidR="004B441B" w:rsidRPr="00FB3EB3" w:rsidRDefault="00B71034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0" w:history="1">
              <w:r w:rsidR="004B441B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Install new dictionary file</w:t>
              </w:r>
            </w:hyperlink>
            <w:r w:rsidR="004B441B" w:rsidRPr="00FB3EB3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6DA5840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file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178578E" w14:textId="696DAAA5" w:rsidR="004B441B" w:rsidRPr="00B71034" w:rsidDel="00196BC4" w:rsidRDefault="004B441B" w:rsidP="004B441B">
            <w:pPr>
              <w:rPr>
                <w:del w:id="126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127" w:author="Wigfall, Trevonte" w:date="2021-07-12T16:06:00Z">
              <w:r w:rsidRPr="00B71034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28" w:author="Wigfall, Trevonte" w:date="2021-07-15T15:35:00Z">
              <w:r w:rsidR="00B204C4" w:rsidRPr="00B71034">
                <w:rPr>
                  <w:rFonts w:asciiTheme="minorHAnsi" w:hAnsiTheme="minorHAnsi"/>
                  <w:b/>
                  <w:sz w:val="22"/>
                  <w:szCs w:val="22"/>
                  <w:rPrChange w:id="129" w:author="Trevonte Wigfall" w:date="2021-12-05T05:1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130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40C3C74A" w14:textId="77E78809" w:rsidR="004B441B" w:rsidRPr="00B7103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31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19:25</w:delText>
              </w:r>
            </w:del>
          </w:p>
        </w:tc>
      </w:tr>
      <w:tr w:rsidR="004B441B" w:rsidRPr="003024B8" w:rsidDel="00294AC3" w14:paraId="70786349" w14:textId="7DBBA659" w:rsidTr="00237786">
        <w:trPr>
          <w:trHeight w:val="557"/>
          <w:del w:id="132" w:author="Trevonte Wigfall" w:date="2021-10-03T01:02:00Z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4F19A" w14:textId="3BE72CAF" w:rsidR="004B441B" w:rsidRPr="00C46E95" w:rsidDel="00294AC3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133" w:author="Trevonte Wigfall" w:date="2021-10-03T01:02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7F21" w14:textId="22D0D1D9" w:rsidR="004B441B" w:rsidRPr="005A2868" w:rsidDel="00294AC3" w:rsidRDefault="004B441B" w:rsidP="004B441B">
            <w:pPr>
              <w:rPr>
                <w:del w:id="134" w:author="Trevonte Wigfall" w:date="2021-10-03T01:02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35" w:author="Trevonte Wigfall" w:date="2021-10-03T01:02:00Z">
              <w:r w:rsidRPr="005A2868" w:rsidDel="00294AC3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delText>EDIT CLARIFICATIONS MUST BE COMPLETE!!!!</w:delText>
              </w:r>
            </w:del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AFB30" w14:textId="255B3CB8" w:rsidR="004B441B" w:rsidRPr="003024B8" w:rsidDel="00294AC3" w:rsidRDefault="004B441B" w:rsidP="004B441B">
            <w:pPr>
              <w:rPr>
                <w:del w:id="136" w:author="Trevonte Wigfall" w:date="2021-10-03T01:02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37" w:author="Trevonte Wigfall" w:date="2021-10-03T01:02:00Z">
              <w:r w:rsidRPr="003024B8" w:rsidDel="00294AC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35759" w14:textId="62BF1D40" w:rsidR="004B441B" w:rsidRPr="007F3EDA" w:rsidDel="00294AC3" w:rsidRDefault="004B441B" w:rsidP="004B441B">
            <w:pPr>
              <w:rPr>
                <w:del w:id="138" w:author="Trevonte Wigfall" w:date="2021-10-03T01:02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39" w:author="Trevonte Wigfall" w:date="2021-10-03T01:02:00Z">
              <w:r w:rsidDel="00294AC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intentionally blank because step not performed in DR</w:delText>
              </w:r>
              <w:r w:rsidRPr="007F3EDA" w:rsidDel="00294AC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 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AD55C" w14:textId="0EACE567" w:rsidR="004B441B" w:rsidRPr="003024B8" w:rsidDel="00294AC3" w:rsidRDefault="004B441B" w:rsidP="004B441B">
            <w:pPr>
              <w:rPr>
                <w:del w:id="140" w:author="Trevonte Wigfall" w:date="2021-10-03T01:02:00Z"/>
                <w:rFonts w:asciiTheme="minorHAnsi" w:hAnsiTheme="minorHAnsi"/>
                <w:b/>
                <w:sz w:val="22"/>
                <w:szCs w:val="22"/>
              </w:rPr>
            </w:pPr>
            <w:del w:id="141" w:author="Trevonte Wigfall" w:date="2021-10-03T01:02:00Z">
              <w:r w:rsidRPr="003024B8" w:rsidDel="00294AC3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81711" w14:textId="2AB3E24B" w:rsidR="004B441B" w:rsidRPr="003024B8" w:rsidDel="00294AC3" w:rsidRDefault="004B441B" w:rsidP="004B441B">
            <w:pPr>
              <w:rPr>
                <w:del w:id="142" w:author="Trevonte Wigfall" w:date="2021-10-03T01:02:00Z"/>
                <w:rFonts w:asciiTheme="minorHAnsi" w:hAnsiTheme="minorHAnsi"/>
                <w:b/>
                <w:sz w:val="22"/>
                <w:szCs w:val="22"/>
              </w:rPr>
            </w:pPr>
            <w:del w:id="143" w:author="Trevonte Wigfall" w:date="2021-10-03T01:02:00Z">
              <w:r w:rsidRPr="003024B8" w:rsidDel="00294AC3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CFB3" w14:textId="417DB66C" w:rsidR="004B441B" w:rsidRPr="007F3EDA" w:rsidDel="00294AC3" w:rsidRDefault="00D04C81" w:rsidP="004B441B">
            <w:pPr>
              <w:rPr>
                <w:del w:id="144" w:author="Trevonte Wigfall" w:date="2021-10-03T01:02:00Z"/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  <w:del w:id="145" w:author="Trevonte Wigfall" w:date="2021-10-03T01:02:00Z">
              <w:r w:rsidDel="00294AC3">
                <w:fldChar w:fldCharType="begin"/>
              </w:r>
              <w:r w:rsidDel="00294AC3">
                <w:delInstrText xml:space="preserve"> HYPERLINK "file:///\\\\agpcorp\\apps\\Local\\EMT\\COTS\\McKesson\\ClaimsXten\\v6.0\\Docs%20%20(Internal)\\CXT_Installation_Guide-Managing_Custom_Rules-Import_AUTOMATED.docx" </w:delInstrText>
              </w:r>
              <w:r w:rsidDel="00294AC3">
                <w:fldChar w:fldCharType="separate"/>
              </w:r>
              <w:r w:rsidR="004B441B" w:rsidRPr="005A2868" w:rsidDel="00294AC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Import custom rules</w:delText>
              </w:r>
              <w:r w:rsidDel="00294AC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  <w:p w14:paraId="07D1EEC8" w14:textId="0ECC27AD" w:rsidR="004B441B" w:rsidRPr="007F3EDA" w:rsidDel="00294AC3" w:rsidRDefault="004B441B" w:rsidP="004B441B">
            <w:pPr>
              <w:rPr>
                <w:del w:id="146" w:author="Trevonte Wigfall" w:date="2021-10-03T01:02:00Z"/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1F96" w14:textId="255890EB" w:rsidR="004B441B" w:rsidRPr="005A2868" w:rsidDel="00294AC3" w:rsidRDefault="004B441B" w:rsidP="004B441B">
            <w:pPr>
              <w:rPr>
                <w:del w:id="147" w:author="Trevonte Wigfall" w:date="2021-10-03T01:02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48" w:author="Trevonte Wigfall" w:date="2021-10-03T01:02:00Z">
              <w:r w:rsidRPr="005A2868" w:rsidDel="00294AC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rules imported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2886D" w14:textId="47074A56" w:rsidR="004B441B" w:rsidRPr="00B71034" w:rsidDel="00294AC3" w:rsidRDefault="004B441B" w:rsidP="004B441B">
            <w:pPr>
              <w:rPr>
                <w:del w:id="149" w:author="Trevonte Wigfall" w:date="2021-10-03T01:02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50" w:author="Wigfall, Trevonte" w:date="2021-07-12T16:06:00Z">
              <w:del w:id="151" w:author="Trevonte Wigfall" w:date="2021-10-03T01:02:00Z">
                <w:r w:rsidRPr="00B71034" w:rsidDel="00294AC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52" w:author="Wigfall, Trevonte" w:date="2021-07-15T15:35:00Z">
              <w:del w:id="153" w:author="Trevonte Wigfall" w:date="2021-10-03T01:02:00Z">
                <w:r w:rsidR="00B204C4" w:rsidRPr="00B71034" w:rsidDel="00294AC3">
                  <w:rPr>
                    <w:rFonts w:asciiTheme="minorHAnsi" w:hAnsiTheme="minorHAnsi"/>
                    <w:b/>
                    <w:sz w:val="22"/>
                    <w:szCs w:val="22"/>
                    <w:rPrChange w:id="154" w:author="Trevonte Wigfall" w:date="2021-12-05T05:1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del w:id="155" w:author="Trevonte Wigfall" w:date="2021-10-03T01:02:00Z">
              <w:r w:rsidRPr="00B71034" w:rsidDel="00294AC3">
                <w:rPr>
                  <w:rFonts w:asciiTheme="minorHAnsi" w:hAnsiTheme="minorHAnsi"/>
                  <w:b/>
                  <w:sz w:val="22"/>
                  <w:szCs w:val="22"/>
                </w:rPr>
                <w:delText>FRI 8/14/20 19:40</w:delText>
              </w:r>
            </w:del>
          </w:p>
        </w:tc>
      </w:tr>
      <w:tr w:rsidR="004B441B" w:rsidRPr="00597B9C" w14:paraId="709CF3C0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585CF5F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09714B74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A684FBF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Mgmt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C82B79" w14:textId="77777777" w:rsidR="004B441B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except reporting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  <w:p w14:paraId="1038C00A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VA33PWVCXT001, VA33PWVCXT002, VA33PWVCXT003, VA33PWVCXT004, </w:t>
            </w:r>
          </w:p>
          <w:p w14:paraId="6C2BF581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7646B4" w14:textId="77777777" w:rsidR="004B441B" w:rsidRPr="00FB3EB3" w:rsidRDefault="004B441B" w:rsidP="004B441B"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D835682" w14:textId="77777777" w:rsidR="004B441B" w:rsidRPr="00FB3EB3" w:rsidRDefault="004B441B" w:rsidP="004B441B"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9AA173" w14:textId="77777777" w:rsidR="004B441B" w:rsidRPr="00FB3EB3" w:rsidRDefault="00B71034" w:rsidP="004B441B">
            <w:pPr>
              <w:spacing w:after="200" w:line="276" w:lineRule="auto"/>
              <w:rPr>
                <w:rFonts w:ascii="Arial" w:hAnsi="Arial" w:cs="Arial"/>
                <w:b/>
              </w:rPr>
            </w:pPr>
            <w:hyperlink r:id="rId21" w:history="1">
              <w:r w:rsidR="004B441B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Replace Config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130AC17" w14:textId="77777777" w:rsidR="004B441B" w:rsidRPr="00FB3EB3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>files replaced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2346DD1A" w14:textId="7BFEF241" w:rsidR="004B441B" w:rsidRPr="00B7103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56" w:author="Wigfall, Trevonte" w:date="2021-07-12T16:06:00Z">
              <w:r w:rsidRPr="00B71034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57" w:author="Wigfall, Trevonte" w:date="2021-07-15T15:35:00Z">
              <w:r w:rsidR="00B204C4" w:rsidRPr="00B71034">
                <w:rPr>
                  <w:rFonts w:asciiTheme="minorHAnsi" w:hAnsiTheme="minorHAnsi"/>
                  <w:b/>
                  <w:sz w:val="22"/>
                  <w:szCs w:val="22"/>
                  <w:rPrChange w:id="158" w:author="Trevonte Wigfall" w:date="2021-12-05T05:1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159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19:45</w:delText>
              </w:r>
            </w:del>
          </w:p>
        </w:tc>
      </w:tr>
      <w:tr w:rsidR="004B441B" w:rsidRPr="00597B9C" w14:paraId="2B527F0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0DA0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79D26" w14:textId="77777777" w:rsidR="004B441B" w:rsidRPr="007F3EDA" w:rsidRDefault="004B441B" w:rsidP="004B441B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49577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6EE31" w14:textId="77777777" w:rsid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TPIC and UIApp servers: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 </w:t>
            </w:r>
          </w:p>
          <w:p w14:paraId="1DFCA04D" w14:textId="77777777" w:rsidR="004B441B" w:rsidRPr="005065ED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065ED">
              <w:rPr>
                <w:rFonts w:asciiTheme="minorHAnsi" w:hAnsiTheme="minorHAnsi"/>
                <w:smallCaps/>
                <w:sz w:val="22"/>
                <w:szCs w:val="22"/>
              </w:rPr>
              <w:t>VA33PWVCXT001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>,</w:t>
            </w:r>
          </w:p>
          <w:p w14:paraId="7F9E5CEC" w14:textId="77777777" w:rsidR="004B441B" w:rsidRPr="007F3EDA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065ED">
              <w:rPr>
                <w:rFonts w:asciiTheme="minorHAnsi" w:hAnsiTheme="minorHAnsi"/>
                <w:smallCaps/>
                <w:sz w:val="22"/>
                <w:szCs w:val="22"/>
              </w:rPr>
              <w:t>VA33PWVCXT002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FB75A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EE01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C955F" w14:textId="77777777" w:rsidR="004B441B" w:rsidRPr="007F3EDA" w:rsidRDefault="00B71034" w:rsidP="004B441B">
            <w:pPr>
              <w:spacing w:after="200" w:line="276" w:lineRule="auto"/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  <w:hyperlink r:id="rId22" w:history="1">
              <w:r w:rsidR="004B441B" w:rsidRPr="007F3EDA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Edit Nthost config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B44C3" w14:textId="77777777" w:rsidR="004B441B" w:rsidRPr="00597B9C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files edited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9D237" w14:textId="742D706D" w:rsidR="004B441B" w:rsidRPr="00B7103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60" w:author="Wigfall, Trevonte" w:date="2021-07-12T16:06:00Z">
              <w:r w:rsidRPr="00B71034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61" w:author="Wigfall, Trevonte" w:date="2021-07-15T15:35:00Z">
              <w:r w:rsidR="00B204C4" w:rsidRPr="00B71034">
                <w:rPr>
                  <w:rFonts w:asciiTheme="minorHAnsi" w:hAnsiTheme="minorHAnsi"/>
                  <w:b/>
                  <w:sz w:val="22"/>
                  <w:szCs w:val="22"/>
                  <w:rPrChange w:id="162" w:author="Trevonte Wigfall" w:date="2021-12-05T05:1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163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19:48</w:delText>
              </w:r>
            </w:del>
          </w:p>
        </w:tc>
      </w:tr>
      <w:tr w:rsidR="004B441B" w:rsidRPr="00597B9C" w14:paraId="16545DEC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6E0949A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40B195FC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7D3CDAB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861342" w14:textId="77777777" w:rsidR="004B441B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TPPUI and c3 servers</w:t>
            </w:r>
            <w:r w:rsidRPr="000703AD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</w:p>
          <w:p w14:paraId="199D8174" w14:textId="77777777" w:rsidR="004B441B" w:rsidRPr="00FB3EB3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lastRenderedPageBreak/>
              <w:t xml:space="preserve">VA33PWVCXT003, VA33PWVCXT004, </w:t>
            </w:r>
          </w:p>
          <w:p w14:paraId="4A7BF4A4" w14:textId="77777777" w:rsidR="004B441B" w:rsidRPr="00597B9C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650595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E93DBFB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6ADE29" w14:textId="77777777" w:rsidR="004B441B" w:rsidRPr="00597B9C" w:rsidRDefault="00B71034" w:rsidP="004B441B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hyperlink r:id="rId23" w:history="1">
              <w:r w:rsidR="004B441B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Edit Web.Config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3D9AAA6" w14:textId="77777777" w:rsidR="004B441B" w:rsidRPr="00597B9C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files edited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074A7C2" w14:textId="215E6BC6" w:rsidR="004B441B" w:rsidRPr="00B7103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64" w:author="Wigfall, Trevonte" w:date="2021-07-12T16:06:00Z">
              <w:r w:rsidRPr="00B71034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65" w:author="Wigfall, Trevonte" w:date="2021-07-15T15:35:00Z">
              <w:r w:rsidR="00B204C4" w:rsidRPr="00B71034">
                <w:rPr>
                  <w:rFonts w:asciiTheme="minorHAnsi" w:hAnsiTheme="minorHAnsi"/>
                  <w:b/>
                  <w:sz w:val="22"/>
                  <w:szCs w:val="22"/>
                  <w:rPrChange w:id="166" w:author="Trevonte Wigfall" w:date="2021-12-05T05:1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167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19:50</w:delText>
              </w:r>
            </w:del>
          </w:p>
        </w:tc>
      </w:tr>
      <w:tr w:rsidR="004B441B" w:rsidRPr="00597B9C" w14:paraId="73EF9E5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3DA3F32A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55B45BB9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32FB90E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DAF054" w14:textId="77777777" w:rsid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TPIC Servers</w:t>
            </w:r>
          </w:p>
          <w:p w14:paraId="6242A0BB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065ED">
              <w:rPr>
                <w:rFonts w:asciiTheme="minorHAnsi" w:hAnsiTheme="minorHAnsi"/>
                <w:smallCaps/>
                <w:sz w:val="22"/>
                <w:szCs w:val="22"/>
              </w:rPr>
              <w:t>VA33PWVCXT002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1D0B17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23F2D13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B102D4" w14:textId="77777777" w:rsidR="004B441B" w:rsidRPr="00055E1E" w:rsidRDefault="00B71034" w:rsidP="004B441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hyperlink r:id="rId24" w:history="1">
              <w:r w:rsidR="004B441B" w:rsidRPr="00055E1E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Install most current metadata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C63915" w14:textId="77777777" w:rsidR="004B441B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888D211" w14:textId="281E2709" w:rsidR="004B441B" w:rsidRPr="00B7103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68" w:author="Wigfall, Trevonte" w:date="2021-07-12T16:06:00Z">
              <w:r w:rsidRPr="00B71034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169" w:author="Wigfall, Trevonte" w:date="2021-07-15T15:35:00Z">
              <w:r w:rsidR="00B204C4" w:rsidRPr="00B71034">
                <w:rPr>
                  <w:rFonts w:asciiTheme="minorHAnsi" w:hAnsiTheme="minorHAnsi"/>
                  <w:b/>
                  <w:sz w:val="22"/>
                  <w:szCs w:val="22"/>
                  <w:rPrChange w:id="170" w:author="Trevonte Wigfall" w:date="2021-12-05T05:1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171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19:52</w:delText>
              </w:r>
            </w:del>
          </w:p>
        </w:tc>
      </w:tr>
      <w:tr w:rsidR="004B441B" w:rsidRPr="00CC0F11" w:rsidDel="00294AC3" w14:paraId="3D059269" w14:textId="70E9580D" w:rsidTr="00C46E95">
        <w:trPr>
          <w:trHeight w:val="557"/>
          <w:del w:id="172" w:author="Trevonte Wigfall" w:date="2021-10-03T01:02:00Z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9F9A5" w14:textId="22E98DC2" w:rsidR="004B441B" w:rsidRPr="00CC0F11" w:rsidDel="00294AC3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173" w:author="Trevonte Wigfall" w:date="2021-10-03T01:02:00Z"/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B15F9" w14:textId="74F014D4" w:rsidR="004B441B" w:rsidRPr="00CC0F11" w:rsidDel="00294AC3" w:rsidRDefault="004B441B" w:rsidP="004B441B">
            <w:pPr>
              <w:rPr>
                <w:del w:id="174" w:author="Trevonte Wigfall" w:date="2021-10-03T01:02:00Z"/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69B92" w14:textId="19DAA6AE" w:rsidR="004B441B" w:rsidRPr="00CC0F11" w:rsidDel="00294AC3" w:rsidRDefault="004B441B" w:rsidP="004B441B">
            <w:pPr>
              <w:rPr>
                <w:del w:id="175" w:author="Trevonte Wigfall" w:date="2021-10-03T01:02:00Z"/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del w:id="176" w:author="Trevonte Wigfall" w:date="2021-10-03T01:02:00Z">
              <w:r w:rsidRPr="00CC0F11" w:rsidDel="00294AC3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AE6A9" w14:textId="74391150" w:rsidR="004B441B" w:rsidRPr="00CC0F11" w:rsidDel="00294AC3" w:rsidRDefault="004B441B" w:rsidP="004B441B">
            <w:pPr>
              <w:rPr>
                <w:del w:id="177" w:author="Trevonte Wigfall" w:date="2021-10-03T01:02:00Z"/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</w:pPr>
          </w:p>
          <w:p w14:paraId="268FCB32" w14:textId="37DB1E0F" w:rsidR="004B441B" w:rsidRPr="00CC0F11" w:rsidDel="00294AC3" w:rsidRDefault="004B441B" w:rsidP="004B441B">
            <w:pPr>
              <w:rPr>
                <w:del w:id="178" w:author="Trevonte Wigfall" w:date="2021-10-03T01:02:00Z"/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</w:pPr>
            <w:del w:id="179" w:author="Trevonte Wigfall" w:date="2021-10-03T01:02:00Z">
              <w:r w:rsidRPr="00CC0F11" w:rsidDel="00294AC3">
                <w:rPr>
                  <w:rFonts w:asciiTheme="minorHAnsi" w:hAnsiTheme="minorHAnsi"/>
                  <w:b/>
                  <w:smallCaps/>
                  <w:strike/>
                  <w:color w:val="FF0000"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302EB" w14:textId="2C4190AC" w:rsidR="004B441B" w:rsidRPr="00CC0F11" w:rsidDel="00294AC3" w:rsidRDefault="004B441B" w:rsidP="004B441B">
            <w:pPr>
              <w:rPr>
                <w:del w:id="180" w:author="Trevonte Wigfall" w:date="2021-10-03T01:02:00Z"/>
                <w:rFonts w:asciiTheme="minorHAnsi" w:hAnsiTheme="minorHAnsi"/>
                <w:b/>
                <w:strike/>
                <w:sz w:val="22"/>
                <w:szCs w:val="22"/>
              </w:rPr>
            </w:pPr>
            <w:del w:id="181" w:author="Trevonte Wigfall" w:date="2021-10-03T01:02:00Z">
              <w:r w:rsidRPr="00CC0F11" w:rsidDel="00294AC3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F5B1" w14:textId="49A2FDB9" w:rsidR="004B441B" w:rsidRPr="00CC0F11" w:rsidDel="00294AC3" w:rsidRDefault="004B441B" w:rsidP="004B441B">
            <w:pPr>
              <w:rPr>
                <w:del w:id="182" w:author="Trevonte Wigfall" w:date="2021-10-03T01:02:00Z"/>
                <w:rFonts w:asciiTheme="minorHAnsi" w:hAnsiTheme="minorHAnsi"/>
                <w:b/>
                <w:strike/>
                <w:sz w:val="22"/>
                <w:szCs w:val="22"/>
              </w:rPr>
            </w:pPr>
            <w:del w:id="183" w:author="Trevonte Wigfall" w:date="2021-10-03T01:02:00Z">
              <w:r w:rsidRPr="00CC0F11" w:rsidDel="00294AC3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57F1C" w14:textId="66A1F291" w:rsidR="004B441B" w:rsidRPr="00CC0F11" w:rsidDel="00294AC3" w:rsidRDefault="004B441B" w:rsidP="004B441B">
            <w:pPr>
              <w:rPr>
                <w:del w:id="184" w:author="Trevonte Wigfall" w:date="2021-10-03T01:02:00Z"/>
                <w:rFonts w:ascii="Arial" w:hAnsi="Arial" w:cs="Arial"/>
                <w:b/>
                <w:strike/>
                <w:color w:val="0000FF"/>
                <w:sz w:val="22"/>
                <w:szCs w:val="22"/>
              </w:rPr>
            </w:pPr>
            <w:del w:id="185" w:author="Trevonte Wigfall" w:date="2021-10-03T01:02:00Z">
              <w:r w:rsidRPr="00CC0F11" w:rsidDel="00294AC3">
                <w:rPr>
                  <w:rFonts w:ascii="Arial" w:hAnsi="Arial" w:cs="Arial"/>
                  <w:b/>
                  <w:strike/>
                  <w:color w:val="0000FF"/>
                  <w:sz w:val="22"/>
                  <w:szCs w:val="22"/>
                </w:rPr>
                <w:delText>Change C3 service account password in AD, and update Cyberark password safe with new password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5A4006" w14:textId="4BEC5A74" w:rsidR="004B441B" w:rsidRPr="00CC0F11" w:rsidDel="00294AC3" w:rsidRDefault="004B441B" w:rsidP="004B441B">
            <w:pPr>
              <w:rPr>
                <w:del w:id="186" w:author="Trevonte Wigfall" w:date="2021-10-03T01:02:00Z"/>
                <w:rFonts w:ascii="Calibri" w:hAnsi="Calibri"/>
                <w:strike/>
                <w:color w:val="000000"/>
                <w:sz w:val="22"/>
                <w:szCs w:val="22"/>
              </w:rPr>
            </w:pPr>
            <w:del w:id="187" w:author="Trevonte Wigfall" w:date="2021-10-03T01:02:00Z">
              <w:r w:rsidRPr="00CC0F11" w:rsidDel="00294AC3">
                <w:rPr>
                  <w:rFonts w:ascii="Calibri" w:hAnsi="Calibri"/>
                  <w:strike/>
                  <w:color w:val="000000"/>
                  <w:sz w:val="22"/>
                  <w:szCs w:val="22"/>
                </w:rPr>
                <w:delText>services stopped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6DA68" w14:textId="022C19E0" w:rsidR="004B441B" w:rsidRPr="00B71034" w:rsidDel="00294AC3" w:rsidRDefault="004B441B" w:rsidP="004B441B">
            <w:pPr>
              <w:rPr>
                <w:del w:id="188" w:author="Trevonte Wigfall" w:date="2021-10-03T01:02:00Z"/>
                <w:rFonts w:asciiTheme="minorHAnsi" w:hAnsiTheme="minorHAnsi"/>
                <w:b/>
                <w:strike/>
                <w:sz w:val="22"/>
                <w:szCs w:val="22"/>
              </w:rPr>
            </w:pPr>
            <w:ins w:id="189" w:author="Wigfall, Trevonte" w:date="2021-07-12T16:06:00Z">
              <w:del w:id="190" w:author="Trevonte Wigfall" w:date="2021-10-03T01:02:00Z">
                <w:r w:rsidRPr="00B71034" w:rsidDel="00294AC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191" w:author="Wigfall, Trevonte" w:date="2021-07-15T15:35:00Z">
              <w:del w:id="192" w:author="Trevonte Wigfall" w:date="2021-10-03T01:02:00Z">
                <w:r w:rsidR="00B204C4" w:rsidRPr="00B71034" w:rsidDel="00294AC3">
                  <w:rPr>
                    <w:rFonts w:asciiTheme="minorHAnsi" w:hAnsiTheme="minorHAnsi"/>
                    <w:b/>
                    <w:sz w:val="22"/>
                    <w:szCs w:val="22"/>
                    <w:rPrChange w:id="193" w:author="Trevonte Wigfall" w:date="2021-12-05T05:1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del w:id="194" w:author="Trevonte Wigfall" w:date="2021-10-03T01:02:00Z">
              <w:r w:rsidRPr="00B71034" w:rsidDel="00294AC3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delText>Fri 8/16/18 19:55</w:delText>
              </w:r>
            </w:del>
          </w:p>
        </w:tc>
      </w:tr>
      <w:tr w:rsidR="004B441B" w:rsidRPr="00CC0F11" w:rsidDel="00294AC3" w14:paraId="790BD113" w14:textId="01B59602" w:rsidTr="00C46E95">
        <w:trPr>
          <w:trHeight w:val="557"/>
          <w:del w:id="195" w:author="Trevonte Wigfall" w:date="2021-10-03T01:02:00Z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E9CB0" w14:textId="42E3D4F9" w:rsidR="004B441B" w:rsidRPr="00CC0F11" w:rsidDel="00294AC3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196" w:author="Trevonte Wigfall" w:date="2021-10-03T01:02:00Z"/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DDE9" w14:textId="396E34BE" w:rsidR="004B441B" w:rsidRPr="00CC0F11" w:rsidDel="00294AC3" w:rsidRDefault="004B441B" w:rsidP="004B441B">
            <w:pPr>
              <w:rPr>
                <w:del w:id="197" w:author="Trevonte Wigfall" w:date="2021-10-03T01:02:00Z"/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7028A" w14:textId="57E09524" w:rsidR="004B441B" w:rsidRPr="00CC0F11" w:rsidDel="00294AC3" w:rsidRDefault="004B441B" w:rsidP="004B441B">
            <w:pPr>
              <w:rPr>
                <w:del w:id="198" w:author="Trevonte Wigfall" w:date="2021-10-03T01:02:00Z"/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del w:id="199" w:author="Trevonte Wigfall" w:date="2021-10-03T01:02:00Z">
              <w:r w:rsidRPr="00CC0F11" w:rsidDel="00294AC3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97299" w14:textId="2171087B" w:rsidR="004B441B" w:rsidRPr="00CC0F11" w:rsidDel="00294AC3" w:rsidRDefault="004B441B" w:rsidP="004B441B">
            <w:pPr>
              <w:rPr>
                <w:del w:id="200" w:author="Trevonte Wigfall" w:date="2021-10-03T01:02:00Z"/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</w:pPr>
            <w:del w:id="201" w:author="Trevonte Wigfall" w:date="2021-10-03T01:02:00Z">
              <w:r w:rsidRPr="00CC0F11" w:rsidDel="00294AC3">
                <w:rPr>
                  <w:rFonts w:asciiTheme="minorHAnsi" w:hAnsiTheme="minorHAnsi"/>
                  <w:b/>
                  <w:smallCaps/>
                  <w:strike/>
                  <w:color w:val="FF0000"/>
                  <w:sz w:val="22"/>
                  <w:szCs w:val="22"/>
                </w:rPr>
                <w:delText>n/a</w:delText>
              </w:r>
            </w:del>
          </w:p>
          <w:p w14:paraId="4E3E4B32" w14:textId="085F1B52" w:rsidR="004B441B" w:rsidRPr="00CC0F11" w:rsidDel="00294AC3" w:rsidRDefault="004B441B" w:rsidP="004B441B">
            <w:pPr>
              <w:rPr>
                <w:del w:id="202" w:author="Trevonte Wigfall" w:date="2021-10-03T01:02:00Z"/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7A16B" w14:textId="19878508" w:rsidR="004B441B" w:rsidRPr="00CC0F11" w:rsidDel="00294AC3" w:rsidRDefault="004B441B" w:rsidP="004B441B">
            <w:pPr>
              <w:rPr>
                <w:del w:id="203" w:author="Trevonte Wigfall" w:date="2021-10-03T01:02:00Z"/>
                <w:rFonts w:asciiTheme="minorHAnsi" w:hAnsiTheme="minorHAnsi"/>
                <w:b/>
                <w:strike/>
                <w:sz w:val="22"/>
                <w:szCs w:val="22"/>
              </w:rPr>
            </w:pPr>
            <w:del w:id="204" w:author="Trevonte Wigfall" w:date="2021-10-03T01:02:00Z">
              <w:r w:rsidRPr="00CC0F11" w:rsidDel="00294AC3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8610F" w14:textId="5282C0AB" w:rsidR="004B441B" w:rsidRPr="00CC0F11" w:rsidDel="00294AC3" w:rsidRDefault="004B441B" w:rsidP="004B441B">
            <w:pPr>
              <w:rPr>
                <w:del w:id="205" w:author="Trevonte Wigfall" w:date="2021-10-03T01:02:00Z"/>
                <w:rFonts w:asciiTheme="minorHAnsi" w:hAnsiTheme="minorHAnsi"/>
                <w:b/>
                <w:strike/>
                <w:sz w:val="22"/>
                <w:szCs w:val="22"/>
              </w:rPr>
            </w:pPr>
            <w:del w:id="206" w:author="Trevonte Wigfall" w:date="2021-10-03T01:02:00Z">
              <w:r w:rsidRPr="00CC0F11" w:rsidDel="00294AC3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905876" w14:textId="4239399F" w:rsidR="004B441B" w:rsidRPr="00CC0F11" w:rsidDel="00294AC3" w:rsidRDefault="004B441B" w:rsidP="004B441B">
            <w:pPr>
              <w:rPr>
                <w:del w:id="207" w:author="Trevonte Wigfall" w:date="2021-10-03T01:02:00Z"/>
                <w:rFonts w:ascii="Arial" w:hAnsi="Arial" w:cs="Arial"/>
                <w:b/>
                <w:strike/>
                <w:color w:val="0000FF"/>
                <w:sz w:val="22"/>
                <w:szCs w:val="22"/>
              </w:rPr>
            </w:pPr>
            <w:del w:id="208" w:author="Trevonte Wigfall" w:date="2021-10-03T01:02:00Z">
              <w:r w:rsidRPr="00CC0F11" w:rsidDel="00294AC3">
                <w:rPr>
                  <w:rFonts w:ascii="Arial" w:hAnsi="Arial" w:cs="Arial"/>
                  <w:b/>
                  <w:strike/>
                  <w:color w:val="0000FF"/>
                  <w:sz w:val="22"/>
                  <w:szCs w:val="22"/>
                </w:rPr>
                <w:delText>Change TPIC service account password in AD, and update Cyberark password safe with new password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9E82CD" w14:textId="2CC30FA8" w:rsidR="004B441B" w:rsidRPr="00CC0F11" w:rsidDel="00294AC3" w:rsidRDefault="004B441B" w:rsidP="004B441B">
            <w:pPr>
              <w:rPr>
                <w:del w:id="209" w:author="Trevonte Wigfall" w:date="2021-10-03T01:02:00Z"/>
                <w:rFonts w:ascii="Calibri" w:hAnsi="Calibri"/>
                <w:strike/>
                <w:color w:val="000000"/>
                <w:sz w:val="22"/>
                <w:szCs w:val="22"/>
              </w:rPr>
            </w:pPr>
            <w:del w:id="210" w:author="Trevonte Wigfall" w:date="2021-10-03T01:02:00Z">
              <w:r w:rsidRPr="00CC0F11" w:rsidDel="00294AC3">
                <w:rPr>
                  <w:rFonts w:ascii="Calibri" w:hAnsi="Calibri"/>
                  <w:strike/>
                  <w:color w:val="000000"/>
                  <w:sz w:val="22"/>
                  <w:szCs w:val="22"/>
                </w:rPr>
                <w:delText>Files archived or deleted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CEDCE" w14:textId="07D7ED41" w:rsidR="004B441B" w:rsidRPr="00B71034" w:rsidDel="00294AC3" w:rsidRDefault="004B441B" w:rsidP="004B441B">
            <w:pPr>
              <w:rPr>
                <w:del w:id="211" w:author="Trevonte Wigfall" w:date="2021-10-03T01:02:00Z"/>
                <w:rFonts w:asciiTheme="minorHAnsi" w:hAnsiTheme="minorHAnsi"/>
                <w:b/>
                <w:strike/>
                <w:sz w:val="22"/>
                <w:szCs w:val="22"/>
              </w:rPr>
            </w:pPr>
            <w:ins w:id="212" w:author="Wigfall, Trevonte" w:date="2021-07-12T16:06:00Z">
              <w:del w:id="213" w:author="Trevonte Wigfall" w:date="2021-10-03T01:02:00Z">
                <w:r w:rsidRPr="00B71034" w:rsidDel="00294AC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14" w:author="Wigfall, Trevonte" w:date="2021-07-15T15:35:00Z">
              <w:del w:id="215" w:author="Trevonte Wigfall" w:date="2021-10-03T01:02:00Z">
                <w:r w:rsidR="00B204C4" w:rsidRPr="00B71034" w:rsidDel="00294AC3">
                  <w:rPr>
                    <w:rFonts w:asciiTheme="minorHAnsi" w:hAnsiTheme="minorHAnsi"/>
                    <w:b/>
                    <w:sz w:val="22"/>
                    <w:szCs w:val="22"/>
                    <w:rPrChange w:id="216" w:author="Trevonte Wigfall" w:date="2021-12-05T05:1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del w:id="217" w:author="Trevonte Wigfall" w:date="2021-10-03T01:02:00Z">
              <w:r w:rsidRPr="00B71034" w:rsidDel="00294AC3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delText>Fri 8/16/18 18:30</w:delText>
              </w:r>
            </w:del>
          </w:p>
        </w:tc>
      </w:tr>
      <w:tr w:rsidR="004B441B" w:rsidRPr="00CC0F11" w:rsidDel="00294AC3" w14:paraId="458DB2AC" w14:textId="30061863" w:rsidTr="004B424E">
        <w:trPr>
          <w:trHeight w:val="557"/>
          <w:del w:id="218" w:author="Trevonte Wigfall" w:date="2021-10-03T01:02:00Z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AC8E" w14:textId="2E487177" w:rsidR="004B441B" w:rsidRPr="00CC0F11" w:rsidDel="00294AC3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219" w:author="Trevonte Wigfall" w:date="2021-10-03T01:02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897BA" w14:textId="23F5CD4B" w:rsidR="004B441B" w:rsidRPr="00CC0F11" w:rsidDel="00294AC3" w:rsidRDefault="004B441B" w:rsidP="004B441B">
            <w:pPr>
              <w:rPr>
                <w:del w:id="220" w:author="Trevonte Wigfall" w:date="2021-10-03T01:02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21" w:author="Trevonte Wigfall" w:date="2021-10-03T01:02:00Z">
              <w:r w:rsidRPr="00CC0F11" w:rsidDel="00294AC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Concurrent w/ previous step</w:delText>
              </w:r>
            </w:del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1BA19" w14:textId="2C6C3ADB" w:rsidR="004B441B" w:rsidRPr="00CC0F11" w:rsidDel="00294AC3" w:rsidRDefault="004B441B" w:rsidP="004B441B">
            <w:pPr>
              <w:rPr>
                <w:del w:id="222" w:author="Trevonte Wigfall" w:date="2021-10-03T01:02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23" w:author="Trevonte Wigfall" w:date="2021-10-03T01:02:00Z">
              <w:r w:rsidRPr="00CC0F11" w:rsidDel="00294AC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Env Mgmt 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D30EB" w14:textId="4F904759" w:rsidR="004B441B" w:rsidRPr="00CC0F11" w:rsidDel="00294AC3" w:rsidRDefault="004B441B" w:rsidP="004B441B">
            <w:pPr>
              <w:rPr>
                <w:del w:id="224" w:author="Trevonte Wigfall" w:date="2021-10-03T01:02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25" w:author="Trevonte Wigfall" w:date="2021-10-03T01:02:00Z">
              <w:r w:rsidRPr="00CC0F11" w:rsidDel="00294AC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DR/DR</w:delText>
              </w:r>
            </w:del>
          </w:p>
          <w:p w14:paraId="4F4A670F" w14:textId="6D0DFB05" w:rsidR="004B441B" w:rsidRPr="00CC0F11" w:rsidDel="00294AC3" w:rsidRDefault="004B441B" w:rsidP="004B441B">
            <w:pPr>
              <w:rPr>
                <w:del w:id="226" w:author="Trevonte Wigfall" w:date="2021-10-03T01:02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0936C" w14:textId="2D856AA4" w:rsidR="004B441B" w:rsidRPr="00CC0F11" w:rsidDel="00294AC3" w:rsidRDefault="004B441B" w:rsidP="004B441B">
            <w:pPr>
              <w:rPr>
                <w:del w:id="227" w:author="Trevonte Wigfall" w:date="2021-10-03T01:02:00Z"/>
                <w:rFonts w:asciiTheme="minorHAnsi" w:hAnsiTheme="minorHAnsi"/>
                <w:b/>
                <w:sz w:val="22"/>
                <w:szCs w:val="22"/>
              </w:rPr>
            </w:pPr>
            <w:del w:id="228" w:author="Trevonte Wigfall" w:date="2021-10-03T01:02:00Z">
              <w:r w:rsidRPr="00CC0F11" w:rsidDel="00294AC3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4826E" w14:textId="570B62E1" w:rsidR="004B441B" w:rsidRPr="00CC0F11" w:rsidDel="00294AC3" w:rsidRDefault="004B441B" w:rsidP="004B441B">
            <w:pPr>
              <w:rPr>
                <w:del w:id="229" w:author="Trevonte Wigfall" w:date="2021-10-03T01:02:00Z"/>
                <w:rFonts w:asciiTheme="minorHAnsi" w:hAnsiTheme="minorHAnsi"/>
                <w:b/>
                <w:sz w:val="22"/>
                <w:szCs w:val="22"/>
              </w:rPr>
            </w:pPr>
            <w:del w:id="230" w:author="Trevonte Wigfall" w:date="2021-10-03T01:02:00Z">
              <w:r w:rsidRPr="00CC0F11" w:rsidDel="00294AC3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9AE4" w14:textId="5A63423B" w:rsidR="004B441B" w:rsidDel="00294AC3" w:rsidRDefault="00D04C81" w:rsidP="004B441B">
            <w:pPr>
              <w:rPr>
                <w:del w:id="231" w:author="Trevonte Wigfall" w:date="2021-10-03T01:02:00Z"/>
                <w:rStyle w:val="Hyperlink"/>
                <w:rFonts w:ascii="Arial" w:hAnsi="Arial" w:cs="Arial"/>
                <w:b/>
                <w:sz w:val="22"/>
                <w:szCs w:val="22"/>
              </w:rPr>
            </w:pPr>
            <w:del w:id="232" w:author="Trevonte Wigfall" w:date="2021-10-03T01:02:00Z">
              <w:r w:rsidDel="00294AC3">
                <w:fldChar w:fldCharType="begin"/>
              </w:r>
              <w:r w:rsidDel="00294AC3">
                <w:delInstrText xml:space="preserve"> HYPERLINK "https://share.antheminc.com/teams/AppEnvrMgmt/trizettosupport/Shared%20Documents/ClaimsXten/Procedures/How-to%20Docs/How_To_Change_LDAP_Manager_Password_For_ClaimsXten_In_Active_Directory_OVERARCHING.docx?Web=1" </w:delInstrText>
              </w:r>
              <w:r w:rsidDel="00294AC3">
                <w:fldChar w:fldCharType="separate"/>
              </w:r>
              <w:r w:rsidR="004B441B" w:rsidRPr="00CC0F11" w:rsidDel="00294AC3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delText>Follow the overarching document to change the LDAP manager password for the entire tier</w:delText>
              </w:r>
              <w:r w:rsidDel="00294AC3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fldChar w:fldCharType="end"/>
              </w:r>
            </w:del>
          </w:p>
          <w:p w14:paraId="1E9EEA02" w14:textId="272F7661" w:rsidR="004B441B" w:rsidRPr="001840D1" w:rsidDel="00294AC3" w:rsidRDefault="004B441B" w:rsidP="004B441B">
            <w:pPr>
              <w:rPr>
                <w:del w:id="233" w:author="Trevonte Wigfall" w:date="2021-10-03T01:02:00Z"/>
                <w:rFonts w:ascii="Arial" w:hAnsi="Arial" w:cs="Arial"/>
                <w:b/>
                <w:color w:val="FF0000"/>
                <w:sz w:val="22"/>
                <w:szCs w:val="22"/>
              </w:rPr>
            </w:pPr>
            <w:del w:id="234" w:author="Trevonte Wigfall" w:date="2021-10-03T01:02:00Z">
              <w:r w:rsidDel="00294AC3">
                <w:rPr>
                  <w:rFonts w:ascii="Arial" w:hAnsi="Arial" w:cs="Arial"/>
                  <w:b/>
                  <w:color w:val="FF0000"/>
                  <w:sz w:val="22"/>
                  <w:szCs w:val="22"/>
                </w:rPr>
                <w:delText>PERFORMED AS PART OF 1P PROCESS EX FOR STARTING SERVICES/IIS RESET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8405A6" w14:textId="5C4D36FD" w:rsidR="004B441B" w:rsidRPr="00CC0F11" w:rsidDel="00294AC3" w:rsidRDefault="004B441B" w:rsidP="004B441B">
            <w:pPr>
              <w:rPr>
                <w:del w:id="235" w:author="Trevonte Wigfall" w:date="2021-10-03T01:02:00Z"/>
                <w:rFonts w:ascii="Calibri" w:hAnsi="Calibri"/>
                <w:color w:val="000000"/>
                <w:sz w:val="22"/>
                <w:szCs w:val="22"/>
              </w:rPr>
            </w:pPr>
            <w:del w:id="236" w:author="Trevonte Wigfall" w:date="2021-10-03T01:02:00Z">
              <w:r w:rsidRPr="00CC0F11" w:rsidDel="00294AC3">
                <w:rPr>
                  <w:rFonts w:ascii="Calibri" w:hAnsi="Calibri"/>
                  <w:color w:val="000000"/>
                  <w:sz w:val="22"/>
                  <w:szCs w:val="22"/>
                </w:rPr>
                <w:delText>file installed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9909D" w14:textId="639D9911" w:rsidR="004B441B" w:rsidRPr="00B71034" w:rsidDel="00294AC3" w:rsidRDefault="004B441B" w:rsidP="004B441B">
            <w:pPr>
              <w:rPr>
                <w:del w:id="237" w:author="Trevonte Wigfall" w:date="2021-10-03T01:02:00Z"/>
                <w:rFonts w:asciiTheme="minorHAnsi" w:hAnsiTheme="minorHAnsi"/>
                <w:b/>
                <w:sz w:val="22"/>
                <w:szCs w:val="22"/>
              </w:rPr>
            </w:pPr>
            <w:ins w:id="238" w:author="Wigfall, Trevonte" w:date="2021-07-12T16:06:00Z">
              <w:del w:id="239" w:author="Trevonte Wigfall" w:date="2021-10-03T01:02:00Z">
                <w:r w:rsidRPr="00B71034" w:rsidDel="00294AC3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DAY </w:delText>
                </w:r>
              </w:del>
            </w:ins>
            <w:ins w:id="240" w:author="Wigfall, Trevonte" w:date="2021-07-15T15:35:00Z">
              <w:del w:id="241" w:author="Trevonte Wigfall" w:date="2021-10-03T01:02:00Z">
                <w:r w:rsidR="00B204C4" w:rsidRPr="00B71034" w:rsidDel="00294AC3">
                  <w:rPr>
                    <w:rFonts w:asciiTheme="minorHAnsi" w:hAnsiTheme="minorHAnsi"/>
                    <w:b/>
                    <w:sz w:val="22"/>
                    <w:szCs w:val="22"/>
                    <w:rPrChange w:id="242" w:author="Trevonte Wigfall" w:date="2021-12-05T05:19:00Z">
                      <w:rPr>
                        <w:rFonts w:asciiTheme="minorHAnsi" w:hAnsiTheme="minorHAnsi"/>
                        <w:b/>
                        <w:sz w:val="22"/>
                        <w:szCs w:val="22"/>
                        <w:highlight w:val="yellow"/>
                      </w:rPr>
                    </w:rPrChange>
                  </w:rPr>
                  <w:delText>MM/DD/YY</w:delText>
                </w:r>
              </w:del>
            </w:ins>
            <w:del w:id="243" w:author="Trevonte Wigfall" w:date="2021-10-03T01:02:00Z">
              <w:r w:rsidRPr="00B71034" w:rsidDel="00294AC3">
                <w:rPr>
                  <w:rFonts w:asciiTheme="minorHAnsi" w:hAnsiTheme="minorHAnsi"/>
                  <w:b/>
                  <w:sz w:val="22"/>
                  <w:szCs w:val="22"/>
                </w:rPr>
                <w:delText>Fri 8/16/18 18:30</w:delText>
              </w:r>
            </w:del>
          </w:p>
        </w:tc>
      </w:tr>
      <w:tr w:rsidR="004B441B" w:rsidRPr="008A3B10" w14:paraId="532A75E3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80C4FF1" w14:textId="77777777" w:rsidR="004B441B" w:rsidRPr="008A3B10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3B63BA20" w14:textId="77777777" w:rsidR="004B441B" w:rsidRPr="008A3B10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E834D7" w14:textId="77777777" w:rsidR="004B441B" w:rsidRPr="008A3B10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A3B10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40066E" w14:textId="77777777" w:rsidR="004B441B" w:rsidRPr="008A3B10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A3B10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</w:p>
          <w:p w14:paraId="31437A36" w14:textId="77777777" w:rsidR="004B441B" w:rsidRPr="008A3B10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A3B10">
              <w:rPr>
                <w:rFonts w:asciiTheme="minorHAnsi" w:hAnsiTheme="minorHAnsi"/>
                <w:smallCaps/>
                <w:sz w:val="22"/>
                <w:szCs w:val="22"/>
              </w:rPr>
              <w:t>VA33PWVCXT001,</w:t>
            </w:r>
          </w:p>
          <w:p w14:paraId="04B431B4" w14:textId="77777777" w:rsidR="004B441B" w:rsidRPr="008A3B10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A3B10">
              <w:rPr>
                <w:rFonts w:asciiTheme="minorHAnsi" w:hAnsiTheme="minorHAnsi"/>
                <w:smallCaps/>
                <w:sz w:val="22"/>
                <w:szCs w:val="22"/>
              </w:rPr>
              <w:t>VA33PWVCXT002</w:t>
            </w:r>
          </w:p>
          <w:p w14:paraId="0FE36FD4" w14:textId="77777777" w:rsidR="004B441B" w:rsidRPr="008A3B10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45DCA7" w14:textId="77777777" w:rsidR="004B441B" w:rsidRPr="008A3B10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A3B1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A2EB4D4" w14:textId="77777777" w:rsidR="004B441B" w:rsidRPr="008A3B10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A3B1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DC11C3" w14:textId="77777777" w:rsidR="004B441B" w:rsidRPr="008A3B10" w:rsidRDefault="00B71034" w:rsidP="004B441B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FF0000"/>
                <w:sz w:val="24"/>
                <w:szCs w:val="24"/>
              </w:rPr>
            </w:pPr>
            <w:hyperlink r:id="rId25" w:history="1">
              <w:r w:rsidR="004B441B" w:rsidRPr="008A3B10">
                <w:rPr>
                  <w:rStyle w:val="Hyperlink"/>
                  <w:rFonts w:ascii="Arial" w:hAnsi="Arial" w:cs="Arial"/>
                  <w:b/>
                  <w:color w:val="FF0000"/>
                  <w:sz w:val="24"/>
                  <w:szCs w:val="24"/>
                </w:rPr>
                <w:t>Start UIAPP and TPIC CXT services in environment(s) using EMT GUI</w:t>
              </w:r>
            </w:hyperlink>
          </w:p>
          <w:p w14:paraId="21A2637F" w14:textId="77777777" w:rsidR="004B441B" w:rsidRPr="008A3B10" w:rsidRDefault="004B441B" w:rsidP="004B441B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</w:p>
          <w:p w14:paraId="6DCFCA23" w14:textId="77777777" w:rsidR="004B441B" w:rsidRPr="008A3B10" w:rsidRDefault="004B441B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78A9A19" w14:textId="77777777" w:rsidR="004B441B" w:rsidRPr="008A3B10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A3B10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7B4694CF" w14:textId="2AB91D21" w:rsidR="004B441B" w:rsidRPr="00B71034" w:rsidDel="00196BC4" w:rsidRDefault="004B441B" w:rsidP="004B441B">
            <w:pPr>
              <w:rPr>
                <w:del w:id="244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245" w:author="Wigfall, Trevonte" w:date="2021-07-12T16:06:00Z">
              <w:r w:rsidRPr="00B71034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46" w:author="Wigfall, Trevonte" w:date="2021-07-15T15:35:00Z">
              <w:r w:rsidR="00B204C4" w:rsidRPr="00B71034">
                <w:rPr>
                  <w:rFonts w:asciiTheme="minorHAnsi" w:hAnsiTheme="minorHAnsi"/>
                  <w:b/>
                  <w:sz w:val="22"/>
                  <w:szCs w:val="22"/>
                  <w:rPrChange w:id="247" w:author="Trevonte Wigfall" w:date="2021-12-05T05:1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248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5DC7C055" w14:textId="627C14AE" w:rsidR="004B441B" w:rsidRPr="00B7103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49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20:00</w:delText>
              </w:r>
            </w:del>
          </w:p>
        </w:tc>
      </w:tr>
      <w:tr w:rsidR="004B441B" w:rsidRPr="008A3B10" w14:paraId="67FDE38F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EF96CB8" w14:textId="77777777" w:rsidR="004B441B" w:rsidRPr="008A3B10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61CC8DDB" w14:textId="77777777" w:rsidR="004B441B" w:rsidRPr="008A3B10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F6B018B" w14:textId="77777777" w:rsidR="004B441B" w:rsidRPr="008A3B10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A3B10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271C6B" w14:textId="77777777" w:rsidR="004B441B" w:rsidRPr="008A3B10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A3B1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  <w:r w:rsidRPr="008A3B10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  <w:p w14:paraId="427A1681" w14:textId="77777777" w:rsidR="004B441B" w:rsidRPr="008A3B10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8A3B10">
              <w:rPr>
                <w:rFonts w:asciiTheme="minorHAnsi" w:hAnsiTheme="minorHAnsi"/>
                <w:smallCaps/>
                <w:sz w:val="22"/>
                <w:szCs w:val="22"/>
              </w:rPr>
              <w:t>VA33PWVCXT001, VA33PWVCXT002, VA33PWVCXT003, VA33PWVCXT004, VA33PWVCXT005</w:t>
            </w:r>
          </w:p>
          <w:p w14:paraId="60BE2056" w14:textId="77777777" w:rsidR="004B441B" w:rsidRPr="008A3B10" w:rsidRDefault="004B441B" w:rsidP="004B441B">
            <w:pPr>
              <w:rPr>
                <w:b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EB7C66" w14:textId="77777777" w:rsidR="004B441B" w:rsidRPr="008A3B10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A3B1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D104A3D" w14:textId="77777777" w:rsidR="004B441B" w:rsidRPr="008A3B10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8A3B1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FD09A8" w14:textId="77777777" w:rsidR="004B441B" w:rsidRPr="008A3B10" w:rsidRDefault="00B71034" w:rsidP="004B441B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hyperlink r:id="rId26" w:history="1">
              <w:r w:rsidR="004B441B" w:rsidRPr="008A3B10">
                <w:rPr>
                  <w:rStyle w:val="Hyperlink"/>
                  <w:rFonts w:ascii="Arial" w:hAnsi="Arial" w:cs="Arial"/>
                  <w:b/>
                  <w:color w:val="FF0000"/>
                  <w:sz w:val="24"/>
                  <w:szCs w:val="24"/>
                </w:rPr>
                <w:t>Perform IIS reset</w:t>
              </w:r>
            </w:hyperlink>
          </w:p>
          <w:p w14:paraId="2A6869D8" w14:textId="77777777" w:rsidR="004B441B" w:rsidRPr="008A3B10" w:rsidRDefault="004B441B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2B14808" w14:textId="77777777" w:rsidR="004B441B" w:rsidRPr="008A3B10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A3B10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66251619" w14:textId="6A7DFD9A" w:rsidR="004B441B" w:rsidRPr="00B71034" w:rsidDel="00196BC4" w:rsidRDefault="004B441B" w:rsidP="004B441B">
            <w:pPr>
              <w:rPr>
                <w:del w:id="250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251" w:author="Wigfall, Trevonte" w:date="2021-07-12T16:06:00Z">
              <w:r w:rsidRPr="00B71034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52" w:author="Wigfall, Trevonte" w:date="2021-07-15T15:35:00Z">
              <w:r w:rsidR="00B204C4" w:rsidRPr="00B71034">
                <w:rPr>
                  <w:rFonts w:asciiTheme="minorHAnsi" w:hAnsiTheme="minorHAnsi"/>
                  <w:b/>
                  <w:sz w:val="22"/>
                  <w:szCs w:val="22"/>
                  <w:rPrChange w:id="253" w:author="Trevonte Wigfall" w:date="2021-12-05T05:1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254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37CDA9F5" w14:textId="4B5F7AF5" w:rsidR="004B441B" w:rsidRPr="00B7103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55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20:10</w:delText>
              </w:r>
            </w:del>
          </w:p>
        </w:tc>
      </w:tr>
      <w:tr w:rsidR="004B441B" w:rsidRPr="00597B9C" w14:paraId="224C6F60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20FD0B3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03C61E26" w14:textId="77777777" w:rsidR="004B441B" w:rsidRPr="00C46E95" w:rsidRDefault="004B441B" w:rsidP="004B441B"/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627F5758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A46A602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5B68CE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TPIC (cxtTpicFac&lt;env&gt;):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D064A7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9B22EE3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3BD9A9A" w14:textId="77777777" w:rsidR="004B441B" w:rsidRPr="00597B9C" w:rsidRDefault="00B71034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7" w:history="1">
              <w:r w:rsidR="004B441B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TPIC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BE0BB26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77852EF" w14:textId="35CEECFF" w:rsidR="004B441B" w:rsidRPr="00B71034" w:rsidDel="00196BC4" w:rsidRDefault="004B441B" w:rsidP="004B441B">
            <w:pPr>
              <w:rPr>
                <w:del w:id="256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257" w:author="Wigfall, Trevonte" w:date="2021-07-12T16:06:00Z">
              <w:r w:rsidRPr="00B71034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58" w:author="Wigfall, Trevonte" w:date="2021-07-15T15:35:00Z">
              <w:r w:rsidR="00B204C4" w:rsidRPr="00B71034">
                <w:rPr>
                  <w:rFonts w:asciiTheme="minorHAnsi" w:hAnsiTheme="minorHAnsi"/>
                  <w:b/>
                  <w:sz w:val="22"/>
                  <w:szCs w:val="22"/>
                  <w:rPrChange w:id="259" w:author="Trevonte Wigfall" w:date="2021-12-05T05:1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260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7E126227" w14:textId="5DA76B67" w:rsidR="004B441B" w:rsidRPr="00B7103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61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20:15</w:delText>
              </w:r>
            </w:del>
          </w:p>
        </w:tc>
      </w:tr>
      <w:tr w:rsidR="004B441B" w:rsidRPr="00167E86" w14:paraId="5E811C65" w14:textId="77777777" w:rsidTr="00237786">
        <w:trPr>
          <w:trHeight w:val="665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9597D6E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292DD0B6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DAC913C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4C90B3" w14:textId="77777777" w:rsidR="004B441B" w:rsidRPr="004317D4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TPPUI (cxtTppuiFac&lt;env&gt;):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57FE10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EBAA040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8A29B6D" w14:textId="77777777" w:rsidR="004B441B" w:rsidRPr="00167E86" w:rsidRDefault="00B71034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8" w:history="1">
              <w:r w:rsidR="004B441B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TPPUI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1319F2E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27B487D9" w14:textId="256C5C46" w:rsidR="004B441B" w:rsidRPr="00B71034" w:rsidDel="00196BC4" w:rsidRDefault="004B441B" w:rsidP="004B441B">
            <w:pPr>
              <w:rPr>
                <w:del w:id="262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263" w:author="Wigfall, Trevonte" w:date="2021-07-12T16:06:00Z">
              <w:r w:rsidRPr="00B71034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64" w:author="Wigfall, Trevonte" w:date="2021-07-15T15:35:00Z">
              <w:r w:rsidR="00B204C4" w:rsidRPr="00B71034">
                <w:rPr>
                  <w:rFonts w:asciiTheme="minorHAnsi" w:hAnsiTheme="minorHAnsi"/>
                  <w:b/>
                  <w:sz w:val="22"/>
                  <w:szCs w:val="22"/>
                  <w:rPrChange w:id="265" w:author="Trevonte Wigfall" w:date="2021-12-05T05:1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266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53CC4508" w14:textId="49801EA9" w:rsidR="004B441B" w:rsidRPr="00B7103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67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20:20</w:delText>
              </w:r>
            </w:del>
          </w:p>
        </w:tc>
      </w:tr>
      <w:tr w:rsidR="004B441B" w:rsidRPr="00167E86" w14:paraId="6CB7253E" w14:textId="77777777" w:rsidTr="00237786">
        <w:trPr>
          <w:trHeight w:val="602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A2B3C64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07B878CF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AFF64AE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C64BFD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(cxtUIAPPFac&lt;env&gt;):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5E0E83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F5F9D1E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21B6676" w14:textId="77777777" w:rsidR="004B441B" w:rsidRPr="00167E86" w:rsidRDefault="00B71034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9" w:history="1">
              <w:r w:rsidR="004B441B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UIAPP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0367930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4D3E262" w14:textId="6E3FCDF6" w:rsidR="004B441B" w:rsidRPr="00B71034" w:rsidDel="00196BC4" w:rsidRDefault="004B441B" w:rsidP="004B441B">
            <w:pPr>
              <w:rPr>
                <w:del w:id="268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269" w:author="Wigfall, Trevonte" w:date="2021-07-12T16:06:00Z">
              <w:r w:rsidRPr="00B71034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70" w:author="Wigfall, Trevonte" w:date="2021-07-15T15:35:00Z">
              <w:r w:rsidR="00B204C4" w:rsidRPr="00B71034">
                <w:rPr>
                  <w:rFonts w:asciiTheme="minorHAnsi" w:hAnsiTheme="minorHAnsi"/>
                  <w:b/>
                  <w:sz w:val="22"/>
                  <w:szCs w:val="22"/>
                  <w:rPrChange w:id="271" w:author="Trevonte Wigfall" w:date="2021-12-05T05:1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272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1FA08911" w14:textId="2B224841" w:rsidR="004B441B" w:rsidRPr="00B7103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73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20:22</w:delText>
              </w:r>
            </w:del>
          </w:p>
        </w:tc>
      </w:tr>
      <w:tr w:rsidR="004B441B" w:rsidRPr="00167E86" w14:paraId="0DA169AA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91CB415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6D356D82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5B6F2F0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92AB71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03C7E81E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20871D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5EC3090" w14:textId="77777777" w:rsidR="004B441B" w:rsidRPr="00167E86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10FD3A9" w14:textId="77777777" w:rsidR="004B441B" w:rsidRPr="00167E86" w:rsidRDefault="00B71034" w:rsidP="004B441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0" w:history="1">
              <w:r w:rsidR="004B441B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C3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737E1F3" w14:textId="77777777" w:rsidR="004B441B" w:rsidRPr="00167E86" w:rsidRDefault="004B441B" w:rsidP="004B441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5E3DBF5" w14:textId="7F5F7DB7" w:rsidR="004B441B" w:rsidRPr="00B71034" w:rsidDel="00196BC4" w:rsidRDefault="004B441B" w:rsidP="004B441B">
            <w:pPr>
              <w:rPr>
                <w:del w:id="274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275" w:author="Wigfall, Trevonte" w:date="2021-07-12T16:06:00Z">
              <w:r w:rsidRPr="00B71034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76" w:author="Wigfall, Trevonte" w:date="2021-07-15T15:35:00Z">
              <w:r w:rsidR="00B204C4" w:rsidRPr="00B71034">
                <w:rPr>
                  <w:rFonts w:asciiTheme="minorHAnsi" w:hAnsiTheme="minorHAnsi"/>
                  <w:b/>
                  <w:sz w:val="22"/>
                  <w:szCs w:val="22"/>
                  <w:rPrChange w:id="277" w:author="Trevonte Wigfall" w:date="2021-12-05T05:1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278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1179EDB8" w14:textId="4D495F1A" w:rsidR="004B441B" w:rsidRPr="00B7103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79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20:25</w:delText>
              </w:r>
            </w:del>
          </w:p>
        </w:tc>
      </w:tr>
      <w:tr w:rsidR="004B441B" w:rsidRPr="00597B9C" w14:paraId="41816E1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45F4C9E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570B032B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C85642F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613792" w14:textId="77777777" w:rsid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servers:</w:t>
            </w:r>
          </w:p>
          <w:p w14:paraId="209D7D02" w14:textId="77777777" w:rsidR="004B441B" w:rsidRPr="005065ED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065ED">
              <w:rPr>
                <w:rFonts w:asciiTheme="minorHAnsi" w:hAnsiTheme="minorHAnsi"/>
                <w:smallCaps/>
                <w:sz w:val="22"/>
                <w:szCs w:val="22"/>
              </w:rPr>
              <w:t>VA33PWVCXT001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>,</w:t>
            </w:r>
          </w:p>
          <w:p w14:paraId="54D18C91" w14:textId="77777777" w:rsidR="004B441B" w:rsidRPr="00167E86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065ED">
              <w:rPr>
                <w:rFonts w:asciiTheme="minorHAnsi" w:hAnsiTheme="minorHAnsi"/>
                <w:smallCaps/>
                <w:sz w:val="22"/>
                <w:szCs w:val="22"/>
              </w:rPr>
              <w:t>VA33PWVCXT002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0A8486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C8AC718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304C952" w14:textId="77777777" w:rsidR="004B441B" w:rsidRPr="00597B9C" w:rsidRDefault="00B71034" w:rsidP="004B441B">
            <w:pPr>
              <w:rPr>
                <w:rFonts w:ascii="Arial" w:hAnsi="Arial" w:cs="Arial"/>
                <w:b/>
                <w:sz w:val="22"/>
                <w:szCs w:val="24"/>
              </w:rPr>
            </w:pPr>
            <w:hyperlink r:id="rId31" w:history="1">
              <w:r w:rsidR="004B441B"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>Validate UIApp and TPIC services using EMT GUI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9AC3450" w14:textId="77777777" w:rsidR="004B441B" w:rsidRPr="00597B9C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5E5FE5FC" w14:textId="3C9F1237" w:rsidR="004B441B" w:rsidRPr="00B71034" w:rsidDel="00196BC4" w:rsidRDefault="004B441B" w:rsidP="004B441B">
            <w:pPr>
              <w:rPr>
                <w:del w:id="280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281" w:author="Wigfall, Trevonte" w:date="2021-07-12T16:06:00Z">
              <w:r w:rsidRPr="00B71034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82" w:author="Wigfall, Trevonte" w:date="2021-07-15T15:35:00Z">
              <w:r w:rsidR="00B204C4" w:rsidRPr="00B71034">
                <w:rPr>
                  <w:rFonts w:asciiTheme="minorHAnsi" w:hAnsiTheme="minorHAnsi"/>
                  <w:b/>
                  <w:sz w:val="22"/>
                  <w:szCs w:val="22"/>
                  <w:rPrChange w:id="283" w:author="Trevonte Wigfall" w:date="2021-12-05T05:1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284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2006D761" w14:textId="692DF51B" w:rsidR="004B441B" w:rsidRPr="00B7103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85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20:30</w:delText>
              </w:r>
            </w:del>
          </w:p>
        </w:tc>
      </w:tr>
      <w:tr w:rsidR="004B441B" w:rsidRPr="00597B9C" w14:paraId="3C3F5BA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D6A527C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12EB33DE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43196CD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73176E" w14:textId="77777777" w:rsidR="004B441B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</w:p>
          <w:p w14:paraId="2356B273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065ED">
              <w:rPr>
                <w:rFonts w:asciiTheme="minorHAnsi" w:hAnsiTheme="minorHAnsi"/>
                <w:smallCaps/>
                <w:sz w:val="22"/>
                <w:szCs w:val="22"/>
              </w:rPr>
              <w:t>VA33PWVCXT003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08B74C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96CD06C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84BC10" w14:textId="77777777" w:rsidR="004B441B" w:rsidRPr="00597B9C" w:rsidRDefault="00B71034" w:rsidP="004B441B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hyperlink r:id="rId32" w:history="1">
              <w:r w:rsidR="004B441B" w:rsidRPr="00597B9C">
                <w:rPr>
                  <w:rStyle w:val="Hyperlink"/>
                  <w:rFonts w:ascii="Arial" w:hAnsi="Arial" w:cs="Arial"/>
                  <w:b/>
                  <w:szCs w:val="24"/>
                </w:rPr>
                <w:t>Validate TPPUI Server</w:t>
              </w:r>
            </w:hyperlink>
          </w:p>
          <w:p w14:paraId="252FA355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F99AE79" w14:textId="77777777" w:rsidR="004B441B" w:rsidRPr="00597B9C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5C73372" w14:textId="0B7FDAAE" w:rsidR="004B441B" w:rsidRPr="00B71034" w:rsidDel="00196BC4" w:rsidRDefault="004B441B" w:rsidP="004B441B">
            <w:pPr>
              <w:rPr>
                <w:del w:id="286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287" w:author="Wigfall, Trevonte" w:date="2021-07-12T16:06:00Z">
              <w:r w:rsidRPr="00B71034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88" w:author="Wigfall, Trevonte" w:date="2021-07-15T15:35:00Z">
              <w:r w:rsidR="00B204C4" w:rsidRPr="00B71034">
                <w:rPr>
                  <w:rFonts w:asciiTheme="minorHAnsi" w:hAnsiTheme="minorHAnsi"/>
                  <w:b/>
                  <w:sz w:val="22"/>
                  <w:szCs w:val="22"/>
                  <w:rPrChange w:id="289" w:author="Trevonte Wigfall" w:date="2021-12-05T05:1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290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360D6DF0" w14:textId="68FA6816" w:rsidR="004B441B" w:rsidRPr="00B7103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91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20:35</w:delText>
              </w:r>
            </w:del>
          </w:p>
        </w:tc>
      </w:tr>
      <w:tr w:rsidR="004B441B" w:rsidRPr="00597B9C" w14:paraId="4F943E85" w14:textId="77777777" w:rsidTr="00237786">
        <w:trPr>
          <w:trHeight w:val="602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5AB790B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7E4F8C5C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CC89ECE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812891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: </w:t>
            </w: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>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FE1373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E3CF545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39A57BF" w14:textId="77777777" w:rsidR="004B441B" w:rsidRPr="00597B9C" w:rsidRDefault="00B71034" w:rsidP="004B441B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hyperlink r:id="rId33" w:history="1">
              <w:r w:rsidR="004B441B" w:rsidRPr="00597B9C">
                <w:rPr>
                  <w:rStyle w:val="Hyperlink"/>
                  <w:rFonts w:ascii="Arial" w:hAnsi="Arial" w:cs="Arial"/>
                  <w:b/>
                </w:rPr>
                <w:t>VALIDATE TPIC Adjudication is functional</w:t>
              </w:r>
            </w:hyperlink>
            <w:r w:rsidR="004B441B" w:rsidRPr="00597B9C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(steps 1-10)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32501A5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Clean healthcheck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7DBCE6D0" w14:textId="49B637F7" w:rsidR="004B441B" w:rsidRPr="00B71034" w:rsidDel="00196BC4" w:rsidRDefault="004B441B" w:rsidP="004B441B">
            <w:pPr>
              <w:rPr>
                <w:del w:id="292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293" w:author="Wigfall, Trevonte" w:date="2021-07-12T16:06:00Z">
              <w:r w:rsidRPr="00B71034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294" w:author="Wigfall, Trevonte" w:date="2021-07-15T15:35:00Z">
              <w:r w:rsidR="00B204C4" w:rsidRPr="00B71034">
                <w:rPr>
                  <w:rFonts w:asciiTheme="minorHAnsi" w:hAnsiTheme="minorHAnsi"/>
                  <w:b/>
                  <w:sz w:val="22"/>
                  <w:szCs w:val="22"/>
                  <w:rPrChange w:id="295" w:author="Trevonte Wigfall" w:date="2021-12-05T05:1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296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52EFAB87" w14:textId="3D5E4A6C" w:rsidR="004B441B" w:rsidRPr="00B7103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97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20:40</w:delText>
              </w:r>
            </w:del>
          </w:p>
        </w:tc>
      </w:tr>
      <w:tr w:rsidR="004B441B" w:rsidRPr="00597B9C" w14:paraId="5E8C9411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52F646A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062BDFCC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C354BCE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AA0E9B" w14:textId="77777777" w:rsidR="004B441B" w:rsidRPr="00597B9C" w:rsidRDefault="004B441B" w:rsidP="004B441B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FACETS: 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>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FF11F2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D604F40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CD1806" w14:textId="77777777" w:rsidR="004B441B" w:rsidRPr="00597B9C" w:rsidRDefault="00B71034" w:rsidP="004B441B">
            <w:pPr>
              <w:spacing w:after="200" w:line="276" w:lineRule="auto"/>
            </w:pPr>
            <w:hyperlink r:id="rId34" w:history="1">
              <w:r w:rsidR="004B441B" w:rsidRPr="00597B9C">
                <w:rPr>
                  <w:rStyle w:val="Hyperlink"/>
                  <w:rFonts w:ascii="Arial" w:hAnsi="Arial" w:cs="Arial"/>
                  <w:b/>
                </w:rPr>
                <w:t>VALIDATE Claims Adjudication (F3) is functional</w:t>
              </w:r>
            </w:hyperlink>
            <w:r w:rsidR="004B441B" w:rsidRPr="00597B9C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 11 only)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11F8CD9" w14:textId="77777777" w:rsidR="004B441B" w:rsidRPr="00597B9C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626B4589" w14:textId="5238D088" w:rsidR="004B441B" w:rsidRPr="00B71034" w:rsidDel="00196BC4" w:rsidRDefault="004B441B" w:rsidP="004B441B">
            <w:pPr>
              <w:rPr>
                <w:del w:id="298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299" w:author="Wigfall, Trevonte" w:date="2021-07-12T16:06:00Z">
              <w:r w:rsidRPr="00B71034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00" w:author="Wigfall, Trevonte" w:date="2021-07-15T15:35:00Z">
              <w:r w:rsidR="00B204C4" w:rsidRPr="00B71034">
                <w:rPr>
                  <w:rFonts w:asciiTheme="minorHAnsi" w:hAnsiTheme="minorHAnsi"/>
                  <w:b/>
                  <w:sz w:val="22"/>
                  <w:szCs w:val="22"/>
                  <w:rPrChange w:id="301" w:author="Trevonte Wigfall" w:date="2021-12-05T05:1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302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48577767" w14:textId="36D58C1D" w:rsidR="004B441B" w:rsidRPr="00B7103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03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20:45</w:delText>
              </w:r>
            </w:del>
          </w:p>
        </w:tc>
      </w:tr>
      <w:tr w:rsidR="004B441B" w:rsidRPr="00597B9C" w14:paraId="1BD9884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2192E5C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2B1465A0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88B7BAC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145971" w14:textId="77777777" w:rsidR="004B441B" w:rsidRPr="00597B9C" w:rsidRDefault="004B441B" w:rsidP="004B441B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C3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C3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 VA33PWVCXT004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B8035D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365F348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932EB99" w14:textId="77777777" w:rsidR="004B441B" w:rsidRPr="00597B9C" w:rsidRDefault="00B71034" w:rsidP="004B441B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000000" w:themeColor="text1"/>
              </w:rPr>
            </w:pPr>
            <w:hyperlink r:id="rId35" w:history="1">
              <w:r w:rsidR="004B441B" w:rsidRPr="00597B9C">
                <w:rPr>
                  <w:rStyle w:val="Hyperlink"/>
                  <w:rFonts w:ascii="Arial" w:hAnsi="Arial" w:cs="Arial"/>
                  <w:b/>
                </w:rPr>
                <w:t>VALIDATE C3 Services are functional</w:t>
              </w:r>
            </w:hyperlink>
          </w:p>
          <w:p w14:paraId="01850947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7C1A136" w14:textId="77777777" w:rsidR="004B441B" w:rsidRPr="00597B9C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services functional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A528C35" w14:textId="14134D33" w:rsidR="004B441B" w:rsidRPr="00B7103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04" w:author="Wigfall, Trevonte" w:date="2021-07-12T16:06:00Z">
              <w:r w:rsidRPr="00B71034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05" w:author="Wigfall, Trevonte" w:date="2021-07-15T15:35:00Z">
              <w:r w:rsidR="00B204C4" w:rsidRPr="00B71034">
                <w:rPr>
                  <w:rFonts w:asciiTheme="minorHAnsi" w:hAnsiTheme="minorHAnsi"/>
                  <w:b/>
                  <w:sz w:val="22"/>
                  <w:szCs w:val="22"/>
                  <w:rPrChange w:id="306" w:author="Trevonte Wigfall" w:date="2021-12-05T05:1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307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FRI 8/14/20 20:50</w:delText>
              </w:r>
            </w:del>
          </w:p>
        </w:tc>
      </w:tr>
      <w:tr w:rsidR="004B441B" w:rsidRPr="00597B9C" w14:paraId="50613A4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34EAA8C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7BF175A7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93B7BBB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A06B3A2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26540C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F73367C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FE2311" w14:textId="77777777" w:rsidR="004B441B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C6CAD">
              <w:rPr>
                <w:rFonts w:ascii="Calibri" w:hAnsi="Calibri"/>
                <w:color w:val="000000"/>
                <w:sz w:val="22"/>
                <w:szCs w:val="22"/>
              </w:rPr>
              <w:t>Perform App Compares using the templates in \\va01dfacapp971\d$\Scripts\CXT_COMPARE_TEST\Launchers (run as admin, provide master and targe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</w:t>
            </w:r>
            <w:r w:rsidRPr="00FC6CAD">
              <w:rPr>
                <w:rFonts w:ascii="Calibri" w:hAnsi="Calibri"/>
                <w:color w:val="000000"/>
                <w:sz w:val="22"/>
                <w:szCs w:val="22"/>
              </w:rPr>
              <w:t xml:space="preserve"> environments when prompted):</w:t>
            </w:r>
          </w:p>
          <w:p w14:paraId="5D940BDB" w14:textId="77777777" w:rsidR="004B441B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1) TPIC: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2) UIAPP: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3) TPPUI: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4) C3: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5) Reporting: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6) TPIC:  current_env_upgrading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7) UIAPP:  current_env_upgrading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8) TPPUI:  current_env_upgrading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9) C3:  current_env_upgrading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***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3D master for 7D</w:t>
            </w:r>
          </w:p>
          <w:p w14:paraId="1397B1BE" w14:textId="77777777" w:rsidR="004B441B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7D master for 8Q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8Q master for everything else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47328" behindDoc="0" locked="0" layoutInCell="1" allowOverlap="1" wp14:anchorId="31B9B38D" wp14:editId="3C2A006A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20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D8A900E" w14:textId="77777777" w:rsidR="004B441B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7C52E40" w14:textId="77777777" w:rsidR="004B441B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discrepancies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28BF377" w14:textId="70473994" w:rsidR="004B441B" w:rsidRPr="00B71034" w:rsidDel="00196BC4" w:rsidRDefault="004B441B" w:rsidP="004B441B">
            <w:pPr>
              <w:rPr>
                <w:del w:id="308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309" w:author="Wigfall, Trevonte" w:date="2021-07-12T16:06:00Z">
              <w:r w:rsidRPr="00B71034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10" w:author="Wigfall, Trevonte" w:date="2021-07-15T15:35:00Z">
              <w:r w:rsidR="00B204C4" w:rsidRPr="00B71034">
                <w:rPr>
                  <w:rFonts w:asciiTheme="minorHAnsi" w:hAnsiTheme="minorHAnsi"/>
                  <w:b/>
                  <w:sz w:val="22"/>
                  <w:szCs w:val="22"/>
                  <w:rPrChange w:id="311" w:author="Trevonte Wigfall" w:date="2021-12-05T05:1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312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3E07E822" w14:textId="78C1F6B9" w:rsidR="004B441B" w:rsidRPr="00B7103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13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20:55</w:delText>
              </w:r>
            </w:del>
          </w:p>
        </w:tc>
      </w:tr>
      <w:tr w:rsidR="004B441B" w:rsidRPr="00597B9C" w14:paraId="27680F7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3D051B58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07F6D43E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338F6C3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5F5F12" w14:textId="77777777" w:rsidR="004B441B" w:rsidRPr="00597B9C" w:rsidRDefault="004B441B" w:rsidP="004B441B">
            <w:pPr>
              <w:rPr>
                <w:b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CF1345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723472F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F6EBF80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6B55AC8" w14:textId="77777777" w:rsidR="004B441B" w:rsidRPr="00597B9C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66876DC" w14:textId="730CDCD2" w:rsidR="004B441B" w:rsidRPr="00B71034" w:rsidDel="00196BC4" w:rsidRDefault="004B441B" w:rsidP="004B441B">
            <w:pPr>
              <w:rPr>
                <w:del w:id="314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315" w:author="Wigfall, Trevonte" w:date="2021-07-12T16:06:00Z">
              <w:r w:rsidRPr="00B71034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16" w:author="Wigfall, Trevonte" w:date="2021-07-15T15:35:00Z">
              <w:r w:rsidR="00B204C4" w:rsidRPr="00B71034">
                <w:rPr>
                  <w:rFonts w:asciiTheme="minorHAnsi" w:hAnsiTheme="minorHAnsi"/>
                  <w:b/>
                  <w:sz w:val="22"/>
                  <w:szCs w:val="22"/>
                  <w:rPrChange w:id="317" w:author="Trevonte Wigfall" w:date="2021-12-05T05:1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318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60A4A558" w14:textId="7FCA2246" w:rsidR="004B441B" w:rsidRPr="00B7103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19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21:00</w:delText>
              </w:r>
            </w:del>
          </w:p>
        </w:tc>
      </w:tr>
      <w:tr w:rsidR="004B441B" w:rsidRPr="00597B9C" w14:paraId="7DA6520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7052D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E763A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519B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98C89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14CD2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CE13D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9CFE8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>Send Broadcast when work is complete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BCBD" w14:textId="77777777" w:rsidR="004B441B" w:rsidRPr="00597B9C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broadcast sent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A871C" w14:textId="0B73C956" w:rsidR="004B441B" w:rsidRPr="00B71034" w:rsidDel="00196BC4" w:rsidRDefault="004B441B" w:rsidP="004B441B">
            <w:pPr>
              <w:rPr>
                <w:del w:id="320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321" w:author="Wigfall, Trevonte" w:date="2021-07-12T16:06:00Z">
              <w:r w:rsidRPr="00B71034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22" w:author="Wigfall, Trevonte" w:date="2021-07-15T15:35:00Z">
              <w:r w:rsidR="00B204C4" w:rsidRPr="00B71034">
                <w:rPr>
                  <w:rFonts w:asciiTheme="minorHAnsi" w:hAnsiTheme="minorHAnsi"/>
                  <w:b/>
                  <w:sz w:val="22"/>
                  <w:szCs w:val="22"/>
                  <w:rPrChange w:id="323" w:author="Trevonte Wigfall" w:date="2021-12-05T05:1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324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4A6E1EF4" w14:textId="6DCDDD3F" w:rsidR="004B441B" w:rsidRPr="00B7103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25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23:00</w:delText>
              </w:r>
            </w:del>
          </w:p>
        </w:tc>
      </w:tr>
      <w:tr w:rsidR="004B441B" w:rsidRPr="00597B9C" w14:paraId="35C7C6F9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6ADA3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03C3A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35A35" w14:textId="77777777" w:rsidR="004B441B" w:rsidRDefault="004B441B" w:rsidP="004B441B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874A0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F0202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CBF27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DE606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>Inform Claims Team that they can release CLMU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E707C" w14:textId="77777777" w:rsidR="004B441B" w:rsidRPr="00FB0176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smallCaps/>
                <w:sz w:val="22"/>
                <w:szCs w:val="22"/>
              </w:rPr>
              <w:t>phonecall made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2C00" w14:textId="2E25A91D" w:rsidR="004B441B" w:rsidRPr="00B71034" w:rsidDel="00196BC4" w:rsidRDefault="004B441B" w:rsidP="004B441B">
            <w:pPr>
              <w:rPr>
                <w:del w:id="326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327" w:author="Wigfall, Trevonte" w:date="2021-07-12T16:06:00Z">
              <w:r w:rsidRPr="00B71034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28" w:author="Wigfall, Trevonte" w:date="2021-07-15T15:35:00Z">
              <w:r w:rsidR="00B204C4" w:rsidRPr="00B71034">
                <w:rPr>
                  <w:rFonts w:asciiTheme="minorHAnsi" w:hAnsiTheme="minorHAnsi"/>
                  <w:b/>
                  <w:sz w:val="22"/>
                  <w:szCs w:val="22"/>
                  <w:rPrChange w:id="329" w:author="Trevonte Wigfall" w:date="2021-12-05T05:1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330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1B8AC582" w14:textId="6195E89C" w:rsidR="004B441B" w:rsidRPr="00B7103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31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23:00</w:delText>
              </w:r>
            </w:del>
          </w:p>
        </w:tc>
      </w:tr>
      <w:tr w:rsidR="004B441B" w:rsidRPr="00597B9C" w14:paraId="4FB79403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90184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1498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EFDC9" w14:textId="77777777" w:rsidR="004B441B" w:rsidRDefault="004B441B" w:rsidP="004B441B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AD772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7F892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CFCE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BF8B7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>Close deployment and validation tasks in SNOW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14704" w14:textId="77777777" w:rsidR="004B441B" w:rsidRPr="00FB0176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smallCaps/>
                <w:sz w:val="22"/>
                <w:szCs w:val="22"/>
              </w:rPr>
              <w:t>tasks closed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E49AF" w14:textId="1DB59434" w:rsidR="004B441B" w:rsidRPr="00B71034" w:rsidDel="00196BC4" w:rsidRDefault="004B441B" w:rsidP="004B441B">
            <w:pPr>
              <w:rPr>
                <w:del w:id="332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333" w:author="Wigfall, Trevonte" w:date="2021-07-12T16:06:00Z">
              <w:r w:rsidRPr="00B71034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34" w:author="Wigfall, Trevonte" w:date="2021-07-15T15:35:00Z">
              <w:r w:rsidR="00B204C4" w:rsidRPr="00B71034">
                <w:rPr>
                  <w:rFonts w:asciiTheme="minorHAnsi" w:hAnsiTheme="minorHAnsi"/>
                  <w:b/>
                  <w:sz w:val="22"/>
                  <w:szCs w:val="22"/>
                  <w:rPrChange w:id="335" w:author="Trevonte Wigfall" w:date="2021-12-05T05:1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336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5FDD8155" w14:textId="788FDE97" w:rsidR="004B441B" w:rsidRPr="00B7103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37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23:10</w:delText>
              </w:r>
            </w:del>
          </w:p>
        </w:tc>
      </w:tr>
      <w:tr w:rsidR="004B441B" w:rsidRPr="00597B9C" w14:paraId="1561099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613C7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18737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4596" w14:textId="77777777" w:rsidR="004B441B" w:rsidRDefault="004B441B" w:rsidP="004B441B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36807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ABAE6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C1AD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E590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>Close SNOW CHG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D8560" w14:textId="77777777" w:rsidR="004B441B" w:rsidRPr="00FB0176" w:rsidRDefault="004B441B" w:rsidP="004B441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smallCaps/>
                <w:sz w:val="22"/>
                <w:szCs w:val="22"/>
              </w:rPr>
              <w:t>CNR closed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29953" w14:textId="4F06A8EB" w:rsidR="004B441B" w:rsidRPr="00B71034" w:rsidDel="00196BC4" w:rsidRDefault="004B441B" w:rsidP="004B441B">
            <w:pPr>
              <w:rPr>
                <w:del w:id="338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339" w:author="Wigfall, Trevonte" w:date="2021-07-12T16:06:00Z">
              <w:r w:rsidRPr="00B71034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40" w:author="Wigfall, Trevonte" w:date="2021-07-15T15:35:00Z">
              <w:r w:rsidR="00B204C4" w:rsidRPr="00B71034">
                <w:rPr>
                  <w:rFonts w:asciiTheme="minorHAnsi" w:hAnsiTheme="minorHAnsi"/>
                  <w:b/>
                  <w:sz w:val="22"/>
                  <w:szCs w:val="22"/>
                  <w:rPrChange w:id="341" w:author="Trevonte Wigfall" w:date="2021-12-05T05:1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342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6981031B" w14:textId="1816B8A4" w:rsidR="004B441B" w:rsidRPr="00B7103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43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23:15</w:delText>
              </w:r>
            </w:del>
          </w:p>
        </w:tc>
      </w:tr>
      <w:tr w:rsidR="004B441B" w:rsidRPr="00597B9C" w14:paraId="15AC2A28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A879A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1084B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80DEC" w14:textId="77777777" w:rsidR="004B441B" w:rsidRDefault="004B441B" w:rsidP="004B441B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AE723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1D95F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D912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C04CED" w14:textId="77777777" w:rsidR="004B441B" w:rsidRPr="00055E1E" w:rsidRDefault="004B441B" w:rsidP="004B441B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055E1E">
              <w:rPr>
                <w:rFonts w:ascii="Calibri" w:hAnsi="Calibri"/>
                <w:b/>
                <w:color w:val="000000"/>
                <w:sz w:val="22"/>
                <w:szCs w:val="22"/>
              </w:rPr>
              <w:t>Email APM, asking them to resume monitoring CXT* alerts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53DB38" w14:textId="77777777" w:rsidR="004B441B" w:rsidRPr="00055E1E" w:rsidRDefault="004B441B" w:rsidP="004B441B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055E1E">
              <w:rPr>
                <w:rFonts w:ascii="Calibri" w:hAnsi="Calibri"/>
                <w:bCs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DB2E3" w14:textId="6ABAD0A7" w:rsidR="004B441B" w:rsidRPr="00B71034" w:rsidDel="00196BC4" w:rsidRDefault="004B441B" w:rsidP="004B441B">
            <w:pPr>
              <w:rPr>
                <w:del w:id="344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345" w:author="Wigfall, Trevonte" w:date="2021-07-12T16:06:00Z">
              <w:r w:rsidRPr="00B71034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46" w:author="Wigfall, Trevonte" w:date="2021-07-15T15:35:00Z">
              <w:r w:rsidR="00B204C4" w:rsidRPr="00B71034">
                <w:rPr>
                  <w:rFonts w:asciiTheme="minorHAnsi" w:hAnsiTheme="minorHAnsi"/>
                  <w:b/>
                  <w:sz w:val="22"/>
                  <w:szCs w:val="22"/>
                  <w:rPrChange w:id="347" w:author="Trevonte Wigfall" w:date="2021-12-05T05:1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348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56946323" w14:textId="51CFA404" w:rsidR="004B441B" w:rsidRPr="00B7103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49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23:20</w:delText>
              </w:r>
            </w:del>
          </w:p>
        </w:tc>
      </w:tr>
      <w:tr w:rsidR="004B441B" w:rsidRPr="00597B9C" w14:paraId="52476272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FE5A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708E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B15B" w14:textId="77777777" w:rsidR="004B441B" w:rsidRDefault="004B441B" w:rsidP="004B441B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9CB9F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56B40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063F3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711C1" w14:textId="77777777" w:rsidR="004B441B" w:rsidRPr="00F01A88" w:rsidRDefault="004B441B" w:rsidP="004B441B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U</w:t>
            </w:r>
            <w:r w:rsidRPr="00F01A88">
              <w:rPr>
                <w:rFonts w:ascii="Calibri" w:hAnsi="Calibri"/>
                <w:b/>
                <w:color w:val="000000"/>
                <w:sz w:val="22"/>
                <w:szCs w:val="22"/>
              </w:rPr>
              <w:t>pdate RM spreadsheet that change is complete</w:t>
            </w:r>
          </w:p>
          <w:p w14:paraId="1F9106F6" w14:textId="77777777" w:rsidR="004B441B" w:rsidRPr="00055E1E" w:rsidRDefault="004B441B" w:rsidP="004B441B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4D540" w14:textId="77777777" w:rsidR="004B441B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Spreadsheet updated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5AF79" w14:textId="00C46CDE" w:rsidR="004B441B" w:rsidRPr="00B71034" w:rsidDel="00196BC4" w:rsidRDefault="004B441B" w:rsidP="004B441B">
            <w:pPr>
              <w:rPr>
                <w:del w:id="350" w:author="Wigfall, Trevonte" w:date="2021-07-12T16:06:00Z"/>
                <w:rFonts w:asciiTheme="minorHAnsi" w:hAnsiTheme="minorHAnsi"/>
                <w:b/>
                <w:sz w:val="22"/>
                <w:szCs w:val="22"/>
              </w:rPr>
            </w:pPr>
            <w:ins w:id="351" w:author="Wigfall, Trevonte" w:date="2021-07-12T16:06:00Z">
              <w:r w:rsidRPr="00B71034">
                <w:rPr>
                  <w:rFonts w:asciiTheme="minorHAnsi" w:hAnsiTheme="minorHAnsi"/>
                  <w:b/>
                  <w:sz w:val="22"/>
                  <w:szCs w:val="22"/>
                </w:rPr>
                <w:t xml:space="preserve">DAY </w:t>
              </w:r>
            </w:ins>
            <w:ins w:id="352" w:author="Wigfall, Trevonte" w:date="2021-07-15T15:35:00Z">
              <w:r w:rsidR="00B204C4" w:rsidRPr="00B71034">
                <w:rPr>
                  <w:rFonts w:asciiTheme="minorHAnsi" w:hAnsiTheme="minorHAnsi"/>
                  <w:b/>
                  <w:sz w:val="22"/>
                  <w:szCs w:val="22"/>
                  <w:rPrChange w:id="353" w:author="Trevonte Wigfall" w:date="2021-12-05T05:1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354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8/14/20 </w:delText>
              </w:r>
            </w:del>
          </w:p>
          <w:p w14:paraId="399989C7" w14:textId="5EC439B4" w:rsidR="004B441B" w:rsidRPr="00B7103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55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</w:rPr>
                <w:delText>23:25</w:delText>
              </w:r>
            </w:del>
          </w:p>
        </w:tc>
      </w:tr>
      <w:tr w:rsidR="004B441B" w:rsidRPr="00597B9C" w14:paraId="5622511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89060" w14:textId="77777777" w:rsidR="004B441B" w:rsidRPr="00C46E95" w:rsidRDefault="004B441B" w:rsidP="004B441B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76800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D9986" w14:textId="77777777" w:rsidR="004B441B" w:rsidRDefault="004B441B" w:rsidP="004B441B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77522" w14:textId="77777777" w:rsidR="004B441B" w:rsidRPr="00597B9C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56FD2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964A" w14:textId="77777777" w:rsidR="004B441B" w:rsidRPr="00597B9C" w:rsidRDefault="004B441B" w:rsidP="004B441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58E45" w14:textId="77777777" w:rsidR="004B441B" w:rsidRPr="00055E1E" w:rsidRDefault="004B441B" w:rsidP="004B441B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055E1E">
              <w:rPr>
                <w:rFonts w:ascii="Arial" w:hAnsi="Arial" w:cs="Arial"/>
                <w:b/>
                <w:color w:val="000000"/>
                <w:sz w:val="22"/>
                <w:szCs w:val="22"/>
              </w:rPr>
              <w:t>Perform the Ready-For-Business email the day after implementation to PROD:  https://share.wellpoint.com/teams/ITEnvironmentMgmt/Facets/Shared%20Documents/How-To%20Documents/McKesson/How_To_Send_Ready_For_Business_Validation_After_McKesson_Outage.docx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AA6F" w14:textId="77777777" w:rsidR="004B441B" w:rsidRDefault="004B441B" w:rsidP="004B441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Email sent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A3519" w14:textId="7DA0D748" w:rsidR="004B441B" w:rsidRPr="00B71034" w:rsidDel="00196BC4" w:rsidRDefault="004B441B" w:rsidP="004B441B">
            <w:pPr>
              <w:rPr>
                <w:del w:id="356" w:author="Wigfall, Trevonte" w:date="2021-07-12T16:06:00Z"/>
                <w:rFonts w:asciiTheme="minorHAnsi" w:hAnsiTheme="minorHAnsi"/>
                <w:b/>
                <w:sz w:val="22"/>
                <w:szCs w:val="22"/>
                <w:rPrChange w:id="357" w:author="Trevonte Wigfall" w:date="2021-12-05T05:19:00Z">
                  <w:rPr>
                    <w:del w:id="358" w:author="Wigfall, Trevonte" w:date="2021-07-12T16:06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359" w:author="Wigfall, Trevonte" w:date="2021-07-12T16:06:00Z">
              <w:r w:rsidRPr="00B71034">
                <w:rPr>
                  <w:rFonts w:asciiTheme="minorHAnsi" w:hAnsiTheme="minorHAnsi"/>
                  <w:b/>
                  <w:sz w:val="22"/>
                  <w:szCs w:val="22"/>
                  <w:rPrChange w:id="360" w:author="Trevonte Wigfall" w:date="2021-12-05T05:1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361" w:author="Wigfall, Trevonte" w:date="2021-07-15T15:35:00Z">
              <w:r w:rsidR="00B204C4" w:rsidRPr="00B71034">
                <w:rPr>
                  <w:rFonts w:asciiTheme="minorHAnsi" w:hAnsiTheme="minorHAnsi"/>
                  <w:b/>
                  <w:sz w:val="22"/>
                  <w:szCs w:val="22"/>
                  <w:rPrChange w:id="362" w:author="Trevonte Wigfall" w:date="2021-12-05T05:19:00Z">
                    <w:rPr>
                      <w:rFonts w:asciiTheme="minorHAnsi" w:hAnsiTheme="min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MM/DD/YY</w:t>
              </w:r>
            </w:ins>
            <w:del w:id="363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  <w:rPrChange w:id="364" w:author="Trevonte Wigfall" w:date="2021-12-05T05:1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SAT 8/15/19 </w:delText>
              </w:r>
            </w:del>
          </w:p>
          <w:p w14:paraId="6333D294" w14:textId="62967949" w:rsidR="004B441B" w:rsidRPr="00B71034" w:rsidRDefault="004B441B" w:rsidP="004B441B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65" w:author="Trevonte Wigfall" w:date="2021-12-05T05:19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366" w:author="Wigfall, Trevonte" w:date="2021-07-12T16:06:00Z">
              <w:r w:rsidRPr="00B71034" w:rsidDel="00196BC4">
                <w:rPr>
                  <w:rFonts w:asciiTheme="minorHAnsi" w:hAnsiTheme="minorHAnsi"/>
                  <w:b/>
                  <w:sz w:val="22"/>
                  <w:szCs w:val="22"/>
                  <w:rPrChange w:id="367" w:author="Trevonte Wigfall" w:date="2021-12-05T05:19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11:00</w:delText>
              </w:r>
            </w:del>
          </w:p>
        </w:tc>
      </w:tr>
    </w:tbl>
    <w:p w14:paraId="7D8D59E2" w14:textId="77777777" w:rsidR="0057614C" w:rsidRPr="00597B9C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C70289" w14:paraId="1BAE2767" w14:textId="77777777" w:rsidTr="00C70289">
        <w:trPr>
          <w:trHeight w:val="2479"/>
        </w:trPr>
        <w:tc>
          <w:tcPr>
            <w:tcW w:w="13062" w:type="dxa"/>
          </w:tcPr>
          <w:p w14:paraId="32BE2957" w14:textId="77777777" w:rsidR="008E63C2" w:rsidRPr="00C7028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mallCaps/>
                <w:sz w:val="24"/>
                <w:szCs w:val="24"/>
              </w:rPr>
              <w:t>Comments:</w:t>
            </w:r>
          </w:p>
          <w:p w14:paraId="4444BA5C" w14:textId="77777777" w:rsidR="008E63C2" w:rsidRPr="00AB4FAD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032A54F1" w14:textId="77777777" w:rsidR="0057614C" w:rsidRPr="0067200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0A094FB6" w14:textId="77777777" w:rsidR="0057614C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>
      <w:headerReference w:type="default" r:id="rId37"/>
      <w:footerReference w:type="default" r:id="rId38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49118" w14:textId="77777777" w:rsidR="00D04C81" w:rsidRDefault="00D04C81">
      <w:r>
        <w:separator/>
      </w:r>
    </w:p>
  </w:endnote>
  <w:endnote w:type="continuationSeparator" w:id="0">
    <w:p w14:paraId="515DB7B0" w14:textId="77777777" w:rsidR="00D04C81" w:rsidRDefault="00D04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5B012" w14:textId="77777777" w:rsidR="00157BF5" w:rsidRDefault="00157BF5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27672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27672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608081FF" w14:textId="77777777" w:rsidR="00157BF5" w:rsidRDefault="00157BF5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5A1F6" w14:textId="77777777" w:rsidR="00D04C81" w:rsidRDefault="00D04C81">
      <w:r>
        <w:separator/>
      </w:r>
    </w:p>
  </w:footnote>
  <w:footnote w:type="continuationSeparator" w:id="0">
    <w:p w14:paraId="01E62026" w14:textId="77777777" w:rsidR="00D04C81" w:rsidRDefault="00D04C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4A136" w14:textId="77777777" w:rsidR="00157BF5" w:rsidRDefault="00B71034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2129F0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0186745" r:id="rId2"/>
      </w:object>
    </w:r>
  </w:p>
  <w:p w14:paraId="7379707A" w14:textId="77777777" w:rsidR="00157BF5" w:rsidRDefault="00157BF5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14DCECB0" w14:textId="77777777" w:rsidR="00157BF5" w:rsidRDefault="00157BF5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7A70D2DB" w14:textId="77777777" w:rsidR="00157BF5" w:rsidRDefault="00157B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6"/>
  </w:num>
  <w:num w:numId="4">
    <w:abstractNumId w:val="1"/>
  </w:num>
  <w:num w:numId="5">
    <w:abstractNumId w:val="22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9"/>
  </w:num>
  <w:num w:numId="8">
    <w:abstractNumId w:val="8"/>
  </w:num>
  <w:num w:numId="9">
    <w:abstractNumId w:val="20"/>
  </w:num>
  <w:num w:numId="10">
    <w:abstractNumId w:val="23"/>
  </w:num>
  <w:num w:numId="11">
    <w:abstractNumId w:val="25"/>
  </w:num>
  <w:num w:numId="12">
    <w:abstractNumId w:val="35"/>
  </w:num>
  <w:num w:numId="13">
    <w:abstractNumId w:val="5"/>
  </w:num>
  <w:num w:numId="14">
    <w:abstractNumId w:val="30"/>
  </w:num>
  <w:num w:numId="15">
    <w:abstractNumId w:val="3"/>
  </w:num>
  <w:num w:numId="16">
    <w:abstractNumId w:val="31"/>
  </w:num>
  <w:num w:numId="17">
    <w:abstractNumId w:val="16"/>
  </w:num>
  <w:num w:numId="18">
    <w:abstractNumId w:val="29"/>
  </w:num>
  <w:num w:numId="19">
    <w:abstractNumId w:val="32"/>
  </w:num>
  <w:num w:numId="20">
    <w:abstractNumId w:val="2"/>
  </w:num>
  <w:num w:numId="21">
    <w:abstractNumId w:val="15"/>
  </w:num>
  <w:num w:numId="22">
    <w:abstractNumId w:val="40"/>
  </w:num>
  <w:num w:numId="23">
    <w:abstractNumId w:val="27"/>
  </w:num>
  <w:num w:numId="24">
    <w:abstractNumId w:val="28"/>
  </w:num>
  <w:num w:numId="25">
    <w:abstractNumId w:val="19"/>
  </w:num>
  <w:num w:numId="26">
    <w:abstractNumId w:val="38"/>
  </w:num>
  <w:num w:numId="27">
    <w:abstractNumId w:val="13"/>
  </w:num>
  <w:num w:numId="28">
    <w:abstractNumId w:val="41"/>
  </w:num>
  <w:num w:numId="29">
    <w:abstractNumId w:val="24"/>
  </w:num>
  <w:num w:numId="30">
    <w:abstractNumId w:val="13"/>
  </w:num>
  <w:num w:numId="31">
    <w:abstractNumId w:val="36"/>
  </w:num>
  <w:num w:numId="32">
    <w:abstractNumId w:val="37"/>
  </w:num>
  <w:num w:numId="33">
    <w:abstractNumId w:val="17"/>
  </w:num>
  <w:num w:numId="34">
    <w:abstractNumId w:val="34"/>
  </w:num>
  <w:num w:numId="35">
    <w:abstractNumId w:val="14"/>
  </w:num>
  <w:num w:numId="36">
    <w:abstractNumId w:val="33"/>
  </w:num>
  <w:num w:numId="37">
    <w:abstractNumId w:val="12"/>
  </w:num>
  <w:num w:numId="38">
    <w:abstractNumId w:val="4"/>
  </w:num>
  <w:num w:numId="39">
    <w:abstractNumId w:val="18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6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BC4"/>
    <w:rsid w:val="00022F54"/>
    <w:rsid w:val="0002394B"/>
    <w:rsid w:val="0002426F"/>
    <w:rsid w:val="00025255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AB5"/>
    <w:rsid w:val="00073C61"/>
    <w:rsid w:val="00073F86"/>
    <w:rsid w:val="000751DC"/>
    <w:rsid w:val="00076194"/>
    <w:rsid w:val="0007657B"/>
    <w:rsid w:val="00077482"/>
    <w:rsid w:val="000801CD"/>
    <w:rsid w:val="00082F38"/>
    <w:rsid w:val="000847EF"/>
    <w:rsid w:val="00084AE2"/>
    <w:rsid w:val="00084C1E"/>
    <w:rsid w:val="000857A2"/>
    <w:rsid w:val="000872C1"/>
    <w:rsid w:val="00087A66"/>
    <w:rsid w:val="00087F1D"/>
    <w:rsid w:val="000906EB"/>
    <w:rsid w:val="000936CE"/>
    <w:rsid w:val="00097773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5D23"/>
    <w:rsid w:val="00111C1A"/>
    <w:rsid w:val="001146AA"/>
    <w:rsid w:val="001168F0"/>
    <w:rsid w:val="0011759E"/>
    <w:rsid w:val="00121E47"/>
    <w:rsid w:val="00123DC2"/>
    <w:rsid w:val="0012634F"/>
    <w:rsid w:val="001275E8"/>
    <w:rsid w:val="00127672"/>
    <w:rsid w:val="001316CF"/>
    <w:rsid w:val="0013288B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57BF5"/>
    <w:rsid w:val="00160FA4"/>
    <w:rsid w:val="00163D5A"/>
    <w:rsid w:val="00165703"/>
    <w:rsid w:val="00166CD7"/>
    <w:rsid w:val="00167E86"/>
    <w:rsid w:val="001734E7"/>
    <w:rsid w:val="00174021"/>
    <w:rsid w:val="00175E82"/>
    <w:rsid w:val="0017681D"/>
    <w:rsid w:val="00180409"/>
    <w:rsid w:val="001816B3"/>
    <w:rsid w:val="001820D3"/>
    <w:rsid w:val="00182203"/>
    <w:rsid w:val="0018315A"/>
    <w:rsid w:val="001840D1"/>
    <w:rsid w:val="00184DAD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B0457"/>
    <w:rsid w:val="001B77F5"/>
    <w:rsid w:val="001C097C"/>
    <w:rsid w:val="001C1219"/>
    <w:rsid w:val="001C2CD0"/>
    <w:rsid w:val="001C43F0"/>
    <w:rsid w:val="001C5E8C"/>
    <w:rsid w:val="001C6232"/>
    <w:rsid w:val="001C693F"/>
    <w:rsid w:val="001C721A"/>
    <w:rsid w:val="001C73CD"/>
    <w:rsid w:val="001D07EF"/>
    <w:rsid w:val="001D08AB"/>
    <w:rsid w:val="001D4467"/>
    <w:rsid w:val="001D452B"/>
    <w:rsid w:val="001D7447"/>
    <w:rsid w:val="001D7DCF"/>
    <w:rsid w:val="001E0B42"/>
    <w:rsid w:val="001E1054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3ACC"/>
    <w:rsid w:val="00204029"/>
    <w:rsid w:val="00204E7C"/>
    <w:rsid w:val="00205B54"/>
    <w:rsid w:val="00210200"/>
    <w:rsid w:val="00211584"/>
    <w:rsid w:val="00211B34"/>
    <w:rsid w:val="00213B58"/>
    <w:rsid w:val="00221F13"/>
    <w:rsid w:val="00226EAE"/>
    <w:rsid w:val="002300F2"/>
    <w:rsid w:val="002319A8"/>
    <w:rsid w:val="00232503"/>
    <w:rsid w:val="002326FC"/>
    <w:rsid w:val="00236022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CC8"/>
    <w:rsid w:val="00254317"/>
    <w:rsid w:val="00260761"/>
    <w:rsid w:val="002618F5"/>
    <w:rsid w:val="00262A70"/>
    <w:rsid w:val="0026596E"/>
    <w:rsid w:val="00266769"/>
    <w:rsid w:val="00266882"/>
    <w:rsid w:val="00266DFD"/>
    <w:rsid w:val="0027537D"/>
    <w:rsid w:val="0028037E"/>
    <w:rsid w:val="002816E3"/>
    <w:rsid w:val="00281B8F"/>
    <w:rsid w:val="0028247E"/>
    <w:rsid w:val="0028271B"/>
    <w:rsid w:val="00284060"/>
    <w:rsid w:val="00285BB2"/>
    <w:rsid w:val="002907E6"/>
    <w:rsid w:val="00292997"/>
    <w:rsid w:val="00293BB6"/>
    <w:rsid w:val="00294AC3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6B37"/>
    <w:rsid w:val="002E7DE4"/>
    <w:rsid w:val="002F121F"/>
    <w:rsid w:val="002F1AE3"/>
    <w:rsid w:val="002F36E6"/>
    <w:rsid w:val="002F5EDE"/>
    <w:rsid w:val="002F7317"/>
    <w:rsid w:val="002F73FB"/>
    <w:rsid w:val="002F7C14"/>
    <w:rsid w:val="00302B9C"/>
    <w:rsid w:val="00303B32"/>
    <w:rsid w:val="00304153"/>
    <w:rsid w:val="00310B0E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3247E"/>
    <w:rsid w:val="003402C7"/>
    <w:rsid w:val="00342449"/>
    <w:rsid w:val="00346A83"/>
    <w:rsid w:val="00346E9B"/>
    <w:rsid w:val="00350510"/>
    <w:rsid w:val="00351219"/>
    <w:rsid w:val="00351ADA"/>
    <w:rsid w:val="00355224"/>
    <w:rsid w:val="00357A7D"/>
    <w:rsid w:val="0036046D"/>
    <w:rsid w:val="00360904"/>
    <w:rsid w:val="0036134E"/>
    <w:rsid w:val="00365FD0"/>
    <w:rsid w:val="00367764"/>
    <w:rsid w:val="00371869"/>
    <w:rsid w:val="00372B1F"/>
    <w:rsid w:val="003758FE"/>
    <w:rsid w:val="00380302"/>
    <w:rsid w:val="003813A8"/>
    <w:rsid w:val="00381D8C"/>
    <w:rsid w:val="00384115"/>
    <w:rsid w:val="0038513B"/>
    <w:rsid w:val="00387FD6"/>
    <w:rsid w:val="00390D2B"/>
    <w:rsid w:val="00391C62"/>
    <w:rsid w:val="00395A29"/>
    <w:rsid w:val="00396C35"/>
    <w:rsid w:val="00396EFB"/>
    <w:rsid w:val="003A03AD"/>
    <w:rsid w:val="003A0814"/>
    <w:rsid w:val="003A3040"/>
    <w:rsid w:val="003A4904"/>
    <w:rsid w:val="003A4EFB"/>
    <w:rsid w:val="003A582E"/>
    <w:rsid w:val="003B1789"/>
    <w:rsid w:val="003B1FC1"/>
    <w:rsid w:val="003B7476"/>
    <w:rsid w:val="003B76CA"/>
    <w:rsid w:val="003D47BF"/>
    <w:rsid w:val="003D5472"/>
    <w:rsid w:val="003D60C7"/>
    <w:rsid w:val="003D7130"/>
    <w:rsid w:val="003D7C61"/>
    <w:rsid w:val="003E13D6"/>
    <w:rsid w:val="003F05F7"/>
    <w:rsid w:val="003F1866"/>
    <w:rsid w:val="003F1CE5"/>
    <w:rsid w:val="003F3436"/>
    <w:rsid w:val="003F4C8B"/>
    <w:rsid w:val="003F6FAC"/>
    <w:rsid w:val="003F7572"/>
    <w:rsid w:val="003F7589"/>
    <w:rsid w:val="00400D24"/>
    <w:rsid w:val="0040156D"/>
    <w:rsid w:val="00401CE1"/>
    <w:rsid w:val="00405873"/>
    <w:rsid w:val="00405B0C"/>
    <w:rsid w:val="00407D2F"/>
    <w:rsid w:val="00410E88"/>
    <w:rsid w:val="00412E00"/>
    <w:rsid w:val="00414084"/>
    <w:rsid w:val="00414AF7"/>
    <w:rsid w:val="00414BFE"/>
    <w:rsid w:val="0041735E"/>
    <w:rsid w:val="004203B5"/>
    <w:rsid w:val="004204E1"/>
    <w:rsid w:val="0042196E"/>
    <w:rsid w:val="00421D25"/>
    <w:rsid w:val="0042256C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E4D"/>
    <w:rsid w:val="00472FF6"/>
    <w:rsid w:val="004745EC"/>
    <w:rsid w:val="00475A22"/>
    <w:rsid w:val="00476032"/>
    <w:rsid w:val="0048073E"/>
    <w:rsid w:val="00482095"/>
    <w:rsid w:val="004857DB"/>
    <w:rsid w:val="004872AB"/>
    <w:rsid w:val="00487CA0"/>
    <w:rsid w:val="004922CC"/>
    <w:rsid w:val="00492663"/>
    <w:rsid w:val="004A0057"/>
    <w:rsid w:val="004A18B3"/>
    <w:rsid w:val="004A1C1F"/>
    <w:rsid w:val="004A298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424E"/>
    <w:rsid w:val="004B441B"/>
    <w:rsid w:val="004B6C64"/>
    <w:rsid w:val="004B6F89"/>
    <w:rsid w:val="004B7657"/>
    <w:rsid w:val="004C19A4"/>
    <w:rsid w:val="004C2FF5"/>
    <w:rsid w:val="004C41DB"/>
    <w:rsid w:val="004C4F71"/>
    <w:rsid w:val="004C7D91"/>
    <w:rsid w:val="004D5462"/>
    <w:rsid w:val="004D5B0F"/>
    <w:rsid w:val="004D5D76"/>
    <w:rsid w:val="004D7626"/>
    <w:rsid w:val="004E25E6"/>
    <w:rsid w:val="004E5308"/>
    <w:rsid w:val="004F10E8"/>
    <w:rsid w:val="004F64D0"/>
    <w:rsid w:val="00500AD8"/>
    <w:rsid w:val="00500F34"/>
    <w:rsid w:val="00501171"/>
    <w:rsid w:val="00504A36"/>
    <w:rsid w:val="00504AE1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E48"/>
    <w:rsid w:val="00524190"/>
    <w:rsid w:val="0052464B"/>
    <w:rsid w:val="00527593"/>
    <w:rsid w:val="00527925"/>
    <w:rsid w:val="005316A2"/>
    <w:rsid w:val="005317CA"/>
    <w:rsid w:val="00533B29"/>
    <w:rsid w:val="00534616"/>
    <w:rsid w:val="005429EE"/>
    <w:rsid w:val="00551630"/>
    <w:rsid w:val="00553114"/>
    <w:rsid w:val="00553D9C"/>
    <w:rsid w:val="00555F54"/>
    <w:rsid w:val="00556432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2F32"/>
    <w:rsid w:val="00573070"/>
    <w:rsid w:val="00573CF0"/>
    <w:rsid w:val="0057502E"/>
    <w:rsid w:val="00575750"/>
    <w:rsid w:val="0057614C"/>
    <w:rsid w:val="005765D2"/>
    <w:rsid w:val="00580E6C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749C"/>
    <w:rsid w:val="005D1473"/>
    <w:rsid w:val="005D1BC2"/>
    <w:rsid w:val="005D32F8"/>
    <w:rsid w:val="005D7CB3"/>
    <w:rsid w:val="005E2821"/>
    <w:rsid w:val="005E3B50"/>
    <w:rsid w:val="005E3E4A"/>
    <w:rsid w:val="005E4842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1132C"/>
    <w:rsid w:val="00611A0D"/>
    <w:rsid w:val="00616470"/>
    <w:rsid w:val="006203F2"/>
    <w:rsid w:val="00622160"/>
    <w:rsid w:val="006224D0"/>
    <w:rsid w:val="00622FD9"/>
    <w:rsid w:val="006242A5"/>
    <w:rsid w:val="006266F4"/>
    <w:rsid w:val="0062685D"/>
    <w:rsid w:val="00631DF5"/>
    <w:rsid w:val="006327C9"/>
    <w:rsid w:val="00634AAA"/>
    <w:rsid w:val="00637C06"/>
    <w:rsid w:val="00642B26"/>
    <w:rsid w:val="006468E4"/>
    <w:rsid w:val="006501D3"/>
    <w:rsid w:val="0065258B"/>
    <w:rsid w:val="00654C13"/>
    <w:rsid w:val="00656D07"/>
    <w:rsid w:val="00656DC9"/>
    <w:rsid w:val="00661FF9"/>
    <w:rsid w:val="00662559"/>
    <w:rsid w:val="00663878"/>
    <w:rsid w:val="006640EA"/>
    <w:rsid w:val="006655B3"/>
    <w:rsid w:val="0066574A"/>
    <w:rsid w:val="00671977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3BEC"/>
    <w:rsid w:val="006D3D54"/>
    <w:rsid w:val="006D49A4"/>
    <w:rsid w:val="006D5CF5"/>
    <w:rsid w:val="006D72FC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FBD"/>
    <w:rsid w:val="007072F0"/>
    <w:rsid w:val="00707545"/>
    <w:rsid w:val="0071279D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9ED"/>
    <w:rsid w:val="00751E4D"/>
    <w:rsid w:val="00754224"/>
    <w:rsid w:val="00755E09"/>
    <w:rsid w:val="00761811"/>
    <w:rsid w:val="007621BD"/>
    <w:rsid w:val="00762C4D"/>
    <w:rsid w:val="007649F3"/>
    <w:rsid w:val="007654BA"/>
    <w:rsid w:val="0076591A"/>
    <w:rsid w:val="007662D7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A09C4"/>
    <w:rsid w:val="007A1B0E"/>
    <w:rsid w:val="007A320F"/>
    <w:rsid w:val="007A36C1"/>
    <w:rsid w:val="007A75E5"/>
    <w:rsid w:val="007A7623"/>
    <w:rsid w:val="007B2B81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44CC"/>
    <w:rsid w:val="007E4A89"/>
    <w:rsid w:val="007E7268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35DB"/>
    <w:rsid w:val="008043C0"/>
    <w:rsid w:val="00806A55"/>
    <w:rsid w:val="0080722C"/>
    <w:rsid w:val="00807407"/>
    <w:rsid w:val="00812CF1"/>
    <w:rsid w:val="00814164"/>
    <w:rsid w:val="00814EDD"/>
    <w:rsid w:val="00815A82"/>
    <w:rsid w:val="0081641E"/>
    <w:rsid w:val="00816FB0"/>
    <w:rsid w:val="00820DFB"/>
    <w:rsid w:val="008225EE"/>
    <w:rsid w:val="00822E79"/>
    <w:rsid w:val="00823934"/>
    <w:rsid w:val="00824EDE"/>
    <w:rsid w:val="00826835"/>
    <w:rsid w:val="008271AD"/>
    <w:rsid w:val="00827A71"/>
    <w:rsid w:val="008303CA"/>
    <w:rsid w:val="00830FF0"/>
    <w:rsid w:val="00832519"/>
    <w:rsid w:val="00833AC6"/>
    <w:rsid w:val="00834357"/>
    <w:rsid w:val="00835D80"/>
    <w:rsid w:val="008362E0"/>
    <w:rsid w:val="00837399"/>
    <w:rsid w:val="00837A5B"/>
    <w:rsid w:val="00841C95"/>
    <w:rsid w:val="00845925"/>
    <w:rsid w:val="00845BE3"/>
    <w:rsid w:val="0085019E"/>
    <w:rsid w:val="00851CAD"/>
    <w:rsid w:val="008546DA"/>
    <w:rsid w:val="00854872"/>
    <w:rsid w:val="00856F02"/>
    <w:rsid w:val="00865770"/>
    <w:rsid w:val="00866DAC"/>
    <w:rsid w:val="008708B4"/>
    <w:rsid w:val="0087393B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3B10"/>
    <w:rsid w:val="008A64E8"/>
    <w:rsid w:val="008A7BD8"/>
    <w:rsid w:val="008A7F21"/>
    <w:rsid w:val="008B2441"/>
    <w:rsid w:val="008B25B5"/>
    <w:rsid w:val="008B3FEF"/>
    <w:rsid w:val="008B586B"/>
    <w:rsid w:val="008B68E8"/>
    <w:rsid w:val="008B7843"/>
    <w:rsid w:val="008B7DDF"/>
    <w:rsid w:val="008C1319"/>
    <w:rsid w:val="008C1ED0"/>
    <w:rsid w:val="008C1EE0"/>
    <w:rsid w:val="008C7E75"/>
    <w:rsid w:val="008D0F0F"/>
    <w:rsid w:val="008D60E4"/>
    <w:rsid w:val="008E2695"/>
    <w:rsid w:val="008E3A2D"/>
    <w:rsid w:val="008E63C2"/>
    <w:rsid w:val="008F0EFF"/>
    <w:rsid w:val="008F2B27"/>
    <w:rsid w:val="00906475"/>
    <w:rsid w:val="0090728E"/>
    <w:rsid w:val="00907766"/>
    <w:rsid w:val="00910B3C"/>
    <w:rsid w:val="009111B6"/>
    <w:rsid w:val="009116DF"/>
    <w:rsid w:val="0091199E"/>
    <w:rsid w:val="009162A2"/>
    <w:rsid w:val="00922408"/>
    <w:rsid w:val="00922D64"/>
    <w:rsid w:val="009266D4"/>
    <w:rsid w:val="00926BFA"/>
    <w:rsid w:val="009278C0"/>
    <w:rsid w:val="00927D17"/>
    <w:rsid w:val="00933ADA"/>
    <w:rsid w:val="00936ED6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27E"/>
    <w:rsid w:val="009615C7"/>
    <w:rsid w:val="00961D1B"/>
    <w:rsid w:val="00961FFD"/>
    <w:rsid w:val="00963E64"/>
    <w:rsid w:val="00964ECB"/>
    <w:rsid w:val="0096679C"/>
    <w:rsid w:val="00970E4B"/>
    <w:rsid w:val="00974827"/>
    <w:rsid w:val="00974D84"/>
    <w:rsid w:val="009754FA"/>
    <w:rsid w:val="00976565"/>
    <w:rsid w:val="00981EAF"/>
    <w:rsid w:val="00982DB4"/>
    <w:rsid w:val="00983302"/>
    <w:rsid w:val="00984316"/>
    <w:rsid w:val="0098539F"/>
    <w:rsid w:val="009857EF"/>
    <w:rsid w:val="0099113C"/>
    <w:rsid w:val="00993182"/>
    <w:rsid w:val="00993BD3"/>
    <w:rsid w:val="009A1042"/>
    <w:rsid w:val="009A2F72"/>
    <w:rsid w:val="009A3874"/>
    <w:rsid w:val="009A468A"/>
    <w:rsid w:val="009A664A"/>
    <w:rsid w:val="009A6672"/>
    <w:rsid w:val="009A6E0E"/>
    <w:rsid w:val="009B07F5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5571"/>
    <w:rsid w:val="009D7343"/>
    <w:rsid w:val="009E1816"/>
    <w:rsid w:val="009E4B77"/>
    <w:rsid w:val="009E6DFC"/>
    <w:rsid w:val="009E7162"/>
    <w:rsid w:val="009E7BD2"/>
    <w:rsid w:val="009F38ED"/>
    <w:rsid w:val="00A0140E"/>
    <w:rsid w:val="00A05451"/>
    <w:rsid w:val="00A13A5C"/>
    <w:rsid w:val="00A14EE6"/>
    <w:rsid w:val="00A1695A"/>
    <w:rsid w:val="00A21580"/>
    <w:rsid w:val="00A24935"/>
    <w:rsid w:val="00A25781"/>
    <w:rsid w:val="00A3521B"/>
    <w:rsid w:val="00A37B49"/>
    <w:rsid w:val="00A41FE0"/>
    <w:rsid w:val="00A43728"/>
    <w:rsid w:val="00A52711"/>
    <w:rsid w:val="00A52DAA"/>
    <w:rsid w:val="00A5387A"/>
    <w:rsid w:val="00A54422"/>
    <w:rsid w:val="00A545E4"/>
    <w:rsid w:val="00A6018A"/>
    <w:rsid w:val="00A6083F"/>
    <w:rsid w:val="00A60A14"/>
    <w:rsid w:val="00A60DEC"/>
    <w:rsid w:val="00A62D05"/>
    <w:rsid w:val="00A63D18"/>
    <w:rsid w:val="00A6754F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CF"/>
    <w:rsid w:val="00A805FA"/>
    <w:rsid w:val="00A80A3F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12F1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4C4"/>
    <w:rsid w:val="00B20807"/>
    <w:rsid w:val="00B22EEA"/>
    <w:rsid w:val="00B24E1D"/>
    <w:rsid w:val="00B266D1"/>
    <w:rsid w:val="00B30AD7"/>
    <w:rsid w:val="00B31072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3F47"/>
    <w:rsid w:val="00B66923"/>
    <w:rsid w:val="00B669E6"/>
    <w:rsid w:val="00B67B9B"/>
    <w:rsid w:val="00B71034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1A60"/>
    <w:rsid w:val="00B9402C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B8C"/>
    <w:rsid w:val="00BC02E0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E2E"/>
    <w:rsid w:val="00BE2D98"/>
    <w:rsid w:val="00BE357F"/>
    <w:rsid w:val="00BF2235"/>
    <w:rsid w:val="00BF36B1"/>
    <w:rsid w:val="00BF5689"/>
    <w:rsid w:val="00C03D56"/>
    <w:rsid w:val="00C04B8D"/>
    <w:rsid w:val="00C05E43"/>
    <w:rsid w:val="00C07103"/>
    <w:rsid w:val="00C0731E"/>
    <w:rsid w:val="00C1049E"/>
    <w:rsid w:val="00C11F5E"/>
    <w:rsid w:val="00C167E4"/>
    <w:rsid w:val="00C201EE"/>
    <w:rsid w:val="00C21323"/>
    <w:rsid w:val="00C23E60"/>
    <w:rsid w:val="00C25A8C"/>
    <w:rsid w:val="00C2753F"/>
    <w:rsid w:val="00C30216"/>
    <w:rsid w:val="00C31104"/>
    <w:rsid w:val="00C3150F"/>
    <w:rsid w:val="00C34F72"/>
    <w:rsid w:val="00C37365"/>
    <w:rsid w:val="00C40C90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5E3A"/>
    <w:rsid w:val="00C8085E"/>
    <w:rsid w:val="00C81303"/>
    <w:rsid w:val="00C832C2"/>
    <w:rsid w:val="00C83BF6"/>
    <w:rsid w:val="00C86019"/>
    <w:rsid w:val="00C876D7"/>
    <w:rsid w:val="00C902DB"/>
    <w:rsid w:val="00C91137"/>
    <w:rsid w:val="00C91755"/>
    <w:rsid w:val="00C93359"/>
    <w:rsid w:val="00C93D15"/>
    <w:rsid w:val="00C94708"/>
    <w:rsid w:val="00C97080"/>
    <w:rsid w:val="00CA3B9A"/>
    <w:rsid w:val="00CA502D"/>
    <w:rsid w:val="00CA6317"/>
    <w:rsid w:val="00CB1251"/>
    <w:rsid w:val="00CB1272"/>
    <w:rsid w:val="00CB1EAF"/>
    <w:rsid w:val="00CB6BAC"/>
    <w:rsid w:val="00CC0F11"/>
    <w:rsid w:val="00CC147E"/>
    <w:rsid w:val="00CC17BE"/>
    <w:rsid w:val="00CC244F"/>
    <w:rsid w:val="00CC6138"/>
    <w:rsid w:val="00CC64AF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2613"/>
    <w:rsid w:val="00D04C81"/>
    <w:rsid w:val="00D056DD"/>
    <w:rsid w:val="00D05D76"/>
    <w:rsid w:val="00D07D35"/>
    <w:rsid w:val="00D1375E"/>
    <w:rsid w:val="00D14A88"/>
    <w:rsid w:val="00D16319"/>
    <w:rsid w:val="00D1752C"/>
    <w:rsid w:val="00D17EC9"/>
    <w:rsid w:val="00D22757"/>
    <w:rsid w:val="00D25A78"/>
    <w:rsid w:val="00D303AB"/>
    <w:rsid w:val="00D31AD9"/>
    <w:rsid w:val="00D34A7B"/>
    <w:rsid w:val="00D3552E"/>
    <w:rsid w:val="00D37AAB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606A1"/>
    <w:rsid w:val="00D612BC"/>
    <w:rsid w:val="00D612F5"/>
    <w:rsid w:val="00D66B1B"/>
    <w:rsid w:val="00D67741"/>
    <w:rsid w:val="00D714EF"/>
    <w:rsid w:val="00D724D6"/>
    <w:rsid w:val="00D73AB8"/>
    <w:rsid w:val="00D74265"/>
    <w:rsid w:val="00D83746"/>
    <w:rsid w:val="00D85C5F"/>
    <w:rsid w:val="00D85D43"/>
    <w:rsid w:val="00D86ED0"/>
    <w:rsid w:val="00D87CE0"/>
    <w:rsid w:val="00D9038D"/>
    <w:rsid w:val="00D909AC"/>
    <w:rsid w:val="00D92AF1"/>
    <w:rsid w:val="00D96CD8"/>
    <w:rsid w:val="00DA066A"/>
    <w:rsid w:val="00DA1527"/>
    <w:rsid w:val="00DA33E0"/>
    <w:rsid w:val="00DA7ABD"/>
    <w:rsid w:val="00DB022F"/>
    <w:rsid w:val="00DB1123"/>
    <w:rsid w:val="00DB252E"/>
    <w:rsid w:val="00DB2722"/>
    <w:rsid w:val="00DB3B66"/>
    <w:rsid w:val="00DB3EDE"/>
    <w:rsid w:val="00DB4F86"/>
    <w:rsid w:val="00DB7611"/>
    <w:rsid w:val="00DC36DC"/>
    <w:rsid w:val="00DC68FE"/>
    <w:rsid w:val="00DC69B1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3185"/>
    <w:rsid w:val="00DF344F"/>
    <w:rsid w:val="00DF55F2"/>
    <w:rsid w:val="00E04152"/>
    <w:rsid w:val="00E14592"/>
    <w:rsid w:val="00E1747C"/>
    <w:rsid w:val="00E20FC2"/>
    <w:rsid w:val="00E24F7F"/>
    <w:rsid w:val="00E255F6"/>
    <w:rsid w:val="00E25CE2"/>
    <w:rsid w:val="00E26438"/>
    <w:rsid w:val="00E26AB5"/>
    <w:rsid w:val="00E3363D"/>
    <w:rsid w:val="00E40110"/>
    <w:rsid w:val="00E41268"/>
    <w:rsid w:val="00E42402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700DC"/>
    <w:rsid w:val="00E72190"/>
    <w:rsid w:val="00E740E7"/>
    <w:rsid w:val="00E746C4"/>
    <w:rsid w:val="00E75A3C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2415"/>
    <w:rsid w:val="00EA3979"/>
    <w:rsid w:val="00EA48AE"/>
    <w:rsid w:val="00EA6419"/>
    <w:rsid w:val="00EB0B60"/>
    <w:rsid w:val="00EB10D4"/>
    <w:rsid w:val="00EB14F3"/>
    <w:rsid w:val="00EB1B19"/>
    <w:rsid w:val="00EB2493"/>
    <w:rsid w:val="00EB30B9"/>
    <w:rsid w:val="00EB44BB"/>
    <w:rsid w:val="00EB44D8"/>
    <w:rsid w:val="00EB6ACC"/>
    <w:rsid w:val="00EB76CC"/>
    <w:rsid w:val="00EC1C6E"/>
    <w:rsid w:val="00EC2223"/>
    <w:rsid w:val="00EC6A98"/>
    <w:rsid w:val="00EC790B"/>
    <w:rsid w:val="00ED0750"/>
    <w:rsid w:val="00ED0D00"/>
    <w:rsid w:val="00ED1E8E"/>
    <w:rsid w:val="00ED6D6B"/>
    <w:rsid w:val="00EE0D55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667"/>
    <w:rsid w:val="00F1145A"/>
    <w:rsid w:val="00F15A3E"/>
    <w:rsid w:val="00F15A51"/>
    <w:rsid w:val="00F17633"/>
    <w:rsid w:val="00F20924"/>
    <w:rsid w:val="00F21605"/>
    <w:rsid w:val="00F22058"/>
    <w:rsid w:val="00F2373B"/>
    <w:rsid w:val="00F239CB"/>
    <w:rsid w:val="00F2597F"/>
    <w:rsid w:val="00F34429"/>
    <w:rsid w:val="00F34805"/>
    <w:rsid w:val="00F40943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06C1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FEE"/>
    <w:rsid w:val="00FC1D01"/>
    <w:rsid w:val="00FC3454"/>
    <w:rsid w:val="00FC437C"/>
    <w:rsid w:val="00FC5698"/>
    <w:rsid w:val="00FC59CC"/>
    <w:rsid w:val="00FC64AE"/>
    <w:rsid w:val="00FD20C1"/>
    <w:rsid w:val="00FD3EF8"/>
    <w:rsid w:val="00FD63C7"/>
    <w:rsid w:val="00FD67AC"/>
    <w:rsid w:val="00FE2875"/>
    <w:rsid w:val="00FE3485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2C0F151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B71034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8" Type="http://schemas.openxmlformats.org/officeDocument/2006/relationships/hyperlink" Target="file:///\\agpcorp\apps\Local\EMT\COTS\McKesson\ClaimsXten\v6.0\Docs%20%20(Internal)\CXT_Installation_Guide-Custom_Release_UNinstallation_AUTOMATED.docx" TargetMode="External"/><Relationship Id="rId26" Type="http://schemas.openxmlformats.org/officeDocument/2006/relationships/hyperlink" Target="https://share.antheminc.com/teams/AppEnvrMgmt/trizettosupport/Shared%20Documents/ClaimsXten/Procedures/How-to%20Docs/How_To_Restart_IIS_for_ClaimsXten_iisreset_AUTOMATED.docx" TargetMode="External"/><Relationship Id="rId39" Type="http://schemas.openxmlformats.org/officeDocument/2006/relationships/fontTable" Target="fontTable.xml"/><Relationship Id="rId21" Type="http://schemas.openxmlformats.org/officeDocument/2006/relationships/hyperlink" Target="file:///\\agpcorp\apps\Local\EMT\COTS\McKesson\ClaimsXten\v6.0\Docs%20%20(Internal)\CXT_Installation_Guide-Backup_and_Replace_Config_Files_AUTOMATED.docx" TargetMode="External"/><Relationship Id="rId34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share.antheminc.com/teams/AppEnvrMgmt/trizettosupport/Shared%20Documents/ClaimsXten/Procedures/How-to%20Docs/How_To_Archive_Or_Delete_CXT_Logs_MASTER.docx" TargetMode="External"/><Relationship Id="rId20" Type="http://schemas.openxmlformats.org/officeDocument/2006/relationships/hyperlink" Target="file:///\\agpcorp\apps\Local\EMT\COTS\McKesson\ClaimsXten\v6.0\Docs%20%20(Internal)\CXT_Installation_Guide-Dictionary-dat_AUTOMATED.docx" TargetMode="External"/><Relationship Id="rId29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4" Type="http://schemas.openxmlformats.org/officeDocument/2006/relationships/hyperlink" Target="file:///\\agpcorp\apps\Local\EMT\COTS\McKesson\ClaimsXten\v6.0\Docs%20%20(Internal)\CXT_Installation_Guide-TPIC_Metadata_XML_AUTOMATED.docx" TargetMode="External"/><Relationship Id="rId32" Type="http://schemas.openxmlformats.org/officeDocument/2006/relationships/hyperlink" Target="https://share.antheminc.com/teams/AppEnvrMgmt/trizettosupport/Shared%20Documents/ClaimsXten/Procedures/How-to%20Docs/How_To_Validate_ClaimsXten_TPPUI_Server.docx" TargetMode="External"/><Relationship Id="rId37" Type="http://schemas.openxmlformats.org/officeDocument/2006/relationships/header" Target="header1.xml"/><Relationship Id="rId40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share.antheminc.com/teams/AppEnvrMgmt/trizettosupport/Shared%20Documents/ClaimsXten/Procedures/How-to%20Docs/How_To_Stop_ClaimsXten_Services_AUTOMATED.docx" TargetMode="External"/><Relationship Id="rId23" Type="http://schemas.openxmlformats.org/officeDocument/2006/relationships/hyperlink" Target="file:///\\agpcorp\apps\Local\EMT\COTS\McKesson\ClaimsXten\v6.0\Docs%20%20(Internal)\CXT_Installation_Guide-Install_and_Configure_Web.Config_AUTOMATED.docx" TargetMode="External"/><Relationship Id="rId28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6" Type="http://schemas.openxmlformats.org/officeDocument/2006/relationships/image" Target="media/image1.png"/><Relationship Id="rId10" Type="http://schemas.openxmlformats.org/officeDocument/2006/relationships/hyperlink" Target="https://share.antheminc.com/teams/AppEnvrMgmt/trizettosupport/Shared%20Documents/ClaimsXten/Procedures/How-to%20Docs/ClaimsXten%20Reporting%20Server%20Pre_Check.docx" TargetMode="External"/><Relationship Id="rId19" Type="http://schemas.openxmlformats.org/officeDocument/2006/relationships/hyperlink" Target="file:///\\agpcorp\apps\Local\EMT\COTS\McKesson\ClaimsXten\v6.0\Docs%20%20(Internal)\CXT_Installation_Guide-Custom_Release_AUTOMATED.docx" TargetMode="External"/><Relationship Id="rId31" Type="http://schemas.openxmlformats.org/officeDocument/2006/relationships/hyperlink" Target="https://share.antheminc.com/teams/AppEnvrMgmt/trizettosupport/Shared%20Documents/ClaimsXten/Procedures/How-to%20Docs/How_To_Validate_ClaimsXten_UIApp_Server_AUTOMATED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are.antheminc.com/teams/Ent_Rel_Mgmt/Lists/Status%20Master%20Input/Domain%20Input.aspx" TargetMode="External"/><Relationship Id="rId14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2" Type="http://schemas.openxmlformats.org/officeDocument/2006/relationships/hyperlink" Target="file:///\\agpcorp\apps\Local\EMT\COTS\McKesson\ClaimsXten\v6.0\Docs%20%20(Internal)\CXT_Installation_Guide-Install_and_Configure_NTHost.exe.Config_AUTOMATED.docx" TargetMode="External"/><Relationship Id="rId27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0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5" Type="http://schemas.openxmlformats.org/officeDocument/2006/relationships/hyperlink" Target="https://share.antheminc.com/teams/AppEnvrMgmt/trizettosupport/Shared%20Documents/ClaimsXten/Procedures/How-to%20Docs/How_To_Validate_ClaimsXten_C3_Server.docx" TargetMode="External"/><Relationship Id="rId8" Type="http://schemas.openxmlformats.org/officeDocument/2006/relationships/hyperlink" Target="https://share.antheminc.com/teams/AppEnvrMgmt/trizettosupport/Shared%20Documents/ClaimsXten/Procedures/How-to%20Docs/How_To_Run_CXT_HealthCheck_From_EMT_GUI.docx" TargetMode="External"/><Relationship Id="rId3" Type="http://schemas.openxmlformats.org/officeDocument/2006/relationships/styles" Target="styles.xml"/><Relationship Id="rId1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7" Type="http://schemas.openxmlformats.org/officeDocument/2006/relationships/hyperlink" Target="file:///\\agpcorp\apps\Local\EMT\COTS\McKesson\ClaimsXten\v6.0\Docs%20%20(Internal)\CXT_Installation_Guide-Backup_and_Replace_Config_Files_AUTOMATED.docx" TargetMode="External"/><Relationship Id="rId25" Type="http://schemas.openxmlformats.org/officeDocument/2006/relationships/hyperlink" Target="https://share.antheminc.com/teams/AppEnvrMgmt/trizettosupport/Shared%20Documents/ClaimsXten/Procedures/How-to%20Docs/How_To_Start_ClaimsXten_Services_AUTOMATED.docx" TargetMode="External"/><Relationship Id="rId33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38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2D014-417A-4292-B15B-46720BE15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40</TotalTime>
  <Pages>4</Pages>
  <Words>2172</Words>
  <Characters>12381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14524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Trevonte Wigfall</cp:lastModifiedBy>
  <cp:revision>17</cp:revision>
  <cp:lastPrinted>2016-04-21T16:18:00Z</cp:lastPrinted>
  <dcterms:created xsi:type="dcterms:W3CDTF">2020-08-06T15:31:00Z</dcterms:created>
  <dcterms:modified xsi:type="dcterms:W3CDTF">2021-12-05T10:19:00Z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