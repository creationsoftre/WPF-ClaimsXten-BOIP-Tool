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C46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5:5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7FCA177" w14:textId="77777777" w:rsidTr="005530BF">
        <w:trPr>
          <w:trHeight w:val="438"/>
          <w:trPrChange w:id="2" w:author="Wigfall, Trevonte" w:date="2021-07-12T15:53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2T15:53:00Z">
              <w:tcPr>
                <w:tcW w:w="1728" w:type="dxa"/>
              </w:tcPr>
            </w:tcPrChange>
          </w:tcPr>
          <w:p w14:paraId="185EFD3E" w14:textId="6B2A6AEF" w:rsidR="0057614C" w:rsidRPr="00E4433E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E4433E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E4433E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E4433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5" w:author="Wigfall, Trevonte" w:date="2021-07-17T20:45:00Z">
              <w:r w:rsidR="00607C60" w:rsidRPr="00E4433E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6" w:author="Wigfall, Trevonte" w:date="2021-07-17T20:45:00Z">
              <w:r w:rsidR="003D285C" w:rsidRPr="00E4433E" w:rsidDel="00607C6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7" w:author="Wigfall, Trevonte" w:date="2021-07-12T15:52:00Z">
              <w:r w:rsidR="003D285C" w:rsidRPr="00E4433E" w:rsidDel="005530BF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937" w:type="dxa"/>
            <w:tcBorders>
              <w:right w:val="single" w:sz="4" w:space="0" w:color="auto"/>
            </w:tcBorders>
            <w:tcPrChange w:id="8" w:author="Wigfall, Trevonte" w:date="2021-07-12T15:5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25F5C3" w14:textId="290C7A04" w:rsidR="004A29BC" w:rsidRPr="00E4433E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E4433E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1275E8" w:rsidRPr="00E4433E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9" w:author="Wigfall, Trevonte" w:date="2021-07-16T22:26:00Z">
              <w:r w:rsidR="003D04D7" w:rsidRPr="00E4433E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10" w:author="Wigfall, Trevonte" w:date="2021-07-12T15:53:00Z">
              <w:r w:rsidR="003D285C" w:rsidRPr="00E4433E" w:rsidDel="005530BF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1" w:author="Wigfall, Trevonte" w:date="2021-07-12T15:5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E520332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2" w:author="Wigfall, Trevonte" w:date="2021-07-12T15:5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516855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3" w:author="Wigfall, Trevonte" w:date="2021-07-12T15:53:00Z">
              <w:tcPr>
                <w:tcW w:w="2232" w:type="dxa"/>
              </w:tcPr>
            </w:tcPrChange>
          </w:tcPr>
          <w:p w14:paraId="2D1C768C" w14:textId="77777777" w:rsidR="0057614C" w:rsidRPr="00597B9C" w:rsidRDefault="00103E00" w:rsidP="004F311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4F311D">
              <w:rPr>
                <w:rFonts w:ascii="Garamond" w:hAnsi="Garamond"/>
                <w:b/>
                <w:sz w:val="24"/>
                <w:szCs w:val="24"/>
              </w:rPr>
              <w:t>ACKFLUSH</w:t>
            </w:r>
          </w:p>
        </w:tc>
      </w:tr>
    </w:tbl>
    <w:p w14:paraId="71CB2C71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A74DF91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4E998D7" w14:textId="77777777" w:rsidTr="00240F73">
        <w:tc>
          <w:tcPr>
            <w:tcW w:w="5000" w:type="pct"/>
            <w:gridSpan w:val="10"/>
            <w:shd w:val="clear" w:color="auto" w:fill="E6E6E6"/>
          </w:tcPr>
          <w:p w14:paraId="10B1828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98478F" w:rsidRPr="00597B9C" w14:paraId="07DB8E2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0992622" w14:textId="77777777" w:rsidR="0098478F" w:rsidRPr="005065ED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03E00">
              <w:rPr>
                <w:rFonts w:asciiTheme="minorHAnsi" w:hAnsiTheme="minorHAnsi"/>
                <w:smallCaps/>
                <w:sz w:val="22"/>
                <w:szCs w:val="22"/>
              </w:rPr>
              <w:t>All servers in backflush spreadsheet</w:t>
            </w:r>
          </w:p>
          <w:p w14:paraId="5E589867" w14:textId="77777777" w:rsidR="0098478F" w:rsidRPr="00826835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6127E8E3" w14:textId="77777777" w:rsidTr="00240F73">
        <w:tc>
          <w:tcPr>
            <w:tcW w:w="5000" w:type="pct"/>
            <w:gridSpan w:val="10"/>
            <w:shd w:val="clear" w:color="auto" w:fill="E6E6E6"/>
          </w:tcPr>
          <w:p w14:paraId="0CE8FC68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579EA7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1E34C4" w14:textId="77777777" w:rsidR="00A74B73" w:rsidRPr="00943369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48DB170C" w14:textId="77777777" w:rsidR="00450710" w:rsidRPr="00943369" w:rsidRDefault="00450710" w:rsidP="0045071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8100B04" w14:textId="77777777" w:rsidR="00450710" w:rsidRPr="00943369" w:rsidRDefault="00450710" w:rsidP="004507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A836242" w14:textId="4A4D985A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4" w:author="Wigfall, Trevonte" w:date="2021-07-12T15:55:00Z">
              <w:r w:rsidRPr="00E4433E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15" w:author="Wigfall, Trevonte" w:date="2021-07-12T15:55:00Z">
              <w:r w:rsidR="005530BF" w:rsidRPr="00E4433E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E4433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5D5D5498" w14:textId="77777777" w:rsidR="00450710" w:rsidRPr="00263B38" w:rsidRDefault="00450710" w:rsidP="0045071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0832428" w14:textId="77777777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20F03AD" w14:textId="40A98668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6" w:author="Wigfall, Trevonte" w:date="2021-07-12T15:58:00Z">
              <w:r w:rsidRPr="00E4433E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17" w:author="Wigfall, Trevonte" w:date="2021-07-12T15:58:00Z">
              <w:r w:rsidR="005530BF" w:rsidRPr="00E4433E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</w:p>
          <w:p w14:paraId="350CC1F7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2063250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248083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26EB7D4D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8FD502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162ABDD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32C91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E585FB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5C3DA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B6118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CB241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333405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03760B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3785CE3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4818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5530BF" w:rsidRPr="00597B9C" w14:paraId="4DF1C9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C19C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EA73BB5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AA4CF3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BC1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A7B7EB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EA00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5F2B2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C5154" w14:textId="77777777" w:rsidR="005530BF" w:rsidRPr="007301A9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A790C55" w14:textId="77777777" w:rsidR="005530BF" w:rsidRDefault="005530BF" w:rsidP="005530BF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DB0CC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E86A196" w14:textId="73FF6D16" w:rsidR="005530BF" w:rsidRPr="00E4433E" w:rsidRDefault="00A00981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" w:author="Wigfall, Trevonte" w:date="2021-07-15T11:26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>DAY M</w:t>
              </w:r>
            </w:ins>
            <w:ins w:id="19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20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M/DD/YY</w:t>
              </w:r>
            </w:ins>
            <w:ins w:id="21" w:author="Wigfall, Trevonte" w:date="2021-07-15T11:26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22" w:author="Wigfall, Trevonte" w:date="2021-07-12T15:57:00Z">
              <w:r w:rsidR="005530BF"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44B4E0F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FBF29A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3AD93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01942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DB4F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5338FC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F229A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7F43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F224A" w14:textId="77777777" w:rsidR="005530BF" w:rsidRPr="00432652" w:rsidRDefault="00E4433E" w:rsidP="005530BF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B3364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35B030" w14:textId="17CD9EED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25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0FC21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27B1D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DF130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A4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7BA26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CFD92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18CB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59B5E" w14:textId="77777777" w:rsidR="005530BF" w:rsidRPr="007301A9" w:rsidRDefault="00E4433E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3660C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22BA767" w14:textId="04F615EC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29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18:32</w:delText>
              </w:r>
            </w:del>
          </w:p>
        </w:tc>
      </w:tr>
      <w:tr w:rsidR="005530BF" w:rsidRPr="00597B9C" w14:paraId="3B05A92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F73DE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F0F51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C2728D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16A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285C3E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79004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9BCD486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320840" w14:textId="77777777" w:rsidR="005530BF" w:rsidRDefault="00E4433E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5530BF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73447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171C98" w14:textId="5B279A88" w:rsidR="005530BF" w:rsidRPr="00E4433E" w:rsidDel="005530BF" w:rsidRDefault="005530BF" w:rsidP="005530BF">
            <w:pPr>
              <w:rPr>
                <w:del w:id="31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2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4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5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74B0BB12" w14:textId="27D57B1A" w:rsidR="005530BF" w:rsidRPr="00E4433E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6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5530BF" w:rsidRPr="00597B9C" w14:paraId="35DD005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3375B0A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7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DAC83F8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4FAC2B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CB6C1" w14:textId="77777777" w:rsidR="005530BF" w:rsidRPr="005C22E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1" w:author="Trevonte Wigfall" w:date="2021-10-02T23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(cxtTpicFac&lt;env&gt;):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BC861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3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44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C5308E8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5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46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973B0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47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48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49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50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51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52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C2804C0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64AFD1C" w14:textId="19C01B0B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" w:author="Trevonte Wigfall" w:date="2021-12-05T05:1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" w:author="Wigfall, Trevonte" w:date="2021-07-12T15:57:00Z">
              <w:r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5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8" w:author="Wigfall, Trevonte" w:date="2021-07-15T15:36:00Z">
              <w:r w:rsidR="00281F73"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59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0" w:author="Wigfall, Trevonte" w:date="2021-07-12T15:57:00Z">
              <w:r w:rsidRPr="00E4433E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6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18:40</w:delText>
              </w:r>
            </w:del>
          </w:p>
        </w:tc>
      </w:tr>
      <w:tr w:rsidR="005530BF" w:rsidRPr="00167E86" w14:paraId="33307A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A625261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FF5876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F17F35" w14:textId="77777777" w:rsidR="005530BF" w:rsidRPr="005C22EC" w:rsidRDefault="005530BF" w:rsidP="005530BF">
            <w:pPr>
              <w:rPr>
                <w:strike/>
                <w:rPrChange w:id="64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9F403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TPUI (cxtTppuiFac&lt;env&gt;):</w:t>
            </w:r>
          </w:p>
          <w:p w14:paraId="6802F62C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E314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71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D66217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2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73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DCE71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74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75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76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77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8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9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65A6D4" w14:textId="77777777" w:rsidR="005530BF" w:rsidRPr="005C22EC" w:rsidRDefault="005530BF" w:rsidP="005530BF">
            <w:pPr>
              <w:rPr>
                <w:strike/>
                <w:rPrChange w:id="80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BE14CA" w14:textId="448596A4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Trevonte Wigfall" w:date="2021-12-05T05:1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3" w:author="Wigfall, Trevonte" w:date="2021-07-12T15:57:00Z">
              <w:r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84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5" w:author="Wigfall, Trevonte" w:date="2021-07-15T15:36:00Z">
              <w:r w:rsidR="00281F73"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86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7" w:author="Wigfall, Trevonte" w:date="2021-07-12T15:57:00Z">
              <w:r w:rsidRPr="00E4433E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88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18:41</w:delText>
              </w:r>
            </w:del>
          </w:p>
        </w:tc>
      </w:tr>
      <w:tr w:rsidR="005530BF" w:rsidRPr="00167E86" w14:paraId="64D7AB6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0AB8B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9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51EFF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6F322B" w14:textId="77777777" w:rsidR="005530BF" w:rsidRPr="005C22EC" w:rsidRDefault="005530BF" w:rsidP="005530BF">
            <w:pPr>
              <w:rPr>
                <w:strike/>
                <w:rPrChange w:id="91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45CE2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4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4ECC2BF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5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F3863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7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98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E2F467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9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00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6BD01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01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102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103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104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5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6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A1EF" w14:textId="77777777" w:rsidR="005530BF" w:rsidRPr="005C22EC" w:rsidRDefault="005530BF" w:rsidP="005530BF">
            <w:pPr>
              <w:rPr>
                <w:strike/>
                <w:rPrChange w:id="107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C4A2E1C" w14:textId="5E0B27F4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Trevonte Wigfall" w:date="2021-12-05T05:1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0" w:author="Wigfall, Trevonte" w:date="2021-07-12T15:57:00Z">
              <w:r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11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2" w:author="Wigfall, Trevonte" w:date="2021-07-15T15:36:00Z">
              <w:r w:rsidR="00281F73"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113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14" w:author="Wigfall, Trevonte" w:date="2021-07-12T15:57:00Z">
              <w:r w:rsidRPr="00E4433E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115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18:42</w:delText>
              </w:r>
            </w:del>
          </w:p>
        </w:tc>
      </w:tr>
      <w:tr w:rsidR="005530BF" w:rsidRPr="00167E86" w14:paraId="24A478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D6A5D2" w14:textId="77777777" w:rsidR="005530BF" w:rsidRPr="005C22E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16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5A42D41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68C06D" w14:textId="77777777" w:rsidR="005530BF" w:rsidRPr="005C22EC" w:rsidRDefault="005530BF" w:rsidP="005530BF">
            <w:pPr>
              <w:rPr>
                <w:strike/>
                <w:rPrChange w:id="118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9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D6B5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0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1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63FBD809" w14:textId="77777777" w:rsidR="005530BF" w:rsidRPr="005C22E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2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3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BBBE4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4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25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8405E0" w14:textId="77777777" w:rsidR="005530BF" w:rsidRPr="005C22E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6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5C22EC">
              <w:rPr>
                <w:rFonts w:asciiTheme="minorHAnsi" w:hAnsiTheme="minorHAnsi"/>
                <w:b/>
                <w:strike/>
                <w:sz w:val="22"/>
                <w:szCs w:val="22"/>
                <w:rPrChange w:id="127" w:author="Trevonte Wigfall" w:date="2021-10-02T23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2395D" w14:textId="77777777" w:rsidR="005530BF" w:rsidRPr="005C22EC" w:rsidRDefault="00706C3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28" w:author="Trevonte Wigfall" w:date="2021-10-02T23:39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5C22EC">
              <w:rPr>
                <w:strike/>
                <w:rPrChange w:id="129" w:author="Trevonte Wigfall" w:date="2021-10-02T23:39:00Z">
                  <w:rPr/>
                </w:rPrChange>
              </w:rPr>
              <w:fldChar w:fldCharType="begin"/>
            </w:r>
            <w:r w:rsidRPr="005C22EC">
              <w:rPr>
                <w:strike/>
                <w:rPrChange w:id="130" w:author="Trevonte Wigfall" w:date="2021-10-02T23:39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C22EC">
              <w:rPr>
                <w:strike/>
                <w:rPrChange w:id="131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32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33" w:author="Trevonte Wigfall" w:date="2021-10-02T23:39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5530BF"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34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5C22EC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35" w:author="Trevonte Wigfall" w:date="2021-10-02T23:39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BFA091" w14:textId="77777777" w:rsidR="005530BF" w:rsidRPr="005C22EC" w:rsidRDefault="005530BF" w:rsidP="005530BF">
            <w:pPr>
              <w:rPr>
                <w:strike/>
                <w:rPrChange w:id="136" w:author="Trevonte Wigfall" w:date="2021-10-02T23:39:00Z">
                  <w:rPr/>
                </w:rPrChange>
              </w:rPr>
            </w:pPr>
            <w:r w:rsidRPr="005C22EC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Trevonte Wigfall" w:date="2021-10-02T23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E7FB737" w14:textId="7F890843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8" w:author="Trevonte Wigfall" w:date="2021-12-05T05:1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9" w:author="Wigfall, Trevonte" w:date="2021-07-12T15:57:00Z">
              <w:r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140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1" w:author="Wigfall, Trevonte" w:date="2021-07-15T15:36:00Z">
              <w:r w:rsidR="00281F73" w:rsidRPr="00E4433E">
                <w:rPr>
                  <w:rFonts w:asciiTheme="minorHAnsi" w:hAnsiTheme="minorHAnsi"/>
                  <w:b/>
                  <w:strike/>
                  <w:sz w:val="22"/>
                  <w:szCs w:val="22"/>
                  <w:rPrChange w:id="142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43" w:author="Wigfall, Trevonte" w:date="2021-07-12T15:57:00Z">
              <w:r w:rsidRPr="00E4433E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rPrChange w:id="144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18:43</w:delText>
              </w:r>
            </w:del>
          </w:p>
        </w:tc>
      </w:tr>
      <w:tr w:rsidR="005530BF" w:rsidRPr="00976565" w14:paraId="546A8B1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C1A0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3A297B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613C0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06BD7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075EEB3" w14:textId="77777777" w:rsidR="005530BF" w:rsidRPr="004473D0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30977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9EFC2A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3C9A3E" w14:textId="77777777" w:rsidR="005530BF" w:rsidRPr="00976565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5530BF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F62533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FDE5EE" w14:textId="2456066B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4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4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18:45</w:delText>
              </w:r>
            </w:del>
          </w:p>
        </w:tc>
      </w:tr>
      <w:tr w:rsidR="005530BF" w:rsidRPr="00FB3EB3" w14:paraId="397E916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67C57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EDEE4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98BF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AA8D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B34F6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BEBB5E1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D63F7" w14:textId="77777777" w:rsidR="005530BF" w:rsidRPr="00FB3EB3" w:rsidRDefault="00E4433E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E0AB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207D95" w14:textId="3C73C99E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5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52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18:50</w:delText>
              </w:r>
            </w:del>
          </w:p>
        </w:tc>
      </w:tr>
      <w:tr w:rsidR="005530BF" w:rsidRPr="00FB3EB3" w14:paraId="5DDF9A2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9DC35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A5B91B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F0BF7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D15D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56C8199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49AE8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A7855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2D98E" w14:textId="77777777" w:rsidR="005530BF" w:rsidRPr="00FB3EB3" w:rsidRDefault="00E4433E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025107F6" w14:textId="77777777" w:rsidR="005530BF" w:rsidRPr="00FB3EB3" w:rsidRDefault="005530BF" w:rsidP="005530BF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B2701" w14:textId="77777777" w:rsidR="005530BF" w:rsidRPr="00FB3EB3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044BE0" w14:textId="4AC747F2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55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56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18:55</w:delText>
              </w:r>
            </w:del>
          </w:p>
        </w:tc>
      </w:tr>
      <w:tr w:rsidR="005530BF" w:rsidRPr="003024B8" w14:paraId="6279348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D53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87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7B49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65DA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52FFF2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B68F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F60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06E" w14:textId="77777777" w:rsidR="005530BF" w:rsidRPr="007F3EDA" w:rsidRDefault="00E4433E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104AEB8A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253ABCDD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C38CF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Custom applicatio</w:t>
            </w: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4D4" w14:textId="173F0E1F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t xml:space="preserve">DAY </w:t>
              </w:r>
            </w:ins>
            <w:ins w:id="15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59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0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19:00</w:delText>
              </w:r>
            </w:del>
          </w:p>
        </w:tc>
      </w:tr>
      <w:tr w:rsidR="005530BF" w:rsidRPr="003024B8" w14:paraId="7E7C386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419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C41A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FC1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580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298A4A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1111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C85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530BF" w:rsidRPr="003024B8" w14:paraId="6349549C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330B" w14:textId="77777777" w:rsidR="005530BF" w:rsidRPr="003024B8" w:rsidRDefault="00E4433E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5" w:history="1">
                    <w:r w:rsidR="005530BF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48FA20A5" wp14:editId="3EC329AA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A255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02242C9" wp14:editId="1D6905AB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75186D" w14:textId="77777777" w:rsidR="005530BF" w:rsidRDefault="005530BF" w:rsidP="005530B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242C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7D75186D" w14:textId="77777777" w:rsidR="005530BF" w:rsidRDefault="005530BF" w:rsidP="005530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BEECD5E" w14:textId="77777777" w:rsidR="005530BF" w:rsidRPr="003024B8" w:rsidRDefault="005530BF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F3FBDC1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5E8C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4A3" w14:textId="58A0EFCA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4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19:10</w:delText>
              </w:r>
            </w:del>
          </w:p>
        </w:tc>
      </w:tr>
      <w:tr w:rsidR="005530BF" w:rsidRPr="00FB3EB3" w14:paraId="33D4DD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8C69F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BC9D22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8908055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8061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552E3F3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C679D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5FE02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81F00" w14:textId="77777777" w:rsidR="005530BF" w:rsidRPr="00FB3EB3" w:rsidRDefault="00E4433E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5530BF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3A181F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BC1DEE" w14:textId="1A27EF5D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6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19:20</w:delText>
              </w:r>
            </w:del>
          </w:p>
        </w:tc>
      </w:tr>
      <w:tr w:rsidR="005530BF" w:rsidRPr="00FB3EB3" w14:paraId="154BDD3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845070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2B5AF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4E14F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3F8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403F55E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CEC26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03BFB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DE4CA3" w14:textId="77777777" w:rsidR="005530BF" w:rsidRPr="00FB3EB3" w:rsidRDefault="005530BF" w:rsidP="005530B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17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742EC06F" w14:textId="77777777" w:rsidR="005530BF" w:rsidRDefault="005530BF" w:rsidP="005530BF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995D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6A50F61" w14:textId="3D0042CE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7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7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72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19:22</w:delText>
              </w:r>
            </w:del>
          </w:p>
        </w:tc>
      </w:tr>
      <w:tr w:rsidR="005530BF" w:rsidRPr="00FB3EB3" w14:paraId="7A8698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71A2A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479B231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5CD4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00D15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3952A9A2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7EE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0A14B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8DCC" w14:textId="77777777" w:rsidR="005530BF" w:rsidRPr="00FB3EB3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5530BF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AE9D9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E11CA0" w14:textId="4CF5951F" w:rsidR="005530BF" w:rsidRPr="00E4433E" w:rsidDel="005530BF" w:rsidRDefault="005530BF" w:rsidP="005530BF">
            <w:pPr>
              <w:rPr>
                <w:del w:id="173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174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75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76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77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F13ED62" w14:textId="756BD7FA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7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5530BF" w:rsidRPr="003024B8" w14:paraId="36F573C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BE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137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4B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E9C3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E14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B843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8B8E" w14:textId="77777777" w:rsidR="005530BF" w:rsidRPr="007F3EDA" w:rsidRDefault="00E4433E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19" w:history="1">
              <w:r w:rsidR="005530BF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6D6D7650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FF4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4E7" w14:textId="6F60DF64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8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82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19:40</w:delText>
              </w:r>
            </w:del>
          </w:p>
        </w:tc>
      </w:tr>
      <w:tr w:rsidR="005530BF" w:rsidRPr="00597B9C" w14:paraId="1B9ACE6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167557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446643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803FDE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F0696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B4C614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D2195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3E38D4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1705D7" w14:textId="77777777" w:rsidR="005530BF" w:rsidRPr="00FB3EB3" w:rsidRDefault="00E4433E" w:rsidP="005530BF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0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47E75D" w14:textId="77777777" w:rsidR="005530BF" w:rsidRPr="00FB3EB3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83C7F5" w14:textId="739C9F34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85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86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19:45</w:delText>
              </w:r>
            </w:del>
          </w:p>
        </w:tc>
      </w:tr>
      <w:tr w:rsidR="005530BF" w:rsidRPr="00597B9C" w14:paraId="04099C9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64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709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328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B10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4A7E3397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0E9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1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0D4" w14:textId="77777777" w:rsidR="005530BF" w:rsidRPr="007F3EDA" w:rsidRDefault="00E4433E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1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70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25B" w14:textId="0E55D4E7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89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90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19:48</w:delText>
              </w:r>
            </w:del>
          </w:p>
        </w:tc>
      </w:tr>
      <w:tr w:rsidR="005530BF" w:rsidRPr="00597B9C" w14:paraId="6BB25E8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C93D6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645452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AAD9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1DA6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0803D6B8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100A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C92B5CC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369D" w14:textId="77777777" w:rsidR="005530BF" w:rsidRPr="00597B9C" w:rsidRDefault="00E4433E" w:rsidP="005530B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1D0744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AC9A91" w14:textId="4D0BABEC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9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93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94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19:50</w:delText>
              </w:r>
            </w:del>
          </w:p>
        </w:tc>
      </w:tr>
      <w:tr w:rsidR="005530BF" w:rsidRPr="00597B9C" w14:paraId="4870B9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4E04CB0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EABC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5DAF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1FD6D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18D3DD2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898A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A654BA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4949A" w14:textId="77777777" w:rsidR="005530BF" w:rsidRPr="00055E1E" w:rsidRDefault="00E4433E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3" w:history="1">
              <w:r w:rsidR="005530BF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5ADCC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392C99" w14:textId="5510AD60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9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19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9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19:52</w:delText>
              </w:r>
            </w:del>
          </w:p>
        </w:tc>
      </w:tr>
      <w:tr w:rsidR="005530BF" w:rsidRPr="003D285C" w:rsidDel="009C1EFC" w14:paraId="7E1BCFFB" w14:textId="3F2AC104" w:rsidTr="00C46E95">
        <w:trPr>
          <w:trHeight w:val="557"/>
          <w:del w:id="199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834" w14:textId="6CF394CA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00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A73" w14:textId="57A008E9" w:rsidR="005530BF" w:rsidRPr="003D285C" w:rsidDel="009C1EFC" w:rsidRDefault="005530BF" w:rsidP="005530BF">
            <w:pPr>
              <w:rPr>
                <w:del w:id="201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329" w14:textId="7E05D85F" w:rsidR="005530BF" w:rsidRPr="003D285C" w:rsidDel="009C1EFC" w:rsidRDefault="005530BF" w:rsidP="005530BF">
            <w:pPr>
              <w:rPr>
                <w:del w:id="202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3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A4D61" w14:textId="414A9D7D" w:rsidR="005530BF" w:rsidRPr="003D285C" w:rsidDel="009C1EFC" w:rsidRDefault="005530BF" w:rsidP="005530BF">
            <w:pPr>
              <w:rPr>
                <w:del w:id="204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  <w:p w14:paraId="5A5741C7" w14:textId="1F2F3153" w:rsidR="005530BF" w:rsidRPr="003D285C" w:rsidDel="009C1EFC" w:rsidRDefault="005530BF" w:rsidP="005530BF">
            <w:pPr>
              <w:rPr>
                <w:del w:id="205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6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A54" w14:textId="13EEFCEB" w:rsidR="005530BF" w:rsidRPr="003D285C" w:rsidDel="009C1EFC" w:rsidRDefault="005530BF" w:rsidP="005530BF">
            <w:pPr>
              <w:rPr>
                <w:del w:id="207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08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CF5" w14:textId="3351B0E2" w:rsidR="005530BF" w:rsidRPr="003D285C" w:rsidDel="009C1EFC" w:rsidRDefault="005530BF" w:rsidP="005530BF">
            <w:pPr>
              <w:rPr>
                <w:del w:id="209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10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BB0D2" w14:textId="5449DB84" w:rsidR="005530BF" w:rsidRPr="003D285C" w:rsidDel="009C1EFC" w:rsidRDefault="005530BF" w:rsidP="005530BF">
            <w:pPr>
              <w:rPr>
                <w:del w:id="211" w:author="Trevonte Wigfall" w:date="2021-10-03T00:59:00Z"/>
                <w:rFonts w:ascii="Arial" w:hAnsi="Arial" w:cs="Arial"/>
                <w:b/>
                <w:sz w:val="22"/>
                <w:szCs w:val="22"/>
              </w:rPr>
            </w:pPr>
            <w:del w:id="212" w:author="Trevonte Wigfall" w:date="2021-10-03T00:59:00Z">
              <w:r w:rsidRPr="003D285C" w:rsidDel="009C1EFC">
                <w:rPr>
                  <w:rFonts w:ascii="Arial" w:hAnsi="Arial" w:cs="Arial"/>
                  <w:b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3C82" w14:textId="67F3A947" w:rsidR="005530BF" w:rsidRPr="003D285C" w:rsidDel="009C1EFC" w:rsidRDefault="005530BF" w:rsidP="005530BF">
            <w:pPr>
              <w:rPr>
                <w:del w:id="213" w:author="Trevonte Wigfall" w:date="2021-10-03T00:59:00Z"/>
                <w:rFonts w:ascii="Calibri" w:hAnsi="Calibri"/>
                <w:sz w:val="22"/>
                <w:szCs w:val="22"/>
              </w:rPr>
            </w:pPr>
            <w:del w:id="214" w:author="Trevonte Wigfall" w:date="2021-10-03T00:59:00Z">
              <w:r w:rsidRPr="003D285C" w:rsidDel="009C1EFC">
                <w:rPr>
                  <w:rFonts w:ascii="Calibri" w:hAnsi="Calibri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75D" w14:textId="054B91F3" w:rsidR="005530BF" w:rsidRPr="00E4433E" w:rsidDel="009C1EFC" w:rsidRDefault="005530BF" w:rsidP="005530BF">
            <w:pPr>
              <w:rPr>
                <w:del w:id="215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216" w:author="Wigfall, Trevonte" w:date="2021-07-12T15:57:00Z">
              <w:del w:id="217" w:author="Trevonte Wigfall" w:date="2021-10-03T00:59:00Z">
                <w:r w:rsidRPr="00E4433E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8" w:author="Wigfall, Trevonte" w:date="2021-07-15T15:36:00Z">
              <w:del w:id="219" w:author="Trevonte Wigfall" w:date="2021-10-03T00:59:00Z">
                <w:r w:rsidR="00281F73" w:rsidRPr="00E4433E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220" w:author="Trevonte Wigfall" w:date="2021-12-05T05:1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21" w:author="Trevonte Wigfall" w:date="2021-10-03T00:59:00Z">
              <w:r w:rsidRPr="00E4433E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5530BF" w:rsidRPr="003D285C" w:rsidDel="009C1EFC" w14:paraId="68BF49DE" w14:textId="75555A14" w:rsidTr="00C46E95">
        <w:trPr>
          <w:trHeight w:val="557"/>
          <w:del w:id="222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F0A" w14:textId="663B7C18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23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A09" w14:textId="131483CE" w:rsidR="005530BF" w:rsidRPr="003D285C" w:rsidDel="009C1EFC" w:rsidRDefault="005530BF" w:rsidP="005530BF">
            <w:pPr>
              <w:rPr>
                <w:del w:id="224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F71" w14:textId="514D727F" w:rsidR="005530BF" w:rsidRPr="003D285C" w:rsidDel="009C1EFC" w:rsidRDefault="005530BF" w:rsidP="005530BF">
            <w:pPr>
              <w:rPr>
                <w:del w:id="225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6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6BC5" w14:textId="44560E46" w:rsidR="005530BF" w:rsidRPr="003D285C" w:rsidDel="009C1EFC" w:rsidRDefault="005530BF" w:rsidP="005530BF">
            <w:pPr>
              <w:rPr>
                <w:del w:id="227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8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  <w:p w14:paraId="41997028" w14:textId="346E6ED8" w:rsidR="005530BF" w:rsidRPr="003D285C" w:rsidDel="009C1EFC" w:rsidRDefault="005530BF" w:rsidP="005530BF">
            <w:pPr>
              <w:rPr>
                <w:del w:id="229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97A8" w14:textId="7275F8C0" w:rsidR="005530BF" w:rsidRPr="003D285C" w:rsidDel="009C1EFC" w:rsidRDefault="005530BF" w:rsidP="005530BF">
            <w:pPr>
              <w:rPr>
                <w:del w:id="230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31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BCE" w14:textId="2AC3F1DB" w:rsidR="005530BF" w:rsidRPr="003D285C" w:rsidDel="009C1EFC" w:rsidRDefault="005530BF" w:rsidP="005530BF">
            <w:pPr>
              <w:rPr>
                <w:del w:id="232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33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B2429" w14:textId="4B36F11E" w:rsidR="005530BF" w:rsidRPr="003D285C" w:rsidDel="009C1EFC" w:rsidRDefault="005530BF" w:rsidP="005530BF">
            <w:pPr>
              <w:rPr>
                <w:del w:id="234" w:author="Trevonte Wigfall" w:date="2021-10-03T00:59:00Z"/>
                <w:rFonts w:ascii="Arial" w:hAnsi="Arial" w:cs="Arial"/>
                <w:b/>
                <w:sz w:val="22"/>
                <w:szCs w:val="22"/>
              </w:rPr>
            </w:pPr>
            <w:del w:id="235" w:author="Trevonte Wigfall" w:date="2021-10-03T00:59:00Z">
              <w:r w:rsidRPr="003D285C" w:rsidDel="009C1EFC">
                <w:rPr>
                  <w:rFonts w:ascii="Arial" w:hAnsi="Arial" w:cs="Arial"/>
                  <w:b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06D2" w14:textId="71EC65F1" w:rsidR="005530BF" w:rsidRPr="003D285C" w:rsidDel="009C1EFC" w:rsidRDefault="005530BF" w:rsidP="005530BF">
            <w:pPr>
              <w:rPr>
                <w:del w:id="236" w:author="Trevonte Wigfall" w:date="2021-10-03T00:59:00Z"/>
                <w:rFonts w:ascii="Calibri" w:hAnsi="Calibri"/>
                <w:sz w:val="22"/>
                <w:szCs w:val="22"/>
              </w:rPr>
            </w:pPr>
            <w:del w:id="237" w:author="Trevonte Wigfall" w:date="2021-10-03T00:59:00Z">
              <w:r w:rsidRPr="003D285C" w:rsidDel="009C1EFC">
                <w:rPr>
                  <w:rFonts w:ascii="Calibri" w:hAnsi="Calibri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C88" w14:textId="4FC28AD8" w:rsidR="005530BF" w:rsidRPr="00E4433E" w:rsidDel="009C1EFC" w:rsidRDefault="005530BF" w:rsidP="005530BF">
            <w:pPr>
              <w:rPr>
                <w:del w:id="238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239" w:author="Wigfall, Trevonte" w:date="2021-07-12T15:57:00Z">
              <w:del w:id="240" w:author="Trevonte Wigfall" w:date="2021-10-03T00:59:00Z">
                <w:r w:rsidRPr="00E4433E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1" w:author="Wigfall, Trevonte" w:date="2021-07-15T15:36:00Z">
              <w:del w:id="242" w:author="Trevonte Wigfall" w:date="2021-10-03T00:59:00Z">
                <w:r w:rsidR="00281F73" w:rsidRPr="00E4433E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243" w:author="Trevonte Wigfall" w:date="2021-12-05T05:1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44" w:author="Trevonte Wigfall" w:date="2021-10-03T00:59:00Z">
              <w:r w:rsidRPr="00E4433E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:rsidDel="009C1EFC" w14:paraId="759E7DC6" w14:textId="72632C0F" w:rsidTr="0025422A">
        <w:trPr>
          <w:trHeight w:val="557"/>
          <w:del w:id="245" w:author="Trevonte Wigfall" w:date="2021-10-03T00:59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909" w14:textId="666DBAC2" w:rsidR="005530BF" w:rsidRPr="003D285C" w:rsidDel="009C1EFC" w:rsidRDefault="005530BF" w:rsidP="005530BF">
            <w:pPr>
              <w:pStyle w:val="ListParagraph"/>
              <w:numPr>
                <w:ilvl w:val="0"/>
                <w:numId w:val="44"/>
              </w:numPr>
              <w:rPr>
                <w:del w:id="246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A83" w14:textId="68A0A667" w:rsidR="005530BF" w:rsidRPr="003D285C" w:rsidDel="009C1EFC" w:rsidRDefault="005530BF" w:rsidP="005530BF">
            <w:pPr>
              <w:rPr>
                <w:del w:id="247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8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CEED" w14:textId="467E1BA0" w:rsidR="005530BF" w:rsidRPr="003D285C" w:rsidDel="009C1EFC" w:rsidRDefault="005530BF" w:rsidP="005530BF">
            <w:pPr>
              <w:rPr>
                <w:del w:id="249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0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440B" w14:textId="06863307" w:rsidR="005530BF" w:rsidRPr="003D285C" w:rsidDel="009C1EFC" w:rsidRDefault="005530BF" w:rsidP="005530BF">
            <w:pPr>
              <w:rPr>
                <w:del w:id="251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2" w:author="Trevonte Wigfall" w:date="2021-10-03T00:59:00Z">
              <w:r w:rsidRPr="003D285C" w:rsidDel="009C1EF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  <w:p w14:paraId="20905435" w14:textId="65604704" w:rsidR="005530BF" w:rsidRPr="003D285C" w:rsidDel="009C1EFC" w:rsidRDefault="005530BF" w:rsidP="005530BF">
            <w:pPr>
              <w:rPr>
                <w:del w:id="253" w:author="Trevonte Wigfall" w:date="2021-10-03T00:59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329E" w14:textId="189600CD" w:rsidR="005530BF" w:rsidRPr="003D285C" w:rsidDel="009C1EFC" w:rsidRDefault="005530BF" w:rsidP="005530BF">
            <w:pPr>
              <w:rPr>
                <w:del w:id="254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55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E89" w14:textId="7BA14CC7" w:rsidR="005530BF" w:rsidRPr="003D285C" w:rsidDel="009C1EFC" w:rsidRDefault="005530BF" w:rsidP="005530BF">
            <w:pPr>
              <w:rPr>
                <w:del w:id="256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del w:id="257" w:author="Trevonte Wigfall" w:date="2021-10-03T00:59:00Z">
              <w:r w:rsidRPr="003D285C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3044" w14:textId="3E218341" w:rsidR="005530BF" w:rsidRPr="003D285C" w:rsidDel="009C1EFC" w:rsidRDefault="009D4CA9" w:rsidP="005530BF">
            <w:pPr>
              <w:rPr>
                <w:del w:id="258" w:author="Trevonte Wigfall" w:date="2021-10-03T00:59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259" w:author="Trevonte Wigfall" w:date="2021-10-03T00:59:00Z">
              <w:r w:rsidDel="009C1EFC">
                <w:fldChar w:fldCharType="begin"/>
              </w:r>
              <w:r w:rsidDel="009C1EFC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Del="009C1EFC">
                <w:fldChar w:fldCharType="separate"/>
              </w:r>
              <w:r w:rsidR="005530BF" w:rsidRPr="003D285C" w:rsidDel="009C1EF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Del="009C1EF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7A04" w14:textId="11AF73B3" w:rsidR="005530BF" w:rsidRPr="003D285C" w:rsidDel="009C1EFC" w:rsidRDefault="005530BF" w:rsidP="005530BF">
            <w:pPr>
              <w:rPr>
                <w:del w:id="260" w:author="Trevonte Wigfall" w:date="2021-10-03T00:59:00Z"/>
                <w:rFonts w:ascii="Calibri" w:hAnsi="Calibri"/>
                <w:color w:val="000000"/>
                <w:sz w:val="22"/>
                <w:szCs w:val="22"/>
              </w:rPr>
            </w:pPr>
            <w:del w:id="261" w:author="Trevonte Wigfall" w:date="2021-10-03T00:59:00Z">
              <w:r w:rsidRPr="003D285C" w:rsidDel="009C1EFC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D913" w14:textId="245BD766" w:rsidR="005530BF" w:rsidRPr="00E4433E" w:rsidDel="009C1EFC" w:rsidRDefault="005530BF" w:rsidP="005530BF">
            <w:pPr>
              <w:rPr>
                <w:del w:id="262" w:author="Trevonte Wigfall" w:date="2021-10-03T00:59:00Z"/>
                <w:rFonts w:asciiTheme="minorHAnsi" w:hAnsiTheme="minorHAnsi"/>
                <w:b/>
                <w:sz w:val="22"/>
                <w:szCs w:val="22"/>
              </w:rPr>
            </w:pPr>
            <w:ins w:id="263" w:author="Wigfall, Trevonte" w:date="2021-07-12T15:57:00Z">
              <w:del w:id="264" w:author="Trevonte Wigfall" w:date="2021-10-03T00:59:00Z">
                <w:r w:rsidRPr="00E4433E" w:rsidDel="009C1EF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5" w:author="Wigfall, Trevonte" w:date="2021-07-15T15:36:00Z">
              <w:del w:id="266" w:author="Trevonte Wigfall" w:date="2021-10-03T00:59:00Z">
                <w:r w:rsidR="00281F73" w:rsidRPr="00E4433E" w:rsidDel="009C1EFC">
                  <w:rPr>
                    <w:rFonts w:asciiTheme="minorHAnsi" w:hAnsiTheme="minorHAnsi"/>
                    <w:b/>
                    <w:sz w:val="22"/>
                    <w:szCs w:val="22"/>
                    <w:rPrChange w:id="267" w:author="Trevonte Wigfall" w:date="2021-12-05T05:16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68" w:author="Trevonte Wigfall" w:date="2021-10-03T00:59:00Z">
              <w:r w:rsidRPr="00E4433E" w:rsidDel="009C1EF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5066E6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C4C06E5" w14:textId="77777777" w:rsidR="005530BF" w:rsidRPr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color w:val="0000FF"/>
                <w:sz w:val="22"/>
                <w:szCs w:val="22"/>
                <w:rPrChange w:id="269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BB163AB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0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8738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1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2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518A2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3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4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and TPIC ONLY</w:t>
            </w:r>
          </w:p>
          <w:p w14:paraId="141EB58D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275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7ACA0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276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277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165E21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278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279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5CFF6" w14:textId="77777777" w:rsidR="005530BF" w:rsidRPr="009C1EFC" w:rsidDel="009C1EFC" w:rsidRDefault="009D4CA9" w:rsidP="005530BF">
            <w:pPr>
              <w:spacing w:after="200" w:line="276" w:lineRule="auto"/>
              <w:rPr>
                <w:del w:id="280" w:author="Trevonte Wigfall" w:date="2021-10-03T00:59:00Z"/>
                <w:rStyle w:val="Hyperlink"/>
                <w:rFonts w:ascii="Arial" w:hAnsi="Arial" w:cs="Arial"/>
                <w:b/>
                <w:sz w:val="24"/>
                <w:szCs w:val="24"/>
                <w:rPrChange w:id="281" w:author="Trevonte Wigfall" w:date="2021-10-03T01:00:00Z">
                  <w:rPr>
                    <w:del w:id="282" w:author="Trevonte Wigfall" w:date="2021-10-03T00:59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E4433E">
              <w:rPr>
                <w:color w:val="0000FF"/>
              </w:rPr>
              <w:fldChar w:fldCharType="begin"/>
            </w:r>
            <w:r w:rsidRPr="009C1EFC">
              <w:rPr>
                <w:color w:val="0000FF"/>
                <w:rPrChange w:id="283" w:author="Trevonte Wigfall" w:date="2021-10-03T01:00:00Z">
                  <w:rPr/>
                </w:rPrChange>
              </w:rPr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C1EFC">
              <w:rPr>
                <w:color w:val="0000FF"/>
                <w:rPrChange w:id="284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285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286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58A7DE25" w14:textId="4944C8D0" w:rsidR="005530BF" w:rsidRPr="009C1EFC" w:rsidDel="009C1EFC" w:rsidRDefault="005530BF" w:rsidP="005530BF">
            <w:pPr>
              <w:spacing w:after="200" w:line="276" w:lineRule="auto"/>
              <w:rPr>
                <w:del w:id="287" w:author="Trevonte Wigfall" w:date="2021-10-03T00:59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288" w:author="Trevonte Wigfall" w:date="2021-10-03T00:59:00Z">
              <w:r w:rsidRPr="009C1EFC" w:rsidDel="009C1EF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  <w:p w14:paraId="3B0210C0" w14:textId="77777777" w:rsidR="005530BF" w:rsidRPr="009C1EFC" w:rsidRDefault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rPrChange w:id="289" w:author="Trevonte Wigfall" w:date="2021-10-03T01:00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9497163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290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291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18FC26C" w14:textId="611F0D04" w:rsidR="005530BF" w:rsidRPr="00E4433E" w:rsidDel="005530BF" w:rsidRDefault="005530BF" w:rsidP="005530BF">
            <w:pPr>
              <w:rPr>
                <w:del w:id="292" w:author="Wigfall, Trevonte" w:date="2021-07-12T15:57:00Z"/>
                <w:rFonts w:asciiTheme="minorHAnsi" w:hAnsiTheme="minorHAnsi"/>
                <w:b/>
                <w:color w:val="0000FF"/>
                <w:sz w:val="22"/>
                <w:szCs w:val="22"/>
                <w:rPrChange w:id="293" w:author="Trevonte Wigfall" w:date="2021-12-05T05:16:00Z">
                  <w:rPr>
                    <w:del w:id="294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95" w:author="Wigfall, Trevonte" w:date="2021-07-12T15:57:00Z">
              <w:r w:rsidRPr="00E4433E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296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97" w:author="Wigfall, Trevonte" w:date="2021-07-15T15:36:00Z">
              <w:r w:rsidR="00281F73" w:rsidRPr="00E4433E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298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9" w:author="Wigfall, Trevonte" w:date="2021-07-12T15:57:00Z">
              <w:r w:rsidRPr="00E4433E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00" w:author="Trevonte Wigfall" w:date="2021-12-05T05:1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32292CF" w14:textId="03907A07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01" w:author="Trevonte Wigfall" w:date="2021-12-05T05:16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02" w:author="Wigfall, Trevonte" w:date="2021-07-12T15:57:00Z">
              <w:r w:rsidRPr="00E4433E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03" w:author="Trevonte Wigfall" w:date="2021-12-05T05:1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5530BF" w:rsidRPr="008770BE" w14:paraId="471E338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A53AB4" w14:textId="77777777" w:rsidR="005530BF" w:rsidRPr="009C1EF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color w:val="0000FF"/>
                <w:sz w:val="22"/>
                <w:szCs w:val="22"/>
                <w:rPrChange w:id="304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C9D771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05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5AF1E6" w14:textId="77777777" w:rsidR="005530BF" w:rsidRPr="009C1EFC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06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07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EFB50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08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09" w:author="Trevonte Wigfall" w:date="2021-10-03T01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10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  <w:p w14:paraId="30FC2872" w14:textId="77777777" w:rsidR="005530BF" w:rsidRPr="009C1EFC" w:rsidRDefault="005530BF" w:rsidP="005530BF">
            <w:pPr>
              <w:rPr>
                <w:b/>
                <w:color w:val="0000FF"/>
                <w:rPrChange w:id="311" w:author="Trevonte Wigfall" w:date="2021-10-03T01:00:00Z">
                  <w:rPr>
                    <w:b/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864F8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12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13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B3669D7" w14:textId="77777777" w:rsidR="005530BF" w:rsidRPr="009C1EFC" w:rsidRDefault="005530BF" w:rsidP="005530BF">
            <w:pPr>
              <w:rPr>
                <w:rFonts w:asciiTheme="minorHAnsi" w:hAnsiTheme="minorHAnsi"/>
                <w:b/>
                <w:color w:val="0000FF"/>
                <w:sz w:val="22"/>
                <w:szCs w:val="22"/>
                <w:rPrChange w:id="314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b/>
                <w:color w:val="0000FF"/>
                <w:sz w:val="22"/>
                <w:szCs w:val="22"/>
                <w:rPrChange w:id="315" w:author="Trevonte Wigfall" w:date="2021-10-03T01:0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73E96" w14:textId="77777777" w:rsidR="005530BF" w:rsidRPr="009C1EFC" w:rsidDel="009C1EFC" w:rsidRDefault="009D4CA9" w:rsidP="005530BF">
            <w:pPr>
              <w:spacing w:after="200" w:line="276" w:lineRule="auto"/>
              <w:rPr>
                <w:del w:id="316" w:author="Trevonte Wigfall" w:date="2021-10-03T01:00:00Z"/>
                <w:rStyle w:val="Hyperlink"/>
                <w:rFonts w:ascii="Arial" w:hAnsi="Arial" w:cs="Arial"/>
                <w:b/>
                <w:sz w:val="24"/>
                <w:szCs w:val="24"/>
                <w:rPrChange w:id="317" w:author="Trevonte Wigfall" w:date="2021-10-03T01:00:00Z">
                  <w:rPr>
                    <w:del w:id="318" w:author="Trevonte Wigfall" w:date="2021-10-03T01:00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E4433E">
              <w:rPr>
                <w:color w:val="0000FF"/>
              </w:rPr>
              <w:fldChar w:fldCharType="begin"/>
            </w:r>
            <w:r w:rsidRPr="009C1EFC">
              <w:rPr>
                <w:color w:val="0000FF"/>
                <w:rPrChange w:id="319" w:author="Trevonte Wigfall" w:date="2021-10-03T01:00:00Z">
                  <w:rPr/>
                </w:rPrChange>
              </w:rPr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C1EFC">
              <w:rPr>
                <w:color w:val="0000FF"/>
                <w:rPrChange w:id="320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="005530BF"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21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9C1EFC">
              <w:rPr>
                <w:rStyle w:val="Hyperlink"/>
                <w:rFonts w:ascii="Arial" w:hAnsi="Arial" w:cs="Arial"/>
                <w:b/>
                <w:sz w:val="24"/>
                <w:szCs w:val="24"/>
                <w:rPrChange w:id="322" w:author="Trevonte Wigfall" w:date="2021-10-03T01:00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4C78E665" w14:textId="0E719529" w:rsidR="005530BF" w:rsidRPr="009C1EFC" w:rsidRDefault="005530BF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323" w:author="Trevonte Wigfall" w:date="2021-10-03T01:00:00Z">
              <w:r w:rsidRPr="009C1EFC" w:rsidDel="009C1EF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52B8BBA" w14:textId="77777777" w:rsidR="005530BF" w:rsidRPr="009C1EFC" w:rsidRDefault="005530BF" w:rsidP="005530BF">
            <w:pPr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24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C1EFC">
              <w:rPr>
                <w:rFonts w:asciiTheme="minorHAnsi" w:hAnsiTheme="minorHAnsi"/>
                <w:smallCaps/>
                <w:color w:val="0000FF"/>
                <w:sz w:val="22"/>
                <w:szCs w:val="22"/>
                <w:rPrChange w:id="325" w:author="Trevonte Wigfall" w:date="2021-10-03T01:0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29C5303" w14:textId="36E0A27B" w:rsidR="005530BF" w:rsidRPr="00E4433E" w:rsidDel="005530BF" w:rsidRDefault="005530BF" w:rsidP="005530BF">
            <w:pPr>
              <w:rPr>
                <w:del w:id="326" w:author="Wigfall, Trevonte" w:date="2021-07-12T15:57:00Z"/>
                <w:rFonts w:asciiTheme="minorHAnsi" w:hAnsiTheme="minorHAnsi"/>
                <w:b/>
                <w:color w:val="0000FF"/>
                <w:sz w:val="22"/>
                <w:szCs w:val="22"/>
                <w:rPrChange w:id="327" w:author="Trevonte Wigfall" w:date="2021-12-05T05:16:00Z">
                  <w:rPr>
                    <w:del w:id="328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329" w:author="Wigfall, Trevonte" w:date="2021-07-12T15:57:00Z">
              <w:r w:rsidRPr="00E4433E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30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1" w:author="Wigfall, Trevonte" w:date="2021-07-15T15:36:00Z">
              <w:r w:rsidR="00281F73" w:rsidRPr="00E4433E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32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3" w:author="Wigfall, Trevonte" w:date="2021-07-12T15:57:00Z">
              <w:r w:rsidRPr="00E4433E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34" w:author="Trevonte Wigfall" w:date="2021-12-05T05:1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422957E8" w14:textId="7844A98E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color w:val="0000FF"/>
                <w:sz w:val="22"/>
                <w:szCs w:val="22"/>
                <w:rPrChange w:id="335" w:author="Trevonte Wigfall" w:date="2021-12-05T05:16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36" w:author="Wigfall, Trevonte" w:date="2021-07-12T15:57:00Z">
              <w:r w:rsidRPr="00E4433E" w:rsidDel="005530BF">
                <w:rPr>
                  <w:rFonts w:asciiTheme="minorHAnsi" w:hAnsiTheme="minorHAnsi"/>
                  <w:b/>
                  <w:color w:val="0000FF"/>
                  <w:sz w:val="22"/>
                  <w:szCs w:val="22"/>
                  <w:rPrChange w:id="337" w:author="Trevonte Wigfall" w:date="2021-12-05T05:1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5530BF" w:rsidRPr="00597B9C" w14:paraId="7DA70F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AAACA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ADBBB5" w14:textId="77777777" w:rsidR="005530BF" w:rsidRPr="00C46E95" w:rsidRDefault="005530BF" w:rsidP="005530BF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6070E8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C45F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B0E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50D3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79EB6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79246" w14:textId="77777777" w:rsidR="005530BF" w:rsidRPr="00597B9C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4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C35D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1E4CC56" w14:textId="62810A61" w:rsidR="005530BF" w:rsidRPr="00E4433E" w:rsidDel="005530BF" w:rsidRDefault="005530BF" w:rsidP="005530BF">
            <w:pPr>
              <w:rPr>
                <w:del w:id="33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3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4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2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17FC4A0" w14:textId="55D82B9A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3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5530BF" w:rsidRPr="00167E86" w14:paraId="2B9F34D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D0E933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33259A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A6501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BFFFE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8782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A5876B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8F041" w14:textId="77777777" w:rsidR="005530BF" w:rsidRPr="00167E86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35EC6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BA9F0E" w14:textId="1B94C652" w:rsidR="005530BF" w:rsidRPr="00E4433E" w:rsidDel="005530BF" w:rsidRDefault="005530BF" w:rsidP="005530BF">
            <w:pPr>
              <w:rPr>
                <w:del w:id="344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4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4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F74B70D" w14:textId="22B78301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9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5530BF" w:rsidRPr="00167E86" w14:paraId="1D16F1D9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5BA915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165A44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BCEB9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65904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19EB5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4125EB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79D72" w14:textId="77777777" w:rsidR="005530BF" w:rsidRPr="00167E86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EFDC88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7EC1722" w14:textId="63656277" w:rsidR="005530BF" w:rsidRPr="00E4433E" w:rsidDel="005530BF" w:rsidRDefault="005530BF" w:rsidP="005530BF">
            <w:pPr>
              <w:rPr>
                <w:del w:id="35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5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53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54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740695E" w14:textId="6B6DF0B4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5530BF" w:rsidRPr="00167E86" w14:paraId="762020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448DC3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A35D1C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BE5D73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C30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CC19C1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E9C8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172C39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08705C" w14:textId="77777777" w:rsidR="005530BF" w:rsidRPr="00167E86" w:rsidRDefault="00E4433E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ECB313E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2CFDBA" w14:textId="06F1D465" w:rsidR="005530BF" w:rsidRPr="00E4433E" w:rsidDel="005530BF" w:rsidRDefault="005530BF" w:rsidP="005530BF">
            <w:pPr>
              <w:rPr>
                <w:del w:id="35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5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59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60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D0EA6C1" w14:textId="429972B2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1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5530BF" w:rsidRPr="00597B9C" w14:paraId="45810A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8493F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2D9B7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B2D0B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FE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78C8CD6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BFB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D3741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A9C49" w14:textId="77777777" w:rsidR="005530BF" w:rsidRPr="00597B9C" w:rsidRDefault="00E4433E" w:rsidP="005530BF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8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4EA59E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D872A3D" w14:textId="3D942999" w:rsidR="005530BF" w:rsidRPr="00E4433E" w:rsidDel="005530BF" w:rsidRDefault="005530BF" w:rsidP="005530BF">
            <w:pPr>
              <w:rPr>
                <w:del w:id="362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6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6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65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66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56C4432" w14:textId="7DC8F082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7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5530BF" w:rsidRPr="00597B9C" w14:paraId="181E6CD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79F6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FC06F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3AB5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EEC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7761C930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03D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F5776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F37587" w14:textId="77777777" w:rsidR="005530BF" w:rsidRPr="00597B9C" w:rsidRDefault="00E4433E" w:rsidP="005530B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9" w:history="1">
              <w:r w:rsidR="005530BF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AF0893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8CD06A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C842DCC" w14:textId="1867E69C" w:rsidR="005530BF" w:rsidRPr="00E4433E" w:rsidDel="005530BF" w:rsidRDefault="005530BF" w:rsidP="005530BF">
            <w:pPr>
              <w:rPr>
                <w:del w:id="36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6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71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72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5DDC6BF" w14:textId="5ED41A52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3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5530BF" w:rsidRPr="00597B9C" w14:paraId="36B94270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24284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CD0713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940EF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03B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1B7A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E0889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41445" w14:textId="77777777" w:rsidR="005530BF" w:rsidRPr="00597B9C" w:rsidRDefault="00E4433E" w:rsidP="005530B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EA5CA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F063DB" w14:textId="4ACC5A5F" w:rsidR="005530BF" w:rsidRPr="00E4433E" w:rsidDel="005530BF" w:rsidRDefault="005530BF" w:rsidP="005530BF">
            <w:pPr>
              <w:rPr>
                <w:del w:id="374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7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77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78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0339A74" w14:textId="425D8B2A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9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5530BF" w:rsidRPr="00597B9C" w14:paraId="47502CD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C36848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87E21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F9C10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E4118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4079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65005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A7EBE" w14:textId="77777777" w:rsidR="005530BF" w:rsidRPr="00597B9C" w:rsidRDefault="00E4433E" w:rsidP="005530BF">
            <w:pPr>
              <w:spacing w:after="200" w:line="276" w:lineRule="auto"/>
            </w:pPr>
            <w:hyperlink r:id="rId31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6D0BE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6E5E54" w14:textId="3A759B36" w:rsidR="005530BF" w:rsidRPr="00E4433E" w:rsidDel="005530BF" w:rsidRDefault="005530BF" w:rsidP="005530BF">
            <w:pPr>
              <w:rPr>
                <w:del w:id="38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8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83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84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325AC4F" w14:textId="28653E6C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5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5530BF" w:rsidRPr="00597B9C" w14:paraId="2514164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D4FB4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AB90EC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792B1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78ED6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F946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DC827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6DE28" w14:textId="77777777" w:rsidR="005530BF" w:rsidRPr="00597B9C" w:rsidRDefault="00E4433E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2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5D05A22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2BD671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CE8011" w14:textId="68FE3FF0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86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7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88" w:author="Trevonte Wigfall" w:date="2021-12-05T05:1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89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20:50</w:delText>
              </w:r>
            </w:del>
          </w:p>
        </w:tc>
      </w:tr>
      <w:tr w:rsidR="005530BF" w:rsidRPr="00597B9C" w14:paraId="1BDB95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EA725E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665B7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D0062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8CD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BFDD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55650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10A5D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11C78FAB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2FDF4C98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55520" behindDoc="0" locked="0" layoutInCell="1" allowOverlap="1" wp14:anchorId="610B3322" wp14:editId="05B57A2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A22E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6A0741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A534D0" w14:textId="61FD6AAD" w:rsidR="005530BF" w:rsidRPr="00E4433E" w:rsidDel="005530BF" w:rsidRDefault="005530BF" w:rsidP="005530BF">
            <w:pPr>
              <w:rPr>
                <w:del w:id="39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9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9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94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4E7CE21" w14:textId="4F016647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5" w:author="Wigfall, Trevonte" w:date="2021-07-12T15:57:00Z">
              <w:r w:rsidRPr="00E4433E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5530BF" w:rsidRPr="00597B9C" w14:paraId="19F248A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649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07038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40127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18B7D" w14:textId="77777777" w:rsidR="005530BF" w:rsidRPr="00597B9C" w:rsidRDefault="005530BF" w:rsidP="005530BF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12AF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79A5B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8081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3BA6E29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220E9A5" w14:textId="595F3CA4" w:rsidR="005530BF" w:rsidRPr="00E4433E" w:rsidDel="00A55B75" w:rsidRDefault="005530BF" w:rsidP="005530BF">
            <w:pPr>
              <w:rPr>
                <w:del w:id="39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9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399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00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B0351D" w14:textId="11D03E91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1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5530BF" w:rsidRPr="00597B9C" w14:paraId="3BEA0AD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54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D9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8F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779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B61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BC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DD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A3F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DD" w14:textId="44885475" w:rsidR="005530BF" w:rsidRPr="00E4433E" w:rsidDel="00A55B75" w:rsidRDefault="005530BF" w:rsidP="005530BF">
            <w:pPr>
              <w:rPr>
                <w:del w:id="402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0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0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0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06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E82D31E" w14:textId="32BE668D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7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39435B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43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91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04D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A59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3121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89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73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C5D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252" w14:textId="19250AFD" w:rsidR="005530BF" w:rsidRPr="00E4433E" w:rsidDel="00A55B75" w:rsidRDefault="005530BF" w:rsidP="005530BF">
            <w:pPr>
              <w:rPr>
                <w:del w:id="40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0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1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11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12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A452258" w14:textId="083D5231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3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7C9381A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B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4F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12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E69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AB8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71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48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0B09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E5C" w14:textId="0CF5C29F" w:rsidR="005530BF" w:rsidRPr="00E4433E" w:rsidDel="00A55B75" w:rsidRDefault="005530BF" w:rsidP="005530BF">
            <w:pPr>
              <w:rPr>
                <w:del w:id="414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15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16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17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18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51A9DD16" w14:textId="408AB3D8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9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5530BF" w:rsidRPr="00597B9C" w14:paraId="4890082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29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A5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08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111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E5E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293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FCA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01" w14:textId="40773D1B" w:rsidR="005530BF" w:rsidRPr="00E4433E" w:rsidDel="00A55B75" w:rsidRDefault="005530BF" w:rsidP="005530BF">
            <w:pPr>
              <w:rPr>
                <w:del w:id="420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21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2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23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24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07FF96A" w14:textId="7E5C4FDA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25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5530BF" w:rsidRPr="00597B9C" w14:paraId="453449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FC2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8C5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708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BAF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0E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C7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F29B0" w14:textId="77777777" w:rsidR="005530BF" w:rsidRPr="00055E1E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F0839" w14:textId="77777777" w:rsidR="005530BF" w:rsidRPr="00055E1E" w:rsidRDefault="005530BF" w:rsidP="005530BF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5C5A" w14:textId="1A988BDC" w:rsidR="005530BF" w:rsidRPr="00E4433E" w:rsidDel="00A55B75" w:rsidRDefault="005530BF" w:rsidP="005530BF">
            <w:pPr>
              <w:rPr>
                <w:del w:id="426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27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8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29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30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4362ED3E" w14:textId="17A136B0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1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5530BF" w:rsidRPr="00597B9C" w14:paraId="2A99594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14FE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D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815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90E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EAD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C6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4F85" w14:textId="77777777" w:rsidR="005530BF" w:rsidRPr="00F01A88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629294EE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2B7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B" w14:textId="78AFCEC2" w:rsidR="005530BF" w:rsidRPr="00E4433E" w:rsidDel="00A55B75" w:rsidRDefault="005530BF" w:rsidP="005530BF">
            <w:pPr>
              <w:rPr>
                <w:del w:id="432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33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34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35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36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C4A923" w14:textId="0307DA8F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7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5530BF" w:rsidRPr="00597B9C" w14:paraId="3D0CA5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40D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44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D3B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C308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AD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3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72A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64C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449" w14:textId="73B39590" w:rsidR="005530BF" w:rsidRPr="00E4433E" w:rsidDel="00A55B75" w:rsidRDefault="005530BF" w:rsidP="005530BF">
            <w:pPr>
              <w:rPr>
                <w:del w:id="438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39" w:author="Wigfall, Trevonte" w:date="2021-07-12T15:57:00Z">
              <w:r w:rsidRPr="00E4433E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40" w:author="Wigfall, Trevonte" w:date="2021-07-15T15:36:00Z">
              <w:r w:rsidR="00281F73" w:rsidRPr="00E4433E">
                <w:rPr>
                  <w:rFonts w:asciiTheme="minorHAnsi" w:hAnsiTheme="minorHAnsi"/>
                  <w:b/>
                  <w:sz w:val="22"/>
                  <w:szCs w:val="22"/>
                  <w:rPrChange w:id="441" w:author="Trevonte Wigfall" w:date="2021-12-05T05:1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42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2/9/19 </w:delText>
              </w:r>
            </w:del>
          </w:p>
          <w:p w14:paraId="41679003" w14:textId="7650B477" w:rsidR="005530BF" w:rsidRPr="00E4433E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43" w:author="Wigfall, Trevonte" w:date="2021-07-12T15:57:00Z">
              <w:r w:rsidRPr="00E4433E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2934D96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3241737" w14:textId="77777777" w:rsidTr="00C70289">
        <w:trPr>
          <w:trHeight w:val="2479"/>
        </w:trPr>
        <w:tc>
          <w:tcPr>
            <w:tcW w:w="13062" w:type="dxa"/>
          </w:tcPr>
          <w:p w14:paraId="6B84A146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2BF35D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A9B906A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D0020E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ED86" w14:textId="77777777" w:rsidR="009D4CA9" w:rsidRDefault="009D4CA9">
      <w:r>
        <w:separator/>
      </w:r>
    </w:p>
  </w:endnote>
  <w:endnote w:type="continuationSeparator" w:id="0">
    <w:p w14:paraId="299460C6" w14:textId="77777777" w:rsidR="009D4CA9" w:rsidRDefault="009D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3797" w14:textId="77777777" w:rsidR="0061153C" w:rsidRDefault="0061153C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D277EC2" w14:textId="77777777" w:rsidR="0061153C" w:rsidRDefault="0061153C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DF40" w14:textId="77777777" w:rsidR="009D4CA9" w:rsidRDefault="009D4CA9">
      <w:r>
        <w:separator/>
      </w:r>
    </w:p>
  </w:footnote>
  <w:footnote w:type="continuationSeparator" w:id="0">
    <w:p w14:paraId="2911048A" w14:textId="77777777" w:rsidR="009D4CA9" w:rsidRDefault="009D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0BBB" w14:textId="77777777" w:rsidR="0061153C" w:rsidRDefault="00E4433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04B06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585" r:id="rId2"/>
      </w:object>
    </w:r>
  </w:p>
  <w:p w14:paraId="52FCB32A" w14:textId="77777777" w:rsidR="0061153C" w:rsidRDefault="0061153C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3722EDF" w14:textId="77777777" w:rsidR="0061153C" w:rsidRDefault="0061153C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E7CE7F9" w14:textId="77777777" w:rsidR="0061153C" w:rsidRDefault="0061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19A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3E00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2F87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22A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1F73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6BC3"/>
    <w:rsid w:val="00387FD6"/>
    <w:rsid w:val="00390D2B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B7D77"/>
    <w:rsid w:val="003D04D7"/>
    <w:rsid w:val="003D285C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0710"/>
    <w:rsid w:val="00450DBA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96780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6C64"/>
    <w:rsid w:val="004B6F89"/>
    <w:rsid w:val="004B7657"/>
    <w:rsid w:val="004C19A4"/>
    <w:rsid w:val="004C2FF5"/>
    <w:rsid w:val="004C41DB"/>
    <w:rsid w:val="004C4F71"/>
    <w:rsid w:val="004C7D91"/>
    <w:rsid w:val="004D275E"/>
    <w:rsid w:val="004D5462"/>
    <w:rsid w:val="004D5B0F"/>
    <w:rsid w:val="004D5D76"/>
    <w:rsid w:val="004D7626"/>
    <w:rsid w:val="004E25E6"/>
    <w:rsid w:val="004E5308"/>
    <w:rsid w:val="004F10E8"/>
    <w:rsid w:val="004F311D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6F43"/>
    <w:rsid w:val="00527593"/>
    <w:rsid w:val="00527925"/>
    <w:rsid w:val="005316A2"/>
    <w:rsid w:val="005317CA"/>
    <w:rsid w:val="00533B29"/>
    <w:rsid w:val="00534616"/>
    <w:rsid w:val="005429EE"/>
    <w:rsid w:val="00551630"/>
    <w:rsid w:val="005530BF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2EC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07C60"/>
    <w:rsid w:val="0061132C"/>
    <w:rsid w:val="0061153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038C"/>
    <w:rsid w:val="006E1CDB"/>
    <w:rsid w:val="006E2215"/>
    <w:rsid w:val="006E24A0"/>
    <w:rsid w:val="006E4DFE"/>
    <w:rsid w:val="006E6CA8"/>
    <w:rsid w:val="006F0FF6"/>
    <w:rsid w:val="006F31E9"/>
    <w:rsid w:val="006F4910"/>
    <w:rsid w:val="006F6C83"/>
    <w:rsid w:val="006F7E3E"/>
    <w:rsid w:val="00702642"/>
    <w:rsid w:val="007030C3"/>
    <w:rsid w:val="00703C43"/>
    <w:rsid w:val="007041A2"/>
    <w:rsid w:val="00705987"/>
    <w:rsid w:val="00705D2B"/>
    <w:rsid w:val="00706C3F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770BE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1600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478F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1EFC"/>
    <w:rsid w:val="009C445B"/>
    <w:rsid w:val="009C45F9"/>
    <w:rsid w:val="009C7925"/>
    <w:rsid w:val="009C7DFA"/>
    <w:rsid w:val="009D048C"/>
    <w:rsid w:val="009D317F"/>
    <w:rsid w:val="009D372E"/>
    <w:rsid w:val="009D40DE"/>
    <w:rsid w:val="009D4CA9"/>
    <w:rsid w:val="009D7343"/>
    <w:rsid w:val="009E1816"/>
    <w:rsid w:val="009E4B77"/>
    <w:rsid w:val="009E6DFC"/>
    <w:rsid w:val="009E7162"/>
    <w:rsid w:val="009E7BD2"/>
    <w:rsid w:val="009F38ED"/>
    <w:rsid w:val="00A00981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0EEB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D20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6D9A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97E36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055"/>
    <w:rsid w:val="00D67741"/>
    <w:rsid w:val="00D714EF"/>
    <w:rsid w:val="00D724D6"/>
    <w:rsid w:val="00D73AB8"/>
    <w:rsid w:val="00D74265"/>
    <w:rsid w:val="00D83746"/>
    <w:rsid w:val="00D85C5F"/>
    <w:rsid w:val="00D85D43"/>
    <w:rsid w:val="00D86B86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9B7"/>
    <w:rsid w:val="00E25CE2"/>
    <w:rsid w:val="00E26438"/>
    <w:rsid w:val="00E26AB5"/>
    <w:rsid w:val="00E3363D"/>
    <w:rsid w:val="00E40110"/>
    <w:rsid w:val="00E41268"/>
    <w:rsid w:val="00E42402"/>
    <w:rsid w:val="00E4433E"/>
    <w:rsid w:val="00E44715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55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2464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E4433E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18" Type="http://schemas.openxmlformats.org/officeDocument/2006/relationships/hyperlink" Target="file:///\\agpcorp\apps\Local\EMT\COTS\McKesson\ClaimsXten\v6.0\Docs%20%20(Internal)\CXT_Installation_Guide-Dictionary-da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1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20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agpcorp\apps\Local\EMT\COTS\McKesson\ClaimsXten\v6.0\Docs%20%20(Internal)\CXT_Installation_Guide-Custom_Release_AUTOMATED.docx" TargetMode="External"/><Relationship Id="rId2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2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CD7-8522-4B7D-9909-B3FE858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50</TotalTime>
  <Pages>4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13889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2020-08-04T19:41:00Z</dcterms:created>
  <dcterms:modified xsi:type="dcterms:W3CDTF">2021-12-05T10:17:00Z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