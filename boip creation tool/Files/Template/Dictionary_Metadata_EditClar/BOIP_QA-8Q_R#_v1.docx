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A32B1" w14:textId="77777777" w:rsidR="0057614C" w:rsidRPr="009213D4" w:rsidRDefault="0057614C">
      <w:pPr>
        <w:pStyle w:val="Title"/>
        <w:jc w:val="left"/>
        <w:outlineLvl w:val="0"/>
        <w:rPr>
          <w:rFonts w:ascii="Garamond" w:hAnsi="Garamond" w:cstheme="minorHAnsi"/>
          <w:sz w:val="24"/>
          <w:szCs w:val="24"/>
        </w:rPr>
      </w:pPr>
      <w:r w:rsidRPr="009213D4">
        <w:rPr>
          <w:rFonts w:ascii="Garamond" w:hAnsi="Garamond" w:cstheme="minorHAnsi"/>
          <w:sz w:val="24"/>
          <w:szCs w:val="24"/>
        </w:rPr>
        <w:tab/>
      </w:r>
      <w:r w:rsidRPr="009213D4">
        <w:rPr>
          <w:rFonts w:ascii="Garamond" w:hAnsi="Garamond" w:cstheme="minorHAnsi"/>
          <w:sz w:val="24"/>
          <w:szCs w:val="24"/>
        </w:rPr>
        <w:tab/>
      </w:r>
      <w:r w:rsidRPr="009213D4">
        <w:rPr>
          <w:rFonts w:ascii="Garamond" w:hAnsi="Garamond" w:cstheme="minorHAnsi"/>
          <w:sz w:val="24"/>
          <w:szCs w:val="24"/>
        </w:rPr>
        <w:tab/>
      </w:r>
      <w:r w:rsidRPr="009213D4">
        <w:rPr>
          <w:rFonts w:ascii="Garamond" w:hAnsi="Garamond" w:cstheme="minorHAnsi"/>
          <w:sz w:val="24"/>
          <w:szCs w:val="24"/>
        </w:rPr>
        <w:tab/>
      </w:r>
      <w:r w:rsidRPr="009213D4">
        <w:rPr>
          <w:rFonts w:ascii="Garamond" w:hAnsi="Garamond" w:cstheme="minorHAnsi"/>
          <w:sz w:val="24"/>
          <w:szCs w:val="24"/>
        </w:rPr>
        <w:tab/>
      </w:r>
      <w:r w:rsidRPr="009213D4">
        <w:rPr>
          <w:rFonts w:ascii="Garamond" w:hAnsi="Garamond" w:cstheme="minorHAnsi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2137"/>
        <w:gridCol w:w="851"/>
        <w:gridCol w:w="1296"/>
        <w:gridCol w:w="2232"/>
      </w:tblGrid>
      <w:tr w:rsidR="004033CB" w:rsidRPr="009213D4" w14:paraId="56A8E87A" w14:textId="77777777" w:rsidTr="00E76AA0">
        <w:trPr>
          <w:trHeight w:val="438"/>
        </w:trPr>
        <w:tc>
          <w:tcPr>
            <w:tcW w:w="1728" w:type="dxa"/>
          </w:tcPr>
          <w:p w14:paraId="3BE78605" w14:textId="0822AB2D" w:rsidR="004033CB" w:rsidRPr="009213D4" w:rsidRDefault="004033CB" w:rsidP="004033CB">
            <w:pPr>
              <w:rPr>
                <w:rFonts w:ascii="Garamond" w:hAnsi="Garamond" w:cstheme="minorHAnsi"/>
                <w:b/>
                <w:sz w:val="24"/>
                <w:szCs w:val="24"/>
                <w:rPrChange w:id="0" w:author="Wigfall, Trevonte" w:date="2021-07-12T14:06:00Z">
                  <w:rPr>
                    <w:rFonts w:ascii="Garamond" w:hAnsi="Garamond"/>
                    <w:b/>
                    <w:sz w:val="24"/>
                    <w:szCs w:val="24"/>
                  </w:rPr>
                </w:rPrChange>
              </w:rPr>
            </w:pPr>
            <w:bookmarkStart w:id="1" w:name="Dropdown2"/>
            <w:r w:rsidRPr="009213D4">
              <w:rPr>
                <w:rFonts w:ascii="Garamond" w:hAnsi="Garamond" w:cstheme="minorHAnsi"/>
                <w:b/>
                <w:sz w:val="24"/>
                <w:szCs w:val="24"/>
              </w:rPr>
              <w:t xml:space="preserve">CNR # </w:t>
            </w:r>
            <w:ins w:id="2" w:author="Wigfall, Trevonte" w:date="2021-07-12T14:03:00Z">
              <w:r w:rsidR="009213D4" w:rsidRPr="001F3BF4">
                <w:rPr>
                  <w:rFonts w:ascii="Garamond" w:hAnsi="Garamond" w:cstheme="minorHAnsi"/>
                  <w:b/>
                  <w:sz w:val="24"/>
                  <w:szCs w:val="24"/>
                  <w:highlight w:val="yellow"/>
                  <w:rPrChange w:id="3" w:author="Wigfall, Trevonte" w:date="2021-07-16T22:30:00Z">
                    <w:rPr>
                      <w:rFonts w:ascii="Garamond" w:hAnsi="Garamond" w:cstheme="minorHAnsi"/>
                      <w:b/>
                      <w:sz w:val="24"/>
                      <w:szCs w:val="24"/>
                    </w:rPr>
                  </w:rPrChange>
                </w:rPr>
                <w:t>SNOW-</w:t>
              </w:r>
              <w:r w:rsidR="009213D4" w:rsidRPr="001F3BF4">
                <w:rPr>
                  <w:rFonts w:ascii="Garamond" w:hAnsi="Garamond" w:cstheme="minorHAnsi"/>
                  <w:b/>
                  <w:sz w:val="24"/>
                  <w:szCs w:val="24"/>
                  <w:highlight w:val="yellow"/>
                  <w:rPrChange w:id="4" w:author="Wigfall, Trevonte" w:date="2021-07-16T22:3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TEMP</w:t>
              </w:r>
            </w:ins>
            <w:del w:id="5" w:author="Wigfall, Trevonte" w:date="2021-06-07T17:29:00Z">
              <w:r w:rsidRPr="009213D4" w:rsidDel="00C634D2">
                <w:rPr>
                  <w:rFonts w:ascii="Garamond" w:hAnsi="Garamond" w:cstheme="minorHAnsi"/>
                  <w:b/>
                  <w:sz w:val="24"/>
                  <w:szCs w:val="24"/>
                  <w:rPrChange w:id="6" w:author="Wigfall, Trevonte" w:date="2021-07-12T14:06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3C0D3FDD" w14:textId="1BF4BEEE" w:rsidR="004033CB" w:rsidRPr="009213D4" w:rsidRDefault="004033CB" w:rsidP="004033CB">
            <w:pPr>
              <w:rPr>
                <w:rFonts w:ascii="Garamond" w:hAnsi="Garamond" w:cstheme="minorHAnsi"/>
                <w:b/>
                <w:sz w:val="24"/>
                <w:szCs w:val="24"/>
                <w:rPrChange w:id="7" w:author="Wigfall, Trevonte" w:date="2021-07-12T14:06:00Z">
                  <w:rPr>
                    <w:rFonts w:ascii="Garamond" w:hAnsi="Garamond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="Garamond" w:hAnsi="Garamond" w:cstheme="minorHAnsi"/>
                <w:b/>
                <w:sz w:val="24"/>
                <w:szCs w:val="24"/>
                <w:rPrChange w:id="8" w:author="Wigfall, Trevonte" w:date="2021-07-12T14:06:00Z">
                  <w:rPr>
                    <w:rFonts w:ascii="Garamond" w:hAnsi="Garamond"/>
                    <w:b/>
                    <w:sz w:val="24"/>
                    <w:szCs w:val="24"/>
                  </w:rPr>
                </w:rPrChange>
              </w:rPr>
              <w:t xml:space="preserve">CXT Release </w:t>
            </w:r>
            <w:ins w:id="9" w:author="Wigfall, Trevonte" w:date="2021-07-16T22:30:00Z">
              <w:r w:rsidR="001F3BF4" w:rsidRPr="001F3BF4">
                <w:rPr>
                  <w:rFonts w:ascii="Garamond" w:hAnsi="Garamond" w:cstheme="minorHAnsi"/>
                  <w:b/>
                  <w:sz w:val="24"/>
                  <w:szCs w:val="24"/>
                  <w:highlight w:val="yellow"/>
                  <w:rPrChange w:id="10" w:author="Wigfall, Trevonte" w:date="2021-07-16T22:30:00Z">
                    <w:rPr>
                      <w:rFonts w:ascii="Garamond" w:hAnsi="Garamond" w:cstheme="minorHAnsi"/>
                      <w:b/>
                      <w:sz w:val="24"/>
                      <w:szCs w:val="24"/>
                    </w:rPr>
                  </w:rPrChange>
                </w:rPr>
                <w:t>R#</w:t>
              </w:r>
            </w:ins>
            <w:del w:id="11" w:author="Wigfall, Trevonte" w:date="2021-06-07T17:29:00Z">
              <w:r w:rsidRPr="009213D4" w:rsidDel="00C634D2">
                <w:rPr>
                  <w:rFonts w:ascii="Garamond" w:hAnsi="Garamond" w:cstheme="minorHAnsi"/>
                  <w:b/>
                  <w:sz w:val="24"/>
                  <w:szCs w:val="24"/>
                  <w:rPrChange w:id="12" w:author="Wigfall, Trevonte" w:date="2021-07-12T14:06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50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7D727" w14:textId="77777777" w:rsidR="004033CB" w:rsidRPr="009213D4" w:rsidRDefault="004033CB" w:rsidP="004033CB">
            <w:pPr>
              <w:rPr>
                <w:rFonts w:ascii="Garamond" w:hAnsi="Garamond" w:cstheme="minorHAnsi"/>
                <w:b/>
                <w:sz w:val="24"/>
                <w:szCs w:val="24"/>
                <w:rPrChange w:id="13" w:author="Wigfall, Trevonte" w:date="2021-07-12T14:06:00Z">
                  <w:rPr>
                    <w:rFonts w:ascii="Garamond" w:hAnsi="Garamond"/>
                    <w:b/>
                    <w:sz w:val="24"/>
                    <w:szCs w:val="24"/>
                  </w:rPr>
                </w:rPrChange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3BE5D327" w14:textId="77777777" w:rsidR="004033CB" w:rsidRPr="009213D4" w:rsidRDefault="004033CB" w:rsidP="004033CB">
            <w:pPr>
              <w:rPr>
                <w:rFonts w:ascii="Garamond" w:hAnsi="Garamond" w:cstheme="minorHAnsi"/>
                <w:b/>
                <w:sz w:val="24"/>
                <w:szCs w:val="24"/>
                <w:rPrChange w:id="14" w:author="Wigfall, Trevonte" w:date="2021-07-12T14:06:00Z">
                  <w:rPr>
                    <w:rFonts w:ascii="Garamond" w:hAnsi="Garamond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="Garamond" w:hAnsi="Garamond" w:cstheme="minorHAnsi"/>
                <w:b/>
                <w:sz w:val="24"/>
                <w:szCs w:val="24"/>
                <w:rPrChange w:id="15" w:author="Wigfall, Trevonte" w:date="2021-07-12T14:06:00Z">
                  <w:rPr>
                    <w:rFonts w:ascii="Garamond" w:hAnsi="Garamond"/>
                    <w:b/>
                    <w:sz w:val="24"/>
                    <w:szCs w:val="24"/>
                  </w:rPr>
                </w:rPrChange>
              </w:rPr>
              <w:t>Deploy to:</w:t>
            </w:r>
          </w:p>
        </w:tc>
        <w:bookmarkEnd w:id="1"/>
        <w:tc>
          <w:tcPr>
            <w:tcW w:w="2232" w:type="dxa"/>
          </w:tcPr>
          <w:p w14:paraId="7AE24CCA" w14:textId="28496420" w:rsidR="004033CB" w:rsidRPr="009213D4" w:rsidRDefault="004033CB" w:rsidP="004033CB">
            <w:pPr>
              <w:tabs>
                <w:tab w:val="left" w:pos="1245"/>
              </w:tabs>
              <w:rPr>
                <w:rFonts w:ascii="Garamond" w:hAnsi="Garamond" w:cstheme="minorHAnsi"/>
                <w:b/>
                <w:sz w:val="24"/>
                <w:szCs w:val="24"/>
                <w:rPrChange w:id="16" w:author="Wigfall, Trevonte" w:date="2021-07-12T14:06:00Z">
                  <w:rPr>
                    <w:rFonts w:ascii="Garamond" w:hAnsi="Garamond"/>
                    <w:b/>
                    <w:sz w:val="24"/>
                    <w:szCs w:val="24"/>
                  </w:rPr>
                </w:rPrChange>
              </w:rPr>
            </w:pPr>
            <w:del w:id="17" w:author="Wigfall, Trevonte" w:date="2021-07-12T14:06:00Z">
              <w:r w:rsidRPr="009213D4" w:rsidDel="009213D4">
                <w:rPr>
                  <w:rFonts w:ascii="Garamond" w:hAnsi="Garamond" w:cstheme="minorHAnsi"/>
                  <w:b/>
                  <w:sz w:val="24"/>
                  <w:szCs w:val="24"/>
                  <w:rPrChange w:id="18" w:author="Wigfall, Trevonte" w:date="2021-07-12T14:06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QA-</w:delText>
              </w:r>
            </w:del>
            <w:ins w:id="19" w:author="Wigfall, Trevonte" w:date="2021-07-12T14:06:00Z">
              <w:r w:rsidR="009213D4" w:rsidRPr="009213D4">
                <w:rPr>
                  <w:rFonts w:ascii="Garamond" w:hAnsi="Garamond" w:cstheme="minorHAnsi"/>
                  <w:b/>
                  <w:sz w:val="24"/>
                  <w:szCs w:val="24"/>
                  <w:rPrChange w:id="20" w:author="Wigfall, Trevonte" w:date="2021-07-12T14:06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t>GBCXT0</w:t>
              </w:r>
            </w:ins>
            <w:r w:rsidRPr="009213D4">
              <w:rPr>
                <w:rFonts w:ascii="Garamond" w:hAnsi="Garamond" w:cstheme="minorHAnsi"/>
                <w:b/>
                <w:sz w:val="24"/>
                <w:szCs w:val="24"/>
                <w:rPrChange w:id="21" w:author="Wigfall, Trevonte" w:date="2021-07-12T14:06:00Z">
                  <w:rPr>
                    <w:rFonts w:ascii="Garamond" w:hAnsi="Garamond"/>
                    <w:b/>
                    <w:sz w:val="24"/>
                    <w:szCs w:val="24"/>
                  </w:rPr>
                </w:rPrChange>
              </w:rPr>
              <w:t>8Q</w:t>
            </w:r>
            <w:r w:rsidRPr="009213D4">
              <w:rPr>
                <w:rFonts w:ascii="Garamond" w:hAnsi="Garamond" w:cstheme="minorHAnsi"/>
                <w:b/>
                <w:sz w:val="24"/>
                <w:szCs w:val="24"/>
                <w:rPrChange w:id="22" w:author="Wigfall, Trevonte" w:date="2021-07-12T14:06:00Z">
                  <w:rPr>
                    <w:rFonts w:ascii="Garamond" w:hAnsi="Garamond"/>
                    <w:b/>
                    <w:sz w:val="24"/>
                    <w:szCs w:val="24"/>
                  </w:rPr>
                </w:rPrChange>
              </w:rPr>
              <w:tab/>
            </w:r>
          </w:p>
        </w:tc>
      </w:tr>
    </w:tbl>
    <w:p w14:paraId="28EB7D58" w14:textId="77777777" w:rsidR="002F7317" w:rsidRPr="009213D4" w:rsidRDefault="0057614C">
      <w:pPr>
        <w:rPr>
          <w:rFonts w:ascii="Garamond" w:hAnsi="Garamond" w:cstheme="minorHAnsi"/>
          <w:b/>
          <w:sz w:val="24"/>
          <w:szCs w:val="24"/>
          <w:rPrChange w:id="23" w:author="Wigfall, Trevonte" w:date="2021-07-12T14:06:00Z">
            <w:rPr>
              <w:rFonts w:ascii="Garamond" w:hAnsi="Garamond"/>
              <w:b/>
              <w:sz w:val="24"/>
              <w:szCs w:val="24"/>
            </w:rPr>
          </w:rPrChange>
        </w:rPr>
      </w:pPr>
      <w:r w:rsidRPr="009213D4">
        <w:rPr>
          <w:rFonts w:ascii="Garamond" w:hAnsi="Garamond" w:cstheme="minorHAnsi"/>
          <w:b/>
          <w:sz w:val="24"/>
          <w:szCs w:val="24"/>
          <w:rPrChange w:id="24" w:author="Wigfall, Trevonte" w:date="2021-07-12T14:06:00Z">
            <w:rPr>
              <w:rFonts w:ascii="Garamond" w:hAnsi="Garamond"/>
              <w:b/>
              <w:sz w:val="24"/>
              <w:szCs w:val="24"/>
            </w:rPr>
          </w:rPrChange>
        </w:rPr>
        <w:t xml:space="preserve">  </w:t>
      </w:r>
    </w:p>
    <w:p w14:paraId="6D345775" w14:textId="77777777" w:rsidR="0057614C" w:rsidRPr="009213D4" w:rsidRDefault="0057614C">
      <w:pPr>
        <w:ind w:right="-90"/>
        <w:rPr>
          <w:rFonts w:ascii="Garamond" w:hAnsi="Garamond" w:cstheme="minorHAnsi"/>
          <w:b/>
          <w:smallCaps/>
          <w:sz w:val="36"/>
          <w:szCs w:val="36"/>
          <w:rPrChange w:id="25" w:author="Wigfall, Trevonte" w:date="2021-07-12T14:06:00Z">
            <w:rPr>
              <w:rFonts w:ascii="Garamond" w:hAnsi="Garamond"/>
              <w:b/>
              <w:smallCaps/>
              <w:sz w:val="36"/>
              <w:szCs w:val="36"/>
            </w:rPr>
          </w:rPrChange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821"/>
        <w:gridCol w:w="979"/>
        <w:gridCol w:w="90"/>
        <w:gridCol w:w="2076"/>
        <w:gridCol w:w="719"/>
        <w:gridCol w:w="812"/>
        <w:gridCol w:w="90"/>
        <w:gridCol w:w="4677"/>
        <w:gridCol w:w="1078"/>
        <w:gridCol w:w="1619"/>
        <w:tblGridChange w:id="26">
          <w:tblGrid>
            <w:gridCol w:w="714"/>
            <w:gridCol w:w="821"/>
            <w:gridCol w:w="818"/>
            <w:gridCol w:w="2327"/>
            <w:gridCol w:w="719"/>
            <w:gridCol w:w="812"/>
            <w:gridCol w:w="90"/>
            <w:gridCol w:w="4677"/>
            <w:gridCol w:w="1078"/>
            <w:gridCol w:w="1619"/>
          </w:tblGrid>
        </w:tblGridChange>
      </w:tblGrid>
      <w:tr w:rsidR="00D43747" w:rsidRPr="009213D4" w14:paraId="45D18A62" w14:textId="77777777" w:rsidTr="00D001FB">
        <w:tc>
          <w:tcPr>
            <w:tcW w:w="5000" w:type="pct"/>
            <w:gridSpan w:val="11"/>
            <w:shd w:val="clear" w:color="auto" w:fill="E6E6E6"/>
          </w:tcPr>
          <w:p w14:paraId="0C0C1014" w14:textId="77777777" w:rsidR="00D43747" w:rsidRPr="009213D4" w:rsidRDefault="00D43747">
            <w:pPr>
              <w:rPr>
                <w:rFonts w:ascii="Garamond" w:hAnsi="Garamond" w:cstheme="minorHAnsi"/>
                <w:smallCaps/>
                <w:rPrChange w:id="27" w:author="Wigfall, Trevonte" w:date="2021-07-12T14:06:00Z">
                  <w:rPr>
                    <w:rFonts w:ascii="Garamond" w:hAnsi="Garamond"/>
                    <w:smallCaps/>
                  </w:rPr>
                </w:rPrChange>
              </w:rPr>
            </w:pPr>
            <w:r w:rsidRPr="009213D4">
              <w:rPr>
                <w:rFonts w:ascii="Garamond" w:hAnsi="Garamond" w:cstheme="minorHAnsi"/>
                <w:b/>
                <w:smallCaps/>
                <w:rPrChange w:id="28" w:author="Wigfall, Trevonte" w:date="2021-07-12T14:06:00Z">
                  <w:rPr>
                    <w:rFonts w:ascii="Garamond" w:hAnsi="Garamond"/>
                    <w:b/>
                    <w:smallCaps/>
                  </w:rPr>
                </w:rPrChange>
              </w:rPr>
              <w:t xml:space="preserve">Environment </w:t>
            </w:r>
            <w:r w:rsidRPr="009213D4">
              <w:rPr>
                <w:rFonts w:ascii="Garamond" w:hAnsi="Garamond" w:cstheme="minorHAnsi"/>
                <w:smallCaps/>
                <w:rPrChange w:id="29" w:author="Wigfall, Trevonte" w:date="2021-07-12T14:06:00Z">
                  <w:rPr>
                    <w:rFonts w:ascii="Garamond" w:hAnsi="Garamond"/>
                    <w:smallCaps/>
                  </w:rPr>
                </w:rPrChange>
              </w:rPr>
              <w:t>(describe the environment in which the implementation will occur (HW/SW/Database, server, special data):</w:t>
            </w:r>
          </w:p>
        </w:tc>
      </w:tr>
      <w:tr w:rsidR="00FD7D4A" w:rsidRPr="009213D4" w14:paraId="06AAAAE8" w14:textId="77777777" w:rsidTr="00D001FB">
        <w:trPr>
          <w:trHeight w:val="720"/>
        </w:trPr>
        <w:tc>
          <w:tcPr>
            <w:tcW w:w="5000" w:type="pct"/>
            <w:gridSpan w:val="11"/>
            <w:tcBorders>
              <w:bottom w:val="single" w:sz="4" w:space="0" w:color="auto"/>
            </w:tcBorders>
          </w:tcPr>
          <w:p w14:paraId="12B6B782" w14:textId="171FACDF" w:rsidR="00FD7D4A" w:rsidRPr="009213D4" w:rsidRDefault="009B027F" w:rsidP="00FD7D4A">
            <w:pPr>
              <w:rPr>
                <w:rFonts w:ascii="Garamond" w:hAnsi="Garamond" w:cstheme="minorHAnsi"/>
                <w:smallCaps/>
                <w:sz w:val="22"/>
                <w:szCs w:val="22"/>
                <w:rPrChange w:id="30" w:author="Wigfall, Trevonte" w:date="2021-07-12T14:06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="Garamond" w:hAnsi="Garamond" w:cstheme="minorHAnsi"/>
                <w:smallCaps/>
                <w:sz w:val="22"/>
                <w:szCs w:val="22"/>
                <w:rPrChange w:id="31" w:author="Wigfall, Trevonte" w:date="2021-07-12T14:06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GBCXT08Q</w:t>
            </w:r>
          </w:p>
        </w:tc>
      </w:tr>
      <w:tr w:rsidR="00FD7D4A" w:rsidRPr="009213D4" w14:paraId="16D04D75" w14:textId="77777777" w:rsidTr="00D001FB">
        <w:tc>
          <w:tcPr>
            <w:tcW w:w="5000" w:type="pct"/>
            <w:gridSpan w:val="11"/>
            <w:shd w:val="clear" w:color="auto" w:fill="E6E6E6"/>
          </w:tcPr>
          <w:p w14:paraId="5C6B2DFE" w14:textId="77777777" w:rsidR="00FD7D4A" w:rsidRPr="009213D4" w:rsidRDefault="00FD7D4A" w:rsidP="00FD7D4A">
            <w:pPr>
              <w:rPr>
                <w:rFonts w:ascii="Garamond" w:hAnsi="Garamond" w:cstheme="minorHAnsi"/>
                <w:b/>
                <w:smallCaps/>
                <w:rPrChange w:id="32" w:author="Wigfall, Trevonte" w:date="2021-07-12T14:06:00Z">
                  <w:rPr>
                    <w:rFonts w:ascii="Garamond" w:hAnsi="Garamond"/>
                    <w:b/>
                    <w:smallCaps/>
                  </w:rPr>
                </w:rPrChange>
              </w:rPr>
            </w:pPr>
            <w:r w:rsidRPr="009213D4">
              <w:rPr>
                <w:rFonts w:ascii="Garamond" w:hAnsi="Garamond" w:cstheme="minorHAnsi"/>
                <w:b/>
                <w:smallCaps/>
                <w:rPrChange w:id="33" w:author="Wigfall, Trevonte" w:date="2021-07-12T14:06:00Z">
                  <w:rPr>
                    <w:rFonts w:ascii="Garamond" w:hAnsi="Garamond"/>
                    <w:b/>
                    <w:smallCaps/>
                  </w:rPr>
                </w:rPrChange>
              </w:rPr>
              <w:t xml:space="preserve">Back out Procedure </w:t>
            </w:r>
            <w:r w:rsidRPr="009213D4">
              <w:rPr>
                <w:rFonts w:ascii="Garamond" w:hAnsi="Garamond" w:cstheme="minorHAnsi"/>
                <w:smallCaps/>
                <w:rPrChange w:id="34" w:author="Wigfall, Trevonte" w:date="2021-07-12T14:06:00Z">
                  <w:rPr>
                    <w:rFonts w:ascii="Garamond" w:hAnsi="Garamond"/>
                    <w:smallCaps/>
                  </w:rPr>
                </w:rPrChange>
              </w:rPr>
              <w:t>(Describe the process for backing out to previous production environment if needed)</w:t>
            </w:r>
          </w:p>
        </w:tc>
      </w:tr>
      <w:tr w:rsidR="00FD7D4A" w:rsidRPr="009213D4" w14:paraId="7D1AA20A" w14:textId="77777777" w:rsidTr="00D001FB">
        <w:trPr>
          <w:trHeight w:val="720"/>
        </w:trPr>
        <w:tc>
          <w:tcPr>
            <w:tcW w:w="5000" w:type="pct"/>
            <w:gridSpan w:val="11"/>
            <w:tcBorders>
              <w:bottom w:val="single" w:sz="4" w:space="0" w:color="auto"/>
            </w:tcBorders>
          </w:tcPr>
          <w:p w14:paraId="7F9DFC7F" w14:textId="77777777" w:rsidR="004033CB" w:rsidRPr="009213D4" w:rsidRDefault="004033CB" w:rsidP="004033CB">
            <w:pPr>
              <w:rPr>
                <w:rFonts w:ascii="Garamond" w:hAnsi="Garamond" w:cstheme="minorHAnsi"/>
                <w:b/>
                <w:sz w:val="24"/>
                <w:szCs w:val="24"/>
                <w:rPrChange w:id="35" w:author="Wigfall, Trevonte" w:date="2021-07-12T14:06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="Garamond" w:hAnsi="Garamond" w:cstheme="minorHAnsi"/>
                <w:b/>
                <w:sz w:val="24"/>
                <w:szCs w:val="24"/>
                <w:rPrChange w:id="36" w:author="Wigfall, Trevonte" w:date="2021-07-12T14:06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t>Follow this BOIP again, with the following changes:</w:t>
            </w:r>
          </w:p>
          <w:p w14:paraId="6AEC86C6" w14:textId="073CCFA4" w:rsidR="004033CB" w:rsidRPr="009213D4" w:rsidRDefault="004033CB" w:rsidP="004033CB">
            <w:pPr>
              <w:rPr>
                <w:rFonts w:ascii="Garamond" w:hAnsi="Garamond" w:cstheme="minorHAnsi"/>
                <w:sz w:val="24"/>
                <w:szCs w:val="24"/>
                <w:rPrChange w:id="37" w:author="Wigfall, Trevonte" w:date="2021-07-12T14:06:00Z">
                  <w:rPr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</w:pPr>
            <w:r w:rsidRPr="009213D4">
              <w:rPr>
                <w:rFonts w:ascii="Garamond" w:hAnsi="Garamond" w:cstheme="minorHAnsi"/>
                <w:sz w:val="24"/>
                <w:szCs w:val="24"/>
                <w:rPrChange w:id="38" w:author="Wigfall, Trevonte" w:date="2021-07-12T14:06:00Z">
                  <w:rPr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  <w:t>10. use “archive” in case we need to send logs to vendor (Prod Only)</w:t>
            </w:r>
          </w:p>
          <w:p w14:paraId="0EFB56D7" w14:textId="77777777" w:rsidR="004033CB" w:rsidRPr="009213D4" w:rsidRDefault="004033CB" w:rsidP="004033CB">
            <w:pPr>
              <w:rPr>
                <w:rFonts w:ascii="Garamond" w:hAnsi="Garamond" w:cstheme="minorHAnsi"/>
                <w:sz w:val="24"/>
                <w:szCs w:val="24"/>
                <w:rPrChange w:id="39" w:author="Wigfall, Trevonte" w:date="2021-07-12T14:06:00Z">
                  <w:rPr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</w:pPr>
          </w:p>
          <w:p w14:paraId="5B3F21CA" w14:textId="27B061BC" w:rsidR="004033CB" w:rsidRPr="009213D4" w:rsidRDefault="004033CB" w:rsidP="004033CB">
            <w:pPr>
              <w:rPr>
                <w:rFonts w:ascii="Garamond" w:hAnsi="Garamond" w:cstheme="minorHAnsi"/>
                <w:b/>
                <w:sz w:val="24"/>
                <w:szCs w:val="24"/>
                <w:rPrChange w:id="40" w:author="Wigfall, Trevonte" w:date="2021-07-12T14:06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="Garamond" w:hAnsi="Garamond" w:cstheme="minorHAnsi"/>
                <w:sz w:val="24"/>
                <w:szCs w:val="24"/>
                <w:rPrChange w:id="41" w:author="Wigfall, Trevonte" w:date="2021-07-12T14:06:00Z">
                  <w:rPr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  <w:t xml:space="preserve">13. Use </w:t>
            </w:r>
            <w:ins w:id="42" w:author="Wigfall, Trevonte" w:date="2021-07-12T14:05:00Z">
              <w:r w:rsidR="009213D4" w:rsidRPr="009213D4">
                <w:rPr>
                  <w:rFonts w:ascii="Garamond" w:hAnsi="Garamond" w:cstheme="minorHAnsi"/>
                  <w:b/>
                  <w:sz w:val="24"/>
                  <w:szCs w:val="24"/>
                  <w:rPrChange w:id="43" w:author="Wigfall, Trevonte" w:date="2021-07-12T14:06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 xml:space="preserve">SNOW-TEMP </w:t>
              </w:r>
            </w:ins>
            <w:del w:id="44" w:author="Wigfall, Trevonte" w:date="2021-06-09T13:16:00Z">
              <w:r w:rsidRPr="009213D4" w:rsidDel="001A43AA">
                <w:rPr>
                  <w:rFonts w:ascii="Garamond" w:hAnsi="Garamond" w:cstheme="minorHAnsi"/>
                  <w:b/>
                  <w:sz w:val="24"/>
                  <w:szCs w:val="24"/>
                  <w:rPrChange w:id="45" w:author="Wigfall, Trevonte" w:date="2021-07-12T14:06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 xml:space="preserve">SNOW-43839 </w:delText>
              </w:r>
            </w:del>
            <w:r w:rsidRPr="009213D4">
              <w:rPr>
                <w:rFonts w:ascii="Garamond" w:hAnsi="Garamond" w:cstheme="minorHAnsi"/>
                <w:b/>
                <w:sz w:val="24"/>
                <w:szCs w:val="24"/>
                <w:rPrChange w:id="46" w:author="Wigfall, Trevonte" w:date="2021-07-12T14:06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t>and file:</w:t>
            </w:r>
          </w:p>
          <w:p w14:paraId="20001841" w14:textId="77777777" w:rsidR="004033CB" w:rsidRPr="009213D4" w:rsidRDefault="004033CB" w:rsidP="004033CB">
            <w:pPr>
              <w:rPr>
                <w:rFonts w:ascii="Garamond" w:hAnsi="Garamond" w:cstheme="minorHAnsi"/>
                <w:b/>
                <w:sz w:val="24"/>
                <w:szCs w:val="24"/>
                <w:rPrChange w:id="47" w:author="Wigfall, Trevonte" w:date="2021-07-12T14:06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="Garamond" w:hAnsi="Garamond" w:cstheme="minorHAnsi"/>
                <w:b/>
                <w:sz w:val="24"/>
                <w:szCs w:val="24"/>
                <w:rPrChange w:id="48" w:author="Wigfall, Trevonte" w:date="2021-07-12T14:06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begin"/>
            </w:r>
            <w:r w:rsidRPr="009213D4">
              <w:rPr>
                <w:rFonts w:ascii="Garamond" w:hAnsi="Garamond" w:cstheme="minorHAnsi"/>
                <w:b/>
                <w:sz w:val="24"/>
                <w:szCs w:val="24"/>
                <w:rPrChange w:id="49" w:author="Wigfall, Trevonte" w:date="2021-07-12T14:06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instrText xml:space="preserve"> HYPERLINK "\\\\va01pstodfs003.corp.agp.ads\\apps\\Local\\EMT\\COTS\\McKesson\\ClaimsXten\\v6.0\\McKesson-supplied-updates\\GBD_6.0_Release_49_62516_Custom_Build_03312021\\CHC.TPP.GBD_CXT.6.0.1.TPSVC-62516.1.msi</w:instrText>
            </w:r>
          </w:p>
          <w:p w14:paraId="3EAF2F3C" w14:textId="77777777" w:rsidR="004033CB" w:rsidRPr="009213D4" w:rsidRDefault="004033CB" w:rsidP="004033CB">
            <w:pPr>
              <w:rPr>
                <w:rStyle w:val="Hyperlink"/>
                <w:rFonts w:ascii="Garamond" w:hAnsi="Garamond" w:cstheme="minorHAnsi"/>
                <w:b/>
                <w:sz w:val="24"/>
                <w:szCs w:val="24"/>
                <w:rPrChange w:id="50" w:author="Wigfall, Trevonte" w:date="2021-07-12T14:06:00Z">
                  <w:rPr>
                    <w:rStyle w:val="Hyperlink"/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="Garamond" w:hAnsi="Garamond" w:cstheme="minorHAnsi"/>
                <w:b/>
                <w:sz w:val="24"/>
                <w:szCs w:val="24"/>
                <w:rPrChange w:id="51" w:author="Wigfall, Trevonte" w:date="2021-07-12T14:06:00Z">
                  <w:rPr>
                    <w:rFonts w:asciiTheme="minorHAnsi" w:hAnsiTheme="minorHAnsi" w:cstheme="minorHAnsi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  <w:instrText xml:space="preserve">" </w:instrText>
            </w:r>
            <w:r w:rsidRPr="009213D4">
              <w:rPr>
                <w:rFonts w:ascii="Garamond" w:hAnsi="Garamond" w:cstheme="minorHAnsi"/>
                <w:b/>
                <w:sz w:val="24"/>
                <w:szCs w:val="24"/>
                <w:rPrChange w:id="52" w:author="Wigfall, Trevonte" w:date="2021-07-12T14:06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="Garamond" w:hAnsi="Garamond" w:cstheme="minorHAnsi"/>
                <w:b/>
                <w:sz w:val="24"/>
                <w:szCs w:val="24"/>
                <w:rPrChange w:id="53" w:author="Wigfall, Trevonte" w:date="2021-07-12T14:06:00Z">
                  <w:rPr>
                    <w:rStyle w:val="Hyperlink"/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t>\\va01pstodfs003.corp.agp.ads\apps\Local\EMT\COTS\McKesson\ClaimsXten\v6.0\McKesson-supplied-updates\GBD_6.0_Release_49_62516_Custom_Build_03312021\CHC.TPP.GBD_CXT.6.0.1.TPSVC-62516.1.msi</w:t>
            </w:r>
          </w:p>
          <w:p w14:paraId="61B3DE6C" w14:textId="77777777" w:rsidR="004033CB" w:rsidRPr="009213D4" w:rsidRDefault="004033CB" w:rsidP="004033CB">
            <w:pPr>
              <w:rPr>
                <w:rFonts w:ascii="Garamond" w:hAnsi="Garamond" w:cstheme="minorHAnsi"/>
                <w:sz w:val="24"/>
                <w:szCs w:val="24"/>
                <w:rPrChange w:id="54" w:author="Wigfall, Trevonte" w:date="2021-07-12T14:06:00Z">
                  <w:rPr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</w:pPr>
            <w:r w:rsidRPr="009213D4">
              <w:rPr>
                <w:rFonts w:ascii="Garamond" w:hAnsi="Garamond" w:cstheme="minorHAnsi"/>
                <w:b/>
                <w:sz w:val="24"/>
                <w:szCs w:val="24"/>
                <w:rPrChange w:id="55" w:author="Wigfall, Trevonte" w:date="2021-07-12T14:06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15F54311" w14:textId="4F2D3070" w:rsidR="00FD7D4A" w:rsidRPr="009213D4" w:rsidRDefault="004033CB" w:rsidP="003701B2">
            <w:pPr>
              <w:rPr>
                <w:rFonts w:ascii="Garamond" w:hAnsi="Garamond" w:cstheme="minorHAnsi"/>
                <w:smallCaps/>
                <w:rPrChange w:id="56" w:author="Wigfall, Trevonte" w:date="2021-07-12T14:06:00Z">
                  <w:rPr>
                    <w:rFonts w:ascii="Garamond" w:hAnsi="Garamond"/>
                    <w:smallCaps/>
                  </w:rPr>
                </w:rPrChange>
              </w:rPr>
            </w:pPr>
            <w:r w:rsidRPr="009213D4">
              <w:rPr>
                <w:rFonts w:ascii="Garamond" w:hAnsi="Garamond" w:cstheme="minorHAnsi"/>
                <w:b/>
                <w:sz w:val="24"/>
                <w:szCs w:val="24"/>
                <w:rPrChange w:id="57" w:author="Wigfall, Trevonte" w:date="2021-07-12T14:06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t xml:space="preserve">14-21 use </w:t>
            </w:r>
            <w:ins w:id="58" w:author="Wigfall, Trevonte" w:date="2021-07-12T14:05:00Z">
              <w:r w:rsidR="009213D4" w:rsidRPr="009213D4">
                <w:rPr>
                  <w:rFonts w:ascii="Garamond" w:hAnsi="Garamond" w:cstheme="minorHAnsi"/>
                  <w:b/>
                  <w:sz w:val="24"/>
                  <w:szCs w:val="24"/>
                  <w:rPrChange w:id="59" w:author="Wigfall, Trevonte" w:date="2021-07-12T14:06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SNOW-TEMP</w:t>
              </w:r>
            </w:ins>
            <w:del w:id="60" w:author="Wigfall, Trevonte" w:date="2021-06-09T13:16:00Z">
              <w:r w:rsidRPr="009213D4" w:rsidDel="001A43AA">
                <w:rPr>
                  <w:rFonts w:ascii="Garamond" w:hAnsi="Garamond" w:cstheme="minorHAnsi"/>
                  <w:b/>
                  <w:sz w:val="24"/>
                  <w:szCs w:val="24"/>
                  <w:rPrChange w:id="61" w:author="Wigfall, Trevonte" w:date="2021-07-12T14:06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SNOW-43839</w:delText>
              </w:r>
            </w:del>
          </w:p>
        </w:tc>
      </w:tr>
      <w:tr w:rsidR="00FD7D4A" w:rsidRPr="009213D4" w14:paraId="54560086" w14:textId="77777777" w:rsidTr="00D001FB">
        <w:trPr>
          <w:trHeight w:val="720"/>
        </w:trPr>
        <w:tc>
          <w:tcPr>
            <w:tcW w:w="5000" w:type="pct"/>
            <w:gridSpan w:val="11"/>
            <w:tcBorders>
              <w:bottom w:val="single" w:sz="4" w:space="0" w:color="auto"/>
            </w:tcBorders>
          </w:tcPr>
          <w:p w14:paraId="01C742B0" w14:textId="77777777" w:rsidR="00FD7D4A" w:rsidRPr="009213D4" w:rsidRDefault="00FD7D4A" w:rsidP="00FD7D4A">
            <w:pPr>
              <w:rPr>
                <w:rStyle w:val="f54"/>
                <w:rFonts w:ascii="Garamond" w:hAnsi="Garamond" w:cstheme="minorHAnsi"/>
                <w:sz w:val="22"/>
                <w:szCs w:val="22"/>
                <w:rPrChange w:id="62" w:author="Wigfall, Trevonte" w:date="2021-07-12T14:06:00Z">
                  <w:rPr>
                    <w:rStyle w:val="f54"/>
                    <w:rFonts w:ascii="Calibri" w:hAnsi="Calibri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="Garamond" w:hAnsi="Garamond" w:cstheme="minorHAnsi"/>
                <w:b/>
                <w:smallCaps/>
                <w:sz w:val="22"/>
                <w:szCs w:val="22"/>
                <w:rPrChange w:id="63" w:author="Wigfall, Trevonte" w:date="2021-07-12T14:06:00Z">
                  <w:rPr>
                    <w:rFonts w:ascii="Calibri" w:hAnsi="Calibri"/>
                    <w:b/>
                    <w:smallCaps/>
                    <w:sz w:val="22"/>
                    <w:szCs w:val="22"/>
                  </w:rPr>
                </w:rPrChange>
              </w:rPr>
              <w:t>Special instructions for concurrency of steps:</w:t>
            </w:r>
            <w:r w:rsidRPr="009213D4">
              <w:rPr>
                <w:rFonts w:ascii="Garamond" w:hAnsi="Garamond" w:cstheme="minorHAnsi"/>
                <w:b/>
                <w:smallCaps/>
                <w:sz w:val="22"/>
                <w:szCs w:val="22"/>
                <w:rPrChange w:id="64" w:author="Wigfall, Trevonte" w:date="2021-07-12T14:06:00Z">
                  <w:rPr>
                    <w:rFonts w:ascii="Calibri" w:hAnsi="Calibri"/>
                    <w:b/>
                    <w:smallCaps/>
                    <w:sz w:val="22"/>
                    <w:szCs w:val="22"/>
                  </w:rPr>
                </w:rPrChange>
              </w:rPr>
              <w:br/>
            </w:r>
            <w:r w:rsidRPr="009213D4">
              <w:rPr>
                <w:rStyle w:val="f54"/>
                <w:rFonts w:ascii="Garamond" w:hAnsi="Garamond" w:cstheme="minorHAnsi"/>
                <w:color w:val="FF0000"/>
                <w:sz w:val="22"/>
                <w:szCs w:val="22"/>
                <w:rPrChange w:id="65" w:author="Wigfall, Trevonte" w:date="2021-07-12T14:06:00Z">
                  <w:rPr>
                    <w:rStyle w:val="f54"/>
                    <w:rFonts w:ascii="Calibri" w:hAnsi="Calibri"/>
                    <w:color w:val="FF0000"/>
                    <w:sz w:val="22"/>
                    <w:szCs w:val="22"/>
                  </w:rPr>
                </w:rPrChange>
              </w:rPr>
              <w:t>All steps are sequential unless otherwise noted</w:t>
            </w:r>
          </w:p>
        </w:tc>
      </w:tr>
      <w:tr w:rsidR="00FD7D4A" w:rsidRPr="009213D4" w14:paraId="121348EA" w14:textId="77777777" w:rsidTr="00D001FB">
        <w:tc>
          <w:tcPr>
            <w:tcW w:w="5000" w:type="pct"/>
            <w:gridSpan w:val="11"/>
            <w:tcBorders>
              <w:bottom w:val="single" w:sz="4" w:space="0" w:color="auto"/>
            </w:tcBorders>
            <w:shd w:val="clear" w:color="auto" w:fill="E6E6E6"/>
          </w:tcPr>
          <w:p w14:paraId="025F036E" w14:textId="77777777" w:rsidR="00FD7D4A" w:rsidRPr="009213D4" w:rsidRDefault="00FD7D4A" w:rsidP="00FD7D4A">
            <w:pPr>
              <w:rPr>
                <w:rFonts w:ascii="Garamond" w:hAnsi="Garamond" w:cstheme="minorHAnsi"/>
                <w:b/>
                <w:smallCaps/>
                <w:rPrChange w:id="66" w:author="Wigfall, Trevonte" w:date="2021-07-12T14:06:00Z">
                  <w:rPr>
                    <w:rFonts w:ascii="Garamond" w:hAnsi="Garamond"/>
                    <w:b/>
                    <w:smallCaps/>
                  </w:rPr>
                </w:rPrChange>
              </w:rPr>
            </w:pPr>
            <w:r w:rsidRPr="009213D4">
              <w:rPr>
                <w:rFonts w:ascii="Garamond" w:hAnsi="Garamond" w:cstheme="minorHAnsi"/>
                <w:b/>
                <w:smallCaps/>
                <w:rPrChange w:id="67" w:author="Wigfall, Trevonte" w:date="2021-07-12T14:06:00Z">
                  <w:rPr>
                    <w:rFonts w:ascii="Garamond" w:hAnsi="Garamond"/>
                    <w:b/>
                    <w:smallCaps/>
                  </w:rPr>
                </w:rPrChange>
              </w:rPr>
              <w:t>Installation Steps/Instructions</w:t>
            </w:r>
          </w:p>
        </w:tc>
      </w:tr>
      <w:tr w:rsidR="00FD7D4A" w:rsidRPr="009213D4" w14:paraId="0253CED2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68" w:author="Wigfall, Trevonte" w:date="2021-07-12T14:16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PrChange w:id="69" w:author="Wigfall, Trevonte" w:date="2021-07-12T14:16:00Z">
              <w:tcPr>
                <w:tcW w:w="2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08E0E419" w14:textId="77777777" w:rsidR="00FD7D4A" w:rsidRPr="009213D4" w:rsidRDefault="00FD7D4A" w:rsidP="00FD7D4A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Step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PrChange w:id="72" w:author="Wigfall, Trevonte" w:date="2021-07-12T14:16:00Z">
              <w:tcPr>
                <w:tcW w:w="30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369B4835" w14:textId="77777777" w:rsidR="00FD7D4A" w:rsidRPr="009213D4" w:rsidRDefault="00FD7D4A" w:rsidP="00FD7D4A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Concurrency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75" w:author="Wigfall, Trevonte" w:date="2021-07-12T14:16:00Z">
              <w:tcPr>
                <w:tcW w:w="299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7E2DEAC6" w14:textId="77777777" w:rsidR="00FD7D4A" w:rsidRPr="009213D4" w:rsidRDefault="00FD7D4A" w:rsidP="00FD7D4A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7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Responsible Group</w:t>
            </w:r>
          </w:p>
        </w:tc>
        <w:tc>
          <w:tcPr>
            <w:tcW w:w="7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78" w:author="Wigfall, Trevonte" w:date="2021-07-12T14:1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42949FBF" w14:textId="77777777" w:rsidR="00FD7D4A" w:rsidRPr="009213D4" w:rsidRDefault="00FD7D4A" w:rsidP="00FD7D4A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81" w:author="Wigfall, Trevonte" w:date="2021-07-12T14:1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5AC138ED" w14:textId="77777777" w:rsidR="00FD7D4A" w:rsidRPr="009213D4" w:rsidRDefault="00FD7D4A" w:rsidP="00FD7D4A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2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PrChange w:id="84" w:author="Wigfall, Trevonte" w:date="2021-07-12T14:16:00Z">
              <w:tcPr>
                <w:tcW w:w="330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41B1D46F" w14:textId="77777777" w:rsidR="00FD7D4A" w:rsidRPr="009213D4" w:rsidRDefault="00FD7D4A" w:rsidP="00FD7D4A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PrChange w:id="87" w:author="Wigfall, Trevonte" w:date="2021-07-12T14:16:00Z">
              <w:tcPr>
                <w:tcW w:w="171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5E2F7539" w14:textId="77777777" w:rsidR="00FD7D4A" w:rsidRPr="009213D4" w:rsidRDefault="00FD7D4A" w:rsidP="00FD7D4A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8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Instruction-Task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  <w:tcPrChange w:id="90" w:author="Wigfall, Trevonte" w:date="2021-07-12T14:16:00Z">
              <w:tcPr>
                <w:tcW w:w="394" w:type="pct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E6E6E6"/>
              </w:tcPr>
            </w:tcPrChange>
          </w:tcPr>
          <w:p w14:paraId="5DB0EFCF" w14:textId="77777777" w:rsidR="00FD7D4A" w:rsidRPr="009213D4" w:rsidRDefault="00FD7D4A" w:rsidP="00FD7D4A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9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92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Expected results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93" w:author="Wigfall, Trevonte" w:date="2021-07-12T14:16:00Z">
              <w:tcPr>
                <w:tcW w:w="592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67ECCBD0" w14:textId="77777777" w:rsidR="00FD7D4A" w:rsidRPr="009213D4" w:rsidRDefault="00FD7D4A" w:rsidP="00FD7D4A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9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9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Comments</w:t>
            </w:r>
          </w:p>
        </w:tc>
      </w:tr>
      <w:tr w:rsidR="009213D4" w:rsidRPr="009213D4" w14:paraId="7F44FAAA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96" w:author="Wigfall, Trevonte" w:date="2021-07-12T14:16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97" w:author="Wigfall, Trevonte" w:date="2021-07-12T14:16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98" w:author="Wigfall, Trevonte" w:date="2021-07-12T14:16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32031D" w14:textId="77777777" w:rsidR="009213D4" w:rsidRPr="009213D4" w:rsidRDefault="009213D4" w:rsidP="009213D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99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100" w:author="Wigfall, Trevonte" w:date="2021-07-12T14:16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6DAE4B8C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0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58" w:type="pct"/>
            <w:tcBorders>
              <w:top w:val="single" w:sz="4" w:space="0" w:color="auto"/>
              <w:bottom w:val="single" w:sz="4" w:space="0" w:color="auto"/>
            </w:tcBorders>
            <w:tcPrChange w:id="102" w:author="Wigfall, Trevonte" w:date="2021-07-12T14:1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D22A32" w14:textId="77777777" w:rsidR="009213D4" w:rsidRDefault="009213D4" w:rsidP="009213D4">
            <w:pPr>
              <w:rPr>
                <w:ins w:id="103" w:author="Wigfall, Trevonte" w:date="2021-07-12T14:16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0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0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  <w:p w14:paraId="52952CCC" w14:textId="7FC02E97" w:rsidR="00467D78" w:rsidRPr="009213D4" w:rsidRDefault="00467D78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0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7" w:author="Wigfall, Trevonte" w:date="2021-07-12T14:16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</w:ins>
          </w:p>
        </w:tc>
        <w:tc>
          <w:tcPr>
            <w:tcW w:w="7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8" w:author="Wigfall, Trevonte" w:date="2021-07-12T14:1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FE48086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0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1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  <w:p w14:paraId="3C237C88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1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12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3" w:author="Wigfall, Trevonte" w:date="2021-07-12T14:1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86D3DCE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14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15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6" w:author="Wigfall, Trevonte" w:date="2021-07-12T14:1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E8DDDA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17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18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9" w:author="Wigfall, Trevonte" w:date="2021-07-12T14:1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D93E21D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rPrChange w:id="120" w:author="Wigfall, Trevonte" w:date="2021-07-12T14:07:00Z">
                  <w:rPr>
                    <w:rFonts w:ascii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rPrChange w:id="121" w:author="Wigfall, Trevonte" w:date="2021-07-12T14:07:00Z">
                  <w:rPr>
                    <w:rFonts w:ascii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  <w:t xml:space="preserve">Inform APM to stop monitoring CXT alerts </w:t>
            </w:r>
          </w:p>
          <w:p w14:paraId="5D565E48" w14:textId="77777777" w:rsidR="009213D4" w:rsidRPr="009213D4" w:rsidRDefault="009213D4" w:rsidP="009213D4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  <w:rPrChange w:id="122" w:author="Wigfall, Trevonte" w:date="2021-07-12T14:07:00Z">
                  <w:rPr/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123" w:author="Wigfall, Trevonte" w:date="2021-07-12T14:16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6BD1C9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2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2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email sent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126" w:author="Wigfall, Trevonte" w:date="2021-07-12T14:16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45BFFDC" w14:textId="1FC9B47E" w:rsidR="009213D4" w:rsidRPr="001F3BF4" w:rsidDel="0028114A" w:rsidRDefault="009213D4" w:rsidP="009213D4">
            <w:pPr>
              <w:rPr>
                <w:del w:id="127" w:author="Wigfall, Trevonte" w:date="2021-07-12T14:03:00Z"/>
                <w:rFonts w:asciiTheme="minorHAnsi" w:hAnsiTheme="minorHAnsi" w:cstheme="minorHAnsi"/>
                <w:b/>
                <w:sz w:val="22"/>
                <w:szCs w:val="22"/>
                <w:highlight w:val="yellow"/>
                <w:rPrChange w:id="128" w:author="Wigfall, Trevonte" w:date="2021-07-16T22:30:00Z">
                  <w:rPr>
                    <w:del w:id="129" w:author="Wigfall, Trevonte" w:date="2021-07-12T14:03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30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31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32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33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34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35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136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37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</w:p>
          <w:p w14:paraId="78736DB7" w14:textId="3144CD03" w:rsidR="009213D4" w:rsidRPr="001F3BF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  <w:rPrChange w:id="138" w:author="Wigfall, Trevonte" w:date="2021-07-16T22:3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39" w:author="Wigfall, Trevonte" w:date="2021-07-12T14:03:00Z">
              <w:r w:rsidRPr="001F3BF4" w:rsidDel="0028114A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40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Start time 12:00pm</w:delText>
              </w:r>
            </w:del>
          </w:p>
        </w:tc>
      </w:tr>
      <w:tr w:rsidR="00467D78" w:rsidRPr="009213D4" w14:paraId="386DADF6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41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42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143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4514F43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144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145" w:author="Wigfall, Trevonte" w:date="2021-07-12T14:17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0E5A686D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4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47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9730320" w14:textId="77777777" w:rsidR="00467D78" w:rsidRDefault="00467D78" w:rsidP="00467D78">
            <w:pPr>
              <w:rPr>
                <w:ins w:id="148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149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3D64E215" w14:textId="2A4E9AAE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5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51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152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153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54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2421A37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5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5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  <w:p w14:paraId="1CF4A0FA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57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58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59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FD046FF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160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61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62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4409CF9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16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64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65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DD2CB81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color w:val="0000CC"/>
                <w:sz w:val="22"/>
                <w:szCs w:val="22"/>
                <w:rPrChange w:id="166" w:author="Wigfall, Trevonte" w:date="2021-07-12T14:07:00Z">
                  <w:rPr>
                    <w:rFonts w:ascii="Arial" w:hAnsi="Arial" w:cs="Arial"/>
                    <w:b/>
                    <w:color w:val="0000CC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167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68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9213D4">
              <w:rPr>
                <w:rFonts w:asciiTheme="minorHAnsi" w:hAnsiTheme="minorHAnsi" w:cstheme="minorHAnsi"/>
                <w:rPrChange w:id="169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rPrChange w:id="170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Run HC on ENV being installed.  Resolve existing issues (if any found).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rPrChange w:id="171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172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D605E7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7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7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HC Passed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175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AD5A49" w14:textId="181E016C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176" w:author="Wigfall, Trevonte" w:date="2021-07-16T22:30:00Z">
                  <w:rPr/>
                </w:rPrChange>
              </w:rPr>
            </w:pPr>
            <w:del w:id="177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78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79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80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81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82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0BDA9731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83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84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185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B7918E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186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187" w:author="Wigfall, Trevonte" w:date="2021-07-12T14:17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3757D099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88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89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8AE142" w14:textId="77777777" w:rsidR="00467D78" w:rsidRDefault="00467D78" w:rsidP="00467D78">
            <w:pPr>
              <w:rPr>
                <w:ins w:id="190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191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3EEA5985" w14:textId="04F08CF4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92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93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94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195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96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F791849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97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98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99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3A5819C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200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201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02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6A1664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20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204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05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E9B034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rPrChange w:id="206" w:author="Wigfall, Trevonte" w:date="2021-07-12T14:07:00Z">
                  <w:rPr>
                    <w:rFonts w:ascii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207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208" w:author="Wigfall, Trevonte" w:date="2021-07-12T14:07:00Z">
                  <w:rPr/>
                </w:rPrChange>
              </w:rPr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 w:rsidRPr="009213D4">
              <w:rPr>
                <w:rFonts w:asciiTheme="minorHAnsi" w:hAnsiTheme="minorHAnsi" w:cstheme="minorHAnsi"/>
                <w:rPrChange w:id="209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210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 xml:space="preserve">Update RM </w:t>
            </w:r>
            <w:proofErr w:type="spellStart"/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211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spreadhsheet</w:t>
            </w:r>
            <w:proofErr w:type="spellEnd"/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212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 xml:space="preserve"> the change effort had </w:t>
            </w:r>
            <w:proofErr w:type="spellStart"/>
            <w:proofErr w:type="gramStart"/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213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begin</w:t>
            </w:r>
            <w:proofErr w:type="spellEnd"/>
            <w:proofErr w:type="gramEnd"/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214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 xml:space="preserve"> (PROD MW Only)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215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216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719855E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217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218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Spreadsheet Updated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219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91E561E" w14:textId="52293B53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220" w:author="Wigfall, Trevonte" w:date="2021-07-16T22:30:00Z">
                  <w:rPr/>
                </w:rPrChange>
              </w:rPr>
            </w:pPr>
            <w:del w:id="221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222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223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224" w:author="Wigfall, Trevonte" w:date="2021-07-16T22:3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25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226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090E2A99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227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228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229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E6E18E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  <w:rPrChange w:id="230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231" w:author="Wigfall, Trevonte" w:date="2021-07-12T14:17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4367EB9D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232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33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D06183" w14:textId="77777777" w:rsidR="00467D78" w:rsidRDefault="00467D78" w:rsidP="00467D78">
            <w:pPr>
              <w:rPr>
                <w:ins w:id="234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235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04C6B683" w14:textId="7339BAC0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23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237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38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239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40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6547636" w14:textId="64A9D8E8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24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242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ReportingServer</w:t>
            </w:r>
            <w:proofErr w:type="spellEnd"/>
          </w:p>
          <w:p w14:paraId="0147DF6C" w14:textId="7DD4B828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24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44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D52D1A1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245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246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47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D40EB73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248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249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50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E95778A" w14:textId="77777777" w:rsidR="00467D78" w:rsidRPr="009213D4" w:rsidRDefault="00467D78" w:rsidP="00467D78">
            <w:pPr>
              <w:spacing w:after="200" w:line="276" w:lineRule="auto"/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251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252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253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254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255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Run Reporting Server Pre-Checks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256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257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717BE07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258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25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Check successful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260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4E1E4AB" w14:textId="12D5D25C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261" w:author="Wigfall, Trevonte" w:date="2021-07-16T22:30:00Z">
                  <w:rPr/>
                </w:rPrChange>
              </w:rPr>
            </w:pPr>
            <w:del w:id="262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263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264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265" w:author="Wigfall, Trevonte" w:date="2021-07-16T22:3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66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267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125DD1D4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268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269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270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84E514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271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272" w:author="Wigfall, Trevonte" w:date="2021-07-12T14:17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285524A2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27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74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5E863EE" w14:textId="77777777" w:rsidR="00467D78" w:rsidRDefault="00467D78" w:rsidP="00467D78">
            <w:pPr>
              <w:rPr>
                <w:ins w:id="275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276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656B11C6" w14:textId="3C28A0D5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277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278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279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280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81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95B83D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282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28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TPIC (</w:t>
            </w: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28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cxtTpicFac</w:t>
            </w:r>
            <w:proofErr w:type="spellEnd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28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&lt;env&gt;):</w:t>
            </w:r>
          </w:p>
          <w:p w14:paraId="25C9D7CD" w14:textId="77777777" w:rsidR="00467D78" w:rsidRPr="009213D4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  <w:rPrChange w:id="286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287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88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B688C91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289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290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91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E58041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292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29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94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75EE77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295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296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297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298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299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TPIC load balancer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300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301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E4A358F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302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30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304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F558D5" w14:textId="2FF3BE22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305" w:author="Wigfall, Trevonte" w:date="2021-07-16T22:30:00Z">
                  <w:rPr/>
                </w:rPrChange>
              </w:rPr>
            </w:pPr>
            <w:del w:id="306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307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08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309" w:author="Wigfall, Trevonte" w:date="2021-07-16T22:3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10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311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19DE9B7E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312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313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314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4475B74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315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316" w:author="Wigfall, Trevonte" w:date="2021-07-12T14:17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308C35C7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317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318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9998725" w14:textId="77777777" w:rsidR="00467D78" w:rsidRDefault="00467D78" w:rsidP="00467D78">
            <w:pPr>
              <w:rPr>
                <w:ins w:id="319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320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0DF7D575" w14:textId="778A055C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321" w:author="Wigfall, Trevonte" w:date="2021-07-12T14:07:00Z">
                  <w:rPr/>
                </w:rPrChange>
              </w:rPr>
            </w:pPr>
            <w:ins w:id="322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323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324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25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7C4ABE3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32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327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TPPUI (</w:t>
            </w: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328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cxtTppuiFac</w:t>
            </w:r>
            <w:proofErr w:type="spellEnd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32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&lt;env&gt;):</w:t>
            </w:r>
          </w:p>
          <w:p w14:paraId="4F03211E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33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33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32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61A6D44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33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334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335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DE9CB8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336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337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338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D2F48F0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339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340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341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342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343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TPPUI load balancer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344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345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0DF009" w14:textId="77777777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346" w:author="Wigfall, Trevonte" w:date="2021-07-12T14:07:00Z">
                  <w:rPr/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347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348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BE62BB" w14:textId="34D1E65C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349" w:author="Wigfall, Trevonte" w:date="2021-07-16T22:30:00Z">
                  <w:rPr/>
                </w:rPrChange>
              </w:rPr>
            </w:pPr>
            <w:del w:id="350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351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52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353" w:author="Wigfall, Trevonte" w:date="2021-07-16T22:3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54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355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3490B084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356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357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358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FFF869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359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360" w:author="Wigfall, Trevonte" w:date="2021-07-12T14:17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75E97A21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36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362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915738" w14:textId="77777777" w:rsidR="00467D78" w:rsidRDefault="00467D78" w:rsidP="00467D78">
            <w:pPr>
              <w:rPr>
                <w:ins w:id="363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364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18FF47B7" w14:textId="21A242E0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365" w:author="Wigfall, Trevonte" w:date="2021-07-12T14:07:00Z">
                  <w:rPr/>
                </w:rPrChange>
              </w:rPr>
            </w:pPr>
            <w:ins w:id="366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367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368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69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46EF78C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37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37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 (</w:t>
            </w: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372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cxtUIAPPFac</w:t>
            </w:r>
            <w:proofErr w:type="spellEnd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37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&lt;env&gt;):</w:t>
            </w:r>
          </w:p>
          <w:p w14:paraId="001B74F4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37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375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76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86265DF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377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378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379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EADC74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380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381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382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181819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383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384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385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386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387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UIAPP load balancer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388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389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9613546" w14:textId="77777777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390" w:author="Wigfall, Trevonte" w:date="2021-07-12T14:07:00Z">
                  <w:rPr/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39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392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458F21" w14:textId="737F2040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393" w:author="Wigfall, Trevonte" w:date="2021-07-16T22:30:00Z">
                  <w:rPr/>
                </w:rPrChange>
              </w:rPr>
            </w:pPr>
            <w:del w:id="394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395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96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397" w:author="Wigfall, Trevonte" w:date="2021-07-16T22:3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98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399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7121BB4C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400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401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402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DD09564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40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404" w:author="Wigfall, Trevonte" w:date="2021-07-12T14:17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35FFE436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40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406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DDA38D6" w14:textId="77777777" w:rsidR="00467D78" w:rsidRDefault="00467D78" w:rsidP="00467D78">
            <w:pPr>
              <w:rPr>
                <w:ins w:id="407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408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34E2BF03" w14:textId="297497C2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409" w:author="Wigfall, Trevonte" w:date="2021-07-12T14:07:00Z">
                  <w:rPr/>
                </w:rPrChange>
              </w:rPr>
            </w:pPr>
            <w:ins w:id="410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411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412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13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9C6B64B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41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41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C3 (cxtC3Fac&lt;env&gt;):</w:t>
            </w:r>
          </w:p>
          <w:p w14:paraId="574C6424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41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417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18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8AA8D86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419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420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421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2041C5B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422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42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424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C09E42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425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426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427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428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429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Suspend all nodes from </w:t>
            </w:r>
            <w:r w:rsidRPr="009213D4">
              <w:rPr>
                <w:rStyle w:val="Hyperlink"/>
                <w:rFonts w:asciiTheme="minorHAnsi" w:hAnsiTheme="minorHAnsi" w:cstheme="minorHAnsi"/>
                <w:b/>
                <w:color w:val="FF0000"/>
                <w:sz w:val="22"/>
                <w:szCs w:val="22"/>
                <w:u w:val="none"/>
                <w:rPrChange w:id="430" w:author="Wigfall, Trevonte" w:date="2021-07-12T14:07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</w:rPr>
                </w:rPrChange>
              </w:rPr>
              <w:t>C3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431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load balancer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432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433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2842398" w14:textId="77777777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434" w:author="Wigfall, Trevonte" w:date="2021-07-12T14:07:00Z">
                  <w:rPr/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43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436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2563AFC" w14:textId="3787CC66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437" w:author="Wigfall, Trevonte" w:date="2021-07-16T22:30:00Z">
                  <w:rPr/>
                </w:rPrChange>
              </w:rPr>
            </w:pPr>
            <w:del w:id="438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439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40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441" w:author="Wigfall, Trevonte" w:date="2021-07-16T22:3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442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443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 xml:space="preserve">M/DD/YY </w:t>
              </w:r>
            </w:ins>
          </w:p>
        </w:tc>
      </w:tr>
      <w:tr w:rsidR="00467D78" w:rsidRPr="009213D4" w14:paraId="1A9A6B53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444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445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446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1B463A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447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448" w:author="Wigfall, Trevonte" w:date="2021-07-12T14:17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4F61DD09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44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450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392D6A" w14:textId="77777777" w:rsidR="00467D78" w:rsidRDefault="00467D78" w:rsidP="00467D78">
            <w:pPr>
              <w:rPr>
                <w:ins w:id="451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452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7869846C" w14:textId="7EA0033D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45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54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455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456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57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30A217E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458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45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46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and TPIC ONLY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61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6B394CC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462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46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464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602E87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465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466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467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EE5C868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468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469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470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471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472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Stop UIAPP and TPIC CXT services in environment(s) using EMT GUI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473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474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46360B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47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47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services stopped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477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0940BEE" w14:textId="35F21FB8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478" w:author="Wigfall, Trevonte" w:date="2021-07-16T22:30:00Z">
                  <w:rPr/>
                </w:rPrChange>
              </w:rPr>
            </w:pPr>
            <w:del w:id="479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480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81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482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483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484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 xml:space="preserve">M/DD/YY </w:t>
              </w:r>
            </w:ins>
          </w:p>
        </w:tc>
      </w:tr>
      <w:tr w:rsidR="00467D78" w:rsidRPr="009213D4" w14:paraId="65B228B3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485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486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487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141C08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488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489" w:author="Wigfall, Trevonte" w:date="2021-07-12T14:17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6B842051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49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491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48A5AC" w14:textId="77777777" w:rsidR="00467D78" w:rsidRDefault="00467D78" w:rsidP="00467D78">
            <w:pPr>
              <w:rPr>
                <w:ins w:id="492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493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46D8B338" w14:textId="23D3C75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49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95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496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497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98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260457D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49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50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50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02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2566D3B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50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504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05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8A93958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506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507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08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F09A555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509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510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511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512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513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Archive or Delete the existing CXT logs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514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515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01888D8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51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517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Files archived or deleted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518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8468D94" w14:textId="3717D005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519" w:author="Wigfall, Trevonte" w:date="2021-07-16T22:30:00Z">
                  <w:rPr/>
                </w:rPrChange>
              </w:rPr>
            </w:pPr>
            <w:del w:id="520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521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522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523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524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525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 xml:space="preserve">M/DD/YY </w:t>
              </w:r>
            </w:ins>
          </w:p>
        </w:tc>
      </w:tr>
      <w:tr w:rsidR="00467D78" w:rsidRPr="009213D4" w14:paraId="65913272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526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527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528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D0553B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529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  <w:tcPrChange w:id="530" w:author="Wigfall, Trevonte" w:date="2021-07-12T14:17:00Z">
              <w:tcPr>
                <w:tcW w:w="300" w:type="pct"/>
                <w:tcBorders>
                  <w:top w:val="single" w:sz="4" w:space="0" w:color="auto"/>
                </w:tcBorders>
              </w:tcPr>
            </w:tcPrChange>
          </w:tcPr>
          <w:p w14:paraId="1962C274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53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32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05019D" w14:textId="77777777" w:rsidR="00467D78" w:rsidRDefault="00467D78" w:rsidP="00467D78">
            <w:pPr>
              <w:rPr>
                <w:ins w:id="533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534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7CCAA617" w14:textId="3E1BB435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53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36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537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538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39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552CB47" w14:textId="73719135" w:rsidR="00467D78" w:rsidRPr="009213D4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  <w:rPrChange w:id="540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541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All Servers: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42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44D0D47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54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544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45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B033642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546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547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48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45572C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549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550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551" w:author="Wigfall, Trevonte" w:date="2021-07-12T14:07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213D4">
              <w:rPr>
                <w:rFonts w:asciiTheme="minorHAnsi" w:hAnsiTheme="minorHAnsi" w:cstheme="minorHAnsi"/>
                <w:rPrChange w:id="552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553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Backup Config files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554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  <w:p w14:paraId="402DFA9E" w14:textId="77777777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555" w:author="Wigfall, Trevonte" w:date="2021-07-12T14:07:00Z">
                  <w:rPr/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556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3EF44BC0" w14:textId="77777777" w:rsidR="00467D78" w:rsidRPr="009213D4" w:rsidRDefault="00467D78" w:rsidP="00467D7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rPrChange w:id="557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558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Files backed up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559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D0AE21C" w14:textId="6FB92A5C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560" w:author="Wigfall, Trevonte" w:date="2021-07-16T22:30:00Z">
                  <w:rPr/>
                </w:rPrChange>
              </w:rPr>
            </w:pPr>
            <w:del w:id="561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562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563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564" w:author="Wigfall, Trevonte" w:date="2021-07-16T22:3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565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566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6A18F516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567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568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69" w:author="Wigfall, Trevonte" w:date="2021-07-12T14:17:00Z">
              <w:tcPr>
                <w:tcW w:w="2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E493D4C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570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71" w:author="Wigfall, Trevonte" w:date="2021-07-12T14:17:00Z">
              <w:tcPr>
                <w:tcW w:w="3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AC14615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572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73" w:author="Wigfall, Trevonte" w:date="2021-07-12T14:17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D6FA5DB" w14:textId="77777777" w:rsidR="00467D78" w:rsidRDefault="00467D78" w:rsidP="00467D78">
            <w:pPr>
              <w:rPr>
                <w:ins w:id="574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575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53AA5351" w14:textId="5352EBF9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57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77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578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579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80" w:author="Wigfall, Trevonte" w:date="2021-07-12T14:17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84B3366" w14:textId="66DC923E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58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582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All Servers: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83" w:author="Wigfall, Trevonte" w:date="2021-07-12T14:17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7FFBC41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584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585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86" w:author="Wigfall, Trevonte" w:date="2021-07-12T14:17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8E5C82D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587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588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89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23D59E4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590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591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592" w:author="Wigfall, Trevonte" w:date="2021-07-12T14:07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9213D4">
              <w:rPr>
                <w:rFonts w:asciiTheme="minorHAnsi" w:hAnsiTheme="minorHAnsi" w:cstheme="minorHAnsi"/>
                <w:rPrChange w:id="593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proofErr w:type="spellStart"/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594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UNinstall</w:t>
            </w:r>
            <w:proofErr w:type="spellEnd"/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595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 xml:space="preserve"> Custom Release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596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  <w:p w14:paraId="26AE36E7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597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  <w:p w14:paraId="047D02CE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598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599" w:author="Wigfall, Trevonte" w:date="2021-07-12T14:17:00Z">
              <w:tcPr>
                <w:tcW w:w="3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AE145DE" w14:textId="77777777" w:rsidR="00467D78" w:rsidRPr="009213D4" w:rsidRDefault="00467D78" w:rsidP="00467D7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rPrChange w:id="600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601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Custom applicati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602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lastRenderedPageBreak/>
              <w:t>on removed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3" w:author="Wigfall, Trevonte" w:date="2021-07-12T14:17:00Z">
              <w:tcPr>
                <w:tcW w:w="59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F4235DB" w14:textId="2D9B0C4D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604" w:author="Wigfall, Trevonte" w:date="2021-07-16T22:30:00Z">
                  <w:rPr/>
                </w:rPrChange>
              </w:rPr>
            </w:pPr>
            <w:del w:id="605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606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lastRenderedPageBreak/>
                <w:delText>THURS 5/6/21</w:delText>
              </w:r>
            </w:del>
            <w:ins w:id="607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608" w:author="Wigfall, Trevonte" w:date="2021-07-16T22:3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609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610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34EBCA9E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611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612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13" w:author="Wigfall, Trevonte" w:date="2021-07-12T14:17:00Z">
              <w:tcPr>
                <w:tcW w:w="2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A7F47B9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614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15" w:author="Wigfall, Trevonte" w:date="2021-07-12T14:17:00Z">
              <w:tcPr>
                <w:tcW w:w="3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FEF7246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61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17" w:author="Wigfall, Trevonte" w:date="2021-07-12T14:17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6B9BF32" w14:textId="77777777" w:rsidR="00467D78" w:rsidRDefault="00467D78" w:rsidP="00467D78">
            <w:pPr>
              <w:rPr>
                <w:ins w:id="618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619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7FFFE11C" w14:textId="7EE8BDB2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62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21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622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623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24" w:author="Wigfall, Trevonte" w:date="2021-07-12T14:17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66BEEC7" w14:textId="36E33542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62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626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All Servers: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27" w:author="Wigfall, Trevonte" w:date="2021-07-12T14:17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5B408A8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628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629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0" w:author="Wigfall, Trevonte" w:date="2021-07-12T14:17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BCEFFF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631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632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3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467D78" w:rsidRPr="009213D4" w14:paraId="6191B88B" w14:textId="77777777" w:rsidTr="00D001FB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FD0BF" w14:textId="77777777" w:rsidR="00467D78" w:rsidRPr="009213D4" w:rsidRDefault="00467D78" w:rsidP="00467D78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PrChange w:id="634" w:author="Wigfall, Trevonte" w:date="2021-07-12T14:07:00Z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  <w:r w:rsidRPr="009213D4">
                    <w:rPr>
                      <w:rFonts w:asciiTheme="minorHAnsi" w:hAnsiTheme="minorHAnsi" w:cstheme="minorHAnsi"/>
                      <w:sz w:val="22"/>
                      <w:szCs w:val="22"/>
                      <w:rPrChange w:id="635" w:author="Wigfall, Trevonte" w:date="2021-07-12T14:07:00Z">
                        <w:rPr/>
                      </w:rPrChange>
                    </w:rPr>
                    <w:fldChar w:fldCharType="begin"/>
                  </w:r>
                  <w:r w:rsidRPr="009213D4">
                    <w:rPr>
                      <w:rFonts w:asciiTheme="minorHAnsi" w:hAnsiTheme="minorHAnsi" w:cstheme="minorHAnsi"/>
                      <w:sz w:val="22"/>
                      <w:szCs w:val="22"/>
                      <w:rPrChange w:id="636" w:author="Wigfall, Trevonte" w:date="2021-07-12T14:07:00Z">
                        <w:rPr/>
                      </w:rPrChange>
                    </w:rPr>
                    <w:instrText xml:space="preserve"> HYPERLINK "file:///\\\\agpcorp\\apps\\Local\\EMT\\COTS\\McKesson\\ClaimsXten\\v6.0\\Docs%20%20(Internal)\\CXT_Installation_Guide-Custom_Release_AUTOMATED.docx" </w:instrText>
                  </w:r>
                  <w:r w:rsidRPr="009213D4">
                    <w:rPr>
                      <w:rFonts w:asciiTheme="minorHAnsi" w:hAnsiTheme="minorHAnsi" w:cstheme="minorHAnsi"/>
                      <w:sz w:val="22"/>
                      <w:szCs w:val="22"/>
                      <w:rPrChange w:id="637" w:author="Wigfall, Trevonte" w:date="2021-07-12T14:07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fldChar w:fldCharType="separate"/>
                  </w:r>
                  <w:r w:rsidRPr="009213D4">
                    <w:rPr>
                      <w:rStyle w:val="Hyperlink"/>
                      <w:rFonts w:asciiTheme="minorHAnsi" w:hAnsiTheme="minorHAnsi" w:cstheme="minorHAnsi"/>
                      <w:b/>
                      <w:sz w:val="22"/>
                      <w:szCs w:val="22"/>
                      <w:u w:val="none"/>
                      <w:rPrChange w:id="638" w:author="Wigfall, Trevonte" w:date="2021-07-12T14:07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t>Install Custom Release</w:t>
                  </w:r>
                  <w:r w:rsidRPr="009213D4">
                    <w:rPr>
                      <w:rStyle w:val="Hyperlink"/>
                      <w:rFonts w:asciiTheme="minorHAnsi" w:hAnsiTheme="minorHAnsi" w:cstheme="minorHAnsi"/>
                      <w:b/>
                      <w:sz w:val="22"/>
                      <w:szCs w:val="22"/>
                      <w:u w:val="none"/>
                      <w:rPrChange w:id="639" w:author="Wigfall, Trevonte" w:date="2021-07-12T14:07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fldChar w:fldCharType="end"/>
                  </w:r>
                  <w:r w:rsidRPr="009213D4">
                    <w:rPr>
                      <w:rFonts w:asciiTheme="minorHAnsi" w:hAnsiTheme="minorHAnsi" w:cstheme="minorHAnsi"/>
                      <w:noProof/>
                      <w:color w:val="000000"/>
                      <w:sz w:val="22"/>
                      <w:szCs w:val="22"/>
                      <w:rPrChange w:id="640" w:author="Wigfall, Trevonte" w:date="2021-07-12T14:07:00Z">
                        <w:rPr>
                          <w:rFonts w:ascii="Calibri" w:hAnsi="Calibri"/>
                          <w:noProof/>
                          <w:color w:val="000000"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1424" behindDoc="0" locked="0" layoutInCell="1" allowOverlap="1" wp14:anchorId="23E4EDDA" wp14:editId="2085895B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C7C3BF2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51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9213D4">
                    <w:rPr>
                      <w:rFonts w:asciiTheme="minorHAnsi" w:hAnsiTheme="minorHAnsi" w:cstheme="minorHAnsi"/>
                      <w:noProof/>
                      <w:color w:val="000000"/>
                      <w:sz w:val="22"/>
                      <w:szCs w:val="22"/>
                      <w:rPrChange w:id="641" w:author="Wigfall, Trevonte" w:date="2021-07-12T14:07:00Z">
                        <w:rPr>
                          <w:rFonts w:ascii="Calibri" w:hAnsi="Calibri"/>
                          <w:noProof/>
                          <w:color w:val="000000"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2448" behindDoc="0" locked="0" layoutInCell="1" allowOverlap="1" wp14:anchorId="3DF334A3" wp14:editId="36371D1E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3240C90D" w14:textId="77777777" w:rsidR="00467D78" w:rsidRDefault="00467D78" w:rsidP="00467D7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DF334A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52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" filled="f" stroked="f">
                            <v:textbox style="mso-fit-shape-to-text:t">
                              <w:txbxContent>
                                <w:p w14:paraId="3240C90D" w14:textId="77777777" w:rsidR="00467D78" w:rsidRDefault="00467D78" w:rsidP="00467D7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7A6DCE56" w14:textId="77777777" w:rsidR="00467D78" w:rsidRPr="009213D4" w:rsidRDefault="00467D78" w:rsidP="00467D78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PrChange w:id="642" w:author="Wigfall, Trevonte" w:date="2021-07-12T14:07:00Z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E619DB7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643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644" w:author="Wigfall, Trevonte" w:date="2021-07-12T14:17:00Z">
              <w:tcPr>
                <w:tcW w:w="3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71EC3A90" w14:textId="77777777" w:rsidR="00467D78" w:rsidRPr="009213D4" w:rsidRDefault="00467D78" w:rsidP="00467D7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rPrChange w:id="645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646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Custom Application installed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7" w:author="Wigfall, Trevonte" w:date="2021-07-12T14:17:00Z">
              <w:tcPr>
                <w:tcW w:w="59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E8F924A" w14:textId="3033A9A2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648" w:author="Wigfall, Trevonte" w:date="2021-07-16T22:30:00Z">
                  <w:rPr/>
                </w:rPrChange>
              </w:rPr>
            </w:pPr>
            <w:del w:id="649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650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651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652" w:author="Wigfall, Trevonte" w:date="2021-07-16T22:3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653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654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267E4340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655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656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657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722A4C6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658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659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7180850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66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661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4501DF" w14:textId="77777777" w:rsidR="00467D78" w:rsidRDefault="00467D78" w:rsidP="00467D78">
            <w:pPr>
              <w:rPr>
                <w:ins w:id="662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663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6003AA5F" w14:textId="235D7E95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66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65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666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667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68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7ABD907" w14:textId="77777777" w:rsidR="00467D78" w:rsidRPr="009213D4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  <w:rPrChange w:id="669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670" w:author="Wigfall, Trevonte" w:date="2021-07-12T14:07:00Z">
                  <w:rPr>
                    <w:rFonts w:ascii="Calibri" w:hAnsi="Calibri" w:cs="Calibri"/>
                    <w:b/>
                    <w:sz w:val="22"/>
                    <w:szCs w:val="22"/>
                  </w:rPr>
                </w:rPrChange>
              </w:rPr>
              <w:t>UIAPP MASTER:</w: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671" w:author="Wigfall, Trevonte" w:date="2021-07-12T14:07:00Z">
                  <w:rPr>
                    <w:rFonts w:ascii="Calibri" w:hAnsi="Calibri" w:cs="Calibri"/>
                    <w:sz w:val="22"/>
                    <w:szCs w:val="22"/>
                  </w:rPr>
                </w:rPrChange>
              </w:rPr>
              <w:t xml:space="preserve"> </w:t>
            </w:r>
          </w:p>
          <w:p w14:paraId="66B1A534" w14:textId="311FAAD6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672" w:author="Wigfall, Trevonte" w:date="2021-07-12T14:07:00Z">
                  <w:rPr>
                    <w:rFonts w:ascii="Calibri" w:hAnsi="Calibri" w:cs="Calibr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73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81B968E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674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675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676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56B972E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677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678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679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B93B87E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rPrChange w:id="680" w:author="Wigfall, Trevonte" w:date="2021-07-12T14:07:00Z">
                  <w:rPr>
                    <w:rFonts w:ascii="Arial" w:hAnsi="Arial" w:cs="Arial"/>
                    <w:b/>
                    <w:color w:val="000000"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681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682" w:author="Wigfall, Trevonte" w:date="2021-07-12T14:07:00Z">
                  <w:rPr/>
                </w:rPrChange>
              </w:rPr>
              <w:instrText xml:space="preserve"> HYPERLINK "file:///\\\\agpcorp\\apps\\Local\\EMT\\COTS\\McKesson\\ClaimsXten\\v6.0\\Docs%20%20(Internal)\\CXT_Installation_Guide-Import_Edit_Clarifications_AUTOMATED.docx"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683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684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Import Edit Clarifications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685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1D19B27C" w14:textId="77777777" w:rsidR="00467D78" w:rsidRPr="009213D4" w:rsidRDefault="00467D78" w:rsidP="00467D78">
            <w:pPr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686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687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DE10A7F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688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689" w:author="Wigfall, Trevonte" w:date="2021-07-12T14:07:00Z">
                  <w:rPr>
                    <w:rFonts w:asciiTheme="minorHAnsi" w:hAnsiTheme="minorHAnsi"/>
                    <w:b/>
                    <w:smallCaps/>
                    <w:color w:val="0000FF"/>
                    <w:sz w:val="22"/>
                    <w:szCs w:val="22"/>
                    <w:u w:val="single"/>
                  </w:rPr>
                </w:rPrChange>
              </w:rPr>
              <w:t>file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690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D5CA6F8" w14:textId="48FF8684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691" w:author="Wigfall, Trevonte" w:date="2021-07-16T22:30:00Z">
                  <w:rPr/>
                </w:rPrChange>
              </w:rPr>
            </w:pPr>
            <w:del w:id="692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693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694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695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696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697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1E520CDE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698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699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700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E6A8D8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701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702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E841F5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0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0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Concurrent w/ previous step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05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2FCFA3" w14:textId="77777777" w:rsidR="00467D78" w:rsidRDefault="00467D78" w:rsidP="00467D78">
            <w:pPr>
              <w:rPr>
                <w:ins w:id="706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707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7C372586" w14:textId="21C4093C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08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09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710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711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Env Mgmt 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12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AA7777E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1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1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1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and TPIC ONLY</w:t>
            </w:r>
          </w:p>
          <w:p w14:paraId="35A019AE" w14:textId="26E99E13" w:rsidR="00467D78" w:rsidRPr="009213D4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  <w:rPrChange w:id="716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17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A05FA2E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718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719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720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25BABFA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721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722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23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1E15391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724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725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726" w:author="Wigfall, Trevonte" w:date="2021-07-12T14:07:00Z">
                  <w:rPr/>
                </w:rPrChange>
              </w:rPr>
              <w:instrText xml:space="preserve"> HYPERLINK "file:///\\\\agpcorp\\apps\\Local\\EMT\\COTS\\McKesson\\ClaimsXten\\v6.0\\Docs%20%20(Internal)\\CXT_Installation_Guide-Dictionary-dat_AUTOMATED.docx"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727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728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Install new dictionary file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729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730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 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731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C4F8890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32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3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file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734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236E091" w14:textId="0DD8478E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735" w:author="Wigfall, Trevonte" w:date="2021-07-16T22:30:00Z">
                  <w:rPr/>
                </w:rPrChange>
              </w:rPr>
            </w:pPr>
            <w:del w:id="736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737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738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739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740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741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6C8AB757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742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743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44" w:author="Wigfall, Trevonte" w:date="2021-07-12T14:17:00Z">
              <w:tcPr>
                <w:tcW w:w="2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CC47398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745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46" w:author="Wigfall, Trevonte" w:date="2021-07-12T14:17:00Z">
              <w:tcPr>
                <w:tcW w:w="3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7936AFB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color w:val="FF0000"/>
                <w:sz w:val="22"/>
                <w:szCs w:val="22"/>
                <w:rPrChange w:id="747" w:author="Wigfall, Trevonte" w:date="2021-07-12T14:07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48" w:author="Wigfall, Trevonte" w:date="2021-07-12T14:17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3B114D9" w14:textId="77777777" w:rsidR="00467D78" w:rsidRDefault="00467D78" w:rsidP="00467D78">
            <w:pPr>
              <w:rPr>
                <w:ins w:id="749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750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5D7BF413" w14:textId="6023E30A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5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52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753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754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55" w:author="Wigfall, Trevonte" w:date="2021-07-12T14:17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74F7562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5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57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58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59" w:author="Wigfall, Trevonte" w:date="2021-07-12T14:17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E5733CD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760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761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62" w:author="Wigfall, Trevonte" w:date="2021-07-12T14:17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26B1B69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76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764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n/q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65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98F85BA" w14:textId="36AB3FCC" w:rsidR="00467D78" w:rsidRPr="009213D4" w:rsidRDefault="00467D78" w:rsidP="00467D78">
            <w:pPr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  <w:rPrChange w:id="766" w:author="Wigfall, Trevonte" w:date="2021-07-12T14:07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</w:pP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767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Export custom </w: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768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769" w:author="Wigfall, Trevonte" w:date="2021-07-12T14:07:00Z">
                  <w:rPr/>
                </w:rPrChange>
              </w:rPr>
              <w:instrText xml:space="preserve"> HYPERLINK "file:///\\\\agpcorp\\apps\\Local\\EMT\\COTS\\McKesson\\ClaimsXten\\v6.0\\Docs%20%20(Internal)\\CXT_Installation_Guide-Managing_Custom_Rules-Export_AUTOMATED.docx"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770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771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rules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772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773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(7D) 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774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br/>
            </w:r>
            <w:r w:rsidRPr="009213D4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  <w:rPrChange w:id="775" w:author="Wigfall, Trevonte" w:date="2021-07-12T14:07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  <w:t xml:space="preserve">(If not already done) </w:t>
            </w:r>
          </w:p>
          <w:p w14:paraId="62BB4009" w14:textId="77777777" w:rsidR="00467D78" w:rsidRPr="009213D4" w:rsidRDefault="00467D78" w:rsidP="00467D78">
            <w:pPr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  <w:rPrChange w:id="776" w:author="Wigfall, Trevonte" w:date="2021-07-12T14:07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</w:pPr>
          </w:p>
          <w:p w14:paraId="5B326075" w14:textId="77777777" w:rsidR="00467D78" w:rsidRPr="009213D4" w:rsidRDefault="00467D78" w:rsidP="00467D78">
            <w:pPr>
              <w:rPr>
                <w:rStyle w:val="Hyperlink"/>
                <w:rFonts w:asciiTheme="minorHAnsi" w:hAnsiTheme="minorHAnsi" w:cstheme="minorHAnsi"/>
                <w:b/>
                <w:color w:val="FF0000"/>
                <w:sz w:val="22"/>
                <w:szCs w:val="22"/>
                <w:u w:val="none"/>
                <w:rPrChange w:id="777" w:author="Wigfall, Trevonte" w:date="2021-07-12T14:07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</w:pPr>
            <w:r w:rsidRPr="009213D4">
              <w:rPr>
                <w:rStyle w:val="Hyperlink"/>
                <w:rFonts w:asciiTheme="minorHAnsi" w:hAnsiTheme="minorHAnsi" w:cstheme="minorHAnsi"/>
                <w:b/>
                <w:color w:val="FF0000"/>
                <w:sz w:val="22"/>
                <w:szCs w:val="22"/>
                <w:u w:val="none"/>
                <w:rPrChange w:id="778" w:author="Wigfall, Trevonte" w:date="2021-07-12T14:07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  <w:t>NOT UNTIL R50.1</w:t>
            </w:r>
          </w:p>
          <w:p w14:paraId="5207601D" w14:textId="7E1DE04A" w:rsidR="00467D78" w:rsidRPr="009213D4" w:rsidRDefault="00467D78" w:rsidP="00467D78">
            <w:pPr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779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  <w:u w:val="non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80" w:author="Wigfall, Trevonte" w:date="2021-07-12T14:17:00Z">
              <w:tcPr>
                <w:tcW w:w="3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FFF119F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8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82" w:author="Wigfall, Trevonte" w:date="2021-07-12T14:07:00Z">
                  <w:rPr>
                    <w:rFonts w:asciiTheme="minorHAnsi" w:hAnsiTheme="minorHAnsi"/>
                    <w:b/>
                    <w:smallCaps/>
                    <w:color w:val="0000FF"/>
                    <w:sz w:val="22"/>
                    <w:szCs w:val="22"/>
                    <w:u w:val="single"/>
                  </w:rPr>
                </w:rPrChange>
              </w:rPr>
              <w:t>rules exported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83" w:author="Wigfall, Trevonte" w:date="2021-07-12T14:17:00Z">
              <w:tcPr>
                <w:tcW w:w="59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53FFD6" w14:textId="3D3DBEA5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784" w:author="Wigfall, Trevonte" w:date="2021-07-16T22:30:00Z">
                  <w:rPr/>
                </w:rPrChange>
              </w:rPr>
            </w:pPr>
            <w:del w:id="785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786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787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788" w:author="Wigfall, Trevonte" w:date="2021-07-16T22:3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789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790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5DFC1A59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791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792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93" w:author="Wigfall, Trevonte" w:date="2021-07-12T14:17:00Z">
              <w:tcPr>
                <w:tcW w:w="2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0A87586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794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95" w:author="Wigfall, Trevonte" w:date="2021-07-12T14:17:00Z">
              <w:tcPr>
                <w:tcW w:w="3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B16553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79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color w:val="FF0000"/>
                <w:sz w:val="22"/>
                <w:szCs w:val="22"/>
                <w:rPrChange w:id="797" w:author="Wigfall, Trevonte" w:date="2021-07-12T14:07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  <w:t>EDIT CLARIFICATIONS MUST BE COMPLETE!!!!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98" w:author="Wigfall, Trevonte" w:date="2021-07-12T14:17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BB95C50" w14:textId="77777777" w:rsidR="00467D78" w:rsidRDefault="00467D78" w:rsidP="00467D78">
            <w:pPr>
              <w:rPr>
                <w:ins w:id="799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800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25892494" w14:textId="365713AE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0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02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803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804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805" w:author="Wigfall, Trevonte" w:date="2021-07-12T14:17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94D0C52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0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07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08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Master (Do this all environments EXCEPT the first two DEV environments 3-D and 7-D):  </w:t>
            </w:r>
          </w:p>
          <w:p w14:paraId="3BDE755D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0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1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08Q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811" w:author="Wigfall, Trevonte" w:date="2021-07-12T14:17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04946E0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812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81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14" w:author="Wigfall, Trevonte" w:date="2021-07-12T14:17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630F443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815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816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17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F1795F7" w14:textId="5C65DFB4" w:rsidR="00467D78" w:rsidRPr="009213D4" w:rsidRDefault="00467D78" w:rsidP="00467D78">
            <w:pPr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818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819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820" w:author="Wigfall, Trevonte" w:date="2021-07-12T14:07:00Z">
                  <w:rPr/>
                </w:rPrChange>
              </w:rPr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821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822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Import custom rules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823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4B43DABA" w14:textId="052ADF5A" w:rsidR="00467D78" w:rsidRPr="009213D4" w:rsidRDefault="00467D78" w:rsidP="00467D78">
            <w:pPr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  <w:rPrChange w:id="824" w:author="Wigfall, Trevonte" w:date="2021-07-12T14:07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</w:pPr>
          </w:p>
          <w:p w14:paraId="6A624EEB" w14:textId="77777777" w:rsidR="00467D78" w:rsidRPr="009213D4" w:rsidRDefault="00467D78" w:rsidP="00467D78">
            <w:pPr>
              <w:rPr>
                <w:rStyle w:val="Hyperlink"/>
                <w:rFonts w:asciiTheme="minorHAnsi" w:hAnsiTheme="minorHAnsi" w:cstheme="minorHAnsi"/>
                <w:b/>
                <w:color w:val="FF0000"/>
                <w:sz w:val="22"/>
                <w:szCs w:val="22"/>
                <w:u w:val="none"/>
                <w:rPrChange w:id="825" w:author="Wigfall, Trevonte" w:date="2021-07-12T14:07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</w:pPr>
            <w:r w:rsidRPr="009213D4">
              <w:rPr>
                <w:rStyle w:val="Hyperlink"/>
                <w:rFonts w:asciiTheme="minorHAnsi" w:hAnsiTheme="minorHAnsi" w:cstheme="minorHAnsi"/>
                <w:b/>
                <w:color w:val="FF0000"/>
                <w:sz w:val="22"/>
                <w:szCs w:val="22"/>
                <w:u w:val="none"/>
                <w:rPrChange w:id="826" w:author="Wigfall, Trevonte" w:date="2021-07-12T14:07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  <w:t>NOT UNTIL R50.1</w:t>
            </w:r>
          </w:p>
          <w:p w14:paraId="58C721A3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827" w:author="Wigfall, Trevonte" w:date="2021-07-12T14:07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</w:p>
          <w:p w14:paraId="56E106A9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828" w:author="Wigfall, Trevonte" w:date="2021-07-12T14:07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29" w:author="Wigfall, Trevonte" w:date="2021-07-12T14:17:00Z">
              <w:tcPr>
                <w:tcW w:w="3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1C96ABF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3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3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rules imported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32" w:author="Wigfall, Trevonte" w:date="2021-07-12T14:17:00Z">
              <w:tcPr>
                <w:tcW w:w="59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10E3B2" w14:textId="04C7924B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833" w:author="Wigfall, Trevonte" w:date="2021-07-16T22:30:00Z">
                  <w:rPr/>
                </w:rPrChange>
              </w:rPr>
            </w:pPr>
            <w:del w:id="834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835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836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837" w:author="Wigfall, Trevonte" w:date="2021-07-16T22:3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838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839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4A70931C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840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841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842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B8BBDBF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84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844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FB1411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color w:val="FF0000"/>
                <w:sz w:val="22"/>
                <w:szCs w:val="22"/>
                <w:rPrChange w:id="845" w:author="Wigfall, Trevonte" w:date="2021-07-12T14:07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46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F3EAE79" w14:textId="77777777" w:rsidR="00467D78" w:rsidRDefault="00467D78" w:rsidP="00467D78">
            <w:pPr>
              <w:rPr>
                <w:ins w:id="847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848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7D3D952E" w14:textId="6F91CE52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4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50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851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852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Env Mgmt 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53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E911114" w14:textId="6B61F992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5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5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56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E490069" w14:textId="77777777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857" w:author="Wigfall, Trevonte" w:date="2021-07-12T14:07:00Z">
                  <w:rPr/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858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59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A1954F" w14:textId="77777777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860" w:author="Wigfall, Trevonte" w:date="2021-07-12T14:07:00Z">
                  <w:rPr/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861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62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EE9D763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863" w:author="Wigfall, Trevonte" w:date="2021-07-12T14:07:00Z">
                  <w:rPr>
                    <w:rFonts w:ascii="Arial" w:hAnsi="Arial" w:cs="Arial"/>
                    <w:b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864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865" w:author="Wigfall, Trevonte" w:date="2021-07-12T14:07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866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867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Replace Config Files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868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869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F8A2B9" w14:textId="77777777" w:rsidR="00467D78" w:rsidRPr="009213D4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  <w:rPrChange w:id="870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871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files replaced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872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C8737B2" w14:textId="7743EC42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873" w:author="Wigfall, Trevonte" w:date="2021-07-16T22:30:00Z">
                  <w:rPr/>
                </w:rPrChange>
              </w:rPr>
            </w:pPr>
            <w:del w:id="874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875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876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877" w:author="Wigfall, Trevonte" w:date="2021-07-16T22:3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878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879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583D1600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880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881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82" w:author="Wigfall, Trevonte" w:date="2021-07-12T14:17:00Z">
              <w:tcPr>
                <w:tcW w:w="2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BC88524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88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84" w:author="Wigfall, Trevonte" w:date="2021-07-12T14:17:00Z">
              <w:tcPr>
                <w:tcW w:w="3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6A8AC77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color w:val="FF0000"/>
                <w:sz w:val="22"/>
                <w:szCs w:val="22"/>
                <w:rPrChange w:id="885" w:author="Wigfall, Trevonte" w:date="2021-07-12T14:07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86" w:author="Wigfall, Trevonte" w:date="2021-07-12T14:17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47B9F84" w14:textId="77777777" w:rsidR="00467D78" w:rsidRDefault="00467D78" w:rsidP="00467D78">
            <w:pPr>
              <w:rPr>
                <w:ins w:id="887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888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7FED2AC4" w14:textId="576A3C69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8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90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891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892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893" w:author="Wigfall, Trevonte" w:date="2021-07-12T14:17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88EA3BA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9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9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TPIC and </w:t>
            </w: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9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897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servers:  VA22DwVcxt002, VA22DwVcxt003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898" w:author="Wigfall, Trevonte" w:date="2021-07-12T14:17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32C0099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899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900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01" w:author="Wigfall, Trevonte" w:date="2021-07-12T14:17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A1FA1E1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902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90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04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A922CB2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905" w:author="Wigfall, Trevonte" w:date="2021-07-12T14:07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906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907" w:author="Wigfall, Trevonte" w:date="2021-07-12T14:07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908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909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Edit </w:t>
            </w:r>
            <w:proofErr w:type="spellStart"/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910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Nthost</w:t>
            </w:r>
            <w:proofErr w:type="spellEnd"/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911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config files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912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13" w:author="Wigfall, Trevonte" w:date="2021-07-12T14:17:00Z">
              <w:tcPr>
                <w:tcW w:w="3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4C9A173" w14:textId="77777777" w:rsidR="00467D78" w:rsidRPr="009213D4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  <w:rPrChange w:id="914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915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files edited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16" w:author="Wigfall, Trevonte" w:date="2021-07-12T14:17:00Z">
              <w:tcPr>
                <w:tcW w:w="59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6438B20" w14:textId="03CB95D8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917" w:author="Wigfall, Trevonte" w:date="2021-07-16T22:30:00Z">
                  <w:rPr/>
                </w:rPrChange>
              </w:rPr>
            </w:pPr>
            <w:del w:id="918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919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920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921" w:author="Wigfall, Trevonte" w:date="2021-07-16T22:3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922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923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40590A2A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924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925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926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A81F3DD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927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928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753469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92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30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8172A55" w14:textId="77777777" w:rsidR="00467D78" w:rsidRDefault="00467D78" w:rsidP="00467D78">
            <w:pPr>
              <w:rPr>
                <w:ins w:id="931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932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796872CA" w14:textId="06AB21E5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93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34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935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936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37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70896A3" w14:textId="28B0387F" w:rsidR="00467D78" w:rsidRPr="009213D4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  <w:rPrChange w:id="938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93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UIAPP Only: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40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F87AA61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941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942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43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2A029CC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944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945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46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57059CB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  <w:rPrChange w:id="947" w:author="Wigfall, Trevonte" w:date="2021-07-12T14:07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948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949" w:author="Wigfall, Trevonte" w:date="2021-07-12T14:07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950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951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Edit </w:t>
            </w:r>
            <w:proofErr w:type="spellStart"/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952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Web.Config</w:t>
            </w:r>
            <w:proofErr w:type="spellEnd"/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953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Files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954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955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317CC4" w14:textId="77777777" w:rsidR="00467D78" w:rsidRPr="009213D4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  <w:rPrChange w:id="956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957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files edited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958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8C31A2" w14:textId="3440284E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959" w:author="Wigfall, Trevonte" w:date="2021-07-16T22:30:00Z">
                  <w:rPr/>
                </w:rPrChange>
              </w:rPr>
            </w:pPr>
            <w:del w:id="960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961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962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963" w:author="Wigfall, Trevonte" w:date="2021-07-16T22:3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964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965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6D56FB6C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966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967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968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2E7BFE8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969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970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B9E82A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97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72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8C08C78" w14:textId="77777777" w:rsidR="00467D78" w:rsidRDefault="00467D78" w:rsidP="00467D78">
            <w:pPr>
              <w:rPr>
                <w:ins w:id="973" w:author="Wigfall, Trevonte" w:date="2021-07-12T14:18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974" w:author="Wigfall, Trevonte" w:date="2021-07-12T14:18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1A0C9F00" w14:textId="7DD98D2A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97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76" w:author="Wigfall, Trevonte" w:date="2021-07-12T14:18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</w:ins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77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13C93B2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978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97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TPIC Servers</w:t>
            </w:r>
          </w:p>
          <w:p w14:paraId="3BFB058E" w14:textId="0B742DB1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98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81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810F606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982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98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84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DBB0B10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985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986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987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7BA43834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988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989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990" w:author="Wigfall, Trevonte" w:date="2021-07-12T14:07:00Z">
                  <w:rPr/>
                </w:rPrChange>
              </w:rPr>
              <w:instrText xml:space="preserve"> HYPERLINK "file:///\\\\agpcorp\\apps\\Local\\EMT\\COTS\\McKesson\\ClaimsXten\\v6.0\\Docs%20%20(Internal)\\CXT_Installation_Guide-TPIC_Metadata_XML_AUTOMATED.docx" </w:instrText>
            </w:r>
            <w:r w:rsidRPr="009213D4">
              <w:rPr>
                <w:rFonts w:asciiTheme="minorHAnsi" w:hAnsiTheme="minorHAnsi" w:cstheme="minorHAnsi"/>
                <w:rPrChange w:id="991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992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Install most current metadata files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993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994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660D2976" w14:textId="77777777" w:rsidR="00467D78" w:rsidRPr="009213D4" w:rsidRDefault="00467D78" w:rsidP="00467D7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rPrChange w:id="995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996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files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997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1FC7666" w14:textId="1C5711F4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998" w:author="Wigfall, Trevonte" w:date="2021-07-16T22:30:00Z">
                  <w:rPr/>
                </w:rPrChange>
              </w:rPr>
            </w:pPr>
            <w:del w:id="999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000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001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002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003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004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3FE3A663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005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006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07" w:author="Wigfall, Trevonte" w:date="2021-07-12T14:17:00Z">
              <w:tcPr>
                <w:tcW w:w="2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CF84C4E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1008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09" w:author="Wigfall, Trevonte" w:date="2021-07-12T14:17:00Z">
              <w:tcPr>
                <w:tcW w:w="3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941FBC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01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11" w:author="Wigfall, Trevonte" w:date="2021-07-12T14:17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D709D18" w14:textId="77777777" w:rsidR="00467D78" w:rsidRDefault="00467D78" w:rsidP="00467D78">
            <w:pPr>
              <w:rPr>
                <w:ins w:id="1012" w:author="Wigfall, Trevonte" w:date="2021-07-12T14:19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1013" w:author="Wigfall, Trevonte" w:date="2021-07-12T14:19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79922923" w14:textId="174778A9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01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15" w:author="Wigfall, Trevonte" w:date="2021-07-12T14:19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1016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1017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018" w:author="Wigfall, Trevonte" w:date="2021-07-12T14:17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7412C9B" w14:textId="030992B5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01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02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TPIC, </w:t>
            </w:r>
            <w:proofErr w:type="gram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02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TPPUI,  and</w:t>
            </w:r>
            <w:proofErr w:type="gramEnd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022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</w:t>
            </w: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02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02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servers: 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025" w:author="Wigfall, Trevonte" w:date="2021-07-12T14:17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A59311E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1026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27" w:author="Wigfall, Trevonte" w:date="2021-07-12T14:17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ABE1AA5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1028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1029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1A11287A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1030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1031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1032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instrText xml:space="preserve"> LINK Excel.Sheet.12 \\\\va01pstodfs003.corp.agp.ads\\users\\va1\\AD69086\\MckEsson\\CXT\\DOCUMENTATION\\CXT_Release_Type_BOIP_Matrix_170911.xlsx Sheet1!R27C14 \a \f 4 \h  \* MERGEFORMAT </w:instrText>
            </w:r>
            <w:r w:rsidRPr="009213D4"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1033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fldChar w:fldCharType="separate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034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035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Pr="009213D4">
              <w:rPr>
                <w:rFonts w:asciiTheme="minorHAnsi" w:hAnsiTheme="minorHAnsi" w:cstheme="minorHAnsi"/>
                <w:rPrChange w:id="1036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037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Set LDAP manager password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038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  <w:r w:rsidRPr="009213D4">
              <w:rPr>
                <w:rFonts w:asciiTheme="minorHAnsi" w:hAnsiTheme="minorHAnsi" w:cstheme="minorHAnsi"/>
                <w:b/>
                <w:color w:val="0000FF"/>
                <w:sz w:val="22"/>
                <w:szCs w:val="22"/>
                <w:rPrChange w:id="1039" w:author="Wigfall, Trevonte" w:date="2021-07-12T14:07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1040" w:author="Wigfall, Trevonte" w:date="2021-07-12T14:17:00Z">
              <w:tcPr>
                <w:tcW w:w="3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1F4A7F74" w14:textId="77777777" w:rsidR="00467D78" w:rsidRPr="009213D4" w:rsidRDefault="00467D78" w:rsidP="00467D7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rPrChange w:id="1041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042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password ser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43" w:author="Wigfall, Trevonte" w:date="2021-07-12T14:17:00Z">
              <w:tcPr>
                <w:tcW w:w="59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8084249" w14:textId="53587A68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1044" w:author="Wigfall, Trevonte" w:date="2021-07-16T22:30:00Z">
                  <w:rPr/>
                </w:rPrChange>
              </w:rPr>
            </w:pPr>
            <w:del w:id="1045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046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047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048" w:author="Wigfall, Trevonte" w:date="2021-07-16T22:3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049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050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1D33F54B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051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052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1053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7302D4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1054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1055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4030D8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05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57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7DC3D9" w14:textId="77777777" w:rsidR="00467D78" w:rsidRDefault="00467D78" w:rsidP="00467D78">
            <w:pPr>
              <w:rPr>
                <w:ins w:id="1058" w:author="Wigfall, Trevonte" w:date="2021-07-12T14:19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1059" w:author="Wigfall, Trevonte" w:date="2021-07-12T14:19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079EA04B" w14:textId="5608BC21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06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61" w:author="Wigfall, Trevonte" w:date="2021-07-12T14:19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1062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1063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64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B781E35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06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06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067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and TPIC ONLY</w:t>
            </w:r>
          </w:p>
          <w:p w14:paraId="7A2BC399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1068" w:author="Wigfall, Trevonte" w:date="2021-07-12T14:07:00Z">
                  <w:rPr>
                    <w:b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69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BFBB798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1070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071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72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2BF3B88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107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074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75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D5B86E0" w14:textId="77777777" w:rsidR="00467D78" w:rsidRPr="009213D4" w:rsidRDefault="00467D78" w:rsidP="00467D78">
            <w:pPr>
              <w:spacing w:after="200" w:line="276" w:lineRule="auto"/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076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1077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078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079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080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Start UIAPP and TPIC CXT services in environment(s) using EMT GUI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081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3B52419A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1082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1083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DAB9606" w14:textId="77777777" w:rsidR="00467D78" w:rsidRPr="009213D4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  <w:rPrChange w:id="1084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1085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services start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1086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A73F4C" w14:textId="045CCD8A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1087" w:author="Wigfall, Trevonte" w:date="2021-07-16T22:30:00Z">
                  <w:rPr/>
                </w:rPrChange>
              </w:rPr>
            </w:pPr>
            <w:del w:id="1088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089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090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091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092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093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578036D6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094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095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1096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D55F7F0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1097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1098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615AD26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09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00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4C897B4" w14:textId="77777777" w:rsidR="00467D78" w:rsidRDefault="00467D78" w:rsidP="00467D78">
            <w:pPr>
              <w:rPr>
                <w:ins w:id="1101" w:author="Wigfall, Trevonte" w:date="2021-07-12T14:19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1102" w:author="Wigfall, Trevonte" w:date="2021-07-12T14:19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58A04120" w14:textId="6D38EB68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10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04" w:author="Wigfall, Trevonte" w:date="2021-07-12T14:19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1105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1106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07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EF5CEB" w14:textId="214DCE19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108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10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10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7CC533F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1111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112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13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A29AB5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1114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115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16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1617A7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1117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1118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119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120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121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Perform IIS reset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122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1123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962BEB" w14:textId="77777777" w:rsidR="00467D78" w:rsidRPr="009213D4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  <w:rPrChange w:id="1124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1125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IIS restarted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1126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1FD6CC" w14:textId="7745CDDE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1127" w:author="Wigfall, Trevonte" w:date="2021-07-16T22:30:00Z">
                  <w:rPr/>
                </w:rPrChange>
              </w:rPr>
            </w:pPr>
            <w:del w:id="1128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129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130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131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132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133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1141FEF0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134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135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1136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CC48AB4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1137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1138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B0A08DC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13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40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B59BB23" w14:textId="77777777" w:rsidR="00467D78" w:rsidRDefault="00467D78" w:rsidP="00467D78">
            <w:pPr>
              <w:rPr>
                <w:ins w:id="1141" w:author="Wigfall, Trevonte" w:date="2021-07-12T14:19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1142" w:author="Wigfall, Trevonte" w:date="2021-07-12T14:19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5B02C84C" w14:textId="2FB32E4B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14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44" w:author="Wigfall, Trevonte" w:date="2021-07-12T14:19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1145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1146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47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4CAE66D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148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14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TPIC (</w:t>
            </w: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15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cxtTpicFac</w:t>
            </w:r>
            <w:proofErr w:type="spellEnd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15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&lt;env&gt;):</w:t>
            </w:r>
          </w:p>
          <w:p w14:paraId="46F69CC5" w14:textId="77777777" w:rsidR="00467D78" w:rsidRPr="009213D4" w:rsidRDefault="00467D78" w:rsidP="00467D78">
            <w:pPr>
              <w:rPr>
                <w:rFonts w:asciiTheme="minorHAnsi" w:hAnsiTheme="minorHAnsi" w:cstheme="minorHAnsi"/>
                <w:smallCaps/>
                <w:sz w:val="22"/>
                <w:szCs w:val="22"/>
                <w:rPrChange w:id="1152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1153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54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DE8FBBE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1155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156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57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0EA17B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1158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159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60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55D675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1161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1162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163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164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165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Activate all nodes from TPIC load balancer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166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1167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2111A32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168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16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1170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26EC40" w14:textId="4BF7BA54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1171" w:author="Wigfall, Trevonte" w:date="2021-07-16T22:30:00Z">
                  <w:rPr/>
                </w:rPrChange>
              </w:rPr>
            </w:pPr>
            <w:del w:id="1172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173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174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175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176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177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5370B10E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178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665"/>
          <w:trPrChange w:id="1179" w:author="Wigfall, Trevonte" w:date="2021-07-12T14:17:00Z">
            <w:trPr>
              <w:trHeight w:val="665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1180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BDDECB2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1181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1182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CE2248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18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84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B8C35FE" w14:textId="77777777" w:rsidR="00467D78" w:rsidRDefault="00467D78" w:rsidP="00467D78">
            <w:pPr>
              <w:rPr>
                <w:ins w:id="1185" w:author="Wigfall, Trevonte" w:date="2021-07-12T14:19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1186" w:author="Wigfall, Trevonte" w:date="2021-07-12T14:19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2E061826" w14:textId="492CC63C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1187" w:author="Wigfall, Trevonte" w:date="2021-07-12T14:07:00Z">
                  <w:rPr/>
                </w:rPrChange>
              </w:rPr>
            </w:pPr>
            <w:ins w:id="1188" w:author="Wigfall, Trevonte" w:date="2021-07-12T14:19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1189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1190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91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AD9242D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192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19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TPPUI (</w:t>
            </w: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19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cxtTppuiFac</w:t>
            </w:r>
            <w:proofErr w:type="spellEnd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19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&lt;env&gt;):</w:t>
            </w:r>
          </w:p>
          <w:p w14:paraId="374D98EE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19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1197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98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6F0C059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1199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200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01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D0FE0A9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1202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20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04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2A946C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1205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1206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207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208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209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Activate all nodes from TPPUI load balancer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210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1211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D8CFC0D" w14:textId="77777777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1212" w:author="Wigfall, Trevonte" w:date="2021-07-12T14:07:00Z">
                  <w:rPr/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21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1214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4AE72A4" w14:textId="79B40BF1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1215" w:author="Wigfall, Trevonte" w:date="2021-07-16T22:30:00Z">
                  <w:rPr/>
                </w:rPrChange>
              </w:rPr>
            </w:pPr>
            <w:del w:id="1216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217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218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219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220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221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10939461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222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602"/>
          <w:trPrChange w:id="1223" w:author="Wigfall, Trevonte" w:date="2021-07-12T14:17:00Z">
            <w:trPr>
              <w:trHeight w:val="602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1224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4537C2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1225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1226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B78E6DD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227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28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55EF1A" w14:textId="77777777" w:rsidR="00467D78" w:rsidRDefault="00467D78" w:rsidP="00467D78">
            <w:pPr>
              <w:rPr>
                <w:ins w:id="1229" w:author="Wigfall, Trevonte" w:date="2021-07-12T14:19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1230" w:author="Wigfall, Trevonte" w:date="2021-07-12T14:19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183DA0E0" w14:textId="40C27BCE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1231" w:author="Wigfall, Trevonte" w:date="2021-07-12T14:07:00Z">
                  <w:rPr/>
                </w:rPrChange>
              </w:rPr>
            </w:pPr>
            <w:ins w:id="1232" w:author="Wigfall, Trevonte" w:date="2021-07-12T14:19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233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1234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35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F517D21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23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237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 (</w:t>
            </w: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238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cxtUIAPPFac</w:t>
            </w:r>
            <w:proofErr w:type="spellEnd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23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&lt;env&gt;)</w:t>
            </w:r>
          </w:p>
          <w:p w14:paraId="443A26F7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24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24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42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5F5B29E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124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244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45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DD2058E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1246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247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48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D2BEE3B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1249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1250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251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252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253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Activate all nodes from UIAPP load balancer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254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1255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5F1883" w14:textId="77777777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1256" w:author="Wigfall, Trevonte" w:date="2021-07-12T14:07:00Z">
                  <w:rPr/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257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1258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3C3394" w14:textId="0B3B1E2E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1259" w:author="Wigfall, Trevonte" w:date="2021-07-16T22:30:00Z">
                  <w:rPr/>
                </w:rPrChange>
              </w:rPr>
            </w:pPr>
            <w:del w:id="1260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261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262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263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264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265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467D78" w:rsidRPr="009213D4" w14:paraId="77E4F62E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266" w:author="Wigfall, Trevonte" w:date="2021-07-12T14:17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728"/>
          <w:trPrChange w:id="1267" w:author="Wigfall, Trevonte" w:date="2021-07-12T14:17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1268" w:author="Wigfall, Trevonte" w:date="2021-07-12T14:17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8AFF807" w14:textId="77777777" w:rsidR="00467D78" w:rsidRPr="009213D4" w:rsidRDefault="00467D78" w:rsidP="00467D78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1269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1270" w:author="Wigfall, Trevonte" w:date="2021-07-12T14:17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CACD27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27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72" w:author="Wigfall, Trevonte" w:date="2021-07-12T14:17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C575A74" w14:textId="77777777" w:rsidR="00467D78" w:rsidRDefault="00467D78" w:rsidP="00467D78">
            <w:pPr>
              <w:rPr>
                <w:ins w:id="1273" w:author="Wigfall, Trevonte" w:date="2021-07-12T14:19:00Z"/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ins w:id="1274" w:author="Wigfall, Trevonte" w:date="2021-07-12T14:19:00Z"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9D0FE2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3C2D3C3E" w14:textId="5E35C571" w:rsidR="00467D78" w:rsidRPr="00467D78" w:rsidRDefault="00467D78" w:rsidP="00467D7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rPrChange w:id="1275" w:author="Wigfall, Trevonte" w:date="2021-07-12T14:17:00Z">
                  <w:rPr/>
                </w:rPrChange>
              </w:rPr>
            </w:pPr>
            <w:ins w:id="1276" w:author="Wigfall, Trevonte" w:date="2021-07-12T14:19:00Z">
              <w:r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277" w:author="Wigfall, Trevonte" w:date="2021-07-12T14:17:00Z">
              <w:r w:rsidRPr="009213D4" w:rsidDel="00501558">
                <w:rPr>
                  <w:rFonts w:asciiTheme="minorHAnsi" w:hAnsiTheme="minorHAnsi" w:cstheme="minorHAnsi"/>
                  <w:b/>
                  <w:smallCaps/>
                  <w:sz w:val="22"/>
                  <w:szCs w:val="22"/>
                  <w:rPrChange w:id="1278" w:author="Wigfall, Trevonte" w:date="2021-07-12T14:0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79" w:author="Wigfall, Trevonte" w:date="2021-07-12T14:17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E6CDFA8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28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28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C3 (cxtC3Fac&lt;env&gt;):</w:t>
            </w:r>
          </w:p>
          <w:p w14:paraId="21CCEE4D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282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1283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84" w:author="Wigfall, Trevonte" w:date="2021-07-12T14:17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DDEB146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1285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286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87" w:author="Wigfall, Trevonte" w:date="2021-07-12T14:17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43B832" w14:textId="77777777" w:rsidR="00467D78" w:rsidRPr="009213D4" w:rsidRDefault="00467D78" w:rsidP="00467D78">
            <w:pPr>
              <w:rPr>
                <w:rFonts w:asciiTheme="minorHAnsi" w:hAnsiTheme="minorHAnsi" w:cstheme="minorHAnsi"/>
                <w:b/>
                <w:sz w:val="22"/>
                <w:szCs w:val="22"/>
                <w:rPrChange w:id="1288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289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90" w:author="Wigfall, Trevonte" w:date="2021-07-12T14:17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FE5A57" w14:textId="77777777" w:rsidR="00467D78" w:rsidRPr="009213D4" w:rsidRDefault="00467D78" w:rsidP="00467D78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1291" w:author="Wigfall, Trevonte" w:date="2021-07-12T14:07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1292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293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294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295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Activate all nodes from C3 load balancer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296" w:author="Wigfall, Trevonte" w:date="2021-07-12T14:0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1297" w:author="Wigfall, Trevonte" w:date="2021-07-12T14:17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DC7EF7" w14:textId="77777777" w:rsidR="00467D78" w:rsidRPr="009213D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rPrChange w:id="1298" w:author="Wigfall, Trevonte" w:date="2021-07-12T14:07:00Z">
                  <w:rPr/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29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1300" w:author="Wigfall, Trevonte" w:date="2021-07-12T14:17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CFFAEE1" w14:textId="7601877A" w:rsidR="00467D78" w:rsidRPr="001F3BF4" w:rsidRDefault="00467D78" w:rsidP="00467D7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1301" w:author="Wigfall, Trevonte" w:date="2021-07-16T22:30:00Z">
                  <w:rPr/>
                </w:rPrChange>
              </w:rPr>
            </w:pPr>
            <w:del w:id="1302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303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304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305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306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307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9213D4" w:rsidRPr="009213D4" w14:paraId="79C87680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308" w:author="Wigfall, Trevonte" w:date="2021-07-12T14:16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309" w:author="Wigfall, Trevonte" w:date="2021-07-12T14:16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1310" w:author="Wigfall, Trevonte" w:date="2021-07-12T14:16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C53A13" w14:textId="77777777" w:rsidR="009213D4" w:rsidRPr="009213D4" w:rsidRDefault="009213D4" w:rsidP="009213D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1311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1312" w:author="Wigfall, Trevonte" w:date="2021-07-12T14:16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51AC05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31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58" w:type="pct"/>
            <w:tcBorders>
              <w:top w:val="single" w:sz="4" w:space="0" w:color="auto"/>
              <w:bottom w:val="single" w:sz="4" w:space="0" w:color="auto"/>
            </w:tcBorders>
            <w:tcPrChange w:id="1314" w:author="Wigfall, Trevonte" w:date="2021-07-12T14:1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40E95F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31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31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317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7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18" w:author="Wigfall, Trevonte" w:date="2021-07-12T14:1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745CC23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31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32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 and TPIC servers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21" w:author="Wigfall, Trevonte" w:date="2021-07-12T14:1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BB52067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322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32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324" w:author="Wigfall, Trevonte" w:date="2021-07-12T14:1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EA8C00C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325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326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327" w:author="Wigfall, Trevonte" w:date="2021-07-12T14:1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ADC61C6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328" w:author="Wigfall, Trevonte" w:date="2021-07-12T14:07:00Z">
                  <w:rPr>
                    <w:rFonts w:ascii="Arial" w:hAnsi="Arial" w:cs="Arial"/>
                    <w:b/>
                    <w:sz w:val="22"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1329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330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9213D4">
              <w:rPr>
                <w:rFonts w:asciiTheme="minorHAnsi" w:hAnsiTheme="minorHAnsi" w:cstheme="minorHAnsi"/>
                <w:szCs w:val="22"/>
                <w:rPrChange w:id="1331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332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4"/>
                  </w:rPr>
                </w:rPrChange>
              </w:rPr>
              <w:t xml:space="preserve">Validate </w:t>
            </w:r>
            <w:proofErr w:type="spellStart"/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333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4"/>
                  </w:rPr>
                </w:rPrChange>
              </w:rPr>
              <w:t>UIApp</w:t>
            </w:r>
            <w:proofErr w:type="spellEnd"/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334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4"/>
                  </w:rPr>
                </w:rPrChange>
              </w:rPr>
              <w:t xml:space="preserve"> and TPIC services using EMT GUI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335" w:author="Wigfall, Trevonte" w:date="2021-07-12T14:07:00Z">
                  <w:rPr>
                    <w:rStyle w:val="Hyperlink"/>
                    <w:rFonts w:ascii="Arial" w:hAnsi="Arial" w:cs="Arial"/>
                    <w:b/>
                    <w:sz w:val="22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1336" w:author="Wigfall, Trevonte" w:date="2021-07-12T14:16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39FEBD5" w14:textId="77777777" w:rsidR="009213D4" w:rsidRPr="009213D4" w:rsidRDefault="009213D4" w:rsidP="009213D4">
            <w:pPr>
              <w:rPr>
                <w:rFonts w:asciiTheme="minorHAnsi" w:hAnsiTheme="minorHAnsi" w:cstheme="minorHAnsi"/>
                <w:smallCaps/>
                <w:sz w:val="22"/>
                <w:szCs w:val="22"/>
                <w:rPrChange w:id="1337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338" w:author="Wigfall, Trevonte" w:date="2021-07-12T14:07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URLs validate successfully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1339" w:author="Wigfall, Trevonte" w:date="2021-07-12T14:16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270A71" w14:textId="33B73913" w:rsidR="009213D4" w:rsidRPr="001F3BF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1340" w:author="Wigfall, Trevonte" w:date="2021-07-16T22:30:00Z">
                  <w:rPr/>
                </w:rPrChange>
              </w:rPr>
            </w:pPr>
            <w:del w:id="1341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342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343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344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345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346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9213D4" w:rsidRPr="009213D4" w14:paraId="7B3DBAF4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347" w:author="Wigfall, Trevonte" w:date="2021-07-12T14:16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348" w:author="Wigfall, Trevonte" w:date="2021-07-12T14:16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1349" w:author="Wigfall, Trevonte" w:date="2021-07-12T14:16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770A75" w14:textId="77777777" w:rsidR="009213D4" w:rsidRPr="009213D4" w:rsidRDefault="009213D4" w:rsidP="009213D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1350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1351" w:author="Wigfall, Trevonte" w:date="2021-07-12T14:16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D8EB04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352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58" w:type="pct"/>
            <w:tcBorders>
              <w:top w:val="single" w:sz="4" w:space="0" w:color="auto"/>
              <w:bottom w:val="single" w:sz="4" w:space="0" w:color="auto"/>
            </w:tcBorders>
            <w:tcPrChange w:id="1353" w:author="Wigfall, Trevonte" w:date="2021-07-12T14:1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BCE15B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35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35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35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7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57" w:author="Wigfall, Trevonte" w:date="2021-07-12T14:1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01E1EEC" w14:textId="40E84C3B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358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35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TPPUI servers (</w:t>
            </w:r>
            <w:r w:rsidRPr="009213D4">
              <w:rPr>
                <w:rFonts w:asciiTheme="minorHAnsi" w:hAnsiTheme="minorHAnsi" w:cstheme="minorHAnsi"/>
                <w:b/>
                <w:smallCaps/>
                <w:color w:val="FF0000"/>
                <w:sz w:val="22"/>
                <w:szCs w:val="22"/>
                <w:rPrChange w:id="1360" w:author="Wigfall, Trevonte" w:date="2021-07-12T14:07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  <w:t>TPPUI VIP, if applicable</w:t>
            </w: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36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):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62" w:author="Wigfall, Trevonte" w:date="2021-07-12T14:1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E952CC9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36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364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365" w:author="Wigfall, Trevonte" w:date="2021-07-12T14:1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BE3E7D3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366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367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368" w:author="Wigfall, Trevonte" w:date="2021-07-12T14:1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414418" w14:textId="77777777" w:rsidR="009213D4" w:rsidRPr="009213D4" w:rsidRDefault="009213D4" w:rsidP="009213D4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  <w:rPrChange w:id="1369" w:author="Wigfall, Trevonte" w:date="2021-07-12T14:07:00Z">
                  <w:rPr>
                    <w:rFonts w:ascii="Arial" w:hAnsi="Arial" w:cs="Arial"/>
                    <w:b/>
                    <w:szCs w:val="24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1370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371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372" w:author="Wigfall, Trevonte" w:date="2021-07-12T14:07:00Z">
                  <w:rPr>
                    <w:rStyle w:val="Hyperlink"/>
                    <w:rFonts w:ascii="Arial" w:hAnsi="Arial" w:cs="Arial"/>
                    <w:b/>
                    <w:szCs w:val="24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373" w:author="Wigfall, Trevonte" w:date="2021-07-12T14:07:00Z">
                  <w:rPr>
                    <w:rStyle w:val="Hyperlink"/>
                    <w:rFonts w:ascii="Arial" w:hAnsi="Arial" w:cs="Arial"/>
                    <w:b/>
                    <w:szCs w:val="24"/>
                  </w:rPr>
                </w:rPrChange>
              </w:rPr>
              <w:t>Validate TPPUI Server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374" w:author="Wigfall, Trevonte" w:date="2021-07-12T14:07:00Z">
                  <w:rPr>
                    <w:rStyle w:val="Hyperlink"/>
                    <w:rFonts w:ascii="Arial" w:hAnsi="Arial" w:cs="Arial"/>
                    <w:b/>
                    <w:szCs w:val="24"/>
                  </w:rPr>
                </w:rPrChange>
              </w:rPr>
              <w:fldChar w:fldCharType="end"/>
            </w:r>
          </w:p>
          <w:p w14:paraId="1FDE40A3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375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1376" w:author="Wigfall, Trevonte" w:date="2021-07-12T14:16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C62609E" w14:textId="77777777" w:rsidR="009213D4" w:rsidRPr="009213D4" w:rsidRDefault="009213D4" w:rsidP="009213D4">
            <w:pPr>
              <w:rPr>
                <w:rFonts w:asciiTheme="minorHAnsi" w:hAnsiTheme="minorHAnsi" w:cstheme="minorHAnsi"/>
                <w:smallCaps/>
                <w:sz w:val="22"/>
                <w:szCs w:val="22"/>
                <w:rPrChange w:id="1377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1378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Able to log into TPPUI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1379" w:author="Wigfall, Trevonte" w:date="2021-07-12T14:16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21581A" w14:textId="17155B28" w:rsidR="009213D4" w:rsidRPr="001F3BF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1380" w:author="Wigfall, Trevonte" w:date="2021-07-16T22:30:00Z">
                  <w:rPr/>
                </w:rPrChange>
              </w:rPr>
            </w:pPr>
            <w:del w:id="1381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382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383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384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385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386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9213D4" w:rsidRPr="009213D4" w14:paraId="0FA03230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387" w:author="Wigfall, Trevonte" w:date="2021-07-12T14:16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602"/>
          <w:trPrChange w:id="1388" w:author="Wigfall, Trevonte" w:date="2021-07-12T14:16:00Z">
            <w:trPr>
              <w:trHeight w:val="602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1389" w:author="Wigfall, Trevonte" w:date="2021-07-12T14:16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A3A16DC" w14:textId="77777777" w:rsidR="009213D4" w:rsidRPr="009213D4" w:rsidRDefault="009213D4" w:rsidP="009213D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1390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1391" w:author="Wigfall, Trevonte" w:date="2021-07-12T14:16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18B9EE8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392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58" w:type="pct"/>
            <w:tcBorders>
              <w:top w:val="single" w:sz="4" w:space="0" w:color="auto"/>
              <w:bottom w:val="single" w:sz="4" w:space="0" w:color="auto"/>
            </w:tcBorders>
            <w:tcPrChange w:id="1393" w:author="Wigfall, Trevonte" w:date="2021-07-12T14:1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45C11D6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39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39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39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7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97" w:author="Wigfall, Trevonte" w:date="2021-07-12T14:1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B24F36B" w14:textId="2AC1584A" w:rsidR="009213D4" w:rsidRPr="009213D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rPrChange w:id="1398" w:author="Wigfall, Trevonte" w:date="2021-07-12T14:07:00Z">
                  <w:rPr/>
                </w:rPrChange>
              </w:rPr>
            </w:pP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1399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T</w:t>
            </w: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40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PIC servers (</w:t>
            </w:r>
            <w:r w:rsidRPr="009213D4">
              <w:rPr>
                <w:rFonts w:asciiTheme="minorHAnsi" w:hAnsiTheme="minorHAnsi" w:cstheme="minorHAnsi"/>
                <w:b/>
                <w:smallCaps/>
                <w:color w:val="FF0000"/>
                <w:sz w:val="22"/>
                <w:szCs w:val="22"/>
                <w:rPrChange w:id="1401" w:author="Wigfall, Trevonte" w:date="2021-07-12T14:07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  <w:t>TPIC VIP if applicable</w:t>
            </w: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402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)</w:t>
            </w:r>
            <w:proofErr w:type="gram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40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: :</w:t>
            </w:r>
            <w:proofErr w:type="gramEnd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40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</w:t>
            </w: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1405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406" w:author="Wigfall, Trevonte" w:date="2021-07-12T14:1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39B1DF2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407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408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409" w:author="Wigfall, Trevonte" w:date="2021-07-12T14:1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D8B118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410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411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412" w:author="Wigfall, Trevonte" w:date="2021-07-12T14:1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0EB9F1" w14:textId="77777777" w:rsidR="009213D4" w:rsidRPr="009213D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rPrChange w:id="1413" w:author="Wigfall, Trevonte" w:date="2021-07-12T14:07:00Z">
                  <w:rPr>
                    <w:rFonts w:asciiTheme="minorHAnsi" w:hAnsiTheme="minorHAnsi"/>
                    <w:sz w:val="22"/>
                    <w:szCs w:val="22"/>
                    <w:u w:val="single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1414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415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416" w:author="Wigfall, Trevonte" w:date="2021-07-12T14:0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417" w:author="Wigfall, Trevonte" w:date="2021-07-12T14:0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t>VALIDATE TPIC Adjudication is functional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418" w:author="Wigfall, Trevonte" w:date="2021-07-12T14:0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end"/>
            </w:r>
            <w:r w:rsidRPr="009213D4">
              <w:rPr>
                <w:rStyle w:val="Hyperlink"/>
                <w:rFonts w:asciiTheme="minorHAnsi" w:hAnsiTheme="minorHAnsi" w:cstheme="minorHAnsi"/>
                <w:b/>
                <w:color w:val="FF0000"/>
                <w:sz w:val="22"/>
                <w:szCs w:val="22"/>
                <w:u w:val="none"/>
                <w:rPrChange w:id="1419" w:author="Wigfall, Trevonte" w:date="2021-07-12T14:07:00Z">
                  <w:rPr>
                    <w:rStyle w:val="Hyperlink"/>
                    <w:rFonts w:ascii="Arial" w:hAnsi="Arial" w:cs="Arial"/>
                    <w:b/>
                    <w:color w:val="FF0000"/>
                    <w:u w:val="none"/>
                  </w:rPr>
                </w:rPrChange>
              </w:rPr>
              <w:t xml:space="preserve"> (steps 1-10)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1420" w:author="Wigfall, Trevonte" w:date="2021-07-12T14:16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4000C52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42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1422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Clean </w:t>
            </w:r>
            <w:proofErr w:type="spellStart"/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1423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healthcheck</w:t>
            </w:r>
            <w:proofErr w:type="spellEnd"/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1424" w:author="Wigfall, Trevonte" w:date="2021-07-12T14:16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0E5815A" w14:textId="2956CB6C" w:rsidR="009213D4" w:rsidRPr="001F3BF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1425" w:author="Wigfall, Trevonte" w:date="2021-07-16T22:30:00Z">
                  <w:rPr/>
                </w:rPrChange>
              </w:rPr>
            </w:pPr>
            <w:del w:id="1426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427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428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429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430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431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9213D4" w:rsidRPr="009213D4" w14:paraId="6C093110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432" w:author="Wigfall, Trevonte" w:date="2021-07-12T14:16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433" w:author="Wigfall, Trevonte" w:date="2021-07-12T14:16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1434" w:author="Wigfall, Trevonte" w:date="2021-07-12T14:16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B222C6" w14:textId="77777777" w:rsidR="009213D4" w:rsidRPr="009213D4" w:rsidRDefault="009213D4" w:rsidP="009213D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1435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1436" w:author="Wigfall, Trevonte" w:date="2021-07-12T14:16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ECB669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437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58" w:type="pct"/>
            <w:tcBorders>
              <w:top w:val="single" w:sz="4" w:space="0" w:color="auto"/>
              <w:bottom w:val="single" w:sz="4" w:space="0" w:color="auto"/>
            </w:tcBorders>
            <w:tcPrChange w:id="1438" w:author="Wigfall, Trevonte" w:date="2021-07-12T14:1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71EA1A0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43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44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44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7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442" w:author="Wigfall, Trevonte" w:date="2021-07-12T14:1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D2B5BE7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443" w:author="Wigfall, Trevonte" w:date="2021-07-12T14:07:00Z">
                  <w:rPr>
                    <w:b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44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FACETS: 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445" w:author="Wigfall, Trevonte" w:date="2021-07-12T14:1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3719299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446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447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448" w:author="Wigfall, Trevonte" w:date="2021-07-12T14:1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711BDCB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449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450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451" w:author="Wigfall, Trevonte" w:date="2021-07-12T14:1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AACFC9" w14:textId="77777777" w:rsidR="009213D4" w:rsidRPr="009213D4" w:rsidRDefault="009213D4" w:rsidP="009213D4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  <w:rPrChange w:id="1452" w:author="Wigfall, Trevonte" w:date="2021-07-12T14:07:00Z">
                  <w:rPr/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1453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454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455" w:author="Wigfall, Trevonte" w:date="2021-07-12T14:0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456" w:author="Wigfall, Trevonte" w:date="2021-07-12T14:0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t>VALIDATE Claims Adjudication (F3) is functional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457" w:author="Wigfall, Trevonte" w:date="2021-07-12T14:0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end"/>
            </w:r>
            <w:r w:rsidRPr="009213D4">
              <w:rPr>
                <w:rStyle w:val="Hyperlink"/>
                <w:rFonts w:asciiTheme="minorHAnsi" w:hAnsiTheme="minorHAnsi" w:cstheme="minorHAnsi"/>
                <w:b/>
                <w:color w:val="FF0000"/>
                <w:sz w:val="22"/>
                <w:szCs w:val="22"/>
                <w:u w:val="none"/>
                <w:rPrChange w:id="1458" w:author="Wigfall, Trevonte" w:date="2021-07-12T14:07:00Z">
                  <w:rPr>
                    <w:rStyle w:val="Hyperlink"/>
                    <w:rFonts w:ascii="Arial" w:hAnsi="Arial" w:cs="Arial"/>
                    <w:b/>
                    <w:color w:val="FF0000"/>
                    <w:u w:val="none"/>
                  </w:rPr>
                </w:rPrChange>
              </w:rPr>
              <w:t xml:space="preserve"> (step 11 only)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1459" w:author="Wigfall, Trevonte" w:date="2021-07-12T14:16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9F25752" w14:textId="77777777" w:rsidR="009213D4" w:rsidRPr="009213D4" w:rsidRDefault="009213D4" w:rsidP="009213D4">
            <w:pPr>
              <w:rPr>
                <w:rFonts w:asciiTheme="minorHAnsi" w:hAnsiTheme="minorHAnsi" w:cstheme="minorHAnsi"/>
                <w:smallCaps/>
                <w:sz w:val="22"/>
                <w:szCs w:val="22"/>
                <w:rPrChange w:id="1460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1461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F3 of claims successful and claims show up in TPPUI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1462" w:author="Wigfall, Trevonte" w:date="2021-07-12T14:16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0C9DA9" w14:textId="01C6C96D" w:rsidR="009213D4" w:rsidRPr="001F3BF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1463" w:author="Wigfall, Trevonte" w:date="2021-07-16T22:30:00Z">
                  <w:rPr/>
                </w:rPrChange>
              </w:rPr>
            </w:pPr>
            <w:del w:id="1464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465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466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467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468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469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9213D4" w:rsidRPr="009213D4" w14:paraId="724DFF9B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470" w:author="Wigfall, Trevonte" w:date="2021-07-12T14:16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471" w:author="Wigfall, Trevonte" w:date="2021-07-12T14:16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1472" w:author="Wigfall, Trevonte" w:date="2021-07-12T14:16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7AC1665" w14:textId="77777777" w:rsidR="009213D4" w:rsidRPr="009213D4" w:rsidRDefault="009213D4" w:rsidP="009213D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147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1474" w:author="Wigfall, Trevonte" w:date="2021-07-12T14:16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FE3E39A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475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58" w:type="pct"/>
            <w:tcBorders>
              <w:top w:val="single" w:sz="4" w:space="0" w:color="auto"/>
              <w:bottom w:val="single" w:sz="4" w:space="0" w:color="auto"/>
            </w:tcBorders>
            <w:tcPrChange w:id="1476" w:author="Wigfall, Trevonte" w:date="2021-07-12T14:1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49F6CA7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477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478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479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7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480" w:author="Wigfall, Trevonte" w:date="2021-07-12T14:1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318171D" w14:textId="77777777" w:rsidR="009213D4" w:rsidRPr="009213D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rPrChange w:id="1481" w:author="Wigfall, Trevonte" w:date="2021-07-12T14:07:00Z">
                  <w:rPr/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482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C3 servers (</w:t>
            </w:r>
            <w:r w:rsidRPr="009213D4">
              <w:rPr>
                <w:rFonts w:asciiTheme="minorHAnsi" w:hAnsiTheme="minorHAnsi" w:cstheme="minorHAnsi"/>
                <w:b/>
                <w:smallCaps/>
                <w:color w:val="FF0000"/>
                <w:sz w:val="22"/>
                <w:szCs w:val="22"/>
                <w:rPrChange w:id="1483" w:author="Wigfall, Trevonte" w:date="2021-07-12T14:07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  <w:t>C3 VIP, if applicable</w:t>
            </w: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48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):</w:t>
            </w: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1485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 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486" w:author="Wigfall, Trevonte" w:date="2021-07-12T14:1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E3B8236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487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488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489" w:author="Wigfall, Trevonte" w:date="2021-07-12T14:1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FF20D2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490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491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492" w:author="Wigfall, Trevonte" w:date="2021-07-12T14:1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9ACB8A" w14:textId="77777777" w:rsidR="009213D4" w:rsidRPr="009213D4" w:rsidRDefault="009213D4" w:rsidP="009213D4">
            <w:pPr>
              <w:spacing w:after="200" w:line="276" w:lineRule="auto"/>
              <w:rPr>
                <w:rStyle w:val="Hyperlink"/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none"/>
                <w:rPrChange w:id="1493" w:author="Wigfall, Trevonte" w:date="2021-07-12T14:07:00Z">
                  <w:rPr>
                    <w:rStyle w:val="Hyperlink"/>
                    <w:rFonts w:ascii="Arial" w:hAnsi="Arial" w:cs="Arial"/>
                    <w:b/>
                    <w:color w:val="000000" w:themeColor="text1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z w:val="22"/>
                <w:szCs w:val="22"/>
                <w:rPrChange w:id="1494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495" w:author="Wigfall, Trevonte" w:date="2021-07-12T14:07:00Z">
                  <w:rPr/>
                </w:rPrChange>
              </w:rPr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496" w:author="Wigfall, Trevonte" w:date="2021-07-12T14:0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497" w:author="Wigfall, Trevonte" w:date="2021-07-12T14:0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t>VALIDATE C3 Services are functional</w:t>
            </w:r>
            <w:r w:rsidRPr="009213D4">
              <w:rPr>
                <w:rStyle w:val="Hyperlink"/>
                <w:rFonts w:asciiTheme="minorHAnsi" w:hAnsiTheme="minorHAnsi" w:cstheme="minorHAnsi"/>
                <w:b/>
                <w:sz w:val="22"/>
                <w:szCs w:val="22"/>
                <w:u w:val="none"/>
                <w:rPrChange w:id="1498" w:author="Wigfall, Trevonte" w:date="2021-07-12T14:0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end"/>
            </w:r>
          </w:p>
          <w:p w14:paraId="2E7F5044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499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1500" w:author="Wigfall, Trevonte" w:date="2021-07-12T14:16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5370017" w14:textId="77777777" w:rsidR="009213D4" w:rsidRPr="009213D4" w:rsidRDefault="009213D4" w:rsidP="009213D4">
            <w:pPr>
              <w:rPr>
                <w:rFonts w:asciiTheme="minorHAnsi" w:hAnsiTheme="minorHAnsi" w:cstheme="minorHAnsi"/>
                <w:smallCaps/>
                <w:sz w:val="22"/>
                <w:szCs w:val="22"/>
                <w:rPrChange w:id="1501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1502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services functional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1503" w:author="Wigfall, Trevonte" w:date="2021-07-12T14:16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A0B65D3" w14:textId="422A103F" w:rsidR="009213D4" w:rsidRPr="001F3BF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1504" w:author="Wigfall, Trevonte" w:date="2021-07-16T22:30:00Z">
                  <w:rPr/>
                </w:rPrChange>
              </w:rPr>
            </w:pPr>
            <w:del w:id="1505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506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507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508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509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510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9213D4" w:rsidRPr="009213D4" w14:paraId="58EAC8AF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511" w:author="Wigfall, Trevonte" w:date="2021-07-12T14:16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512" w:author="Wigfall, Trevonte" w:date="2021-07-12T14:16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1513" w:author="Wigfall, Trevonte" w:date="2021-07-12T14:16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53C0BD" w14:textId="77777777" w:rsidR="009213D4" w:rsidRPr="009213D4" w:rsidRDefault="009213D4" w:rsidP="009213D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1514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1515" w:author="Wigfall, Trevonte" w:date="2021-07-12T14:16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915EDFF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51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58" w:type="pct"/>
            <w:tcBorders>
              <w:top w:val="single" w:sz="4" w:space="0" w:color="auto"/>
              <w:bottom w:val="single" w:sz="4" w:space="0" w:color="auto"/>
            </w:tcBorders>
            <w:tcPrChange w:id="1517" w:author="Wigfall, Trevonte" w:date="2021-07-12T14:1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583997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518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7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519" w:author="Wigfall, Trevonte" w:date="2021-07-12T14:1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A60331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52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521" w:author="Wigfall, Trevonte" w:date="2021-07-12T14:1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3D51E28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522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523" w:author="Wigfall, Trevonte" w:date="2021-07-12T14:1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F2B695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524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1525" w:author="Wigfall, Trevonte" w:date="2021-07-12T14:1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75321A3" w14:textId="77777777" w:rsidR="009213D4" w:rsidRPr="009213D4" w:rsidRDefault="009213D4" w:rsidP="009213D4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rPrChange w:id="1526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27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Perform App Compares: </w:t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528" w:author="Wigfall, Trevonte" w:date="2021-07-12T14:07:00Z">
                  <w:rPr/>
                </w:rPrChange>
              </w:rPr>
              <w:fldChar w:fldCharType="begin"/>
            </w:r>
            <w:r w:rsidRPr="009213D4">
              <w:rPr>
                <w:rFonts w:asciiTheme="minorHAnsi" w:hAnsiTheme="minorHAnsi" w:cstheme="minorHAnsi"/>
                <w:sz w:val="22"/>
                <w:szCs w:val="22"/>
                <w:rPrChange w:id="1529" w:author="Wigfall, Trevonte" w:date="2021-07-12T14:07:00Z">
                  <w:rPr/>
                </w:rPrChange>
              </w:rPr>
              <w:instrText xml:space="preserve"> HYPERLINK "file:///\\\\VA33DWVFCT318.DEVAD.WELLPOINT.COM\\d$\\Scripts\\CXT_COMPARE_TEST\\Launchers\\%20" </w:instrText>
            </w:r>
            <w:r w:rsidRPr="009213D4">
              <w:rPr>
                <w:rFonts w:asciiTheme="minorHAnsi" w:hAnsiTheme="minorHAnsi" w:cstheme="minorHAnsi"/>
                <w:rPrChange w:id="1530" w:author="Wigfall, Trevonte" w:date="2021-07-12T14:07:00Z">
                  <w:rPr>
                    <w:rStyle w:val="Hyperlink"/>
                    <w:rFonts w:ascii="Calibri" w:hAnsi="Calibri"/>
                    <w:sz w:val="22"/>
                    <w:szCs w:val="22"/>
                  </w:rPr>
                </w:rPrChange>
              </w:rPr>
              <w:fldChar w:fldCharType="separate"/>
            </w:r>
            <w:r w:rsidRPr="009213D4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  <w:rPrChange w:id="1531" w:author="Wigfall, Trevonte" w:date="2021-07-12T14:07:00Z">
                  <w:rPr>
                    <w:rStyle w:val="Hyperlink"/>
                    <w:rFonts w:ascii="Calibri" w:hAnsi="Calibri"/>
                    <w:sz w:val="22"/>
                    <w:szCs w:val="22"/>
                  </w:rPr>
                </w:rPrChange>
              </w:rPr>
              <w:t>\\VA33DWVFCT318.DEVAD.WELLPOINT.COM\d$\Scripts\CXT_COMPARE_TEST\Launchers\</w:t>
            </w:r>
            <w:r w:rsidRPr="009213D4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  <w:rPrChange w:id="1532" w:author="Wigfall, Trevonte" w:date="2021-07-12T14:07:00Z">
                  <w:rPr>
                    <w:rStyle w:val="Hyperlink"/>
                    <w:rFonts w:ascii="Calibri" w:hAnsi="Calibri"/>
                    <w:sz w:val="22"/>
                    <w:szCs w:val="22"/>
                  </w:rPr>
                </w:rPrChange>
              </w:rPr>
              <w:fldChar w:fldCharType="end"/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33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1) TPIC:  Master to </w:t>
            </w:r>
            <w:proofErr w:type="spellStart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34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35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36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2) UIAPP:  Master to </w:t>
            </w:r>
            <w:proofErr w:type="spellStart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37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38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39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3) TPPUI:  Master to </w:t>
            </w:r>
            <w:proofErr w:type="spellStart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40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41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42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4) C3:  Master to </w:t>
            </w:r>
            <w:proofErr w:type="spellStart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43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44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45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5) Reporting:  Master to </w:t>
            </w:r>
            <w:proofErr w:type="spellStart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46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47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48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6) TPIC:  </w:t>
            </w:r>
            <w:proofErr w:type="spellStart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49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50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to itself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51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52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lastRenderedPageBreak/>
              <w:t xml:space="preserve">7) UIAPP:  </w:t>
            </w:r>
            <w:proofErr w:type="spellStart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53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54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to itself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55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8) TPPUI:  </w:t>
            </w:r>
            <w:proofErr w:type="spellStart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56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57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to itself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58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9) C3:  </w:t>
            </w:r>
            <w:proofErr w:type="spellStart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59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60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to itself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61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62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*** 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63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>3D master for 7D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64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</w:r>
            <w:proofErr w:type="spellStart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65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7D</w:t>
            </w:r>
            <w:proofErr w:type="spellEnd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66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master for 8Q</w:t>
            </w: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67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</w:r>
            <w:proofErr w:type="spellStart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68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8Q</w:t>
            </w:r>
            <w:proofErr w:type="spellEnd"/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69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master for everything else</w:t>
            </w:r>
            <w:r w:rsidRPr="009213D4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rPrChange w:id="1570" w:author="Wigfall, Trevonte" w:date="2021-07-12T14:07:00Z">
                  <w:rPr>
                    <w:rFonts w:ascii="Calibri" w:hAnsi="Calibri"/>
                    <w:noProof/>
                    <w:color w:val="000000"/>
                    <w:sz w:val="22"/>
                    <w:szCs w:val="22"/>
                  </w:rPr>
                </w:rPrChange>
              </w:rPr>
              <w:drawing>
                <wp:anchor distT="0" distB="0" distL="114300" distR="114300" simplePos="0" relativeHeight="251749376" behindDoc="0" locked="0" layoutInCell="1" allowOverlap="1" wp14:anchorId="7B64E1CF" wp14:editId="6837C133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3E23D6" w14:textId="77777777" w:rsidR="009213D4" w:rsidRPr="009213D4" w:rsidRDefault="009213D4" w:rsidP="009213D4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rPrChange w:id="1571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1572" w:author="Wigfall, Trevonte" w:date="2021-07-12T14:16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F1965E" w14:textId="77777777" w:rsidR="009213D4" w:rsidRPr="009213D4" w:rsidRDefault="009213D4" w:rsidP="009213D4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rPrChange w:id="1573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color w:val="000000"/>
                <w:sz w:val="22"/>
                <w:szCs w:val="22"/>
                <w:rPrChange w:id="1574" w:author="Wigfall, Trevonte" w:date="2021-07-12T14:07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lastRenderedPageBreak/>
              <w:t>no discrepancies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1575" w:author="Wigfall, Trevonte" w:date="2021-07-12T14:16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42274E2" w14:textId="62BE1CD3" w:rsidR="009213D4" w:rsidRPr="001F3BF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1576" w:author="Wigfall, Trevonte" w:date="2021-07-16T22:30:00Z">
                  <w:rPr/>
                </w:rPrChange>
              </w:rPr>
            </w:pPr>
            <w:del w:id="1577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578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579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580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581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582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9213D4" w:rsidRPr="009213D4" w14:paraId="358F52FF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583" w:author="Wigfall, Trevonte" w:date="2021-07-12T14:16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584" w:author="Wigfall, Trevonte" w:date="2021-07-12T14:16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PrChange w:id="1585" w:author="Wigfall, Trevonte" w:date="2021-07-12T14:16:00Z">
              <w:tcPr>
                <w:tcW w:w="261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21BF76" w14:textId="77777777" w:rsidR="009213D4" w:rsidRPr="009213D4" w:rsidRDefault="009213D4" w:rsidP="009213D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1586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tcPrChange w:id="1587" w:author="Wigfall, Trevonte" w:date="2021-07-12T14:16:00Z">
              <w:tcPr>
                <w:tcW w:w="30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3BADC33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588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58" w:type="pct"/>
            <w:tcBorders>
              <w:top w:val="single" w:sz="4" w:space="0" w:color="auto"/>
              <w:bottom w:val="single" w:sz="4" w:space="0" w:color="auto"/>
            </w:tcBorders>
            <w:tcPrChange w:id="1589" w:author="Wigfall, Trevonte" w:date="2021-07-12T14:1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29E4B32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59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591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Code Editing</w:t>
            </w:r>
          </w:p>
        </w:tc>
        <w:tc>
          <w:tcPr>
            <w:tcW w:w="7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592" w:author="Wigfall, Trevonte" w:date="2021-07-12T14:1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DB79F9F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593" w:author="Wigfall, Trevonte" w:date="2021-07-12T14:07:00Z">
                  <w:rPr>
                    <w:b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59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595" w:author="Wigfall, Trevonte" w:date="2021-07-12T14:1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873642A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596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597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598" w:author="Wigfall, Trevonte" w:date="2021-07-12T14:1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DD66B15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599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600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601" w:author="Wigfall, Trevonte" w:date="2021-07-12T14:1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D6FDF0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602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60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Validate Environment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tcPrChange w:id="1604" w:author="Wigfall, Trevonte" w:date="2021-07-12T14:16:00Z">
              <w:tcPr>
                <w:tcW w:w="3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3D8BD06" w14:textId="77777777" w:rsidR="009213D4" w:rsidRPr="009213D4" w:rsidRDefault="009213D4" w:rsidP="009213D4">
            <w:pPr>
              <w:rPr>
                <w:rFonts w:asciiTheme="minorHAnsi" w:hAnsiTheme="minorHAnsi" w:cstheme="minorHAnsi"/>
                <w:smallCaps/>
                <w:sz w:val="22"/>
                <w:szCs w:val="22"/>
                <w:rPrChange w:id="1605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1606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Environment functional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  <w:tcPrChange w:id="1607" w:author="Wigfall, Trevonte" w:date="2021-07-12T14:16:00Z">
              <w:tcPr>
                <w:tcW w:w="592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CD86B0B" w14:textId="3264B6A0" w:rsidR="009213D4" w:rsidRPr="001F3BF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1608" w:author="Wigfall, Trevonte" w:date="2021-07-16T22:30:00Z">
                  <w:rPr/>
                </w:rPrChange>
              </w:rPr>
            </w:pPr>
            <w:del w:id="1609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610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611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612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613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614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9213D4" w:rsidRPr="009213D4" w14:paraId="02D563A5" w14:textId="77777777" w:rsidTr="00467D78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615" w:author="Wigfall, Trevonte" w:date="2021-07-12T14:16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616" w:author="Wigfall, Trevonte" w:date="2021-07-12T14:16:00Z">
            <w:trPr>
              <w:trHeight w:val="557"/>
            </w:trPr>
          </w:trPrChange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17" w:author="Wigfall, Trevonte" w:date="2021-07-12T14:16:00Z">
              <w:tcPr>
                <w:tcW w:w="2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66FDDD9" w14:textId="77777777" w:rsidR="009213D4" w:rsidRPr="009213D4" w:rsidRDefault="009213D4" w:rsidP="009213D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22"/>
                <w:szCs w:val="22"/>
                <w:rPrChange w:id="1618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19" w:author="Wigfall, Trevonte" w:date="2021-07-12T14:16:00Z">
              <w:tcPr>
                <w:tcW w:w="3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9EA62D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620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21" w:author="Wigfall, Trevonte" w:date="2021-07-12T14:1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D59C5BF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622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623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624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7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625" w:author="Wigfall, Trevonte" w:date="2021-07-12T14:1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803E91B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626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mallCaps/>
                <w:sz w:val="22"/>
                <w:szCs w:val="22"/>
                <w:rPrChange w:id="1627" w:author="Wigfall, Trevonte" w:date="2021-07-12T14:0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628" w:author="Wigfall, Trevonte" w:date="2021-07-12T14:1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9129DE7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629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630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31" w:author="Wigfall, Trevonte" w:date="2021-07-12T14:1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4092BE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632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633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34" w:author="Wigfall, Trevonte" w:date="2021-07-12T14:1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A4A451C" w14:textId="77777777" w:rsidR="009213D4" w:rsidRPr="009213D4" w:rsidRDefault="009213D4" w:rsidP="009213D4">
            <w:pPr>
              <w:rPr>
                <w:rFonts w:asciiTheme="minorHAnsi" w:hAnsiTheme="minorHAnsi" w:cstheme="minorHAnsi"/>
                <w:b/>
                <w:sz w:val="22"/>
                <w:szCs w:val="22"/>
                <w:rPrChange w:id="1635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b/>
                <w:sz w:val="22"/>
                <w:szCs w:val="22"/>
                <w:rPrChange w:id="1636" w:author="Wigfall, Trevonte" w:date="2021-07-12T14:0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Send email to Walter/Team when work is complete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37" w:author="Wigfall, Trevonte" w:date="2021-07-12T14:16:00Z">
              <w:tcPr>
                <w:tcW w:w="3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E4A24F3" w14:textId="77777777" w:rsidR="009213D4" w:rsidRPr="009213D4" w:rsidRDefault="009213D4" w:rsidP="009213D4">
            <w:pPr>
              <w:rPr>
                <w:rFonts w:asciiTheme="minorHAnsi" w:hAnsiTheme="minorHAnsi" w:cstheme="minorHAnsi"/>
                <w:smallCaps/>
                <w:sz w:val="22"/>
                <w:szCs w:val="22"/>
                <w:rPrChange w:id="1638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9213D4">
              <w:rPr>
                <w:rFonts w:asciiTheme="minorHAnsi" w:hAnsiTheme="minorHAnsi" w:cstheme="minorHAnsi"/>
                <w:smallCaps/>
                <w:sz w:val="22"/>
                <w:szCs w:val="22"/>
                <w:rPrChange w:id="1639" w:author="Wigfall, Trevonte" w:date="2021-07-12T14:07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email sent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40" w:author="Wigfall, Trevonte" w:date="2021-07-12T14:16:00Z">
              <w:tcPr>
                <w:tcW w:w="59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D78800E" w14:textId="5CBEE826" w:rsidR="009213D4" w:rsidRPr="001F3BF4" w:rsidRDefault="009213D4" w:rsidP="009213D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rPrChange w:id="1641" w:author="Wigfall, Trevonte" w:date="2021-07-16T22:30:00Z">
                  <w:rPr/>
                </w:rPrChange>
              </w:rPr>
            </w:pPr>
            <w:del w:id="1642" w:author="Wigfall, Trevonte" w:date="2021-06-07T17:28:00Z">
              <w:r w:rsidRPr="001F3BF4" w:rsidDel="00C634D2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643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644" w:author="Wigfall, Trevonte" w:date="2021-07-12T14:04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645" w:author="Wigfall, Trevonte" w:date="2021-07-16T22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646" w:author="Wigfall, Trevonte" w:date="2021-07-12T14:08:00Z">
              <w:r w:rsidRPr="001F3BF4">
                <w:rPr>
                  <w:rFonts w:asciiTheme="minorHAnsi" w:hAnsiTheme="minorHAnsi" w:cstheme="minorHAnsi"/>
                  <w:b/>
                  <w:sz w:val="22"/>
                  <w:szCs w:val="22"/>
                  <w:highlight w:val="yellow"/>
                  <w:rPrChange w:id="1647" w:author="Wigfall, Trevonte" w:date="2021-07-16T22:30:00Z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</w:tbl>
    <w:p w14:paraId="4F5C5A27" w14:textId="77777777" w:rsidR="0057614C" w:rsidRPr="009213D4" w:rsidRDefault="0057614C">
      <w:pPr>
        <w:rPr>
          <w:rFonts w:ascii="Garamond" w:hAnsi="Garamond" w:cstheme="minorHAnsi"/>
          <w:b/>
          <w:smallCaps/>
          <w:sz w:val="24"/>
          <w:szCs w:val="24"/>
          <w:u w:val="single"/>
          <w:rPrChange w:id="1648" w:author="Wigfall, Trevonte" w:date="2021-07-12T14:06:00Z">
            <w:rPr>
              <w:rFonts w:ascii="Garamond" w:hAnsi="Garamond"/>
              <w:b/>
              <w:smallCaps/>
              <w:sz w:val="24"/>
              <w:szCs w:val="24"/>
              <w:u w:val="single"/>
            </w:rPr>
          </w:rPrChange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9213D4" w14:paraId="193B5636" w14:textId="77777777" w:rsidTr="00C70289">
        <w:trPr>
          <w:trHeight w:val="2479"/>
        </w:trPr>
        <w:tc>
          <w:tcPr>
            <w:tcW w:w="13062" w:type="dxa"/>
          </w:tcPr>
          <w:p w14:paraId="24FB6044" w14:textId="77777777" w:rsidR="008E63C2" w:rsidRPr="009213D4" w:rsidRDefault="008E63C2" w:rsidP="00C70289">
            <w:pPr>
              <w:rPr>
                <w:rFonts w:ascii="Garamond" w:hAnsi="Garamond" w:cstheme="minorHAnsi"/>
                <w:b/>
                <w:smallCaps/>
                <w:sz w:val="24"/>
                <w:szCs w:val="24"/>
                <w:rPrChange w:id="1649" w:author="Wigfall, Trevonte" w:date="2021-07-12T14:06:00Z">
                  <w:rPr>
                    <w:rFonts w:ascii="Garamond" w:hAnsi="Garamond"/>
                    <w:b/>
                    <w:smallCaps/>
                    <w:sz w:val="24"/>
                    <w:szCs w:val="24"/>
                  </w:rPr>
                </w:rPrChange>
              </w:rPr>
            </w:pPr>
            <w:r w:rsidRPr="009213D4">
              <w:rPr>
                <w:rFonts w:ascii="Garamond" w:hAnsi="Garamond" w:cstheme="minorHAnsi"/>
                <w:b/>
                <w:smallCaps/>
                <w:sz w:val="24"/>
                <w:szCs w:val="24"/>
                <w:rPrChange w:id="1650" w:author="Wigfall, Trevonte" w:date="2021-07-12T14:06:00Z">
                  <w:rPr>
                    <w:rFonts w:ascii="Garamond" w:hAnsi="Garamond"/>
                    <w:b/>
                    <w:smallCaps/>
                    <w:sz w:val="24"/>
                    <w:szCs w:val="24"/>
                  </w:rPr>
                </w:rPrChange>
              </w:rPr>
              <w:t>Comments:</w:t>
            </w:r>
          </w:p>
          <w:p w14:paraId="5AA8CFDE" w14:textId="77777777" w:rsidR="008E63C2" w:rsidRPr="009213D4" w:rsidRDefault="008E63C2" w:rsidP="00AB4FAD">
            <w:pPr>
              <w:rPr>
                <w:rFonts w:ascii="Garamond" w:hAnsi="Garamond" w:cstheme="minorHAnsi"/>
                <w:color w:val="0000FF"/>
                <w:sz w:val="22"/>
                <w:szCs w:val="22"/>
                <w:u w:val="single"/>
                <w:rPrChange w:id="1651" w:author="Wigfall, Trevonte" w:date="2021-07-12T14:06:00Z">
                  <w:rPr>
                    <w:rFonts w:ascii="Calibri" w:hAnsi="Calibri"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</w:tr>
    </w:tbl>
    <w:p w14:paraId="146711F0" w14:textId="77777777" w:rsidR="0057614C" w:rsidRPr="009213D4" w:rsidRDefault="0057614C">
      <w:pPr>
        <w:rPr>
          <w:rFonts w:ascii="Garamond" w:hAnsi="Garamond" w:cstheme="minorHAnsi"/>
          <w:b/>
          <w:smallCaps/>
          <w:sz w:val="24"/>
          <w:szCs w:val="24"/>
          <w:u w:val="single"/>
          <w:rPrChange w:id="1652" w:author="Wigfall, Trevonte" w:date="2021-07-12T14:06:00Z">
            <w:rPr>
              <w:rFonts w:ascii="Garamond" w:hAnsi="Garamond"/>
              <w:b/>
              <w:smallCaps/>
              <w:sz w:val="24"/>
              <w:szCs w:val="24"/>
              <w:u w:val="single"/>
            </w:rPr>
          </w:rPrChange>
        </w:rPr>
      </w:pPr>
    </w:p>
    <w:p w14:paraId="5127E021" w14:textId="77777777" w:rsidR="0057614C" w:rsidRPr="009213D4" w:rsidRDefault="0057614C">
      <w:pPr>
        <w:ind w:right="-90"/>
        <w:rPr>
          <w:rFonts w:ascii="Garamond" w:hAnsi="Garamond" w:cstheme="minorHAnsi"/>
          <w:sz w:val="24"/>
          <w:szCs w:val="24"/>
          <w:rPrChange w:id="1653" w:author="Wigfall, Trevonte" w:date="2021-07-12T14:06:00Z">
            <w:rPr>
              <w:rFonts w:ascii="Garamond" w:hAnsi="Garamond"/>
              <w:sz w:val="24"/>
              <w:szCs w:val="24"/>
            </w:rPr>
          </w:rPrChange>
        </w:rPr>
      </w:pPr>
    </w:p>
    <w:sectPr w:rsidR="0057614C" w:rsidRPr="009213D4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60B30" w14:textId="77777777" w:rsidR="00FD34F3" w:rsidRDefault="00FD34F3">
      <w:r>
        <w:separator/>
      </w:r>
    </w:p>
  </w:endnote>
  <w:endnote w:type="continuationSeparator" w:id="0">
    <w:p w14:paraId="3277451A" w14:textId="77777777" w:rsidR="00FD34F3" w:rsidRDefault="00FD3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B4EAC" w14:textId="77777777" w:rsidR="001F2CE1" w:rsidRDefault="001F2C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65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765AD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1D85DA3A" w14:textId="77777777" w:rsidR="001F2CE1" w:rsidRDefault="001F2C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DCFF2" w14:textId="77777777" w:rsidR="00FD34F3" w:rsidRDefault="00FD34F3">
      <w:r>
        <w:separator/>
      </w:r>
    </w:p>
  </w:footnote>
  <w:footnote w:type="continuationSeparator" w:id="0">
    <w:p w14:paraId="177591FD" w14:textId="77777777" w:rsidR="00FD34F3" w:rsidRDefault="00FD3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020FE" w14:textId="77777777" w:rsidR="001F2CE1" w:rsidRDefault="00FD34F3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A3EA8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7979805" r:id="rId2"/>
      </w:object>
    </w:r>
  </w:p>
  <w:p w14:paraId="5A116BA5" w14:textId="77777777" w:rsidR="001F2CE1" w:rsidRDefault="001F2C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695B7A92" w14:textId="77777777" w:rsidR="001F2CE1" w:rsidRDefault="001F2C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757A26E0" w14:textId="77777777" w:rsidR="001F2CE1" w:rsidRDefault="001F2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8456B"/>
    <w:multiLevelType w:val="hybridMultilevel"/>
    <w:tmpl w:val="D7CC2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63EBF"/>
    <w:multiLevelType w:val="hybridMultilevel"/>
    <w:tmpl w:val="38B4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"/>
  </w:num>
  <w:num w:numId="5">
    <w:abstractNumId w:val="2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</w:num>
  <w:num w:numId="8">
    <w:abstractNumId w:val="7"/>
  </w:num>
  <w:num w:numId="9">
    <w:abstractNumId w:val="19"/>
  </w:num>
  <w:num w:numId="10">
    <w:abstractNumId w:val="22"/>
  </w:num>
  <w:num w:numId="11">
    <w:abstractNumId w:val="24"/>
  </w:num>
  <w:num w:numId="12">
    <w:abstractNumId w:val="33"/>
  </w:num>
  <w:num w:numId="13">
    <w:abstractNumId w:val="5"/>
  </w:num>
  <w:num w:numId="14">
    <w:abstractNumId w:val="28"/>
  </w:num>
  <w:num w:numId="15">
    <w:abstractNumId w:val="3"/>
  </w:num>
  <w:num w:numId="16">
    <w:abstractNumId w:val="29"/>
  </w:num>
  <w:num w:numId="17">
    <w:abstractNumId w:val="14"/>
  </w:num>
  <w:num w:numId="18">
    <w:abstractNumId w:val="27"/>
  </w:num>
  <w:num w:numId="19">
    <w:abstractNumId w:val="30"/>
  </w:num>
  <w:num w:numId="20">
    <w:abstractNumId w:val="2"/>
  </w:num>
  <w:num w:numId="21">
    <w:abstractNumId w:val="13"/>
  </w:num>
  <w:num w:numId="22">
    <w:abstractNumId w:val="38"/>
  </w:num>
  <w:num w:numId="23">
    <w:abstractNumId w:val="25"/>
  </w:num>
  <w:num w:numId="24">
    <w:abstractNumId w:val="26"/>
  </w:num>
  <w:num w:numId="25">
    <w:abstractNumId w:val="18"/>
  </w:num>
  <w:num w:numId="26">
    <w:abstractNumId w:val="36"/>
  </w:num>
  <w:num w:numId="27">
    <w:abstractNumId w:val="11"/>
  </w:num>
  <w:num w:numId="28">
    <w:abstractNumId w:val="39"/>
  </w:num>
  <w:num w:numId="29">
    <w:abstractNumId w:val="23"/>
  </w:num>
  <w:num w:numId="30">
    <w:abstractNumId w:val="11"/>
  </w:num>
  <w:num w:numId="31">
    <w:abstractNumId w:val="34"/>
  </w:num>
  <w:num w:numId="32">
    <w:abstractNumId w:val="35"/>
  </w:num>
  <w:num w:numId="33">
    <w:abstractNumId w:val="15"/>
  </w:num>
  <w:num w:numId="34">
    <w:abstractNumId w:val="32"/>
  </w:num>
  <w:num w:numId="35">
    <w:abstractNumId w:val="12"/>
  </w:num>
  <w:num w:numId="36">
    <w:abstractNumId w:val="31"/>
  </w:num>
  <w:num w:numId="37">
    <w:abstractNumId w:val="10"/>
  </w:num>
  <w:num w:numId="38">
    <w:abstractNumId w:val="4"/>
  </w:num>
  <w:num w:numId="39">
    <w:abstractNumId w:val="16"/>
  </w:num>
  <w:num w:numId="40">
    <w:abstractNumId w:val="17"/>
  </w:num>
  <w:num w:numId="41">
    <w:abstractNumId w:val="9"/>
  </w:num>
  <w:num w:numId="42">
    <w:abstractNumId w:val="8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04AD"/>
    <w:rsid w:val="00001D93"/>
    <w:rsid w:val="00003336"/>
    <w:rsid w:val="00005BE1"/>
    <w:rsid w:val="0000734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2B64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4DA4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F1D"/>
    <w:rsid w:val="00090668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097F"/>
    <w:rsid w:val="00105D23"/>
    <w:rsid w:val="00111C1A"/>
    <w:rsid w:val="001146AA"/>
    <w:rsid w:val="00115651"/>
    <w:rsid w:val="001163FA"/>
    <w:rsid w:val="001168F0"/>
    <w:rsid w:val="0011759E"/>
    <w:rsid w:val="00121E47"/>
    <w:rsid w:val="0012634F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5E82"/>
    <w:rsid w:val="0017681D"/>
    <w:rsid w:val="00180409"/>
    <w:rsid w:val="001816B3"/>
    <w:rsid w:val="001820D3"/>
    <w:rsid w:val="00182203"/>
    <w:rsid w:val="0018315A"/>
    <w:rsid w:val="00183FFE"/>
    <w:rsid w:val="00184DAD"/>
    <w:rsid w:val="00186FE8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43AA"/>
    <w:rsid w:val="001A5055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3BF4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8AC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C22"/>
    <w:rsid w:val="00237DE5"/>
    <w:rsid w:val="00242B31"/>
    <w:rsid w:val="00245D3D"/>
    <w:rsid w:val="00252CC8"/>
    <w:rsid w:val="00254317"/>
    <w:rsid w:val="00260761"/>
    <w:rsid w:val="002618F5"/>
    <w:rsid w:val="00262A70"/>
    <w:rsid w:val="00263B38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57AB"/>
    <w:rsid w:val="00332235"/>
    <w:rsid w:val="003402C7"/>
    <w:rsid w:val="00342449"/>
    <w:rsid w:val="00346A83"/>
    <w:rsid w:val="00346E9B"/>
    <w:rsid w:val="00350510"/>
    <w:rsid w:val="00351081"/>
    <w:rsid w:val="00351219"/>
    <w:rsid w:val="00351ADA"/>
    <w:rsid w:val="00355224"/>
    <w:rsid w:val="00357A7D"/>
    <w:rsid w:val="0036046D"/>
    <w:rsid w:val="00360904"/>
    <w:rsid w:val="00365FD0"/>
    <w:rsid w:val="00367764"/>
    <w:rsid w:val="003701B2"/>
    <w:rsid w:val="00371869"/>
    <w:rsid w:val="00372B1F"/>
    <w:rsid w:val="00380302"/>
    <w:rsid w:val="003813A8"/>
    <w:rsid w:val="00384115"/>
    <w:rsid w:val="0038513B"/>
    <w:rsid w:val="00387FD6"/>
    <w:rsid w:val="00390D2B"/>
    <w:rsid w:val="00395A29"/>
    <w:rsid w:val="00396C35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33CB"/>
    <w:rsid w:val="00405873"/>
    <w:rsid w:val="00405B0C"/>
    <w:rsid w:val="00407D2F"/>
    <w:rsid w:val="00410E88"/>
    <w:rsid w:val="00412955"/>
    <w:rsid w:val="00412E00"/>
    <w:rsid w:val="00414084"/>
    <w:rsid w:val="00414AF7"/>
    <w:rsid w:val="00414BFE"/>
    <w:rsid w:val="0041735E"/>
    <w:rsid w:val="004203B5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67D78"/>
    <w:rsid w:val="00471E4D"/>
    <w:rsid w:val="00472768"/>
    <w:rsid w:val="00472FF6"/>
    <w:rsid w:val="004745EC"/>
    <w:rsid w:val="00475A22"/>
    <w:rsid w:val="00476032"/>
    <w:rsid w:val="0048073E"/>
    <w:rsid w:val="00482095"/>
    <w:rsid w:val="0048442E"/>
    <w:rsid w:val="004857DB"/>
    <w:rsid w:val="004872AB"/>
    <w:rsid w:val="00487CA0"/>
    <w:rsid w:val="004922CC"/>
    <w:rsid w:val="00492663"/>
    <w:rsid w:val="004A0057"/>
    <w:rsid w:val="004A18B3"/>
    <w:rsid w:val="004A1B03"/>
    <w:rsid w:val="004A1C1F"/>
    <w:rsid w:val="004A29BC"/>
    <w:rsid w:val="004A2CE1"/>
    <w:rsid w:val="004A403B"/>
    <w:rsid w:val="004A4527"/>
    <w:rsid w:val="004A485D"/>
    <w:rsid w:val="004A4EA4"/>
    <w:rsid w:val="004A50D9"/>
    <w:rsid w:val="004A7268"/>
    <w:rsid w:val="004A7312"/>
    <w:rsid w:val="004B1AE1"/>
    <w:rsid w:val="004B3497"/>
    <w:rsid w:val="004B39F0"/>
    <w:rsid w:val="004B6C64"/>
    <w:rsid w:val="004B6F89"/>
    <w:rsid w:val="004B7657"/>
    <w:rsid w:val="004C19A4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4F7C44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38E8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AD6"/>
    <w:rsid w:val="005F7669"/>
    <w:rsid w:val="006009FD"/>
    <w:rsid w:val="006030EC"/>
    <w:rsid w:val="00606CC5"/>
    <w:rsid w:val="00606F8B"/>
    <w:rsid w:val="006070B2"/>
    <w:rsid w:val="00607C4A"/>
    <w:rsid w:val="0061132C"/>
    <w:rsid w:val="00611A0D"/>
    <w:rsid w:val="00612BB3"/>
    <w:rsid w:val="00616470"/>
    <w:rsid w:val="006203F2"/>
    <w:rsid w:val="00622160"/>
    <w:rsid w:val="00622FD9"/>
    <w:rsid w:val="006266F4"/>
    <w:rsid w:val="0062685D"/>
    <w:rsid w:val="00631DF5"/>
    <w:rsid w:val="006327C9"/>
    <w:rsid w:val="00634AAA"/>
    <w:rsid w:val="00635422"/>
    <w:rsid w:val="00637C06"/>
    <w:rsid w:val="00642B26"/>
    <w:rsid w:val="006468E4"/>
    <w:rsid w:val="006501D3"/>
    <w:rsid w:val="0065258B"/>
    <w:rsid w:val="00652AF6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217B"/>
    <w:rsid w:val="00683B7B"/>
    <w:rsid w:val="00683D57"/>
    <w:rsid w:val="00684924"/>
    <w:rsid w:val="00684E9B"/>
    <w:rsid w:val="00686674"/>
    <w:rsid w:val="0068670D"/>
    <w:rsid w:val="00687861"/>
    <w:rsid w:val="00692DAD"/>
    <w:rsid w:val="00693EF0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4DB8"/>
    <w:rsid w:val="00755E09"/>
    <w:rsid w:val="00757F4C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37B3"/>
    <w:rsid w:val="007C7136"/>
    <w:rsid w:val="007D096A"/>
    <w:rsid w:val="007D1264"/>
    <w:rsid w:val="007D2A35"/>
    <w:rsid w:val="007D321B"/>
    <w:rsid w:val="007D3BBF"/>
    <w:rsid w:val="007E1C2E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DC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47F2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8F5885"/>
    <w:rsid w:val="008F7B8C"/>
    <w:rsid w:val="00906475"/>
    <w:rsid w:val="0090728E"/>
    <w:rsid w:val="00907766"/>
    <w:rsid w:val="00910B3C"/>
    <w:rsid w:val="009111B6"/>
    <w:rsid w:val="009116DF"/>
    <w:rsid w:val="0091199E"/>
    <w:rsid w:val="009162A2"/>
    <w:rsid w:val="009213D4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4827"/>
    <w:rsid w:val="00974904"/>
    <w:rsid w:val="00974D84"/>
    <w:rsid w:val="009754FA"/>
    <w:rsid w:val="00976565"/>
    <w:rsid w:val="00976ADB"/>
    <w:rsid w:val="00981EAF"/>
    <w:rsid w:val="00982DB4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27F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E1816"/>
    <w:rsid w:val="009E4B77"/>
    <w:rsid w:val="009E6DFC"/>
    <w:rsid w:val="009E7162"/>
    <w:rsid w:val="009E7BD2"/>
    <w:rsid w:val="009F38ED"/>
    <w:rsid w:val="00A0140E"/>
    <w:rsid w:val="00A13A5C"/>
    <w:rsid w:val="00A14EE6"/>
    <w:rsid w:val="00A1695A"/>
    <w:rsid w:val="00A21580"/>
    <w:rsid w:val="00A22B47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83F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361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0053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5AD"/>
    <w:rsid w:val="00B76DD3"/>
    <w:rsid w:val="00B8000D"/>
    <w:rsid w:val="00B80259"/>
    <w:rsid w:val="00B808B0"/>
    <w:rsid w:val="00B80F60"/>
    <w:rsid w:val="00B8398D"/>
    <w:rsid w:val="00B8683D"/>
    <w:rsid w:val="00B87742"/>
    <w:rsid w:val="00B90E20"/>
    <w:rsid w:val="00B91423"/>
    <w:rsid w:val="00B917E2"/>
    <w:rsid w:val="00B928E9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3F0B"/>
    <w:rsid w:val="00BB4180"/>
    <w:rsid w:val="00BB5365"/>
    <w:rsid w:val="00BB6B8C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0F04"/>
    <w:rsid w:val="00C11F5E"/>
    <w:rsid w:val="00C201EE"/>
    <w:rsid w:val="00C21323"/>
    <w:rsid w:val="00C23E60"/>
    <w:rsid w:val="00C25A8C"/>
    <w:rsid w:val="00C30216"/>
    <w:rsid w:val="00C31104"/>
    <w:rsid w:val="00C34F72"/>
    <w:rsid w:val="00C37365"/>
    <w:rsid w:val="00C40C90"/>
    <w:rsid w:val="00C4530F"/>
    <w:rsid w:val="00C464DE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34D2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6F68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3407"/>
    <w:rsid w:val="00CE5676"/>
    <w:rsid w:val="00CE6713"/>
    <w:rsid w:val="00CE7F2E"/>
    <w:rsid w:val="00CE7FA2"/>
    <w:rsid w:val="00CF06AC"/>
    <w:rsid w:val="00CF0A15"/>
    <w:rsid w:val="00CF3DDF"/>
    <w:rsid w:val="00CF445A"/>
    <w:rsid w:val="00CF53E8"/>
    <w:rsid w:val="00CF6FF2"/>
    <w:rsid w:val="00D001FB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F5"/>
    <w:rsid w:val="00D66B1B"/>
    <w:rsid w:val="00D67741"/>
    <w:rsid w:val="00D714EF"/>
    <w:rsid w:val="00D724D6"/>
    <w:rsid w:val="00D74265"/>
    <w:rsid w:val="00D83746"/>
    <w:rsid w:val="00D85C5F"/>
    <w:rsid w:val="00D86ED0"/>
    <w:rsid w:val="00D8789B"/>
    <w:rsid w:val="00D87CE0"/>
    <w:rsid w:val="00D9038D"/>
    <w:rsid w:val="00D909AC"/>
    <w:rsid w:val="00D92AF1"/>
    <w:rsid w:val="00D92E78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CEA"/>
    <w:rsid w:val="00E700DC"/>
    <w:rsid w:val="00E701F9"/>
    <w:rsid w:val="00E72190"/>
    <w:rsid w:val="00E746C4"/>
    <w:rsid w:val="00E75A3C"/>
    <w:rsid w:val="00E76AA0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22F3"/>
    <w:rsid w:val="00F04B30"/>
    <w:rsid w:val="00F062AF"/>
    <w:rsid w:val="00F06328"/>
    <w:rsid w:val="00F06FA6"/>
    <w:rsid w:val="00F07667"/>
    <w:rsid w:val="00F1145A"/>
    <w:rsid w:val="00F15A3E"/>
    <w:rsid w:val="00F20924"/>
    <w:rsid w:val="00F21605"/>
    <w:rsid w:val="00F22058"/>
    <w:rsid w:val="00F2373B"/>
    <w:rsid w:val="00F239CB"/>
    <w:rsid w:val="00F2597F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05CC"/>
    <w:rsid w:val="00FC1D01"/>
    <w:rsid w:val="00FC437C"/>
    <w:rsid w:val="00FC5698"/>
    <w:rsid w:val="00FC59CC"/>
    <w:rsid w:val="00FC64AE"/>
    <w:rsid w:val="00FD20C1"/>
    <w:rsid w:val="00FD34F3"/>
    <w:rsid w:val="00FD3EF8"/>
    <w:rsid w:val="00FD63C7"/>
    <w:rsid w:val="00FD67AC"/>
    <w:rsid w:val="00FD7D4A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808D8B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542FE-2BE0-4CBE-9849-726CBA00C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1192</TotalTime>
  <Pages>6</Pages>
  <Words>1915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12808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6</cp:revision>
  <cp:lastPrinted>2016-04-21T16:18:00Z</cp:lastPrinted>
  <dcterms:created xsi:type="dcterms:W3CDTF">2021-06-07T21:29:00Z</dcterms:created>
  <dcterms:modified xsi:type="dcterms:W3CDTF">2021-07-17T02:30:00Z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