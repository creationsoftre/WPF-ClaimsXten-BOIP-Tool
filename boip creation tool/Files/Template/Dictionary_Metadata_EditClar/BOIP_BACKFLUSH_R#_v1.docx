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9B2D7" w14:textId="77777777" w:rsidR="0057614C" w:rsidRPr="00B27300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B27300">
        <w:rPr>
          <w:rFonts w:ascii="Garamond" w:hAnsi="Garamond"/>
          <w:sz w:val="24"/>
          <w:szCs w:val="24"/>
        </w:rPr>
        <w:tab/>
      </w:r>
      <w:r w:rsidRPr="00B27300">
        <w:rPr>
          <w:rFonts w:ascii="Garamond" w:hAnsi="Garamond"/>
          <w:sz w:val="24"/>
          <w:szCs w:val="24"/>
        </w:rPr>
        <w:tab/>
      </w:r>
      <w:r w:rsidRPr="00B27300">
        <w:rPr>
          <w:rFonts w:ascii="Garamond" w:hAnsi="Garamond"/>
          <w:sz w:val="24"/>
          <w:szCs w:val="24"/>
        </w:rPr>
        <w:tab/>
      </w:r>
      <w:r w:rsidRPr="00B27300">
        <w:rPr>
          <w:rFonts w:ascii="Garamond" w:hAnsi="Garamond"/>
          <w:sz w:val="24"/>
          <w:szCs w:val="24"/>
        </w:rPr>
        <w:tab/>
      </w:r>
      <w:r w:rsidRPr="00B27300">
        <w:rPr>
          <w:rFonts w:ascii="Garamond" w:hAnsi="Garamond"/>
          <w:sz w:val="24"/>
          <w:szCs w:val="24"/>
        </w:rPr>
        <w:tab/>
      </w:r>
      <w:r w:rsidRPr="00B27300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232"/>
      </w:tblGrid>
      <w:tr w:rsidR="001850FC" w:rsidRPr="00B27300" w14:paraId="38595858" w14:textId="77777777" w:rsidTr="001850FC">
        <w:trPr>
          <w:trHeight w:val="438"/>
        </w:trPr>
        <w:tc>
          <w:tcPr>
            <w:tcW w:w="1728" w:type="dxa"/>
          </w:tcPr>
          <w:p w14:paraId="093E949C" w14:textId="57F06BA6" w:rsidR="001850FC" w:rsidRPr="00B27300" w:rsidRDefault="001850FC" w:rsidP="001850F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B27300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6-09T13:09:00Z">
              <w:r w:rsidR="005A7F7F" w:rsidRPr="008E645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" w:author="Wigfall, Trevonte" w:date="2021-07-15T11:3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SNOW-</w:t>
              </w:r>
            </w:ins>
            <w:ins w:id="2" w:author="Wigfall, Trevonte" w:date="2021-07-12T14:19:00Z">
              <w:r w:rsidR="00B27300" w:rsidRPr="008E645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3" w:author="Wigfall, Trevonte" w:date="2021-07-15T11:3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T</w:t>
              </w:r>
            </w:ins>
            <w:ins w:id="4" w:author="Wigfall, Trevonte" w:date="2021-07-12T14:20:00Z">
              <w:r w:rsidR="00B27300" w:rsidRPr="008E645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5" w:author="Wigfall, Trevonte" w:date="2021-07-15T11:3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EMP</w:t>
              </w:r>
            </w:ins>
            <w:del w:id="6" w:author="Wigfall, Trevonte" w:date="2021-06-09T13:09:00Z">
              <w:r w:rsidRPr="00B27300" w:rsidDel="005A7F7F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  <w:bookmarkStart w:id="7" w:name="Dropdown2"/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40D7E87C" w14:textId="66ACA7C2" w:rsidR="001850FC" w:rsidRPr="00B27300" w:rsidRDefault="001850FC" w:rsidP="001850F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B27300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ins w:id="8" w:author="Wigfall, Trevonte" w:date="2021-07-16T22:28:00Z">
              <w:r w:rsidR="00C01807">
                <w:rPr>
                  <w:rFonts w:ascii="Garamond" w:hAnsi="Garamond"/>
                  <w:b/>
                  <w:sz w:val="24"/>
                  <w:szCs w:val="24"/>
                  <w:highlight w:val="yellow"/>
                </w:rPr>
                <w:t>R#</w:t>
              </w:r>
            </w:ins>
            <w:del w:id="9" w:author="Wigfall, Trevonte" w:date="2021-07-12T14:19:00Z">
              <w:r w:rsidRPr="008E645F" w:rsidDel="00B27300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0" w:author="Wigfall, Trevonte" w:date="2021-07-15T11:3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5</w:delText>
              </w:r>
            </w:del>
            <w:del w:id="11" w:author="Wigfall, Trevonte" w:date="2021-06-09T13:09:00Z">
              <w:r w:rsidRPr="008E645F" w:rsidDel="005A7F7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2" w:author="Wigfall, Trevonte" w:date="2021-07-15T11:3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0</w:delText>
              </w:r>
            </w:del>
            <w:del w:id="13" w:author="Wigfall, Trevonte" w:date="2021-07-12T14:19:00Z">
              <w:r w:rsidRPr="008E645F" w:rsidDel="00B27300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4" w:author="Wigfall, Trevonte" w:date="2021-07-15T11:3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.</w:delText>
              </w:r>
            </w:del>
            <w:del w:id="15" w:author="Wigfall, Trevonte" w:date="2021-06-09T13:09:00Z">
              <w:r w:rsidRPr="00B27300" w:rsidDel="005A7F7F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FEAAC9" w14:textId="77777777" w:rsidR="001850FC" w:rsidRPr="00B27300" w:rsidRDefault="001850FC" w:rsidP="001850F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05EAB8FD" w14:textId="77777777" w:rsidR="001850FC" w:rsidRPr="00B27300" w:rsidRDefault="001850FC" w:rsidP="001850F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B27300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7"/>
        <w:tc>
          <w:tcPr>
            <w:tcW w:w="2232" w:type="dxa"/>
          </w:tcPr>
          <w:p w14:paraId="18C77ED4" w14:textId="77777777" w:rsidR="001850FC" w:rsidRPr="00B27300" w:rsidRDefault="001850FC" w:rsidP="001850F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B27300">
              <w:rPr>
                <w:rFonts w:ascii="Garamond" w:hAnsi="Garamond"/>
                <w:b/>
                <w:sz w:val="24"/>
                <w:szCs w:val="24"/>
              </w:rPr>
              <w:t>BACKFLUSH</w:t>
            </w:r>
          </w:p>
        </w:tc>
      </w:tr>
    </w:tbl>
    <w:p w14:paraId="569EECD4" w14:textId="77777777" w:rsidR="002F7317" w:rsidRPr="00B27300" w:rsidRDefault="0057614C">
      <w:pPr>
        <w:rPr>
          <w:rFonts w:ascii="Garamond" w:hAnsi="Garamond"/>
          <w:b/>
          <w:sz w:val="24"/>
          <w:szCs w:val="24"/>
        </w:rPr>
      </w:pPr>
      <w:r w:rsidRPr="00B27300">
        <w:rPr>
          <w:rFonts w:ascii="Garamond" w:hAnsi="Garamond"/>
          <w:b/>
          <w:sz w:val="24"/>
          <w:szCs w:val="24"/>
        </w:rPr>
        <w:t xml:space="preserve">  </w:t>
      </w:r>
    </w:p>
    <w:p w14:paraId="29F05815" w14:textId="77777777" w:rsidR="0057614C" w:rsidRPr="00B27300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4"/>
        <w:gridCol w:w="637"/>
        <w:gridCol w:w="982"/>
        <w:gridCol w:w="2161"/>
        <w:gridCol w:w="719"/>
        <w:gridCol w:w="900"/>
        <w:gridCol w:w="4592"/>
        <w:gridCol w:w="1258"/>
        <w:gridCol w:w="1532"/>
        <w:tblGridChange w:id="16">
          <w:tblGrid>
            <w:gridCol w:w="895"/>
            <w:gridCol w:w="637"/>
            <w:gridCol w:w="818"/>
            <w:gridCol w:w="2327"/>
            <w:gridCol w:w="719"/>
            <w:gridCol w:w="900"/>
            <w:gridCol w:w="4592"/>
            <w:gridCol w:w="1258"/>
            <w:gridCol w:w="1529"/>
          </w:tblGrid>
        </w:tblGridChange>
      </w:tblGrid>
      <w:tr w:rsidR="00D43747" w:rsidRPr="00B27300" w14:paraId="56D743DE" w14:textId="77777777" w:rsidTr="00CA53FE">
        <w:tc>
          <w:tcPr>
            <w:tcW w:w="5000" w:type="pct"/>
            <w:gridSpan w:val="9"/>
            <w:shd w:val="clear" w:color="auto" w:fill="E6E6E6"/>
          </w:tcPr>
          <w:p w14:paraId="046FFA05" w14:textId="77777777" w:rsidR="00D43747" w:rsidRPr="00B27300" w:rsidRDefault="00D43747">
            <w:pPr>
              <w:rPr>
                <w:rFonts w:ascii="Garamond" w:hAnsi="Garamond"/>
                <w:smallCaps/>
              </w:rPr>
            </w:pPr>
            <w:r w:rsidRPr="00B27300">
              <w:rPr>
                <w:rFonts w:ascii="Garamond" w:hAnsi="Garamond"/>
                <w:b/>
                <w:smallCaps/>
              </w:rPr>
              <w:t xml:space="preserve">Environment </w:t>
            </w:r>
            <w:r w:rsidRPr="00B27300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5C7F3D" w:rsidRPr="00B27300" w14:paraId="6DBD77D6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1B538261" w14:textId="77777777" w:rsidR="005C7F3D" w:rsidRPr="00B27300" w:rsidRDefault="00A627B7" w:rsidP="00DF5FF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>App Servers: all servers in backflush</w:t>
            </w:r>
          </w:p>
        </w:tc>
      </w:tr>
      <w:tr w:rsidR="00D43747" w:rsidRPr="00B27300" w14:paraId="7BE511FD" w14:textId="77777777" w:rsidTr="00CA53FE">
        <w:tc>
          <w:tcPr>
            <w:tcW w:w="5000" w:type="pct"/>
            <w:gridSpan w:val="9"/>
            <w:shd w:val="clear" w:color="auto" w:fill="E6E6E6"/>
          </w:tcPr>
          <w:p w14:paraId="18AB3A37" w14:textId="77777777" w:rsidR="00D43747" w:rsidRPr="00B27300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B27300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B27300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B27300" w14:paraId="4C0AD38E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6443086" w14:textId="77777777" w:rsidR="001850FC" w:rsidRPr="00B27300" w:rsidRDefault="001850FC" w:rsidP="001850F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27300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21064066" w14:textId="77777777" w:rsidR="001850FC" w:rsidRPr="00B27300" w:rsidRDefault="001850FC" w:rsidP="001850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27300">
              <w:rPr>
                <w:rFonts w:asciiTheme="minorHAnsi" w:hAnsiTheme="minorHAnsi" w:cstheme="minorHAnsi"/>
                <w:sz w:val="24"/>
                <w:szCs w:val="24"/>
              </w:rPr>
              <w:t>10. use “archive” in case we need to send logs to vendor (Prod Only)</w:t>
            </w:r>
          </w:p>
          <w:p w14:paraId="07E159FB" w14:textId="77777777" w:rsidR="001850FC" w:rsidRPr="00B27300" w:rsidRDefault="001850FC" w:rsidP="001850F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B45AC40" w14:textId="3FB3E611" w:rsidR="001850FC" w:rsidRPr="00B27300" w:rsidRDefault="001850FC" w:rsidP="001850F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27300">
              <w:rPr>
                <w:rFonts w:asciiTheme="minorHAnsi" w:hAnsiTheme="minorHAnsi" w:cstheme="minorHAnsi"/>
                <w:sz w:val="24"/>
                <w:szCs w:val="24"/>
              </w:rPr>
              <w:t xml:space="preserve">13. Use </w:t>
            </w:r>
            <w:ins w:id="17" w:author="Wigfall, Trevonte" w:date="2021-07-15T11:30:00Z">
              <w:r w:rsidR="008E645F" w:rsidRPr="008E645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8" w:author="Wigfall, Trevonte" w:date="2021-07-15T11:3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Backout_CNR</w:t>
              </w:r>
            </w:ins>
            <w:ins w:id="19" w:author="Wigfall, Trevonte" w:date="2021-07-12T14:20:00Z">
              <w:r w:rsidR="00B27300" w:rsidRPr="00B27300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20" w:author="Wigfall, Trevonte" w:date="2021-06-09T13:16:00Z">
              <w:r w:rsidRPr="00B27300" w:rsidDel="003B150C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SNOW-43839 </w:delText>
              </w:r>
            </w:del>
            <w:r w:rsidRPr="00B27300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6AEE0AAF" w14:textId="77777777" w:rsidR="001850FC" w:rsidRPr="00B27300" w:rsidRDefault="001850FC" w:rsidP="001850F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27300">
              <w:rPr>
                <w:rFonts w:asciiTheme="minorHAnsi" w:hAnsiTheme="minorHAnsi" w:cstheme="minorHAnsi"/>
                <w:b/>
                <w:sz w:val="24"/>
                <w:szCs w:val="24"/>
                <w:rPrChange w:id="21" w:author="Wigfall, Trevonte" w:date="2021-07-12T14:20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begin"/>
            </w:r>
            <w:r w:rsidRPr="00B27300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491CCA18" w14:textId="77777777" w:rsidR="001850FC" w:rsidRPr="00B27300" w:rsidRDefault="001850FC" w:rsidP="001850FC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B27300">
              <w:rPr>
                <w:rFonts w:asciiTheme="minorHAnsi" w:hAnsiTheme="minorHAnsi" w:cstheme="minorHAnsi"/>
                <w:b/>
                <w:sz w:val="24"/>
                <w:szCs w:val="24"/>
                <w:rPrChange w:id="22" w:author="Wigfall, Trevonte" w:date="2021-07-12T14:20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B27300">
              <w:rPr>
                <w:rFonts w:asciiTheme="minorHAnsi" w:hAnsiTheme="minorHAnsi" w:cstheme="minorHAnsi"/>
                <w:b/>
                <w:sz w:val="24"/>
                <w:szCs w:val="24"/>
                <w:rPrChange w:id="23" w:author="Wigfall, Trevonte" w:date="2021-07-12T14:20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B27300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7081D18F" w14:textId="77777777" w:rsidR="001850FC" w:rsidRPr="00B27300" w:rsidRDefault="001850FC" w:rsidP="001850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27300">
              <w:rPr>
                <w:rFonts w:asciiTheme="minorHAnsi" w:hAnsiTheme="minorHAnsi" w:cstheme="minorHAnsi"/>
                <w:b/>
                <w:sz w:val="24"/>
                <w:szCs w:val="24"/>
                <w:rPrChange w:id="24" w:author="Wigfall, Trevonte" w:date="2021-07-12T14:20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265CAAA2" w14:textId="6E91BB9E" w:rsidR="00DA777E" w:rsidRPr="00B27300" w:rsidRDefault="001850FC" w:rsidP="001850FC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B27300">
              <w:rPr>
                <w:rFonts w:asciiTheme="minorHAnsi" w:hAnsiTheme="minorHAnsi" w:cstheme="minorHAnsi"/>
                <w:b/>
                <w:sz w:val="24"/>
                <w:szCs w:val="24"/>
              </w:rPr>
              <w:t>14-2</w:t>
            </w:r>
            <w:r w:rsidR="00E156B5" w:rsidRPr="00B27300">
              <w:rPr>
                <w:rFonts w:asciiTheme="minorHAnsi" w:hAnsiTheme="minorHAnsi" w:cstheme="minorHAnsi"/>
                <w:b/>
                <w:sz w:val="24"/>
                <w:szCs w:val="24"/>
              </w:rPr>
              <w:t>0</w:t>
            </w:r>
            <w:r w:rsidRPr="00B2730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use </w:t>
            </w:r>
            <w:ins w:id="25" w:author="Wigfall, Trevonte" w:date="2021-07-15T11:30:00Z">
              <w:r w:rsidR="008E645F" w:rsidRPr="008E645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6" w:author="Wigfall, Trevonte" w:date="2021-07-15T11:3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Backout_CNR</w:t>
              </w:r>
            </w:ins>
            <w:del w:id="27" w:author="Wigfall, Trevonte" w:date="2021-06-09T13:16:00Z">
              <w:r w:rsidRPr="00B27300" w:rsidDel="003B150C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D43747" w:rsidRPr="00B27300" w14:paraId="273CA8EF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5662CC18" w14:textId="77777777" w:rsidR="000B2C59" w:rsidRPr="00B27300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B27300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B27300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B27300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B27300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B27300" w14:paraId="2222A7AB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5D29A819" w14:textId="77777777" w:rsidR="00D43747" w:rsidRPr="00B27300" w:rsidRDefault="00D43747">
            <w:pPr>
              <w:rPr>
                <w:rFonts w:ascii="Garamond" w:hAnsi="Garamond"/>
                <w:b/>
                <w:smallCaps/>
              </w:rPr>
            </w:pPr>
            <w:r w:rsidRPr="00B27300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B27300" w14:paraId="43C77A0F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28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29" w:author="Wigfall, Trevonte" w:date="2021-07-12T14:23:00Z">
              <w:tcPr>
                <w:tcW w:w="3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268703C5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30" w:author="Wigfall, Trevonte" w:date="2021-07-12T14:23:00Z">
              <w:tcPr>
                <w:tcW w:w="23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24A85C55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31" w:author="Wigfall, Trevonte" w:date="2021-07-12T14:23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69EAF275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32" w:author="Wigfall, Trevonte" w:date="2021-07-12T14:23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75645A94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33" w:author="Wigfall, Trevonte" w:date="2021-07-12T14:23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25F3C512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34" w:author="Wigfall, Trevonte" w:date="2021-07-12T14:23:00Z">
              <w:tcPr>
                <w:tcW w:w="32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13DC0D32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35" w:author="Wigfall, Trevonte" w:date="2021-07-12T14:23:00Z">
              <w:tcPr>
                <w:tcW w:w="167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7BF2FFD7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tcPrChange w:id="36" w:author="Wigfall, Trevonte" w:date="2021-07-12T14:23:00Z">
              <w:tcPr>
                <w:tcW w:w="4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344DE2A7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37" w:author="Wigfall, Trevonte" w:date="2021-07-12T14:23:00Z">
              <w:tcPr>
                <w:tcW w:w="559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2AFCEAC6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AC29EF" w:rsidRPr="00B27300" w14:paraId="5F7F58CF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8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647"/>
          <w:trPrChange w:id="39" w:author="Wigfall, Trevonte" w:date="2021-07-12T14:23:00Z">
            <w:trPr>
              <w:trHeight w:val="64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40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6A259E7" w14:textId="77777777" w:rsidR="00AC29EF" w:rsidRPr="00B27300" w:rsidRDefault="00AC29EF" w:rsidP="00AC29E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41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2D5FE58F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2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2F67557" w14:textId="63C34180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3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44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5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4007501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0957E82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6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222FE37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47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7F7EA3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48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2A1A65" w14:textId="77777777" w:rsidR="00AC29EF" w:rsidRPr="00B27300" w:rsidRDefault="00AC29EF" w:rsidP="00AC29E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7300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23434CBD" w14:textId="77777777" w:rsidR="00AC29EF" w:rsidRPr="00B27300" w:rsidRDefault="00AC29EF" w:rsidP="00AC29EF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49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E3C367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50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CC30F8" w14:textId="50818A53" w:rsidR="00AC29EF" w:rsidRPr="00B27300" w:rsidRDefault="008E645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1" w:author="Wigfall, Trevonte" w:date="2021-07-15T11:30:00Z">
              <w:r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2" w:author="Wigfall, Trevonte" w:date="2021-07-15T11:3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 Starting at HH:MM</w:t>
              </w:r>
            </w:ins>
            <w:del w:id="53" w:author="Wigfall, Trevonte" w:date="2021-06-09T13:11:00Z">
              <w:r w:rsidR="002668F7" w:rsidRPr="00B27300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="001850FC" w:rsidRPr="00B27300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5/14/21</w:delText>
              </w:r>
              <w:r w:rsidR="002668F7" w:rsidRPr="00B27300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Starting at 18:30</w:delText>
              </w:r>
            </w:del>
          </w:p>
        </w:tc>
      </w:tr>
      <w:tr w:rsidR="001850FC" w:rsidRPr="00B27300" w14:paraId="56C1BC69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54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55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56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37ED850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57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243D4A1C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58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E50CDDD" w14:textId="31B086D9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9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60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1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F6923E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7A553122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2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14AD2AC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63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E80EAED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64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2C142CA" w14:textId="77777777" w:rsidR="001850FC" w:rsidRPr="00B27300" w:rsidRDefault="00A12568" w:rsidP="001850FC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B27300">
              <w:rPr>
                <w:rPrChange w:id="65" w:author="Wigfall, Trevonte" w:date="2021-07-12T14:20:00Z">
                  <w:rPr/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B27300">
              <w:rPr>
                <w:rPrChange w:id="66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7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68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2C1E2A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69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8E28D8" w14:textId="5FB0EB6B" w:rsidR="001850FC" w:rsidRPr="008E645F" w:rsidRDefault="001850FC" w:rsidP="001850FC">
            <w:pPr>
              <w:rPr>
                <w:highlight w:val="yellow"/>
                <w:rPrChange w:id="70" w:author="Wigfall, Trevonte" w:date="2021-07-15T11:31:00Z">
                  <w:rPr/>
                </w:rPrChange>
              </w:rPr>
            </w:pPr>
            <w:del w:id="71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2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73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4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210A17A1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75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76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77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65EF18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79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1E925B97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81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D06A99" w14:textId="041A96D2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2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83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4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85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6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9965902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7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8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</w:t>
            </w:r>
          </w:p>
          <w:p w14:paraId="07E16B1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0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DD5D7CC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91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9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93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C49EC7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9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9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96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0C00E5" w14:textId="77777777" w:rsidR="001850FC" w:rsidRPr="00B27300" w:rsidRDefault="00A12568" w:rsidP="001850FC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7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B27300">
              <w:rPr>
                <w:rPrChange w:id="98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"https://collaborate.wellpoint.com/sites/Ent_Rel_Mgmt/Rel_Plan/Rel_Inv/Lists/Status%20Master/Release%20List.aspx" </w:instrText>
            </w:r>
            <w:r w:rsidRPr="00B27300">
              <w:rPr>
                <w:rPrChange w:id="99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00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Update RM spreadsheet the change effort has begun (PROD MW Only)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01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02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8B51C4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104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05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CCC0B7" w14:textId="52C1F2FA" w:rsidR="001850FC" w:rsidRPr="008E645F" w:rsidRDefault="001850FC" w:rsidP="001850FC">
            <w:pPr>
              <w:rPr>
                <w:highlight w:val="yellow"/>
                <w:rPrChange w:id="106" w:author="Wigfall, Trevonte" w:date="2021-07-15T11:31:00Z">
                  <w:rPr/>
                </w:rPrChange>
              </w:rPr>
            </w:pPr>
            <w:del w:id="107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8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109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0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247899DD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11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12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113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394B97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1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115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00159A01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17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C1CA0A" w14:textId="4AEDE49E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119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20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121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2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070CBE2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  <w:rPrChange w:id="124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(REPORTING)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5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24A73F2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12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2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28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4ED265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12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3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31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EA5179" w14:textId="77777777" w:rsidR="001850FC" w:rsidRPr="00B27300" w:rsidRDefault="00A12568" w:rsidP="001850F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132" w:author="Wigfall, Trevonte" w:date="2021-07-12T14:20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B27300">
              <w:rPr>
                <w:rPrChange w:id="133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B27300">
              <w:rPr>
                <w:rPrChange w:id="134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35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36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37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444E33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39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40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78B9B2" w14:textId="2F0716FF" w:rsidR="001850FC" w:rsidRPr="008E645F" w:rsidRDefault="001850FC" w:rsidP="001850FC">
            <w:pPr>
              <w:rPr>
                <w:highlight w:val="yellow"/>
                <w:rPrChange w:id="141" w:author="Wigfall, Trevonte" w:date="2021-07-15T11:31:00Z">
                  <w:rPr/>
                </w:rPrChange>
              </w:rPr>
            </w:pPr>
            <w:del w:id="142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3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144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5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5E1EAC45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46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47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148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1B36F9A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4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150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1BCD4941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52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D800214" w14:textId="76D9F54F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154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55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156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57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2DC8D5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15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0226EE71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61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A96227E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16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6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64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CB61384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16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6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67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0179455" w14:textId="77777777" w:rsidR="001850FC" w:rsidRPr="00B27300" w:rsidRDefault="001850FC" w:rsidP="001850FC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68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69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70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71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A12568" w:rsidRPr="00B27300">
              <w:rPr>
                <w:rPrChange w:id="172" w:author="Wigfall, Trevonte" w:date="2021-07-12T14:20:00Z">
                  <w:rPr/>
                </w:rPrChange>
              </w:rPr>
              <w:fldChar w:fldCharType="begin"/>
            </w:r>
            <w:r w:rsidR="00A12568" w:rsidRPr="00B2730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A12568" w:rsidRPr="00B27300">
              <w:rPr>
                <w:rPrChange w:id="173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74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Suspend all nodes from TPIC load balancer </w:t>
            </w:r>
            <w:r w:rsidR="00A12568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75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33A25181" w14:textId="77777777" w:rsidR="001850FC" w:rsidRPr="00B27300" w:rsidRDefault="001850FC" w:rsidP="001850F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76" w:author="Wigfall, Trevonte" w:date="2021-07-12T14:2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77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78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751D866B" w14:textId="77777777" w:rsidR="001850FC" w:rsidRPr="00B27300" w:rsidRDefault="001850FC" w:rsidP="001850F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79" w:author="Wigfall, Trevonte" w:date="2021-07-12T14:2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80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8BABECB" w14:textId="77777777" w:rsidR="001850FC" w:rsidRPr="00B27300" w:rsidRDefault="001850FC" w:rsidP="00185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81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82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83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363866" w14:textId="1F1FDAEE" w:rsidR="001850FC" w:rsidRPr="008E645F" w:rsidRDefault="001850FC" w:rsidP="001850FC">
            <w:pPr>
              <w:rPr>
                <w:highlight w:val="yellow"/>
                <w:rPrChange w:id="184" w:author="Wigfall, Trevonte" w:date="2021-07-15T11:31:00Z">
                  <w:rPr/>
                </w:rPrChange>
              </w:rPr>
            </w:pPr>
            <w:del w:id="185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6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187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8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68011AA5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89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90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191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C3BFC9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9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193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45A1715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4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95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D86D37A" w14:textId="298B4433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197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98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199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00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6BCF3B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0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202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7AF9D11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0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04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D74435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20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20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207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6091F9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20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20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210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8CCECCE" w14:textId="77777777" w:rsidR="001850FC" w:rsidRPr="00B27300" w:rsidRDefault="00A12568" w:rsidP="001850FC">
            <w:pPr>
              <w:rPr>
                <w:rStyle w:val="Hyperlink"/>
                <w:rFonts w:ascii="Arial" w:hAnsi="Arial" w:cs="Arial"/>
                <w:b/>
                <w:color w:val="auto"/>
                <w:rPrChange w:id="211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B27300">
              <w:rPr>
                <w:rPrChange w:id="212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27300">
              <w:rPr>
                <w:rPrChange w:id="213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14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TPPUI load balancer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15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8A54B2B" w14:textId="77777777" w:rsidR="001850FC" w:rsidRPr="00B27300" w:rsidRDefault="001850FC" w:rsidP="001850F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216" w:author="Wigfall, Trevonte" w:date="2021-07-12T14:2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217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416A2A" w14:textId="77777777" w:rsidR="001850FC" w:rsidRPr="00B27300" w:rsidRDefault="001850FC" w:rsidP="00185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218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219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220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92BA48" w14:textId="4744D0AA" w:rsidR="001850FC" w:rsidRPr="008E645F" w:rsidRDefault="001850FC" w:rsidP="001850FC">
            <w:pPr>
              <w:rPr>
                <w:highlight w:val="yellow"/>
                <w:rPrChange w:id="221" w:author="Wigfall, Trevonte" w:date="2021-07-15T11:31:00Z">
                  <w:rPr/>
                </w:rPrChange>
              </w:rPr>
            </w:pPr>
            <w:del w:id="222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3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224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5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14B52404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226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227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228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681884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2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230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6D813AFF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3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232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C12793" w14:textId="26A4FF25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3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34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35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236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37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A17EB4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3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23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42A9B119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4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41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2FBEFAA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24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24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244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6260F99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24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24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247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850FC" w:rsidRPr="00B27300" w14:paraId="0D506BD8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850FC" w:rsidRPr="00B27300" w14:paraId="19E5FEA0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D3114F5" w14:textId="77777777" w:rsidR="001850FC" w:rsidRPr="00B27300" w:rsidRDefault="001850FC" w:rsidP="001850F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248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850FC" w:rsidRPr="00B27300" w14:paraId="1E1CCEA3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EFDEA92" w14:textId="77777777" w:rsidR="001850FC" w:rsidRPr="00B27300" w:rsidRDefault="00A12568" w:rsidP="001850FC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249" w:author="Wigfall, Trevonte" w:date="2021-07-12T14:20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B27300">
                                <w:rPr>
                                  <w:rPrChange w:id="250" w:author="Wigfall, Trevonte" w:date="2021-07-12T14:20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B27300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B27300">
                                <w:rPr>
                                  <w:rPrChange w:id="251" w:author="Wigfall, Trevonte" w:date="2021-07-12T14:2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1850FC" w:rsidRPr="00B27300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252" w:author="Wigfall, Trevonte" w:date="2021-07-12T14:2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Suspend all nodes from UIAPP load balancer</w:t>
                              </w:r>
                              <w:r w:rsidRPr="00B27300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253" w:author="Wigfall, Trevonte" w:date="2021-07-12T14:2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523016C2" w14:textId="77777777" w:rsidR="001850FC" w:rsidRPr="00B27300" w:rsidRDefault="001850FC" w:rsidP="001850F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254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2765F40D" w14:textId="77777777" w:rsidR="001850FC" w:rsidRPr="00B27300" w:rsidRDefault="001850FC" w:rsidP="001850FC">
                  <w:pPr>
                    <w:rPr>
                      <w:rFonts w:ascii="Calibri" w:hAnsi="Calibri" w:cs="Calibri"/>
                      <w:sz w:val="22"/>
                      <w:szCs w:val="22"/>
                      <w:rPrChange w:id="255" w:author="Wigfall, Trevonte" w:date="2021-07-12T14:20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6145FE21" w14:textId="77777777" w:rsidR="001850FC" w:rsidRPr="00B27300" w:rsidRDefault="001850FC" w:rsidP="001850FC">
            <w:pPr>
              <w:rPr>
                <w:rFonts w:ascii="Calibri" w:hAnsi="Calibri" w:cs="Calibri"/>
                <w:sz w:val="22"/>
                <w:szCs w:val="22"/>
                <w:u w:val="single"/>
                <w:rPrChange w:id="256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257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332ED3" w14:textId="77777777" w:rsidR="001850FC" w:rsidRPr="00B27300" w:rsidRDefault="001850FC" w:rsidP="00185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258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259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260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9831A4" w14:textId="1B9A2F04" w:rsidR="001850FC" w:rsidRPr="008E645F" w:rsidRDefault="001850FC" w:rsidP="001850FC">
            <w:pPr>
              <w:rPr>
                <w:highlight w:val="yellow"/>
                <w:rPrChange w:id="261" w:author="Wigfall, Trevonte" w:date="2021-07-15T11:31:00Z">
                  <w:rPr/>
                </w:rPrChange>
              </w:rPr>
            </w:pPr>
            <w:del w:id="262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3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264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5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0281A6FB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266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267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268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337337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6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270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44D7BC94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7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272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6A4B11" w14:textId="0F21628E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7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74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75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276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77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FCE81B9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7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27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70537909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8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81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D573E83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28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28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284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060554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28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28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287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D0723E9" w14:textId="77777777" w:rsidR="001850FC" w:rsidRPr="00B27300" w:rsidRDefault="00A12568" w:rsidP="001850FC">
            <w:pPr>
              <w:rPr>
                <w:rStyle w:val="Hyperlink"/>
                <w:rFonts w:ascii="Arial" w:hAnsi="Arial" w:cs="Arial"/>
                <w:b/>
                <w:color w:val="auto"/>
                <w:rPrChange w:id="288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B27300">
              <w:rPr>
                <w:rPrChange w:id="289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27300">
              <w:rPr>
                <w:rPrChange w:id="290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91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C3 load balancer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92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5F9648F" w14:textId="77777777" w:rsidR="001850FC" w:rsidRPr="00B27300" w:rsidRDefault="001850FC" w:rsidP="001850FC">
            <w:pPr>
              <w:rPr>
                <w:rFonts w:ascii="Calibri" w:hAnsi="Calibri" w:cs="Calibri"/>
                <w:noProof/>
                <w:sz w:val="22"/>
                <w:szCs w:val="22"/>
                <w:rPrChange w:id="293" w:author="Wigfall, Trevonte" w:date="2021-07-12T14:20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294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937D4B" w14:textId="77777777" w:rsidR="001850FC" w:rsidRPr="00B27300" w:rsidRDefault="001850FC" w:rsidP="00185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295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296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297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3A7AB0" w14:textId="79E6C0F1" w:rsidR="001850FC" w:rsidRPr="008E645F" w:rsidRDefault="001850FC" w:rsidP="001850FC">
            <w:pPr>
              <w:rPr>
                <w:highlight w:val="yellow"/>
                <w:rPrChange w:id="298" w:author="Wigfall, Trevonte" w:date="2021-07-15T11:31:00Z">
                  <w:rPr/>
                </w:rPrChange>
              </w:rPr>
            </w:pPr>
            <w:del w:id="299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0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301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2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36724E3E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03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304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305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EF942B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306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7C141D2C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307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B012E1" w14:textId="26BAB2AB" w:rsidR="001850FC" w:rsidRPr="00B27300" w:rsidRDefault="001850FC" w:rsidP="001850FC">
            <w:del w:id="308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309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10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FD0F8D0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4EE60A72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11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A2B8ACF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312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790769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313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1E034F" w14:textId="77777777" w:rsidR="001850FC" w:rsidRPr="00B27300" w:rsidRDefault="003B150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314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B27300">
              <w:rPr>
                <w:rPrChange w:id="315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16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B71E86F" w14:textId="77777777" w:rsidR="001850FC" w:rsidRPr="00B27300" w:rsidRDefault="001850FC" w:rsidP="001850F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317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EEB22D" w14:textId="77777777" w:rsidR="001850FC" w:rsidRPr="00B27300" w:rsidRDefault="001850FC" w:rsidP="001850FC"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318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366FF9" w14:textId="1550A87D" w:rsidR="001850FC" w:rsidRPr="008E645F" w:rsidRDefault="001850FC" w:rsidP="001850FC">
            <w:pPr>
              <w:rPr>
                <w:highlight w:val="yellow"/>
                <w:rPrChange w:id="319" w:author="Wigfall, Trevonte" w:date="2021-07-15T11:31:00Z">
                  <w:rPr/>
                </w:rPrChange>
              </w:rPr>
            </w:pPr>
            <w:del w:id="320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1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322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3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6DB17B26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24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863"/>
          <w:trPrChange w:id="325" w:author="Wigfall, Trevonte" w:date="2021-07-12T14:23:00Z">
            <w:trPr>
              <w:trHeight w:val="863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326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306F7F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327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0F32463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328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6BC4EC0" w14:textId="3544BE0A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29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330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31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125DA04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32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429A31F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333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C63A3AB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334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8AB4EE" w14:textId="77777777" w:rsidR="001850FC" w:rsidRPr="00B27300" w:rsidRDefault="003B150C" w:rsidP="001850F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7300">
              <w:rPr>
                <w:rPrChange w:id="335" w:author="Wigfall, Trevonte" w:date="2021-07-12T14:20:00Z">
                  <w:rPr/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B27300">
              <w:rPr>
                <w:rPrChange w:id="336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Archive or Delete the existing CXT logs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37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338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54BF82F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339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E7D083B" w14:textId="40DC4D8B" w:rsidR="001850FC" w:rsidRPr="008E645F" w:rsidRDefault="001850FC" w:rsidP="001850FC">
            <w:pPr>
              <w:rPr>
                <w:highlight w:val="yellow"/>
                <w:rPrChange w:id="340" w:author="Wigfall, Trevonte" w:date="2021-07-15T11:31:00Z">
                  <w:rPr/>
                </w:rPrChange>
              </w:rPr>
            </w:pPr>
            <w:del w:id="341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2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343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4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00D4A7CC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45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346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347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CCE5817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348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23164ACA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349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93FF875" w14:textId="62ED779B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50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351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52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2B6883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A55326C" w14:textId="77777777" w:rsidR="001850FC" w:rsidRPr="00B27300" w:rsidRDefault="001850FC" w:rsidP="001850FC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except Reporting</w:t>
            </w:r>
          </w:p>
          <w:p w14:paraId="517C21F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53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230CF10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354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5845EB8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355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232A4BF" w14:textId="77777777" w:rsidR="001850FC" w:rsidRPr="00B27300" w:rsidRDefault="003B150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356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B27300">
              <w:rPr>
                <w:rPrChange w:id="357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Backup Config files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58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6BE6D613" w14:textId="77777777" w:rsidR="001850FC" w:rsidRPr="00B27300" w:rsidRDefault="001850F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359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AF9AEE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  <w:rPrChange w:id="360" w:author="Wigfall, Trevonte" w:date="2021-07-12T14:20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18D768F7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361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E290AB" w14:textId="7829E05F" w:rsidR="001850FC" w:rsidRPr="008E645F" w:rsidRDefault="001850FC" w:rsidP="001850FC">
            <w:pPr>
              <w:rPr>
                <w:highlight w:val="yellow"/>
                <w:rPrChange w:id="362" w:author="Wigfall, Trevonte" w:date="2021-07-15T11:31:00Z">
                  <w:rPr/>
                </w:rPrChange>
              </w:rPr>
            </w:pPr>
            <w:del w:id="363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4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365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6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3892B49A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67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368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369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935EF02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370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251F1EE2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371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F08C8F" w14:textId="1AA3BD43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72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373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74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84D1639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75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5A8576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376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BEEA44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377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2E09D8" w14:textId="77777777" w:rsidR="001850FC" w:rsidRPr="00B27300" w:rsidRDefault="003B150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378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B27300">
              <w:rPr>
                <w:rPrChange w:id="379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Uninstall Custom Release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80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6F3C86D2" w14:textId="77777777" w:rsidR="001850FC" w:rsidRPr="00B27300" w:rsidRDefault="001850FC" w:rsidP="001850FC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381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0D20F3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</w:rPr>
              <w:t>Custom application removed</w:t>
            </w:r>
          </w:p>
          <w:p w14:paraId="12B5CB18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382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3D0FC4" w14:textId="61EE0D89" w:rsidR="001850FC" w:rsidRPr="008E645F" w:rsidRDefault="001850FC" w:rsidP="001850FC">
            <w:pPr>
              <w:rPr>
                <w:highlight w:val="yellow"/>
                <w:rPrChange w:id="383" w:author="Wigfall, Trevonte" w:date="2021-07-15T11:31:00Z">
                  <w:rPr/>
                </w:rPrChange>
              </w:rPr>
            </w:pPr>
            <w:del w:id="384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5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386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7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6CC55C76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88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389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390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275CDF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391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5422CA8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392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C160A8" w14:textId="5C6343AD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93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394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95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6A5FA4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96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87F4930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397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796B9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398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CDFA57" w14:textId="77777777" w:rsidR="001850FC" w:rsidRPr="00B27300" w:rsidRDefault="003B150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399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"file:///\\\\agpcorp\\apps\\Local\\EMT\\COTS\\McKesson\\ClaimsXten\\v6.0\\Docs%20%20(Internal)\\CXT_Installation_Guide-Custom_Release_AUTOMATED.docx" </w:instrText>
            </w:r>
            <w:r w:rsidRPr="00B27300">
              <w:rPr>
                <w:rPrChange w:id="400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Custom Release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401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409D238" w14:textId="77777777" w:rsidR="001850FC" w:rsidRPr="00B27300" w:rsidRDefault="001850FC" w:rsidP="001850FC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402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D2766C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</w:rPr>
              <w:t>Custom Application installed</w:t>
            </w:r>
          </w:p>
          <w:p w14:paraId="40160366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403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8D24B1" w14:textId="416521C2" w:rsidR="001850FC" w:rsidRPr="008E645F" w:rsidRDefault="001850FC" w:rsidP="001850FC">
            <w:pPr>
              <w:rPr>
                <w:highlight w:val="yellow"/>
                <w:rPrChange w:id="404" w:author="Wigfall, Trevonte" w:date="2021-07-15T11:31:00Z">
                  <w:rPr/>
                </w:rPrChange>
              </w:rPr>
            </w:pPr>
            <w:del w:id="405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6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407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8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3AC20125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09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10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411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D5F888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412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16AC6B13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13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94806E" w14:textId="08780114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14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415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16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0FF592" w14:textId="77777777" w:rsidR="001850FC" w:rsidRPr="00B27300" w:rsidRDefault="001850FC" w:rsidP="001850FC">
            <w:pP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B27300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UIAPP Master:</w:t>
            </w:r>
          </w:p>
          <w:p w14:paraId="124CB463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17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3B10558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418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26D077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419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1185AB8" w14:textId="77777777" w:rsidR="001850FC" w:rsidRPr="00B27300" w:rsidRDefault="00A12568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420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B27300">
              <w:rPr>
                <w:rPrChange w:id="421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Import Edit Clarifications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422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E5D177D" w14:textId="77777777" w:rsidR="001850FC" w:rsidRPr="00B27300" w:rsidRDefault="001850FC" w:rsidP="001850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423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5AFDAA" w14:textId="77777777" w:rsidR="001850FC" w:rsidRPr="00B27300" w:rsidRDefault="001850FC" w:rsidP="001850FC">
            <w:pPr>
              <w:rPr>
                <w:rFonts w:ascii="Calibri" w:hAnsi="Calibri" w:cs="Calibri"/>
                <w:sz w:val="22"/>
                <w:szCs w:val="22"/>
              </w:rPr>
            </w:pPr>
            <w:r w:rsidRPr="00B27300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21C221C6" w14:textId="77777777" w:rsidR="001850FC" w:rsidRPr="00B27300" w:rsidRDefault="001850FC" w:rsidP="001850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424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96798E" w14:textId="5233E4B4" w:rsidR="001850FC" w:rsidRPr="008E645F" w:rsidRDefault="001850FC" w:rsidP="001850FC">
            <w:pPr>
              <w:rPr>
                <w:highlight w:val="yellow"/>
                <w:rPrChange w:id="425" w:author="Wigfall, Trevonte" w:date="2021-07-15T11:31:00Z">
                  <w:rPr/>
                </w:rPrChange>
              </w:rPr>
            </w:pPr>
            <w:del w:id="426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27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428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29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704C16AB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30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31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432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B2CA00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433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48FC2882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34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AADA26" w14:textId="444FA5E6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35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436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37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17F8BE5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38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5268A7C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439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29B9D07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440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E3D12F" w14:textId="77777777" w:rsidR="001850FC" w:rsidRPr="00B27300" w:rsidRDefault="00A12568" w:rsidP="001850F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27300">
              <w:rPr>
                <w:rPrChange w:id="441" w:author="Wigfall, Trevonte" w:date="2021-07-12T14:20:00Z">
                  <w:rPr/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"file:///\\\\agpcorp\\apps\\Local\\EMT\\COTS\\McKesson\\ClaimsXten\\v6.0\\Docs%20%20(Internal)\\CXT_Installation_Guide-Dictionary-dat_AUTOMATED.docx" </w:instrText>
            </w:r>
            <w:r w:rsidRPr="00B27300">
              <w:rPr>
                <w:rPrChange w:id="442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443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444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1CDCE865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445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CC28F5" w14:textId="56C6618E" w:rsidR="001850FC" w:rsidRPr="008E645F" w:rsidRDefault="001850FC" w:rsidP="001850FC">
            <w:pPr>
              <w:rPr>
                <w:highlight w:val="yellow"/>
                <w:rPrChange w:id="446" w:author="Wigfall, Trevonte" w:date="2021-07-15T11:31:00Z">
                  <w:rPr/>
                </w:rPrChange>
              </w:rPr>
            </w:pPr>
            <w:del w:id="447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48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449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0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7972634D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51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52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453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0E8BE4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454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1987B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55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7841CF" w14:textId="0CF95F5D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56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457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58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181833B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 (Do this in all environments EXCEPT the first two DEV environments 3-D and 7-D):  </w:t>
            </w:r>
          </w:p>
          <w:p w14:paraId="409450E4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59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4F0083B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460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788B43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461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835C49" w14:textId="77777777" w:rsidR="001850FC" w:rsidRPr="00B27300" w:rsidRDefault="003B150C" w:rsidP="001850F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27300">
              <w:rPr>
                <w:rPrChange w:id="462" w:author="Wigfall, Trevonte" w:date="2021-07-12T14:20:00Z">
                  <w:rPr/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B27300">
              <w:rPr>
                <w:rPrChange w:id="463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Import custom rules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64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38783948" w14:textId="77777777" w:rsidR="001850FC" w:rsidRPr="00B27300" w:rsidRDefault="001850F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465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773A540C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  <w:rPrChange w:id="466" w:author="Wigfall, Trevonte" w:date="2021-07-12T14:20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467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B748D9" w14:textId="7EB402A9" w:rsidR="001850FC" w:rsidRPr="008E645F" w:rsidRDefault="001850FC" w:rsidP="001850FC">
            <w:pPr>
              <w:rPr>
                <w:highlight w:val="yellow"/>
                <w:rPrChange w:id="468" w:author="Wigfall, Trevonte" w:date="2021-07-15T11:31:00Z">
                  <w:rPr/>
                </w:rPrChange>
              </w:rPr>
            </w:pPr>
            <w:del w:id="469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70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471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72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653B7671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73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74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475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588333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476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AE09A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77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9B61CFF" w14:textId="16ECC719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78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479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80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A8332BC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263E36CE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except Reporting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81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BC954E1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482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C9FFA0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483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1606655" w14:textId="77777777" w:rsidR="001850FC" w:rsidRPr="00B27300" w:rsidRDefault="003B150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484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B27300">
              <w:rPr>
                <w:rPrChange w:id="485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Replace Config Files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486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A42901E" w14:textId="77777777" w:rsidR="001850FC" w:rsidRPr="00B27300" w:rsidRDefault="001850FC" w:rsidP="001850FC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487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369F7C15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</w:rPr>
              <w:t>Files replaced</w:t>
            </w:r>
          </w:p>
          <w:p w14:paraId="1F67F96A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488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2D80B6E" w14:textId="31301CD1" w:rsidR="001850FC" w:rsidRPr="008E645F" w:rsidRDefault="001850FC" w:rsidP="001850FC">
            <w:pPr>
              <w:rPr>
                <w:highlight w:val="yellow"/>
                <w:rPrChange w:id="489" w:author="Wigfall, Trevonte" w:date="2021-07-15T11:31:00Z">
                  <w:rPr/>
                </w:rPrChange>
              </w:rPr>
            </w:pPr>
            <w:del w:id="490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91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492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93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19FF464D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94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95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496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3BB414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497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7833B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98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65B6A5" w14:textId="28C3E9A8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99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500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01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D1CC1B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02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3415BC8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503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6AE5B2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504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FA8F91" w14:textId="77777777" w:rsidR="001850FC" w:rsidRPr="00B27300" w:rsidRDefault="003B150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505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B27300">
              <w:rPr>
                <w:rPrChange w:id="506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Edit Nthost config files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507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F628678" w14:textId="77777777" w:rsidR="001850FC" w:rsidRPr="00B27300" w:rsidRDefault="001850FC" w:rsidP="001850FC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508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1CD6670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5FDF9D0B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509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989E57" w14:textId="06CECA6A" w:rsidR="001850FC" w:rsidRPr="008E645F" w:rsidRDefault="001850FC" w:rsidP="001850FC">
            <w:pPr>
              <w:rPr>
                <w:highlight w:val="yellow"/>
                <w:rPrChange w:id="510" w:author="Wigfall, Trevonte" w:date="2021-07-15T11:31:00Z">
                  <w:rPr/>
                </w:rPrChange>
              </w:rPr>
            </w:pPr>
            <w:del w:id="511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2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513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4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5E117C31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515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516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517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138B184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518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FF01FA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519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FB9263" w14:textId="17D925C6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20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521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22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12BAD25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TPIC, TPPUI &amp; C3:  </w:t>
            </w:r>
          </w:p>
          <w:p w14:paraId="539E1B5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23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38C9E17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524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99DA5A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525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D5AB497" w14:textId="77777777" w:rsidR="001850FC" w:rsidRPr="00B27300" w:rsidRDefault="003B150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526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B27300">
              <w:rPr>
                <w:rPrChange w:id="527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Edit Web.Config Files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528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2BCEF579" w14:textId="77777777" w:rsidR="001850FC" w:rsidRPr="00B27300" w:rsidRDefault="001850FC" w:rsidP="001850FC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529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3DABFD05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0A168F66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530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E87E2B8" w14:textId="6CFD6709" w:rsidR="001850FC" w:rsidRPr="008E645F" w:rsidRDefault="001850FC" w:rsidP="001850FC">
            <w:pPr>
              <w:rPr>
                <w:highlight w:val="yellow"/>
                <w:rPrChange w:id="531" w:author="Wigfall, Trevonte" w:date="2021-07-15T11:31:00Z">
                  <w:rPr/>
                </w:rPrChange>
              </w:rPr>
            </w:pPr>
            <w:del w:id="532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3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534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5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42C0A77E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536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537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538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D64B5A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539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159695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540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3EB8A1" w14:textId="6A865F23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41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542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  <w:r w:rsidRPr="00B2730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43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F3DE4E8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44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483921E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545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8949DD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546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4BE36945" w14:textId="77777777" w:rsidR="001850FC" w:rsidRPr="00B27300" w:rsidRDefault="00A12568" w:rsidP="001850FC">
            <w:pPr>
              <w:spacing w:after="200" w:line="276" w:lineRule="auto"/>
            </w:pPr>
            <w:r w:rsidRPr="00B27300">
              <w:rPr>
                <w:rPrChange w:id="547" w:author="Wigfall, Trevonte" w:date="2021-07-12T14:20:00Z">
                  <w:rPr/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"file:///\\\\agpcorp\\apps\\Local\\EMT\\COTS\\McKesson\\ClaimsXten\\v6.0\\Docs%20%20(Internal)\\CXT_Installation_Guide-TPIC_Metadata_XML_AUTOMATED.docx" </w:instrText>
            </w:r>
            <w:r w:rsidRPr="00B27300">
              <w:rPr>
                <w:rPrChange w:id="548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549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550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6E4A4891" w14:textId="77777777" w:rsidR="001850FC" w:rsidRPr="00B27300" w:rsidRDefault="001850FC" w:rsidP="001850F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551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CECDF9" w14:textId="0DE031EC" w:rsidR="001850FC" w:rsidRPr="008E645F" w:rsidRDefault="001850FC" w:rsidP="001850FC">
            <w:pPr>
              <w:rPr>
                <w:highlight w:val="yellow"/>
                <w:rPrChange w:id="552" w:author="Wigfall, Trevonte" w:date="2021-07-15T11:31:00Z">
                  <w:rPr/>
                </w:rPrChange>
              </w:rPr>
            </w:pPr>
            <w:del w:id="553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54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555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56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40128E47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557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558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559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E66509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560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BF096C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561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3D95785" w14:textId="5D777F3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62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563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64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3FF3047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TPPUI and UIAPP Servers: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65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EBFF04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566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A31386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567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0A30B1B5" w14:textId="77777777" w:rsidR="001850FC" w:rsidRPr="00B27300" w:rsidRDefault="003B150C" w:rsidP="001850FC">
            <w:pPr>
              <w:spacing w:after="200" w:line="276" w:lineRule="auto"/>
            </w:pPr>
            <w:r w:rsidRPr="00B27300">
              <w:rPr>
                <w:rPrChange w:id="568" w:author="Wigfall, Trevonte" w:date="2021-07-12T14:20:00Z">
                  <w:rPr/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B27300">
              <w:rPr>
                <w:rPrChange w:id="569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570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571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091E1ECF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27300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572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90AB90" w14:textId="16EE27A9" w:rsidR="001850FC" w:rsidRPr="008E645F" w:rsidRDefault="001850FC" w:rsidP="001850FC">
            <w:pPr>
              <w:rPr>
                <w:highlight w:val="yellow"/>
                <w:rPrChange w:id="573" w:author="Wigfall, Trevonte" w:date="2021-07-15T11:31:00Z">
                  <w:rPr/>
                </w:rPrChange>
              </w:rPr>
            </w:pPr>
            <w:del w:id="574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5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576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7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1013B30F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578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579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580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E900E7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581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D45FDA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582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16E2867" w14:textId="70C9B0F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83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584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85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A10DB13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B2730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86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3B131DB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587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D2831D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588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9FCC03B" w14:textId="77777777" w:rsidR="001850FC" w:rsidRPr="00B27300" w:rsidRDefault="00A12568" w:rsidP="001850FC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589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B27300">
              <w:rPr>
                <w:rPrChange w:id="590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591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20678954" w14:textId="77777777" w:rsidR="001850FC" w:rsidRPr="00B27300" w:rsidRDefault="001850FC" w:rsidP="001850F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592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0C1297" w14:textId="77777777" w:rsidR="001850FC" w:rsidRPr="00B27300" w:rsidRDefault="001850FC" w:rsidP="001850F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593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D31F1BD" w14:textId="0D6A1E7E" w:rsidR="001850FC" w:rsidRPr="008E645F" w:rsidRDefault="001850FC" w:rsidP="001850FC">
            <w:pPr>
              <w:rPr>
                <w:highlight w:val="yellow"/>
                <w:rPrChange w:id="594" w:author="Wigfall, Trevonte" w:date="2021-07-15T11:31:00Z">
                  <w:rPr/>
                </w:rPrChange>
              </w:rPr>
            </w:pPr>
            <w:del w:id="595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96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597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98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29DB4A16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599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600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601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EC9004B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0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603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01D1FC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04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605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58E9A9" w14:textId="2D47131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0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07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608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09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608E676" w14:textId="77777777" w:rsidR="001850FC" w:rsidRPr="00B27300" w:rsidRDefault="001850FC" w:rsidP="001850FC">
            <w:pPr>
              <w:rPr>
                <w:b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10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E7E368C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611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612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FF9876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61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614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88CD98" w14:textId="77777777" w:rsidR="001850FC" w:rsidRPr="00B27300" w:rsidRDefault="00A12568" w:rsidP="001850FC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15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B27300">
              <w:rPr>
                <w:rPrChange w:id="616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B27300">
              <w:rPr>
                <w:rPrChange w:id="617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618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619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D441B2E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2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621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D3A12F" w14:textId="68C610AD" w:rsidR="001850FC" w:rsidRPr="008E645F" w:rsidRDefault="001850FC" w:rsidP="001850FC">
            <w:pPr>
              <w:rPr>
                <w:highlight w:val="yellow"/>
                <w:rPrChange w:id="622" w:author="Wigfall, Trevonte" w:date="2021-07-15T11:31:00Z">
                  <w:rPr/>
                </w:rPrChange>
              </w:rPr>
            </w:pPr>
            <w:del w:id="623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24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625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26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1CD65DB0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627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628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629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CB608CE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3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631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7CA65E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32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633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0754B1" w14:textId="0979AC40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34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35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36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637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38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748DD65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3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64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41625664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4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42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49906FA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64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64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645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DAD9E0E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64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64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648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955507" w14:textId="77777777" w:rsidR="001850FC" w:rsidRPr="00B27300" w:rsidRDefault="001850FC" w:rsidP="001850FC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49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50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51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52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A12568" w:rsidRPr="00B27300">
              <w:rPr>
                <w:rPrChange w:id="653" w:author="Wigfall, Trevonte" w:date="2021-07-12T14:20:00Z">
                  <w:rPr/>
                </w:rPrChange>
              </w:rPr>
              <w:fldChar w:fldCharType="begin"/>
            </w:r>
            <w:r w:rsidR="00A12568" w:rsidRPr="00B2730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A12568" w:rsidRPr="00B27300">
              <w:rPr>
                <w:rPrChange w:id="654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55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Activate all nodes from TPIC load balancer </w:t>
            </w:r>
            <w:r w:rsidR="00A12568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56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3EBD47F" w14:textId="77777777" w:rsidR="001850FC" w:rsidRPr="00B27300" w:rsidRDefault="001850FC" w:rsidP="001850F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657" w:author="Wigfall, Trevonte" w:date="2021-07-12T14:2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58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59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943D5CA" w14:textId="77777777" w:rsidR="001850FC" w:rsidRPr="00B27300" w:rsidRDefault="001850FC" w:rsidP="001850F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660" w:author="Wigfall, Trevonte" w:date="2021-07-12T14:2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661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6D956E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  <w:rPrChange w:id="662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66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664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90A57C7" w14:textId="729ECA9C" w:rsidR="001850FC" w:rsidRPr="008E645F" w:rsidRDefault="001850FC" w:rsidP="001850FC">
            <w:pPr>
              <w:rPr>
                <w:highlight w:val="yellow"/>
                <w:rPrChange w:id="665" w:author="Wigfall, Trevonte" w:date="2021-07-15T11:31:00Z">
                  <w:rPr/>
                </w:rPrChange>
              </w:rPr>
            </w:pPr>
            <w:del w:id="666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67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668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69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74C9E38B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670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671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672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6D4EE18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7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674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BF01A9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75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676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AF7C4B" w14:textId="5BC9E7D5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77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78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79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680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81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240498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82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68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07517253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84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85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A9B890E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68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68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688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E5D30D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68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69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691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DE61F4" w14:textId="77777777" w:rsidR="001850FC" w:rsidRPr="00B27300" w:rsidRDefault="00A12568" w:rsidP="001850FC">
            <w:pPr>
              <w:rPr>
                <w:rStyle w:val="Hyperlink"/>
                <w:rFonts w:ascii="Arial" w:hAnsi="Arial" w:cs="Arial"/>
                <w:b/>
                <w:color w:val="auto"/>
                <w:rPrChange w:id="692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B27300">
              <w:rPr>
                <w:rPrChange w:id="693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27300">
              <w:rPr>
                <w:rPrChange w:id="694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850FC" w:rsidRPr="00B27300">
              <w:rPr>
                <w:rPrChange w:id="695" w:author="Wigfall, Trevonte" w:date="2021-07-12T14:20:00Z">
                  <w:rPr>
                    <w:strike/>
                  </w:rPr>
                </w:rPrChange>
              </w:rPr>
              <w:t xml:space="preserve"> </w:t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96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TPPUI load balancer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97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060AB61" w14:textId="77777777" w:rsidR="001850FC" w:rsidRPr="00B27300" w:rsidRDefault="001850FC" w:rsidP="001850F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698" w:author="Wigfall, Trevonte" w:date="2021-07-12T14:2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699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79B64A2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  <w:rPrChange w:id="700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70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702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705DC3" w14:textId="4AED1A4B" w:rsidR="001850FC" w:rsidRPr="008E645F" w:rsidRDefault="001850FC" w:rsidP="001850FC">
            <w:pPr>
              <w:rPr>
                <w:highlight w:val="yellow"/>
                <w:rPrChange w:id="703" w:author="Wigfall, Trevonte" w:date="2021-07-15T11:31:00Z">
                  <w:rPr/>
                </w:rPrChange>
              </w:rPr>
            </w:pPr>
            <w:del w:id="704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05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706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07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698C84DA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708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709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710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2B464F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11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712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734ED17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1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714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783B29" w14:textId="1CCA21F0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15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16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17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718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19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38277C1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2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72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6F390DB0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22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23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ACF0C66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72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72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726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1BA1CF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72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72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729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850FC" w:rsidRPr="00B27300" w14:paraId="61DE0A6B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850FC" w:rsidRPr="00B27300" w14:paraId="44B98CFB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31B6CAC" w14:textId="77777777" w:rsidR="001850FC" w:rsidRPr="00B27300" w:rsidRDefault="001850FC" w:rsidP="001850F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730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850FC" w:rsidRPr="00B27300" w14:paraId="57CBE652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E24E0AC" w14:textId="77777777" w:rsidR="001850FC" w:rsidRPr="00B27300" w:rsidRDefault="00A12568" w:rsidP="001850FC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731" w:author="Wigfall, Trevonte" w:date="2021-07-12T14:20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B27300">
                                <w:rPr>
                                  <w:rPrChange w:id="732" w:author="Wigfall, Trevonte" w:date="2021-07-12T14:20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B27300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B27300">
                                <w:rPr>
                                  <w:rPrChange w:id="733" w:author="Wigfall, Trevonte" w:date="2021-07-12T14:2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1850FC" w:rsidRPr="00B27300">
                                <w:rPr>
                                  <w:rPrChange w:id="734" w:author="Wigfall, Trevonte" w:date="2021-07-12T14:20:00Z">
                                    <w:rPr>
                                      <w:strike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="001850FC" w:rsidRPr="00B27300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735" w:author="Wigfall, Trevonte" w:date="2021-07-12T14:2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Activate all nodes from UIAPP load balancer</w:t>
                              </w:r>
                              <w:r w:rsidRPr="00B27300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736" w:author="Wigfall, Trevonte" w:date="2021-07-12T14:2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444FCEB3" w14:textId="77777777" w:rsidR="001850FC" w:rsidRPr="00B27300" w:rsidRDefault="001850FC" w:rsidP="001850F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737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1D625EDD" w14:textId="77777777" w:rsidR="001850FC" w:rsidRPr="00B27300" w:rsidRDefault="001850FC" w:rsidP="001850FC">
                  <w:pPr>
                    <w:rPr>
                      <w:rFonts w:ascii="Calibri" w:hAnsi="Calibri" w:cs="Calibri"/>
                      <w:sz w:val="22"/>
                      <w:szCs w:val="22"/>
                      <w:rPrChange w:id="738" w:author="Wigfall, Trevonte" w:date="2021-07-12T14:20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1E428550" w14:textId="77777777" w:rsidR="001850FC" w:rsidRPr="00B27300" w:rsidRDefault="001850FC" w:rsidP="001850FC">
            <w:pPr>
              <w:rPr>
                <w:rFonts w:ascii="Calibri" w:hAnsi="Calibri" w:cs="Calibri"/>
                <w:sz w:val="22"/>
                <w:szCs w:val="22"/>
                <w:u w:val="single"/>
                <w:rPrChange w:id="739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740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9010AC0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  <w:rPrChange w:id="741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742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743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066CE6" w14:textId="4F956022" w:rsidR="001850FC" w:rsidRPr="008E645F" w:rsidRDefault="001850FC" w:rsidP="001850FC">
            <w:pPr>
              <w:rPr>
                <w:highlight w:val="yellow"/>
                <w:rPrChange w:id="744" w:author="Wigfall, Trevonte" w:date="2021-07-15T11:31:00Z">
                  <w:rPr/>
                </w:rPrChange>
              </w:rPr>
            </w:pPr>
            <w:del w:id="745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46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747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48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0FCD2215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749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750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751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D17C1B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5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753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92FAA3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54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755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2A62F76" w14:textId="293DB523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5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57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58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759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60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C777917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6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762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4E6D3C2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6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64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FAA6C81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76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76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767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1168C1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76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76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770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EEC906D" w14:textId="77777777" w:rsidR="001850FC" w:rsidRPr="00B27300" w:rsidRDefault="00A12568" w:rsidP="001850FC">
            <w:pPr>
              <w:rPr>
                <w:rStyle w:val="Hyperlink"/>
                <w:rFonts w:ascii="Arial" w:hAnsi="Arial" w:cs="Arial"/>
                <w:b/>
                <w:color w:val="auto"/>
                <w:rPrChange w:id="771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B27300">
              <w:rPr>
                <w:rPrChange w:id="772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27300">
              <w:rPr>
                <w:rPrChange w:id="773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850FC" w:rsidRPr="00B27300">
              <w:rPr>
                <w:rPrChange w:id="774" w:author="Wigfall, Trevonte" w:date="2021-07-12T14:20:00Z">
                  <w:rPr>
                    <w:strike/>
                  </w:rPr>
                </w:rPrChange>
              </w:rPr>
              <w:t xml:space="preserve"> </w:t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75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C3 load balancer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76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46D770B" w14:textId="77777777" w:rsidR="001850FC" w:rsidRPr="00B27300" w:rsidRDefault="001850FC" w:rsidP="001850FC">
            <w:pPr>
              <w:rPr>
                <w:rFonts w:ascii="Calibri" w:hAnsi="Calibri" w:cs="Calibri"/>
                <w:noProof/>
                <w:sz w:val="22"/>
                <w:szCs w:val="22"/>
                <w:rPrChange w:id="777" w:author="Wigfall, Trevonte" w:date="2021-07-12T14:20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778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7CCBD8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  <w:rPrChange w:id="779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78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781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CA4F80E" w14:textId="0062B32F" w:rsidR="001850FC" w:rsidRPr="008E645F" w:rsidRDefault="001850FC" w:rsidP="001850FC">
            <w:pPr>
              <w:rPr>
                <w:highlight w:val="yellow"/>
                <w:rPrChange w:id="782" w:author="Wigfall, Trevonte" w:date="2021-07-15T11:31:00Z">
                  <w:rPr/>
                </w:rPrChange>
              </w:rPr>
            </w:pPr>
            <w:del w:id="783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84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785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86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3B1D1504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787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788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789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A12FCF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790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1B3EA2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791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2B68E2" w14:textId="531A03D3" w:rsidR="001850FC" w:rsidRPr="00B27300" w:rsidRDefault="001850FC" w:rsidP="001850FC">
            <w:del w:id="792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793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94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2638A3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95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FB9F796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796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C5BF148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797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E44556A" w14:textId="77777777" w:rsidR="001850FC" w:rsidRPr="00B27300" w:rsidRDefault="00A12568" w:rsidP="001850F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7300">
              <w:rPr>
                <w:rPrChange w:id="798" w:author="Wigfall, Trevonte" w:date="2021-07-12T14:20:00Z">
                  <w:rPr/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B27300">
              <w:rPr>
                <w:rPrChange w:id="799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Validate UIApp and TPIC services using EMT GUI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  <w:rPrChange w:id="800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801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E8D7988" w14:textId="77777777" w:rsidR="001850FC" w:rsidRPr="00B27300" w:rsidRDefault="001850FC" w:rsidP="001850FC">
            <w:r w:rsidRPr="00B27300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802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7C2ED2" w14:textId="197AC023" w:rsidR="001850FC" w:rsidRPr="008E645F" w:rsidRDefault="001850FC" w:rsidP="001850FC">
            <w:pPr>
              <w:rPr>
                <w:highlight w:val="yellow"/>
                <w:rPrChange w:id="803" w:author="Wigfall, Trevonte" w:date="2021-07-15T11:31:00Z">
                  <w:rPr/>
                </w:rPrChange>
              </w:rPr>
            </w:pPr>
            <w:del w:id="804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05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806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07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1A35DD10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808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809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810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BC156A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811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8E70FA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812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910F1F" w14:textId="7A3A8988" w:rsidR="001850FC" w:rsidRPr="00B27300" w:rsidRDefault="00B27300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13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814" w:author="Wigfall, Trevonte" w:date="2021-07-12T14:23:00Z">
              <w:r w:rsidR="001850FC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15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1FDEC1C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B27300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16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557AB76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817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59BE09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818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0DC35F5" w14:textId="77777777" w:rsidR="001850FC" w:rsidRPr="00B27300" w:rsidRDefault="00A12568" w:rsidP="001850FC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B27300">
              <w:rPr>
                <w:rPrChange w:id="819" w:author="Wigfall, Trevonte" w:date="2021-07-12T14:20:00Z">
                  <w:rPr/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B27300">
              <w:rPr>
                <w:rPrChange w:id="820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Cs w:val="24"/>
                <w:rPrChange w:id="821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end"/>
            </w:r>
          </w:p>
          <w:p w14:paraId="4B0EFE46" w14:textId="77777777" w:rsidR="001850FC" w:rsidRPr="00B27300" w:rsidRDefault="001850FC" w:rsidP="001850FC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822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93DB074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823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A710A1" w14:textId="7C9FE838" w:rsidR="001850FC" w:rsidRPr="008E645F" w:rsidRDefault="001850FC" w:rsidP="001850FC">
            <w:pPr>
              <w:rPr>
                <w:highlight w:val="yellow"/>
                <w:rPrChange w:id="824" w:author="Wigfall, Trevonte" w:date="2021-07-15T11:31:00Z">
                  <w:rPr/>
                </w:rPrChange>
              </w:rPr>
            </w:pPr>
            <w:del w:id="825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26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827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28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4C42A10E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829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830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831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6E69EF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832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9E2B55C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833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548BD3" w14:textId="4DD6C23F" w:rsidR="001850FC" w:rsidRPr="00B27300" w:rsidRDefault="00B27300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34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835" w:author="Wigfall, Trevonte" w:date="2021-07-12T14:23:00Z">
              <w:r w:rsidR="001850FC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36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B84EBB9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B27300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37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55422C0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838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C5F40B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839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30311A" w14:textId="77777777" w:rsidR="001850FC" w:rsidRPr="00B27300" w:rsidRDefault="00A12568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PrChange w:id="840" w:author="Wigfall, Trevonte" w:date="2021-07-12T14:20:00Z">
                  <w:rPr/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B27300">
              <w:rPr>
                <w:rPrChange w:id="841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rPrChange w:id="842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end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843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D86386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844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6EE48C" w14:textId="1C864033" w:rsidR="001850FC" w:rsidRPr="008E645F" w:rsidRDefault="001850FC" w:rsidP="001850FC">
            <w:pPr>
              <w:rPr>
                <w:highlight w:val="yellow"/>
                <w:rPrChange w:id="845" w:author="Wigfall, Trevonte" w:date="2021-07-15T11:31:00Z">
                  <w:rPr/>
                </w:rPrChange>
              </w:rPr>
            </w:pPr>
            <w:del w:id="846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47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848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49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6B4567DC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850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602"/>
          <w:trPrChange w:id="851" w:author="Wigfall, Trevonte" w:date="2021-07-12T14:23:00Z">
            <w:trPr>
              <w:trHeight w:val="602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852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32979E4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935F791" w14:textId="77777777" w:rsidR="001850FC" w:rsidRPr="00B27300" w:rsidRDefault="001850FC" w:rsidP="001850FC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853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6676A6B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854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6A3E32" w14:textId="2C51EB82" w:rsidR="001850FC" w:rsidRPr="00B27300" w:rsidRDefault="00B27300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55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856" w:author="Wigfall, Trevonte" w:date="2021-07-12T14:23:00Z">
              <w:r w:rsidR="001850FC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57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EE0EE44" w14:textId="77777777" w:rsidR="001850FC" w:rsidRPr="00B27300" w:rsidRDefault="001850FC" w:rsidP="001850FC"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58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62161FA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859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B85AEF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860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085559F" w14:textId="77777777" w:rsidR="001850FC" w:rsidRPr="00B27300" w:rsidRDefault="00A12568" w:rsidP="001850FC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B27300">
              <w:rPr>
                <w:rPrChange w:id="861" w:author="Wigfall, Trevonte" w:date="2021-07-12T14:20:00Z">
                  <w:rPr/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B27300">
              <w:rPr>
                <w:rPrChange w:id="862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rPrChange w:id="863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end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864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632839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865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AEEEEA0" w14:textId="3CE0A53B" w:rsidR="001850FC" w:rsidRPr="008E645F" w:rsidRDefault="001850FC" w:rsidP="001850FC">
            <w:pPr>
              <w:rPr>
                <w:highlight w:val="yellow"/>
                <w:rPrChange w:id="866" w:author="Wigfall, Trevonte" w:date="2021-07-15T11:31:00Z">
                  <w:rPr/>
                </w:rPrChange>
              </w:rPr>
            </w:pPr>
            <w:del w:id="867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68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869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70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5E533C7F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871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602"/>
          <w:trPrChange w:id="872" w:author="Wigfall, Trevonte" w:date="2021-07-12T14:23:00Z">
            <w:trPr>
              <w:trHeight w:val="602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873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0AE46F3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87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875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8E4C500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7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877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6659FC" w14:textId="5C00BB95" w:rsidR="001850FC" w:rsidRPr="00B27300" w:rsidRDefault="00B27300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7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879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880" w:author="Wigfall, Trevonte" w:date="2021-07-12T14:23:00Z">
              <w:r w:rsidR="001850FC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81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82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096C8E0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8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884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servers (</w:t>
            </w:r>
            <w:r w:rsidRPr="00B27300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885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C3 VIP, if applicable</w:t>
            </w: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88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):</w:t>
            </w:r>
            <w:r w:rsidRPr="00B27300">
              <w:rPr>
                <w:rFonts w:asciiTheme="minorHAnsi" w:hAnsiTheme="minorHAnsi"/>
                <w:smallCaps/>
                <w:sz w:val="22"/>
                <w:szCs w:val="22"/>
                <w:rPrChange w:id="887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88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3A51948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88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89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891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C7CC2E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89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89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894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F0BF47" w14:textId="77777777" w:rsidR="001850FC" w:rsidRPr="00B27300" w:rsidRDefault="00A12568" w:rsidP="001850FC">
            <w:pPr>
              <w:rPr>
                <w:rStyle w:val="Hyperlink"/>
                <w:rFonts w:ascii="Arial" w:hAnsi="Arial" w:cs="Arial"/>
                <w:b/>
                <w:color w:val="auto"/>
                <w:rPrChange w:id="895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B27300">
              <w:rPr>
                <w:rPrChange w:id="896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B27300">
              <w:rPr>
                <w:rPrChange w:id="897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rPrChange w:id="898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t>VALIDATE C3 Services are functional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rPrChange w:id="899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end"/>
            </w:r>
          </w:p>
          <w:p w14:paraId="04E6D3F9" w14:textId="77777777" w:rsidR="001850FC" w:rsidRPr="00B27300" w:rsidRDefault="001850FC" w:rsidP="001850FC">
            <w:pPr>
              <w:rPr>
                <w:rStyle w:val="Hyperlink"/>
                <w:rFonts w:ascii="Arial" w:hAnsi="Arial" w:cs="Arial"/>
                <w:b/>
                <w:color w:val="auto"/>
                <w:rPrChange w:id="900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901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5EAE62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  <w:rPrChange w:id="902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  <w:rPrChange w:id="903" w:author="Wigfall, Trevonte" w:date="2021-07-12T14:20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904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9549E8D" w14:textId="153845A8" w:rsidR="001850FC" w:rsidRPr="008E645F" w:rsidRDefault="001850FC" w:rsidP="001850FC">
            <w:pPr>
              <w:rPr>
                <w:highlight w:val="yellow"/>
                <w:rPrChange w:id="905" w:author="Wigfall, Trevonte" w:date="2021-07-15T11:31:00Z">
                  <w:rPr>
                    <w:strike/>
                  </w:rPr>
                </w:rPrChange>
              </w:rPr>
            </w:pPr>
            <w:del w:id="906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07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908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09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5EC9BE5D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910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602"/>
          <w:trPrChange w:id="911" w:author="Wigfall, Trevonte" w:date="2021-07-12T14:23:00Z">
            <w:trPr>
              <w:trHeight w:val="602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912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A44B399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1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914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AAB7CA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15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916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59BDF6" w14:textId="7D62AF94" w:rsidR="001850FC" w:rsidRPr="00B27300" w:rsidRDefault="00B27300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17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918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19" w:author="Wigfall, Trevonte" w:date="2021-07-12T14:23:00Z">
              <w:r w:rsidR="001850FC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920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21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5D970B1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  <w:rPrChange w:id="922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  <w:rPrChange w:id="923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 xml:space="preserve">REPORTING SERVER: </w:t>
            </w:r>
          </w:p>
          <w:p w14:paraId="71C50679" w14:textId="77777777" w:rsidR="001850FC" w:rsidRPr="00B27300" w:rsidRDefault="001850FC" w:rsidP="001850FC">
            <w:pPr>
              <w:rPr>
                <w:rPrChange w:id="924" w:author="Wigfall, Trevonte" w:date="2021-07-12T14:20:00Z">
                  <w:rPr>
                    <w:strike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25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E96376F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92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92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928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D97151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92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93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931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1850FC" w:rsidRPr="00B27300" w14:paraId="4A95BC2F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D2204" w14:textId="77777777" w:rsidR="001850FC" w:rsidRPr="00B27300" w:rsidRDefault="001850FC" w:rsidP="001850FC">
                  <w:pPr>
                    <w:rPr>
                      <w:rFonts w:ascii="Calibri" w:hAnsi="Calibri" w:cs="Calibri"/>
                      <w:sz w:val="22"/>
                      <w:szCs w:val="22"/>
                      <w:rPrChange w:id="932" w:author="Wigfall, Trevonte" w:date="2021-07-12T14:20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B27300">
                    <w:rPr>
                      <w:rFonts w:ascii="Calibri" w:hAnsi="Calibri" w:cs="Calibri"/>
                      <w:noProof/>
                      <w:sz w:val="22"/>
                      <w:szCs w:val="22"/>
                      <w:rPrChange w:id="933" w:author="Wigfall, Trevonte" w:date="2021-07-12T14:20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6928" behindDoc="0" locked="0" layoutInCell="1" allowOverlap="1" wp14:anchorId="5DE9A385" wp14:editId="673316C2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F193ECB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56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850FC" w:rsidRPr="00B27300" w14:paraId="0CE2EF9C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96EDB61" w14:textId="77777777" w:rsidR="001850FC" w:rsidRPr="00B27300" w:rsidRDefault="00A12568" w:rsidP="001850F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934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B27300">
                          <w:rPr>
                            <w:rPrChange w:id="935" w:author="Wigfall, Trevonte" w:date="2021-07-12T14:20:00Z">
                              <w:rPr/>
                            </w:rPrChange>
                          </w:rPr>
                          <w:fldChar w:fldCharType="begin"/>
                        </w:r>
                        <w:r w:rsidRPr="00B27300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B27300">
                          <w:rPr>
                            <w:rPrChange w:id="936" w:author="Wigfall, Trevonte" w:date="2021-07-12T14:20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1850FC" w:rsidRPr="00B27300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937" w:author="Wigfall, Trevonte" w:date="2021-07-12T14:20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t>VALIDATE Reporting server is functional</w:t>
                        </w:r>
                        <w:r w:rsidRPr="00B27300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938" w:author="Wigfall, Trevonte" w:date="2021-07-12T14:20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790EDF34" w14:textId="77777777" w:rsidR="001850FC" w:rsidRPr="00B27300" w:rsidRDefault="001850FC" w:rsidP="001850FC">
                  <w:pPr>
                    <w:rPr>
                      <w:rFonts w:ascii="Calibri" w:hAnsi="Calibri" w:cs="Calibri"/>
                      <w:sz w:val="22"/>
                      <w:szCs w:val="22"/>
                      <w:rPrChange w:id="939" w:author="Wigfall, Trevonte" w:date="2021-07-12T14:20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6D613F4C" w14:textId="77777777" w:rsidR="001850FC" w:rsidRPr="00B27300" w:rsidRDefault="001850FC" w:rsidP="001850F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940" w:author="Wigfall, Trevonte" w:date="2021-07-12T14:20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941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C639D9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  <w:rPrChange w:id="942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  <w:rPrChange w:id="943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3DA621C2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  <w:rPrChange w:id="944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945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969E6D8" w14:textId="456D2378" w:rsidR="001850FC" w:rsidRPr="008E645F" w:rsidRDefault="001850FC" w:rsidP="001850FC">
            <w:pPr>
              <w:rPr>
                <w:highlight w:val="yellow"/>
                <w:rPrChange w:id="946" w:author="Wigfall, Trevonte" w:date="2021-07-15T11:31:00Z">
                  <w:rPr>
                    <w:strike/>
                  </w:rPr>
                </w:rPrChange>
              </w:rPr>
            </w:pPr>
            <w:del w:id="947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48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949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50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2787CF61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951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952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953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C98E414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5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955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72BB7E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5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957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C8F9DBA" w14:textId="120A0F2C" w:rsidR="001850FC" w:rsidRPr="00B27300" w:rsidRDefault="00B27300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5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959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60" w:author="Wigfall, Trevonte" w:date="2021-07-12T14:23:00Z">
              <w:r w:rsidR="001850FC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961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del w:id="962" w:author="Wigfall, Trevonte" w:date="2021-07-12T14:24:00Z">
              <w:r w:rsidR="001850FC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963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64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CA2B0F3" w14:textId="77777777" w:rsidR="001850FC" w:rsidRPr="00B27300" w:rsidRDefault="001850FC" w:rsidP="001850FC">
            <w:pPr>
              <w:rPr>
                <w:rPrChange w:id="965" w:author="Wigfall, Trevonte" w:date="2021-07-12T14:20:00Z">
                  <w:rPr>
                    <w:strike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66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6B45F4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96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968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66755CA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96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970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5531069" w14:textId="77777777" w:rsidR="001850FC" w:rsidRPr="00B27300" w:rsidRDefault="001850FC" w:rsidP="001850FC">
            <w:pPr>
              <w:rPr>
                <w:rFonts w:ascii="Calibri" w:hAnsi="Calibri"/>
                <w:sz w:val="22"/>
                <w:szCs w:val="22"/>
                <w:rPrChange w:id="971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/>
                <w:sz w:val="22"/>
                <w:szCs w:val="22"/>
                <w:rPrChange w:id="972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Perform App Compares using the templates in </w:t>
            </w:r>
            <w:r w:rsidR="00A12568" w:rsidRPr="00B27300">
              <w:rPr>
                <w:rPrChange w:id="973" w:author="Wigfall, Trevonte" w:date="2021-07-12T14:20:00Z">
                  <w:rPr/>
                </w:rPrChange>
              </w:rPr>
              <w:fldChar w:fldCharType="begin"/>
            </w:r>
            <w:r w:rsidR="00A12568" w:rsidRPr="00B27300">
              <w:instrText xml:space="preserve"> HYPERLINK "file:///\\\\VA33DWVFCT318.DEVAD.WELLPOINT.COM\\d$\\Scripts\\CXT_COMPARE_TEST\\Launchers\\%20" </w:instrText>
            </w:r>
            <w:r w:rsidR="00A12568" w:rsidRPr="00B27300">
              <w:rPr>
                <w:rPrChange w:id="974" w:author="Wigfall, Trevonte" w:date="2021-07-12T14:20:00Z">
                  <w:rPr>
                    <w:rStyle w:val="Hyperlink"/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fldChar w:fldCharType="separate"/>
            </w:r>
            <w:r w:rsidRPr="00B27300">
              <w:rPr>
                <w:rStyle w:val="Hyperlink"/>
                <w:rFonts w:ascii="Calibri" w:hAnsi="Calibri"/>
                <w:sz w:val="22"/>
                <w:szCs w:val="22"/>
                <w:rPrChange w:id="975" w:author="Wigfall, Trevonte" w:date="2021-07-12T14:20:00Z">
                  <w:rPr>
                    <w:rStyle w:val="Hyperlink"/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\\VA33DWVFCT318.DEVAD.WELLPOINT.COM\d$\Scripts\CXT_COMPARE_TEST\Launchers\</w:t>
            </w:r>
            <w:r w:rsidR="00A12568" w:rsidRPr="00B27300">
              <w:rPr>
                <w:rStyle w:val="Hyperlink"/>
                <w:rFonts w:ascii="Calibri" w:hAnsi="Calibri"/>
                <w:sz w:val="22"/>
                <w:szCs w:val="22"/>
                <w:rPrChange w:id="976" w:author="Wigfall, Trevonte" w:date="2021-07-12T14:20:00Z">
                  <w:rPr>
                    <w:rStyle w:val="Hyperlink"/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fldChar w:fldCharType="end"/>
            </w:r>
            <w:r w:rsidRPr="00B27300">
              <w:rPr>
                <w:rFonts w:ascii="Calibri" w:hAnsi="Calibri"/>
                <w:sz w:val="22"/>
                <w:szCs w:val="22"/>
                <w:rPrChange w:id="977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(run as admin, provide master and target environments when prompted):</w:t>
            </w:r>
          </w:p>
          <w:p w14:paraId="7EA94071" w14:textId="77777777" w:rsidR="001850FC" w:rsidRPr="00B27300" w:rsidRDefault="001850FC" w:rsidP="001850FC">
            <w:pPr>
              <w:rPr>
                <w:rFonts w:ascii="Calibri" w:hAnsi="Calibri"/>
                <w:sz w:val="22"/>
                <w:szCs w:val="22"/>
                <w:rPrChange w:id="978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/>
                <w:sz w:val="22"/>
                <w:szCs w:val="22"/>
                <w:rPrChange w:id="979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1) TPIC:  Master to current_env_upgrading </w:t>
            </w:r>
            <w:r w:rsidRPr="00B27300">
              <w:rPr>
                <w:rFonts w:ascii="Calibri" w:hAnsi="Calibri"/>
                <w:sz w:val="22"/>
                <w:szCs w:val="22"/>
                <w:rPrChange w:id="980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2) UIAPP:  Master to current_env_upgrading </w:t>
            </w:r>
            <w:r w:rsidRPr="00B27300">
              <w:rPr>
                <w:rFonts w:ascii="Calibri" w:hAnsi="Calibri"/>
                <w:sz w:val="22"/>
                <w:szCs w:val="22"/>
                <w:rPrChange w:id="981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3) TPPUI:  Master to current_env_upgrading </w:t>
            </w:r>
            <w:r w:rsidRPr="00B27300">
              <w:rPr>
                <w:rFonts w:ascii="Calibri" w:hAnsi="Calibri"/>
                <w:sz w:val="22"/>
                <w:szCs w:val="22"/>
                <w:rPrChange w:id="982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4) C3:  Master to current_env_upgrading </w:t>
            </w:r>
            <w:r w:rsidRPr="00B27300">
              <w:rPr>
                <w:rFonts w:ascii="Calibri" w:hAnsi="Calibri"/>
                <w:sz w:val="22"/>
                <w:szCs w:val="22"/>
                <w:rPrChange w:id="983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5) Reporting:  Master to current_env_upgrading </w:t>
            </w:r>
            <w:r w:rsidRPr="00B27300">
              <w:rPr>
                <w:rFonts w:ascii="Calibri" w:hAnsi="Calibri"/>
                <w:sz w:val="22"/>
                <w:szCs w:val="22"/>
                <w:rPrChange w:id="984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6) TPIC:  current_env_upgrading to itself</w:t>
            </w:r>
            <w:r w:rsidRPr="00B27300">
              <w:rPr>
                <w:rFonts w:ascii="Calibri" w:hAnsi="Calibri"/>
                <w:sz w:val="22"/>
                <w:szCs w:val="22"/>
                <w:rPrChange w:id="985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7) UIAPP:  current_env_upgrading to itself</w:t>
            </w:r>
            <w:r w:rsidRPr="00B27300">
              <w:rPr>
                <w:rFonts w:ascii="Calibri" w:hAnsi="Calibri"/>
                <w:sz w:val="22"/>
                <w:szCs w:val="22"/>
                <w:rPrChange w:id="986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8) TPPUI:  current_env_upgrading to itself</w:t>
            </w:r>
            <w:r w:rsidRPr="00B27300">
              <w:rPr>
                <w:rFonts w:ascii="Calibri" w:hAnsi="Calibri"/>
                <w:sz w:val="22"/>
                <w:szCs w:val="22"/>
                <w:rPrChange w:id="987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9) C3:  current_env_upgrading to itself</w:t>
            </w:r>
            <w:r w:rsidRPr="00B27300">
              <w:rPr>
                <w:rFonts w:ascii="Calibri" w:hAnsi="Calibri"/>
                <w:sz w:val="22"/>
                <w:szCs w:val="22"/>
                <w:rPrChange w:id="988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</w:r>
            <w:r w:rsidRPr="00B27300">
              <w:rPr>
                <w:rFonts w:ascii="Calibri" w:hAnsi="Calibri"/>
                <w:sz w:val="22"/>
                <w:szCs w:val="22"/>
                <w:rPrChange w:id="989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*** </w:t>
            </w:r>
            <w:r w:rsidRPr="00B27300">
              <w:rPr>
                <w:rFonts w:ascii="Calibri" w:hAnsi="Calibri"/>
                <w:sz w:val="22"/>
                <w:szCs w:val="22"/>
                <w:rPrChange w:id="990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3D master for 7D</w:t>
            </w:r>
          </w:p>
          <w:p w14:paraId="3E1A2703" w14:textId="77777777" w:rsidR="001850FC" w:rsidRPr="00B27300" w:rsidRDefault="001850FC" w:rsidP="001850FC">
            <w:pPr>
              <w:rPr>
                <w:rFonts w:ascii="Calibri" w:hAnsi="Calibri"/>
                <w:sz w:val="22"/>
                <w:szCs w:val="22"/>
                <w:rPrChange w:id="991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/>
                <w:sz w:val="22"/>
                <w:szCs w:val="22"/>
                <w:rPrChange w:id="992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7D master for 8Q</w:t>
            </w:r>
            <w:r w:rsidRPr="00B27300">
              <w:rPr>
                <w:rFonts w:ascii="Calibri" w:hAnsi="Calibri"/>
                <w:sz w:val="22"/>
                <w:szCs w:val="22"/>
                <w:rPrChange w:id="993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8Q master for everything else</w:t>
            </w:r>
            <w:r w:rsidRPr="00B27300">
              <w:rPr>
                <w:rFonts w:ascii="Calibri" w:hAnsi="Calibri"/>
                <w:noProof/>
                <w:sz w:val="22"/>
                <w:szCs w:val="22"/>
                <w:rPrChange w:id="994" w:author="Wigfall, Trevonte" w:date="2021-07-12T14:20:00Z">
                  <w:rPr>
                    <w:rFonts w:ascii="Calibri" w:hAnsi="Calibri"/>
                    <w:strike/>
                    <w:noProof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2155904" behindDoc="0" locked="0" layoutInCell="1" allowOverlap="1" wp14:anchorId="2DFCF5EE" wp14:editId="5C73830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577097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99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996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8703CF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27300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997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3A9E376" w14:textId="3B1A5423" w:rsidR="001850FC" w:rsidRPr="008E645F" w:rsidRDefault="001850FC" w:rsidP="001850FC">
            <w:pPr>
              <w:rPr>
                <w:highlight w:val="yellow"/>
                <w:rPrChange w:id="998" w:author="Wigfall, Trevonte" w:date="2021-07-15T11:31:00Z">
                  <w:rPr/>
                </w:rPrChange>
              </w:rPr>
            </w:pPr>
            <w:del w:id="999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00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1001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02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1850FC" w:rsidRPr="00B27300" w14:paraId="1EF4867B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003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004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1005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2B87D8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1006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1072782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007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838F5A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08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41F4377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09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E6C08EB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010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19EED4D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011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0252DA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012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93151A8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013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1684E0" w14:textId="20A7AB48" w:rsidR="001850FC" w:rsidRPr="008E645F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14" w:author="Wigfall, Trevonte" w:date="2021-07-15T11:3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015" w:author="Wigfall, Trevonte" w:date="2021-06-09T13:11:00Z">
              <w:r w:rsidRPr="008E645F" w:rsidDel="005A7F7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16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5/14/21</w:delText>
              </w:r>
            </w:del>
            <w:ins w:id="1017" w:author="Wigfall, Trevonte" w:date="2021-07-12T14:21:00Z">
              <w:r w:rsidR="00B27300"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18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AC29EF" w:rsidRPr="00B27300" w14:paraId="79474975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019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020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1021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D7CEF6" w14:textId="77777777" w:rsidR="00AC29EF" w:rsidRPr="00B27300" w:rsidRDefault="00AC29EF" w:rsidP="00AC29E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02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1023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2B88A2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24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025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825A3D1" w14:textId="1760B95A" w:rsidR="00AC29EF" w:rsidRPr="00B27300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2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027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28" w:author="Wigfall, Trevonte" w:date="2021-07-12T14:23:00Z">
              <w:r w:rsidR="00AC29EF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029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30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70A5127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3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1032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33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1D84944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03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03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036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17F9889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03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03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039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0B89A6" w14:textId="77777777" w:rsidR="00AC29EF" w:rsidRPr="00B27300" w:rsidRDefault="00AC29EF" w:rsidP="00AC29EF">
            <w:pPr>
              <w:rPr>
                <w:rFonts w:ascii="Calibri" w:hAnsi="Calibri" w:cs="Calibri"/>
                <w:sz w:val="22"/>
                <w:szCs w:val="22"/>
                <w:rPrChange w:id="1040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sz w:val="22"/>
                <w:szCs w:val="22"/>
                <w:rPrChange w:id="1041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Send Broadcast when work is complete</w:t>
            </w:r>
          </w:p>
          <w:p w14:paraId="70AC82E3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04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043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2639A6" w14:textId="77777777" w:rsidR="00AC29EF" w:rsidRPr="00B27300" w:rsidRDefault="00AC29EF" w:rsidP="00AC29EF">
            <w:pPr>
              <w:rPr>
                <w:rFonts w:ascii="Calibri" w:hAnsi="Calibri" w:cs="Calibri"/>
                <w:color w:val="000000"/>
                <w:sz w:val="22"/>
                <w:szCs w:val="22"/>
                <w:rPrChange w:id="1044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  <w:rPrChange w:id="1045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Broadcast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046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7E6075" w14:textId="0D93E494" w:rsidR="00AC29EF" w:rsidRPr="008E645F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47" w:author="Wigfall, Trevonte" w:date="2021-07-15T11:3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48" w:author="Wigfall, Trevonte" w:date="2021-07-12T14:22:00Z">
              <w:r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49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AC29EF" w:rsidRPr="00B27300" w14:paraId="27D32BB1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050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051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1052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EDA0F5B" w14:textId="77777777" w:rsidR="00AC29EF" w:rsidRPr="00B27300" w:rsidRDefault="00AC29EF" w:rsidP="00AC29E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05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1054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8BE7A8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55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056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42EA73" w14:textId="216B1897" w:rsidR="00AC29EF" w:rsidRPr="00B27300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57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058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59" w:author="Wigfall, Trevonte" w:date="2021-07-12T14:23:00Z">
              <w:r w:rsidR="00AC29EF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060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61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A29367C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62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106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64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A1C24CA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06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06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067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BC28E2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06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06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070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79353A" w14:textId="77777777" w:rsidR="00AC29EF" w:rsidRPr="00B27300" w:rsidRDefault="00AC29EF" w:rsidP="00AC29EF">
            <w:pPr>
              <w:rPr>
                <w:rFonts w:ascii="Calibri" w:hAnsi="Calibri" w:cs="Calibri"/>
                <w:sz w:val="22"/>
                <w:szCs w:val="22"/>
                <w:rPrChange w:id="1071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sz w:val="22"/>
                <w:szCs w:val="22"/>
                <w:rPrChange w:id="1072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Inform Claims Team that they can release CLMU</w:t>
            </w:r>
          </w:p>
          <w:p w14:paraId="11FBC4B8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07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074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2B687BC" w14:textId="77777777" w:rsidR="00AC29EF" w:rsidRPr="00B27300" w:rsidRDefault="00AC29EF" w:rsidP="00AC29EF">
            <w:pPr>
              <w:rPr>
                <w:rFonts w:ascii="Calibri" w:hAnsi="Calibri" w:cs="Calibri"/>
                <w:color w:val="000000"/>
                <w:sz w:val="22"/>
                <w:szCs w:val="22"/>
                <w:rPrChange w:id="1075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  <w:rPrChange w:id="1076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Phonecall made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077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81F650" w14:textId="7DB4A98D" w:rsidR="00AC29EF" w:rsidRPr="008E645F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78" w:author="Wigfall, Trevonte" w:date="2021-07-15T11:3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79" w:author="Wigfall, Trevonte" w:date="2021-07-12T14:22:00Z">
              <w:r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80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AC29EF" w:rsidRPr="00B27300" w14:paraId="0D064E9A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081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082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1083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3FDA7F" w14:textId="77777777" w:rsidR="00AC29EF" w:rsidRPr="00B27300" w:rsidRDefault="00AC29EF" w:rsidP="00AC29E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08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1085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AE38FE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8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087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CD2FAE" w14:textId="3698E54E" w:rsidR="00AC29EF" w:rsidRPr="00B27300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8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089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90" w:author="Wigfall, Trevonte" w:date="2021-07-12T14:23:00Z">
              <w:r w:rsidR="00AC29EF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091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92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BAB0406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9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1094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95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C61D8B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09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09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098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681C49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09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10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101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11FE9A" w14:textId="77777777" w:rsidR="00AC29EF" w:rsidRPr="00B27300" w:rsidRDefault="00AC29EF" w:rsidP="00AC29EF">
            <w:pPr>
              <w:rPr>
                <w:rFonts w:ascii="Calibri" w:hAnsi="Calibri" w:cs="Calibri"/>
                <w:sz w:val="22"/>
                <w:szCs w:val="22"/>
                <w:rPrChange w:id="1102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sz w:val="22"/>
                <w:szCs w:val="22"/>
                <w:rPrChange w:id="1103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Close deployment and validation tasks in SNOW</w:t>
            </w:r>
          </w:p>
          <w:p w14:paraId="23612AF2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10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105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B946F3" w14:textId="77777777" w:rsidR="00AC29EF" w:rsidRPr="00B27300" w:rsidRDefault="00AC29EF" w:rsidP="00AC29EF">
            <w:pPr>
              <w:rPr>
                <w:rFonts w:ascii="Calibri" w:hAnsi="Calibri" w:cs="Calibri"/>
                <w:color w:val="000000"/>
                <w:sz w:val="22"/>
                <w:szCs w:val="22"/>
                <w:rPrChange w:id="1106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  <w:rPrChange w:id="1107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Tasks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108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E3CB98" w14:textId="16D9715F" w:rsidR="00AC29EF" w:rsidRPr="008E645F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09" w:author="Wigfall, Trevonte" w:date="2021-07-15T11:3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10" w:author="Wigfall, Trevonte" w:date="2021-07-12T14:22:00Z">
              <w:r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11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AC29EF" w:rsidRPr="00B27300" w14:paraId="2CC1701C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112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113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1114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022F41" w14:textId="77777777" w:rsidR="00AC29EF" w:rsidRPr="00B27300" w:rsidRDefault="00AC29EF" w:rsidP="00AC29E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11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1116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CDBAB20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17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118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240D4A5" w14:textId="31F83AA0" w:rsidR="00AC29EF" w:rsidRPr="00B27300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1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120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21" w:author="Wigfall, Trevonte" w:date="2021-07-12T14:23:00Z">
              <w:r w:rsidR="00AC29EF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122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23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C2ABEF8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24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1125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26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EED01D7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12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12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129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6C7576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13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131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132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CE32055" w14:textId="77777777" w:rsidR="00AC29EF" w:rsidRPr="00B27300" w:rsidRDefault="00AC29EF" w:rsidP="00AC29EF">
            <w:pPr>
              <w:rPr>
                <w:rFonts w:ascii="Calibri" w:hAnsi="Calibri" w:cs="Calibri"/>
                <w:sz w:val="22"/>
                <w:szCs w:val="22"/>
                <w:rPrChange w:id="1133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sz w:val="22"/>
                <w:szCs w:val="22"/>
                <w:rPrChange w:id="1134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Close SNOW CHG</w:t>
            </w:r>
          </w:p>
          <w:p w14:paraId="105C4F73" w14:textId="77777777" w:rsidR="00AC29EF" w:rsidRPr="00B27300" w:rsidRDefault="00AC29EF" w:rsidP="00AC29EF">
            <w:pPr>
              <w:rPr>
                <w:rFonts w:ascii="Calibri" w:hAnsi="Calibri" w:cs="Calibri"/>
                <w:sz w:val="22"/>
                <w:szCs w:val="22"/>
                <w:rPrChange w:id="1135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136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06097D7" w14:textId="77777777" w:rsidR="00AC29EF" w:rsidRPr="00B27300" w:rsidRDefault="00AC29EF" w:rsidP="00AC29EF">
            <w:pPr>
              <w:rPr>
                <w:rFonts w:ascii="Calibri" w:hAnsi="Calibri" w:cs="Calibri"/>
                <w:color w:val="000000"/>
                <w:sz w:val="22"/>
                <w:szCs w:val="22"/>
                <w:rPrChange w:id="1137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  <w:rPrChange w:id="1138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CNR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139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ADDB43" w14:textId="2EDF19C3" w:rsidR="00AC29EF" w:rsidRPr="008E645F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40" w:author="Wigfall, Trevonte" w:date="2021-07-15T11:3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41" w:author="Wigfall, Trevonte" w:date="2021-07-12T14:22:00Z">
              <w:r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42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AC29EF" w:rsidRPr="00B27300" w14:paraId="517BB19B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143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144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1145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F6A2B0" w14:textId="77777777" w:rsidR="00AC29EF" w:rsidRPr="00B27300" w:rsidRDefault="00AC29EF" w:rsidP="00AC29E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14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1147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CBFC79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4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149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A1932F" w14:textId="2FCAB260" w:rsidR="00AC29EF" w:rsidRPr="00B27300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5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151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52" w:author="Wigfall, Trevonte" w:date="2021-07-12T14:23:00Z">
              <w:r w:rsidR="00AC29EF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153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54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C985B33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55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115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57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BEF874C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15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15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160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264B4B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161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16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163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B237089" w14:textId="77777777" w:rsidR="00AC29EF" w:rsidRPr="00B27300" w:rsidRDefault="00AC29EF" w:rsidP="00AC29EF">
            <w:pPr>
              <w:rPr>
                <w:rFonts w:ascii="Calibri" w:hAnsi="Calibri" w:cs="Calibri"/>
                <w:sz w:val="22"/>
                <w:szCs w:val="22"/>
                <w:rPrChange w:id="1164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sz w:val="22"/>
                <w:szCs w:val="22"/>
                <w:rPrChange w:id="1165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Email APM, asking them to resume monitoring CXT* alerts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166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A10E04" w14:textId="77777777" w:rsidR="00AC29EF" w:rsidRPr="00B27300" w:rsidRDefault="00AC29EF" w:rsidP="00AC29EF">
            <w:pPr>
              <w:rPr>
                <w:rFonts w:asciiTheme="minorHAnsi" w:hAnsiTheme="minorHAnsi"/>
                <w:smallCaps/>
                <w:sz w:val="22"/>
                <w:szCs w:val="22"/>
                <w:rPrChange w:id="1167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  <w:rPrChange w:id="1168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169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2A3658E" w14:textId="3FEC15EC" w:rsidR="00AC29EF" w:rsidRPr="008E645F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70" w:author="Wigfall, Trevonte" w:date="2021-07-15T11:3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71" w:author="Wigfall, Trevonte" w:date="2021-07-12T14:22:00Z">
              <w:r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72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AC29EF" w:rsidRPr="00B27300" w14:paraId="70DCFF14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173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174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1175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5969EB" w14:textId="77777777" w:rsidR="00AC29EF" w:rsidRPr="00B27300" w:rsidRDefault="00AC29EF" w:rsidP="00AC29E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17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1177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E41285A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7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179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B5BF38" w14:textId="75B62C7B" w:rsidR="00AC29EF" w:rsidRPr="00B27300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8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181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82" w:author="Wigfall, Trevonte" w:date="2021-07-12T14:23:00Z">
              <w:r w:rsidR="00AC29EF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183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84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B757581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85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118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87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4298526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18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18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190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7E5A785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191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19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193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AC29EF" w:rsidRPr="00B27300" w14:paraId="1523F8F7" w14:textId="77777777" w:rsidTr="00A1350A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8734E" w14:textId="77777777" w:rsidR="00AC29EF" w:rsidRPr="00B27300" w:rsidRDefault="00AC29EF" w:rsidP="00AC29EF">
                  <w:pPr>
                    <w:rPr>
                      <w:rFonts w:ascii="Calibri" w:hAnsi="Calibri" w:cs="Calibri"/>
                      <w:sz w:val="22"/>
                      <w:szCs w:val="22"/>
                      <w:rPrChange w:id="1194" w:author="Wigfall, Trevonte" w:date="2021-07-12T14:20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B27300">
                    <w:rPr>
                      <w:rFonts w:ascii="Calibri" w:hAnsi="Calibri" w:cs="Calibri"/>
                      <w:noProof/>
                      <w:sz w:val="22"/>
                      <w:szCs w:val="22"/>
                      <w:rPrChange w:id="1195" w:author="Wigfall, Trevonte" w:date="2021-07-12T14:20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46688" behindDoc="0" locked="0" layoutInCell="1" allowOverlap="1" wp14:anchorId="56777086" wp14:editId="3F24A69D">
                            <wp:simplePos x="0" y="0"/>
                            <wp:positionH relativeFrom="column">
                              <wp:posOffset>1590675</wp:posOffset>
                            </wp:positionH>
                            <wp:positionV relativeFrom="paragraph">
                              <wp:posOffset>-247650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0" name="Text Box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35B634" id="Text Box 30" o:spid="_x0000_s1026" type="#_x0000_t202" style="position:absolute;margin-left:125.25pt;margin-top:-19.5pt;width:14.25pt;height:21pt;z-index:252146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B27300">
                    <w:rPr>
                      <w:rFonts w:ascii="Calibri" w:hAnsi="Calibri" w:cs="Calibri"/>
                      <w:noProof/>
                      <w:sz w:val="22"/>
                      <w:szCs w:val="22"/>
                      <w:rPrChange w:id="1196" w:author="Wigfall, Trevonte" w:date="2021-07-12T14:20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47712" behindDoc="0" locked="0" layoutInCell="1" allowOverlap="1" wp14:anchorId="7C189805" wp14:editId="568CE07D">
                            <wp:simplePos x="0" y="0"/>
                            <wp:positionH relativeFrom="column">
                              <wp:posOffset>1104900</wp:posOffset>
                            </wp:positionH>
                            <wp:positionV relativeFrom="paragraph">
                              <wp:posOffset>-209550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86F81DF" id="Text Box 29" o:spid="_x0000_s1026" type="#_x0000_t202" style="position:absolute;margin-left:87pt;margin-top:-16.5pt;width:14.25pt;height:21pt;z-index:252147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AC29EF" w:rsidRPr="00B27300" w14:paraId="47B05310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C4C56F1" w14:textId="77777777" w:rsidR="00AC29EF" w:rsidRPr="00B27300" w:rsidRDefault="00A12568" w:rsidP="00AC29EF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1197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B27300">
                          <w:rPr>
                            <w:rPrChange w:id="1198" w:author="Wigfall, Trevonte" w:date="2021-07-12T14:20:00Z">
                              <w:rPr/>
                            </w:rPrChange>
                          </w:rPr>
                          <w:fldChar w:fldCharType="begin"/>
                        </w:r>
                        <w:r w:rsidRPr="00B27300">
                          <w:instrText xml:space="preserve"> HYPERLINK "https://collaborate.wellpoint.com/sites/Ent_Rel_Mgmt/Rel_Plan/Rel_Inv/Lists/Status%20Master/Release%20List.aspx" </w:instrText>
                        </w:r>
                        <w:r w:rsidRPr="00B27300">
                          <w:rPr>
                            <w:rPrChange w:id="1199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  <w:fldChar w:fldCharType="separate"/>
                        </w:r>
                        <w:r w:rsidR="00AC29EF" w:rsidRPr="00B27300"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1200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  <w:t>Status Master Input Link</w:t>
                        </w:r>
                        <w:r w:rsidRPr="00B27300"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1201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526F5BDC" w14:textId="77777777" w:rsidR="00AC29EF" w:rsidRPr="00B27300" w:rsidRDefault="00AC29EF" w:rsidP="00AC29EF">
                  <w:pPr>
                    <w:rPr>
                      <w:rFonts w:ascii="Calibri" w:hAnsi="Calibri" w:cs="Calibri"/>
                      <w:sz w:val="22"/>
                      <w:szCs w:val="22"/>
                      <w:rPrChange w:id="1202" w:author="Wigfall, Trevonte" w:date="2021-07-12T14:20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012E0BE" w14:textId="77777777" w:rsidR="00AC29EF" w:rsidRPr="00B27300" w:rsidRDefault="00AC29EF" w:rsidP="00AC29EF">
            <w:pPr>
              <w:rPr>
                <w:rFonts w:ascii="Calibri" w:hAnsi="Calibri" w:cs="Calibri"/>
                <w:sz w:val="22"/>
                <w:szCs w:val="22"/>
                <w:rPrChange w:id="1203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204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4497AB" w14:textId="77777777" w:rsidR="00AC29EF" w:rsidRPr="00B27300" w:rsidRDefault="00AC29EF" w:rsidP="00AC29EF">
            <w:pPr>
              <w:rPr>
                <w:rFonts w:asciiTheme="minorHAnsi" w:hAnsiTheme="minorHAnsi"/>
                <w:smallCaps/>
                <w:sz w:val="22"/>
                <w:szCs w:val="22"/>
                <w:rPrChange w:id="1205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206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7B28E7" w14:textId="5F11CE88" w:rsidR="00AC29EF" w:rsidRPr="008E645F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207" w:author="Wigfall, Trevonte" w:date="2021-07-15T11:3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08" w:author="Wigfall, Trevonte" w:date="2021-07-12T14:22:00Z">
              <w:r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09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AC29EF" w:rsidRPr="00B27300" w14:paraId="5A600A34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210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211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1212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932A84F" w14:textId="77777777" w:rsidR="00AC29EF" w:rsidRPr="00B27300" w:rsidRDefault="00AC29EF" w:rsidP="00AC29E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21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1214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6FDD41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15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216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987D86F" w14:textId="5D8C628E" w:rsidR="00AC29EF" w:rsidRPr="00B27300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17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218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19" w:author="Wigfall, Trevonte" w:date="2021-07-12T14:23:00Z">
              <w:r w:rsidR="00AC29EF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220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21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B8701A6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22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122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24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55729BA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22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22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227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E8981D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22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22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230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207EAE" w14:textId="77777777" w:rsidR="00AC29EF" w:rsidRPr="00B27300" w:rsidRDefault="00AC29EF" w:rsidP="00AC29EF">
            <w:pPr>
              <w:rPr>
                <w:rFonts w:ascii="Calibri" w:hAnsi="Calibri" w:cs="Calibri"/>
                <w:noProof/>
                <w:sz w:val="22"/>
                <w:szCs w:val="22"/>
                <w:rPrChange w:id="1231" w:author="Wigfall, Trevonte" w:date="2021-07-12T14:20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noProof/>
                <w:sz w:val="22"/>
                <w:szCs w:val="22"/>
                <w:rPrChange w:id="1232" w:author="Wigfall, Trevonte" w:date="2021-07-12T14:20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  <w:t>Perform the Ready-For-Business email the day after implementation to PROD:  https://share.antheminc.com/teams/AppEnvrMgmt/trizettosupport/Shared%20Documents/ClaimsXten/Procedures/How-to%20Docs/How_To_Send_Ready_For_Business_Validation_After_McKesson_Outage.docx?Web=1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233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A8B3A6" w14:textId="77777777" w:rsidR="00AC29EF" w:rsidRPr="00B27300" w:rsidRDefault="00AC29EF" w:rsidP="00AC29EF">
            <w:pPr>
              <w:rPr>
                <w:rFonts w:asciiTheme="minorHAnsi" w:hAnsiTheme="minorHAnsi"/>
                <w:smallCaps/>
                <w:sz w:val="22"/>
                <w:szCs w:val="22"/>
                <w:rPrChange w:id="1234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235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00CA5D" w14:textId="492D2267" w:rsidR="00AC29EF" w:rsidRPr="008E645F" w:rsidRDefault="00B27300" w:rsidP="00AC29EF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236" w:author="Wigfall, Trevonte" w:date="2021-07-15T11:3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237" w:author="Wigfall, Trevonte" w:date="2021-07-12T14:22:00Z">
              <w:r w:rsidRPr="008E645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38" w:author="Wigfall, Trevonte" w:date="2021-07-15T11:3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</w:tbl>
    <w:p w14:paraId="3174647A" w14:textId="77777777" w:rsidR="0057614C" w:rsidRPr="00B27300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B27300" w14:paraId="522E15C0" w14:textId="77777777" w:rsidTr="00C70289">
        <w:trPr>
          <w:trHeight w:val="2479"/>
        </w:trPr>
        <w:tc>
          <w:tcPr>
            <w:tcW w:w="13062" w:type="dxa"/>
          </w:tcPr>
          <w:p w14:paraId="593F7243" w14:textId="77777777" w:rsidR="008E63C2" w:rsidRPr="00B27300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B27300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720F5B4A" w14:textId="77777777" w:rsidR="008E63C2" w:rsidRPr="00B27300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4D0547EE" w14:textId="77777777" w:rsidR="0057614C" w:rsidRPr="00B27300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5EA565DA" w14:textId="77777777" w:rsidR="0057614C" w:rsidRPr="00B27300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B27300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2746B" w14:textId="77777777" w:rsidR="0012263F" w:rsidRDefault="0012263F">
      <w:r>
        <w:separator/>
      </w:r>
    </w:p>
  </w:endnote>
  <w:endnote w:type="continuationSeparator" w:id="0">
    <w:p w14:paraId="0778FF62" w14:textId="77777777" w:rsidR="0012263F" w:rsidRDefault="0012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16D73" w14:textId="77777777" w:rsidR="003C27BE" w:rsidRDefault="003C27BE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572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A5724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D60D1FC" w14:textId="77777777" w:rsidR="003C27BE" w:rsidRDefault="003C27BE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103FE" w14:textId="77777777" w:rsidR="0012263F" w:rsidRDefault="0012263F">
      <w:r>
        <w:separator/>
      </w:r>
    </w:p>
  </w:footnote>
  <w:footnote w:type="continuationSeparator" w:id="0">
    <w:p w14:paraId="3C6A5976" w14:textId="77777777" w:rsidR="0012263F" w:rsidRDefault="00122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17FA4" w14:textId="77777777" w:rsidR="003C27BE" w:rsidRDefault="0012263F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18B05E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979666" r:id="rId2"/>
      </w:object>
    </w:r>
  </w:p>
  <w:p w14:paraId="10BA6470" w14:textId="77777777" w:rsidR="003C27BE" w:rsidRDefault="003C27BE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59ABD675" w14:textId="77777777" w:rsidR="003C27BE" w:rsidRDefault="003C27BE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04F2211" w14:textId="77777777" w:rsidR="003C27BE" w:rsidRDefault="003C27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222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1A36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DD7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263F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37E04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850FC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5F0F"/>
    <w:rsid w:val="001A6364"/>
    <w:rsid w:val="001B0457"/>
    <w:rsid w:val="001B2A49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1FE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8F7"/>
    <w:rsid w:val="00266DFD"/>
    <w:rsid w:val="00267ECC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4BC0"/>
    <w:rsid w:val="002E6B37"/>
    <w:rsid w:val="002E7DE4"/>
    <w:rsid w:val="002F121F"/>
    <w:rsid w:val="002F1AE3"/>
    <w:rsid w:val="002F33E0"/>
    <w:rsid w:val="002F36E6"/>
    <w:rsid w:val="002F4B39"/>
    <w:rsid w:val="002F4FEF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34E3E"/>
    <w:rsid w:val="0033645C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2B8B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A63C6"/>
    <w:rsid w:val="003B150C"/>
    <w:rsid w:val="003B1789"/>
    <w:rsid w:val="003B1FC1"/>
    <w:rsid w:val="003B4AA7"/>
    <w:rsid w:val="003B7476"/>
    <w:rsid w:val="003B76CA"/>
    <w:rsid w:val="003C27BE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47AD4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CA7"/>
    <w:rsid w:val="00572D46"/>
    <w:rsid w:val="00572F32"/>
    <w:rsid w:val="0057329F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A7F7F"/>
    <w:rsid w:val="005B1362"/>
    <w:rsid w:val="005B15CC"/>
    <w:rsid w:val="005B2234"/>
    <w:rsid w:val="005B2859"/>
    <w:rsid w:val="005B75FD"/>
    <w:rsid w:val="005C2ECB"/>
    <w:rsid w:val="005C38BA"/>
    <w:rsid w:val="005C749C"/>
    <w:rsid w:val="005C7F3D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50EC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95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724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45"/>
    <w:rsid w:val="00715B6B"/>
    <w:rsid w:val="00715BDC"/>
    <w:rsid w:val="00715C01"/>
    <w:rsid w:val="007176C4"/>
    <w:rsid w:val="00717A0C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2BE9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4ACA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7E75"/>
    <w:rsid w:val="008D0F0F"/>
    <w:rsid w:val="008D60E4"/>
    <w:rsid w:val="008E2695"/>
    <w:rsid w:val="008E3866"/>
    <w:rsid w:val="008E3A2D"/>
    <w:rsid w:val="008E63C2"/>
    <w:rsid w:val="008E645F"/>
    <w:rsid w:val="008F01B4"/>
    <w:rsid w:val="008F0EFF"/>
    <w:rsid w:val="008F1ECB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0E3F"/>
    <w:rsid w:val="009615C7"/>
    <w:rsid w:val="00961D1B"/>
    <w:rsid w:val="00961FFD"/>
    <w:rsid w:val="00963E64"/>
    <w:rsid w:val="00964ECB"/>
    <w:rsid w:val="00965C85"/>
    <w:rsid w:val="0096679C"/>
    <w:rsid w:val="00970E4B"/>
    <w:rsid w:val="00971CA8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54D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FB0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2568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6018A"/>
    <w:rsid w:val="00A6083F"/>
    <w:rsid w:val="00A60A14"/>
    <w:rsid w:val="00A60D63"/>
    <w:rsid w:val="00A60DEC"/>
    <w:rsid w:val="00A627B7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9EF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300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026E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C01469"/>
    <w:rsid w:val="00C01807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053F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64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49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7E1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1810"/>
    <w:rsid w:val="00DF24E3"/>
    <w:rsid w:val="00DF3185"/>
    <w:rsid w:val="00DF344F"/>
    <w:rsid w:val="00DF55F2"/>
    <w:rsid w:val="00DF5FF0"/>
    <w:rsid w:val="00E04152"/>
    <w:rsid w:val="00E11970"/>
    <w:rsid w:val="00E14592"/>
    <w:rsid w:val="00E156B5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07E6"/>
    <w:rsid w:val="00E61783"/>
    <w:rsid w:val="00E638A2"/>
    <w:rsid w:val="00E64713"/>
    <w:rsid w:val="00E6716B"/>
    <w:rsid w:val="00E700DC"/>
    <w:rsid w:val="00E72190"/>
    <w:rsid w:val="00E74402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2EB7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3B48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030D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7B"/>
    <w:rsid w:val="00FA15ED"/>
    <w:rsid w:val="00FA34BA"/>
    <w:rsid w:val="00FA3908"/>
    <w:rsid w:val="00FA5BDE"/>
    <w:rsid w:val="00FB0176"/>
    <w:rsid w:val="00FB091C"/>
    <w:rsid w:val="00FB0C33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5974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F99B49A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9A129-8DF4-423F-8FD3-05000BAF6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13</TotalTime>
  <Pages>7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14198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6</cp:revision>
  <cp:lastPrinted>2016-04-21T16:18:00Z</cp:lastPrinted>
  <dcterms:created xsi:type="dcterms:W3CDTF">2021-06-09T17:11:00Z</dcterms:created>
  <dcterms:modified xsi:type="dcterms:W3CDTF">2021-07-17T02:28:00Z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