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7614C" w:rsidRPr="005D2B85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  <w:r w:rsidRPr="005D2B85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004"/>
        <w:gridCol w:w="984"/>
        <w:gridCol w:w="1296"/>
        <w:gridCol w:w="2232"/>
      </w:tblGrid>
      <w:tr w:rsidR="00E55E22" w:rsidRPr="005D2B85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1C14D192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7-12T13:51:00Z">
              <w:r w:rsidR="005D2B85" w:rsidRPr="008F663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" w:author="Wigfall, Trevonte" w:date="2021-07-16T22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  <w:del w:id="2" w:author="Wigfall, Trevonte" w:date="2021-05-27T10:57:00Z">
              <w:r w:rsidRPr="005D2B85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63C595CF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3" w:author="Wigfall, Trevonte" w:date="2021-07-16T22:29:00Z">
              <w:r w:rsidR="008F663E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4" w:author="Wigfall, Trevonte" w:date="2021-07-12T13:51:00Z">
              <w:r w:rsidRPr="005D2B85" w:rsidDel="005D2B85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5" w:author="Wigfall, Trevonte" w:date="2021-05-27T10:56:00Z">
              <w:r w:rsidRPr="005D2B85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6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6"/>
        <w:tc>
          <w:tcPr>
            <w:tcW w:w="2232" w:type="dxa"/>
          </w:tcPr>
          <w:p w14:paraId="10BB08F8" w14:textId="10F6E4C5" w:rsidR="00E55E22" w:rsidRPr="005D2B85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z w:val="24"/>
                <w:szCs w:val="24"/>
              </w:rPr>
              <w:t>GBCXT07D</w:t>
            </w:r>
          </w:p>
        </w:tc>
      </w:tr>
    </w:tbl>
    <w:p w14:paraId="0DFAE634" w14:textId="77777777" w:rsidR="002F7317" w:rsidRPr="005D2B85" w:rsidRDefault="0057614C">
      <w:pPr>
        <w:rPr>
          <w:rFonts w:ascii="Garamond" w:hAnsi="Garamond"/>
          <w:b/>
          <w:sz w:val="24"/>
          <w:szCs w:val="24"/>
        </w:rPr>
      </w:pPr>
      <w:r w:rsidRPr="005D2B85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5D2B85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5D2B85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5D2B85" w:rsidRDefault="00D43747">
            <w:pPr>
              <w:rPr>
                <w:rFonts w:ascii="Garamond" w:hAnsi="Garamond"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 xml:space="preserve">Environment </w:t>
            </w:r>
            <w:r w:rsidRPr="005D2B85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5D2B85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461606CF" w:rsidR="00E206D0" w:rsidRPr="005D2B85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VA33TWVCXT328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VA33TWVCXT330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VA33TWVCXT302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VA33TWVCXT327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="008B27F7" w:rsidRPr="005D2B85">
              <w:rPr>
                <w:rFonts w:asciiTheme="minorHAnsi" w:hAnsiTheme="minorHAnsi"/>
                <w:smallCaps/>
                <w:sz w:val="22"/>
                <w:szCs w:val="22"/>
              </w:rPr>
              <w:t>VA33TWVCXT326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5D2B85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5D2B85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D2B85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5D2B85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2244DB74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514142" w:rsidRPr="005D2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D2B85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proofErr w:type="spellStart"/>
            <w:ins w:id="7" w:author="Wigfall, Trevonte" w:date="2021-07-12T13:59:00Z">
              <w:r w:rsidR="005D2B85" w:rsidRPr="008F663E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8" w:author="Wigfall, Trevonte" w:date="2021-07-16T22:2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  <w:proofErr w:type="spellEnd"/>
              <w:r w:rsidR="005D2B85" w:rsidRPr="005D2B85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9" w:author="Wigfall, Trevonte" w:date="2021-07-12T13:59:00Z">
              <w:r w:rsidRPr="005D2B85" w:rsidDel="005D2B8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7F71FE" w14:textId="77777777" w:rsidR="00E55E22" w:rsidRPr="005D2B85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  <w:rPrChange w:id="10" w:author="Wigfall, Trevonte" w:date="2021-07-12T14:0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444EB93" w14:textId="77777777" w:rsidR="00E55E22" w:rsidRPr="005D2B85" w:rsidRDefault="00E55E22" w:rsidP="00E55E2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  <w:rPrChange w:id="11" w:author="Wigfall, Trevonte" w:date="2021-07-12T14:00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5D2B85">
              <w:rPr>
                <w:rFonts w:asciiTheme="minorHAnsi" w:hAnsiTheme="minorHAnsi" w:cstheme="minorHAnsi"/>
                <w:b/>
                <w:sz w:val="24"/>
                <w:szCs w:val="24"/>
                <w:rPrChange w:id="12" w:author="Wigfall, Trevonte" w:date="2021-07-12T14:0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30E391F" w14:textId="77777777" w:rsidR="00E55E22" w:rsidRPr="005D2B85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  <w:rPrChange w:id="13" w:author="Wigfall, Trevonte" w:date="2021-07-12T14:0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5A39BBE3" w14:textId="2FE76716" w:rsidR="00B91FF9" w:rsidRPr="005D2B85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E11026"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5D2B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-19 use </w:t>
            </w:r>
            <w:proofErr w:type="spellStart"/>
            <w:ins w:id="14" w:author="Wigfall, Trevonte" w:date="2021-07-12T14:00:00Z">
              <w:r w:rsidR="005D2B85" w:rsidRPr="008F663E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5" w:author="Wigfall, Trevonte" w:date="2021-07-16T22:2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16" w:author="Wigfall, Trevonte" w:date="2021-07-12T14:00:00Z">
              <w:r w:rsidRPr="005D2B85" w:rsidDel="005D2B8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5D2B85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5D2B85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5D2B85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D2B85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D2B85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5D2B85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5D2B85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5D2B85" w:rsidRDefault="00D43747">
            <w:pPr>
              <w:rPr>
                <w:rFonts w:ascii="Garamond" w:hAnsi="Garamond"/>
                <w:b/>
                <w:smallCaps/>
              </w:rPr>
            </w:pPr>
            <w:r w:rsidRPr="005D2B85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5D2B85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5D2B85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5D2B85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5D2B85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5D2B85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5D2B85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5D2B85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D2B85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5D2B85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5D2B85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7A7F352F" w:rsidR="003A2DF8" w:rsidRPr="008F663E" w:rsidDel="005D2B85" w:rsidRDefault="005D2B85" w:rsidP="00E206D0">
            <w:pPr>
              <w:rPr>
                <w:del w:id="17" w:author="Wigfall, Trevonte" w:date="2021-07-12T14:00:00Z"/>
                <w:rFonts w:asciiTheme="minorHAnsi" w:hAnsiTheme="minorHAnsi"/>
                <w:b/>
                <w:sz w:val="22"/>
                <w:szCs w:val="22"/>
                <w:highlight w:val="yellow"/>
                <w:rPrChange w:id="18" w:author="Wigfall, Trevonte" w:date="2021-07-16T22:29:00Z">
                  <w:rPr>
                    <w:del w:id="19" w:author="Wigfall, Trevonte" w:date="2021-07-12T14:0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0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24" w:author="Wigfall, Trevonte" w:date="2021-05-27T10:58:00Z">
              <w:r w:rsidR="001429BC"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</w:delText>
              </w:r>
              <w:r w:rsidR="004412FC"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/21</w:delText>
              </w:r>
            </w:del>
          </w:p>
          <w:p w14:paraId="157433BB" w14:textId="776C147A" w:rsidR="00625289" w:rsidRPr="008F663E" w:rsidRDefault="00625289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" w:author="Wigfall, Trevonte" w:date="2021-07-12T14:00:00Z">
              <w:r w:rsidRPr="008F663E" w:rsidDel="005D2B8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Starting at </w:delText>
              </w:r>
              <w:r w:rsidR="001429BC" w:rsidRPr="008F663E" w:rsidDel="005D2B8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3:00pm</w:delText>
              </w:r>
            </w:del>
          </w:p>
        </w:tc>
      </w:tr>
      <w:tr w:rsidR="001429BC" w:rsidRPr="005D2B85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D2B85">
              <w:rPr>
                <w:rPrChange w:id="31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5D2B85">
              <w:rPr>
                <w:rPrChange w:id="3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13C26E88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7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E5D4B9" w14:textId="77777777" w:rsidR="001429BC" w:rsidRDefault="001429BC" w:rsidP="001429BC">
            <w:pPr>
              <w:rPr>
                <w:ins w:id="42" w:author="Wigfall, Trevonte" w:date="2021-07-12T14:00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  <w:p w14:paraId="7B7123F5" w14:textId="078B115F" w:rsidR="005D2B85" w:rsidRPr="005D2B85" w:rsidRDefault="005D2B85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6" w:author="Wigfall, Trevonte" w:date="2021-07-12T14:0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5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5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5D2B85" w:rsidRDefault="009C6F25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53" w:author="Wigfall, Trevonte" w:date="2021-07-12T14:0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PrChange w:id="54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5D2B85">
              <w:rPr>
                <w:rPrChange w:id="5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59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02005B25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1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3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16ECADF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69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70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1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7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7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7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33E3673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77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7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8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8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4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86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8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9D6B04F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0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5FB0818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3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4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5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6191D58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7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99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469FDE9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0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7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0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1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1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033F562E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113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1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1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1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1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11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119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12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86C05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23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4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5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68A53527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7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29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975580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3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37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3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4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4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E39ACC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143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4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4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D2B85" w:rsidRPr="005D2B85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D2B85" w:rsidRPr="005D2B85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48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D2B85" w:rsidRPr="005D2B85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5D2B85" w:rsidRPr="005D2B85" w:rsidRDefault="005D2B85" w:rsidP="005D2B8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49" w:author="Wigfall, Trevonte" w:date="2021-07-12T14:0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5D2B85">
                                <w:rPr>
                                  <w:rPrChange w:id="150" w:author="Wigfall, Trevonte" w:date="2021-07-12T14:00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5D2B85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D2B85">
                                <w:rPr>
                                  <w:rPrChange w:id="151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52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53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DDBEF00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54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3461D779" w14:textId="77777777" w:rsidR="005D2B85" w:rsidRPr="005D2B85" w:rsidRDefault="005D2B85" w:rsidP="005D2B85">
                  <w:pPr>
                    <w:rPr>
                      <w:rFonts w:ascii="Calibri" w:hAnsi="Calibri" w:cs="Calibri"/>
                      <w:sz w:val="22"/>
                      <w:szCs w:val="22"/>
                      <w:rPrChange w:id="155" w:author="Wigfall, Trevonte" w:date="2021-07-12T14:0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F2D8B6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  <w:u w:val="single"/>
                <w:rPrChange w:id="156" w:author="Wigfall, Trevonte" w:date="2021-07-12T14:0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7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8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686B33B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0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62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6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2AEF731A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6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6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70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17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49A864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174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7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17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17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17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180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181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8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8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62CB0E" w14:textId="77777777" w:rsidR="005D2B85" w:rsidRPr="005D2B85" w:rsidRDefault="005D2B85" w:rsidP="005D2B85">
            <w:pPr>
              <w:rPr>
                <w:rFonts w:ascii="Calibri" w:hAnsi="Calibri" w:cs="Calibri"/>
                <w:noProof/>
                <w:sz w:val="22"/>
                <w:szCs w:val="22"/>
                <w:rPrChange w:id="184" w:author="Wigfall, Trevonte" w:date="2021-07-12T14:0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5D2B85" w:rsidRPr="005D2B85" w:rsidRDefault="005D2B85" w:rsidP="005D2B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5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D2B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6" w:author="Wigfall, Trevonte" w:date="2021-07-12T14:0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41EDD88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7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8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90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361F1F53" w:rsidR="005D2B85" w:rsidRPr="005D2B85" w:rsidRDefault="005D2B85" w:rsidP="005D2B85">
            <w:ins w:id="193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94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143AA59" w14:textId="526DA922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195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5D2B85">
              <w:rPr>
                <w:rPrChange w:id="196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19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6D98A12B" w14:textId="77777777" w:rsidR="005D2B85" w:rsidRPr="005D2B85" w:rsidRDefault="005D2B85" w:rsidP="005D2B8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5D2B85" w:rsidRPr="005D2B85" w:rsidRDefault="005D2B85" w:rsidP="005D2B85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3D56C1E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8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9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01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4AFE3B4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0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5D2B85" w:rsidRPr="005D2B85" w:rsidRDefault="005D2B85" w:rsidP="005D2B8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D2B85">
              <w:rPr>
                <w:rPrChange w:id="206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5D2B85">
              <w:rPr>
                <w:rPrChange w:id="207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8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1E2BFB0D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0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12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2C0A4E89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1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7D except Reporting</w:t>
            </w:r>
          </w:p>
          <w:p w14:paraId="0EB149A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17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D2B85">
              <w:rPr>
                <w:rPrChange w:id="218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1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5D2B85" w:rsidRPr="005D2B85" w:rsidRDefault="005D2B85" w:rsidP="005D2B85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backed up</w:t>
            </w:r>
          </w:p>
          <w:p w14:paraId="710B7F2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0BFB5F05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1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23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4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5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494CB064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6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27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71761849" w14:textId="53FE70F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28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5D2B85">
              <w:rPr>
                <w:rPrChange w:id="22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3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5D2B85" w:rsidRPr="005D2B85" w:rsidRDefault="005D2B85" w:rsidP="005D2B85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4549A6B7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4BFAD383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2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34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5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6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11ACCAB3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7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38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CBC557C" w14:textId="4631FD4F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5D2B85" w:rsidRPr="005D2B85" w:rsidRDefault="005D2B85" w:rsidP="005D2B85">
            <w:r w:rsidRPr="005D2B85">
              <w:rPr>
                <w:rPrChange w:id="239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"file:///\\\\agpcorp\\apps\\Local\\EMT\\COTS\\McKesson\\ClaimsXten\\v6.0\\Docs%20%20(Internal)\\CXT_Installation_Guide-Custom_Release_AUTOMATED.docx" </w:instrText>
            </w:r>
            <w:r w:rsidRPr="005D2B85">
              <w:rPr>
                <w:rPrChange w:id="24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4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0D91A8BA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2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3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45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6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7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011AACC9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4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</w:p>
          <w:p w14:paraId="75FC68A7" w14:textId="77777777" w:rsidR="005D2B85" w:rsidRPr="005D2B85" w:rsidRDefault="005D2B85" w:rsidP="005D2B8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5D2B85" w:rsidRPr="005D2B85" w:rsidRDefault="005D2B85" w:rsidP="005D2B85">
            <w:r w:rsidRPr="005D2B85">
              <w:rPr>
                <w:rPrChange w:id="250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"file:///\\\\agpcorp\\apps\\Local\\EMT\\COTS\\McKesson\\ClaimsXten\\v6.0\\Docs%20%20(Internal)\\CXT_Installation_Guide-Dictionary-dat_AUTOMATED.docx" </w:instrText>
            </w:r>
            <w:r w:rsidRPr="005D2B85">
              <w:rPr>
                <w:rPrChange w:id="25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5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08D4981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4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56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377F530B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9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60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5D2B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5D2B85" w:rsidRPr="005D2B85" w:rsidRDefault="005D2B85" w:rsidP="005D2B8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61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5D2B85">
              <w:rPr>
                <w:rPrChange w:id="26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6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B7B4B86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188A63AF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5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67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1667B2F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7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2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7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7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Master 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7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7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7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EXCEPT 03D and 07D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7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 </w:t>
            </w:r>
          </w:p>
          <w:p w14:paraId="165A21EE" w14:textId="4F76F23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28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8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28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83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D2B85">
              <w:rPr>
                <w:rPrChange w:id="284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5D2B85">
              <w:rPr>
                <w:rPrChange w:id="28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8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8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39C6228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  <w:rPrChange w:id="288" w:author="Wigfall, Trevonte" w:date="2021-07-12T14:0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1080A5F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9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0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92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587AEB5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9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 7D except Reporting</w:t>
            </w:r>
          </w:p>
          <w:p w14:paraId="727162C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297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D2B85">
              <w:rPr>
                <w:rPrChange w:id="298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3E47963F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61EB06E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0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1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03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4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5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62316E3E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6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07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308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5D2B85">
              <w:rPr>
                <w:rPrChange w:id="309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1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E0B1456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130E8E8E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2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14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5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6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67F88B9F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7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18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 (where C3 applies):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B3689F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319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5D2B85">
              <w:rPr>
                <w:rPrChange w:id="32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2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5D2B85" w:rsidRPr="005D2B85" w:rsidRDefault="005D2B85" w:rsidP="005D2B85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044D9F2" w14:textId="77777777" w:rsidR="005D2B85" w:rsidRPr="005D2B85" w:rsidRDefault="005D2B85" w:rsidP="005D2B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2A3A557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2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3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25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6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7" w:author="Wigfall, Trevonte" w:date="2021-07-16T22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0A375D4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28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29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5D2B85" w:rsidRPr="005D2B85" w:rsidRDefault="005D2B85" w:rsidP="005D2B8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5D2B85" w:rsidRPr="005D2B85" w:rsidRDefault="005D2B85" w:rsidP="005D2B85">
            <w:pPr>
              <w:spacing w:after="200" w:line="276" w:lineRule="auto"/>
            </w:pPr>
            <w:r w:rsidRPr="005D2B85">
              <w:rPr>
                <w:rPrChange w:id="330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"file:///\\\\agpcorp\\apps\\Local\\EMT\\COTS\\McKesson\\ClaimsXten\\v6.0\\Docs%20%20(Internal)\\CXT_Installation_Guide-TPIC_Metadata_XML_AUTOMATED.docx" </w:instrText>
            </w:r>
            <w:r w:rsidRPr="005D2B85">
              <w:rPr>
                <w:rPrChange w:id="33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3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40C3E86F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4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36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32D05AE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39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40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5D2B85" w:rsidRPr="005D2B85" w:rsidRDefault="005D2B85" w:rsidP="005D2B85">
            <w:pPr>
              <w:spacing w:after="200" w:line="276" w:lineRule="auto"/>
            </w:pPr>
            <w:r w:rsidRPr="005D2B85">
              <w:rPr>
                <w:rPrChange w:id="341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5D2B85">
              <w:rPr>
                <w:rPrChange w:id="34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4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693351F6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5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47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62324AA4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5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5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5D2B85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gram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proofErr w:type="gramEnd"/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5D2B85" w:rsidRPr="005D2B85" w:rsidRDefault="005D2B85" w:rsidP="005D2B8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D2B85">
              <w:rPr>
                <w:rPrChange w:id="352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5D2B85">
              <w:rPr>
                <w:rPrChange w:id="35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54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1F511A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5D2B85" w:rsidRPr="005D2B85" w:rsidRDefault="005D2B85" w:rsidP="005D2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4D455ECC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6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58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6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AAD57B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6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6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6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6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7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PrChange w:id="371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5D2B85">
              <w:rPr>
                <w:rPrChange w:id="37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7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71D250A2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6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78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8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516BB51D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84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85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86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8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8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39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3DCE34D6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392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9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9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39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39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9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401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40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4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A6959E7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05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6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64355AD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08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409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1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52299348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2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414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1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E933208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20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421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22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2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2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2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73C1F61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428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29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3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3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3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43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434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435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436" w:author="Wigfall, Trevonte" w:date="2021-07-12T14:00:00Z">
                  <w:rPr>
                    <w:strike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7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FB30F8" w14:textId="77777777" w:rsidR="005D2B85" w:rsidRPr="005D2B85" w:rsidRDefault="005D2B85" w:rsidP="005D2B8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9" w:author="Wigfall, Trevonte" w:date="2021-07-12T14:0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440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581DB3AD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2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3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4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445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9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63708DB6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51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52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53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4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5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5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57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9F2A1C3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459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60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61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6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63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D2B85" w:rsidRPr="005D2B85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D2B85" w:rsidRPr="005D2B85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64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D2B85" w:rsidRPr="005D2B85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5D2B85" w:rsidRPr="005D2B85" w:rsidRDefault="005D2B85" w:rsidP="005D2B8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65" w:author="Wigfall, Trevonte" w:date="2021-07-12T14:0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5D2B85">
                                <w:rPr>
                                  <w:rPrChange w:id="466" w:author="Wigfall, Trevonte" w:date="2021-07-12T14:00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5D2B85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D2B85">
                                <w:rPr>
                                  <w:rPrChange w:id="467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5D2B85">
                                <w:rPr>
                                  <w:rPrChange w:id="468" w:author="Wigfall, Trevonte" w:date="2021-07-12T14:00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69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5D2B85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70" w:author="Wigfall, Trevonte" w:date="2021-07-12T14:0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2C6D796" w14:textId="77777777" w:rsidR="005D2B85" w:rsidRPr="005D2B85" w:rsidRDefault="005D2B85" w:rsidP="005D2B8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71" w:author="Wigfall, Trevonte" w:date="2021-07-12T14:0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E1831B3" w14:textId="77777777" w:rsidR="005D2B85" w:rsidRPr="005D2B85" w:rsidRDefault="005D2B85" w:rsidP="005D2B85">
                  <w:pPr>
                    <w:rPr>
                      <w:rFonts w:ascii="Calibri" w:hAnsi="Calibri" w:cs="Calibri"/>
                      <w:sz w:val="22"/>
                      <w:szCs w:val="22"/>
                      <w:rPrChange w:id="472" w:author="Wigfall, Trevonte" w:date="2021-07-12T14:0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4E11D2A" w14:textId="77777777" w:rsidR="005D2B85" w:rsidRPr="005D2B85" w:rsidRDefault="005D2B85" w:rsidP="005D2B85">
            <w:pPr>
              <w:rPr>
                <w:rFonts w:ascii="Calibri" w:hAnsi="Calibri" w:cs="Calibri"/>
                <w:sz w:val="22"/>
                <w:szCs w:val="22"/>
                <w:u w:val="single"/>
                <w:rPrChange w:id="473" w:author="Wigfall, Trevonte" w:date="2021-07-12T14:0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474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75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64307E10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77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479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5D2B85" w:rsidRPr="005D2B85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5D2B85" w:rsidRPr="005D2B85" w:rsidRDefault="005D2B85" w:rsidP="005D2B8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82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3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2955748" w14:textId="77777777" w:rsidR="005D2B85" w:rsidRDefault="005D2B85" w:rsidP="005D2B85">
            <w:pPr>
              <w:rPr>
                <w:ins w:id="484" w:author="Wigfall, Trevonte" w:date="2021-07-12T14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485" w:author="Wigfall, Trevonte" w:date="2021-07-12T14:01:00Z"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2312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486" w:author="Wigfall, Trevonte" w:date="2021-07-12T14:01:00Z">
              <w:r w:rsidRPr="005D2B85" w:rsidDel="00AA5C7F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87" w:author="Wigfall, Trevonte" w:date="2021-07-12T14:0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  <w:p w14:paraId="51A5EA29" w14:textId="2EA59735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8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89" w:author="Wigfall, Trevonte" w:date="2021-07-12T14:01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0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29BF2E26" w14:textId="77777777" w:rsidR="005D2B85" w:rsidRPr="005D2B85" w:rsidRDefault="005D2B85" w:rsidP="005D2B8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2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493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94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95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5D2B85" w:rsidRPr="005D2B85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rPrChange w:id="496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  <w:rPrChange w:id="497" w:author="Wigfall, Trevonte" w:date="2021-07-12T14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5D2B85" w:rsidRPr="005D2B85" w:rsidRDefault="005D2B85" w:rsidP="005D2B85">
            <w:pPr>
              <w:rPr>
                <w:rStyle w:val="Hyperlink"/>
                <w:rFonts w:ascii="Arial" w:hAnsi="Arial" w:cs="Arial"/>
                <w:b/>
                <w:color w:val="auto"/>
                <w:rPrChange w:id="498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D2B85">
              <w:rPr>
                <w:rPrChange w:id="499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D2B85">
              <w:rPr>
                <w:rPrChange w:id="500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D2B85">
              <w:rPr>
                <w:rPrChange w:id="501" w:author="Wigfall, Trevonte" w:date="2021-07-12T14:00:00Z">
                  <w:rPr>
                    <w:strike/>
                  </w:rPr>
                </w:rPrChange>
              </w:rPr>
              <w:t xml:space="preserve"> 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2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3" w:author="Wigfall, Trevonte" w:date="2021-07-12T14:0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31CDC" w14:textId="77777777" w:rsidR="005D2B85" w:rsidRPr="005D2B85" w:rsidRDefault="005D2B85" w:rsidP="005D2B85">
            <w:pPr>
              <w:rPr>
                <w:rFonts w:ascii="Calibri" w:hAnsi="Calibri" w:cs="Calibri"/>
                <w:noProof/>
                <w:sz w:val="22"/>
                <w:szCs w:val="22"/>
                <w:rPrChange w:id="504" w:author="Wigfall, Trevonte" w:date="2021-07-12T14:0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5D2B85" w:rsidRPr="005D2B85" w:rsidRDefault="005D2B85" w:rsidP="005D2B85">
            <w:pPr>
              <w:rPr>
                <w:rFonts w:asciiTheme="minorHAnsi" w:hAnsiTheme="minorHAnsi"/>
                <w:smallCaps/>
                <w:sz w:val="22"/>
                <w:szCs w:val="22"/>
                <w:rPrChange w:id="505" w:author="Wigfall, Trevonte" w:date="2021-07-12T14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  <w:rPrChange w:id="506" w:author="Wigfall, Trevonte" w:date="2021-07-12T14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2F6723B5" w:rsidR="005D2B85" w:rsidRPr="008F663E" w:rsidRDefault="005D2B85" w:rsidP="005D2B8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7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8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10" w:author="Wigfall, Trevonte" w:date="2021-07-12T14:00:00Z"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5D2B85" w:rsidRDefault="001429BC" w:rsidP="001429BC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D2B85">
              <w:rPr>
                <w:rPrChange w:id="513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5D2B85">
              <w:rPr>
                <w:rPrChange w:id="514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515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5D2B85" w:rsidRDefault="001429BC" w:rsidP="001429BC"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5FE0FADE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6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7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19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5D2B85" w:rsidRDefault="009C6F25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5D2B85">
              <w:rPr>
                <w:rPrChange w:id="522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5D2B85">
              <w:rPr>
                <w:rPrChange w:id="52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szCs w:val="24"/>
                <w:rPrChange w:id="524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34B3F2EB" w14:textId="77777777" w:rsidR="001429BC" w:rsidRPr="005D2B85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3914E263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5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6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28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0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5D2B85" w:rsidRDefault="009C6F25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PrChange w:id="531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D2B85">
              <w:rPr>
                <w:rPrChange w:id="53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rPrChange w:id="533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66F5BDBA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5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37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5D2B85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5D2B85" w:rsidRDefault="001429BC" w:rsidP="001429BC"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5D2B85" w:rsidRDefault="009C6F25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D2B85">
              <w:rPr>
                <w:rPrChange w:id="540" w:author="Wigfall, Trevonte" w:date="2021-07-12T14:00:00Z">
                  <w:rPr/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D2B85">
              <w:rPr>
                <w:rPrChange w:id="54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rPrChange w:id="542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4D228D6F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4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4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46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D2B85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5D2B85" w:rsidRDefault="009C6F25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r w:rsidRPr="005D2B85">
              <w:rPr>
                <w:rPrChange w:id="549" w:author="Wigfall, Trevonte" w:date="2021-07-12T14:00:00Z">
                  <w:rPr>
                    <w:color w:val="0000FF"/>
                  </w:rPr>
                </w:rPrChange>
              </w:rPr>
              <w:fldChar w:fldCharType="begin"/>
            </w:r>
            <w:r w:rsidRPr="005D2B85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5D2B85">
              <w:rPr>
                <w:rPrChange w:id="550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5D2B85">
              <w:rPr>
                <w:rStyle w:val="Hyperlink"/>
                <w:rFonts w:ascii="Arial" w:hAnsi="Arial" w:cs="Arial"/>
                <w:b/>
                <w:color w:val="auto"/>
              </w:rPr>
              <w:t>VALIDATE C3 Services are functional</w:t>
            </w:r>
            <w:r w:rsidRPr="005D2B85">
              <w:rPr>
                <w:rStyle w:val="Hyperlink"/>
                <w:rFonts w:ascii="Arial" w:hAnsi="Arial" w:cs="Arial"/>
                <w:b/>
                <w:color w:val="auto"/>
                <w:rPrChange w:id="551" w:author="Wigfall, Trevonte" w:date="2021-07-12T14:0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</w:p>
          <w:p w14:paraId="5F96A722" w14:textId="77777777" w:rsidR="001429BC" w:rsidRPr="005D2B85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  <w:rPrChange w:id="552" w:author="Wigfall, Trevonte" w:date="2021-07-12T14:00:00Z">
                  <w:rPr>
                    <w:rFonts w:asciiTheme="minorHAnsi" w:hAnsiTheme="minorHAnsi"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1ADDD8C2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3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4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56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5D2B85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5D2B85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5D2B85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D2B85">
                    <w:rPr>
                      <w:rFonts w:ascii="Calibri" w:hAnsi="Calibri" w:cs="Calibri"/>
                      <w:noProof/>
                      <w:sz w:val="22"/>
                      <w:szCs w:val="22"/>
                      <w:rPrChange w:id="559" w:author="Wigfall, Trevonte" w:date="2021-07-12T14:00:00Z"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5D2B85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5D2B85" w:rsidRDefault="009C6F25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r w:rsidRPr="005D2B85">
                          <w:rPr>
                            <w:rPrChange w:id="560" w:author="Wigfall, Trevonte" w:date="2021-07-12T14:00:00Z">
                              <w:rPr/>
                            </w:rPrChange>
                          </w:rPr>
                          <w:fldChar w:fldCharType="begin"/>
                        </w:r>
                        <w:r w:rsidRPr="005D2B85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5D2B85">
                          <w:rPr>
                            <w:rPrChange w:id="561" w:author="Wigfall, Trevonte" w:date="2021-07-12T14:00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429BC" w:rsidRPr="005D2B85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t>VALIDATE Reporting server is functional</w:t>
                        </w:r>
                        <w:r w:rsidRPr="005D2B85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62" w:author="Wigfall, Trevonte" w:date="2021-07-12T14:00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13CB595B" w14:textId="77777777" w:rsidR="001429BC" w:rsidRPr="005D2B85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5D2B85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5D2B85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2B85">
              <w:rPr>
                <w:rFonts w:ascii="Calibri" w:hAnsi="Calibri" w:cs="Calibri"/>
                <w:color w:val="000000"/>
                <w:sz w:val="22"/>
                <w:szCs w:val="22"/>
                <w:rPrChange w:id="563" w:author="Wigfall, Trevonte" w:date="2021-07-12T14:0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675E05EE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393C1D88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64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5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67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D2B85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5D2B85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5D2B85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5D2B85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510A9587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5D2B85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5D2B85">
              <w:rPr>
                <w:rFonts w:ascii="Calibri" w:hAnsi="Calibri"/>
                <w:sz w:val="22"/>
                <w:szCs w:val="22"/>
              </w:rPr>
              <w:t>7D master for 8Q</w:t>
            </w:r>
            <w:r w:rsidRPr="005D2B85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5D2B85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5D2B85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5D2B85">
              <w:rPr>
                <w:rFonts w:ascii="Calibri" w:hAnsi="Calibri"/>
                <w:noProof/>
                <w:sz w:val="22"/>
                <w:szCs w:val="22"/>
                <w:rPrChange w:id="570" w:author="Wigfall, Trevonte" w:date="2021-07-12T14:00:00Z">
                  <w:rPr>
                    <w:rFonts w:ascii="Calibri" w:hAnsi="Calibri"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594CF925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1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2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3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74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6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5D2B85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64D204C6" w:rsidR="001429BC" w:rsidRPr="008F663E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7" w:author="Wigfall, Trevonte" w:date="2021-07-16T22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8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9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80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1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2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5D2B85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5D2B85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5D2B8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5D2B85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2B85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5D2B85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D2B85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7DE5AD32" w:rsidR="001429BC" w:rsidRPr="008F663E" w:rsidRDefault="001429BC" w:rsidP="001429BC">
            <w:pPr>
              <w:rPr>
                <w:highlight w:val="yellow"/>
                <w:rPrChange w:id="583" w:author="Wigfall, Trevonte" w:date="2021-07-16T22:29:00Z">
                  <w:rPr/>
                </w:rPrChange>
              </w:rPr>
            </w:pPr>
            <w:del w:id="584" w:author="Wigfall, Trevonte" w:date="2021-05-27T10:59:00Z">
              <w:r w:rsidRPr="008F663E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5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86" w:author="Wigfall, Trevonte" w:date="2021-07-12T14:00:00Z"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7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5D2B85" w:rsidRPr="008F663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8" w:author="Wigfall, Trevonte" w:date="2021-07-16T22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</w:tbl>
    <w:p w14:paraId="6AA258D8" w14:textId="77777777" w:rsidR="0057614C" w:rsidRPr="005D2B85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5D2B85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5D2B85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D2B85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FFBD3EC" w14:textId="77777777" w:rsidR="008E63C2" w:rsidRPr="005D2B85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5D2B85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Pr="005D2B85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5D2B85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0A0E" w14:textId="77777777" w:rsidR="00F22AA6" w:rsidRDefault="00F22AA6">
      <w:r>
        <w:separator/>
      </w:r>
    </w:p>
  </w:endnote>
  <w:endnote w:type="continuationSeparator" w:id="0">
    <w:p w14:paraId="7B0F83BB" w14:textId="77777777" w:rsidR="00F22AA6" w:rsidRDefault="00F2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EA043" w14:textId="77777777" w:rsidR="00F22AA6" w:rsidRDefault="00F22AA6">
      <w:r>
        <w:separator/>
      </w:r>
    </w:p>
  </w:footnote>
  <w:footnote w:type="continuationSeparator" w:id="0">
    <w:p w14:paraId="598EC1D9" w14:textId="77777777" w:rsidR="00F22AA6" w:rsidRDefault="00F2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ED82" w14:textId="77777777" w:rsidR="00F9662D" w:rsidRDefault="00F22AA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751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2B85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663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6F25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2AA6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10</TotalTime>
  <Pages>6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Wigfall, Trevonte</cp:lastModifiedBy>
  <cp:revision>4</cp:revision>
  <cp:lastPrinted>2016-04-21T16:18:00Z</cp:lastPrinted>
  <dcterms:created xsi:type="dcterms:W3CDTF">2021-06-02T13:56:00Z</dcterms:created>
  <dcterms:modified xsi:type="dcterms:W3CDTF">2021-07-17T02:29:00Z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