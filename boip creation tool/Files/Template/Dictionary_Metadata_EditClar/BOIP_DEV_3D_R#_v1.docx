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649E" w14:textId="77777777" w:rsidR="0057614C" w:rsidRPr="001A687E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57614C" w:rsidRPr="001A687E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2D63CEA" w:rsidR="0057614C" w:rsidRPr="001A687E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1A687E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1A687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363F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6T22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3" w:author="Wigfall, Trevonte" w:date="2021-07-12T13:47:00Z">
              <w:r w:rsidR="001A687E" w:rsidRPr="00363F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4" w:author="Wigfall, Trevonte" w:date="2021-07-16T22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TEMP</w:t>
              </w:r>
            </w:ins>
            <w:del w:id="5" w:author="Wigfall, Trevonte" w:date="2021-05-27T10:48:00Z">
              <w:r w:rsidR="009E3C96" w:rsidRPr="001A687E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171E740A" w:rsidR="00A57FEF" w:rsidRPr="001A687E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1A687E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6" w:author="Wigfall, Trevonte" w:date="2021-07-16T22:28:00Z">
              <w:r w:rsidR="00363F2F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7" w:author="Wigfall, Trevonte" w:date="2021-07-12T13:47:00Z">
              <w:r w:rsidR="009E3C96" w:rsidRPr="001A687E" w:rsidDel="001A687E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8" w:author="Wigfall, Trevonte" w:date="2021-05-27T10:48:00Z">
              <w:r w:rsidR="009E3C96" w:rsidRPr="001A687E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1A687E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1A687E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1A687E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1A687E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1A687E" w:rsidRDefault="0057614C">
      <w:pPr>
        <w:rPr>
          <w:rFonts w:ascii="Garamond" w:hAnsi="Garamond"/>
          <w:b/>
          <w:sz w:val="24"/>
          <w:szCs w:val="24"/>
        </w:rPr>
      </w:pPr>
      <w:r w:rsidRPr="001A687E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1A687E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1A687E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1A687E" w:rsidRDefault="00D43747">
            <w:pPr>
              <w:rPr>
                <w:rFonts w:ascii="Garamond" w:hAnsi="Garamond"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 xml:space="preserve">Environment </w:t>
            </w:r>
            <w:r w:rsidRPr="001A687E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1A687E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1A687E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</w:tr>
      <w:tr w:rsidR="00D43747" w:rsidRPr="001A687E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1A687E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1A687E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1A687E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1A687E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1A687E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1A687E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4497E176" w:rsidR="00921C21" w:rsidRPr="001A687E" w:rsidRDefault="0075722E" w:rsidP="000B2C3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1A687E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1A687E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proofErr w:type="spellStart"/>
            <w:ins w:id="9" w:author="Wigfall, Trevonte" w:date="2021-07-12T13:48:00Z">
              <w:r w:rsidR="001A687E" w:rsidRPr="00363F2F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0" w:author="Wigfall, Trevonte" w:date="2021-07-16T22:2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11" w:author="Wigfall, Trevonte" w:date="2021-05-27T10:49:00Z">
              <w:r w:rsidR="001B1EEA" w:rsidRPr="00363F2F" w:rsidDel="00AE59D6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2" w:author="Wigfall, Trevonte" w:date="2021-07-16T22:2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SNOW-43839</w:delText>
              </w:r>
              <w:r w:rsidR="001B1EEA" w:rsidRPr="001A687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ins w:id="13" w:author="Wigfall, Trevonte" w:date="2021-05-27T10:50:00Z">
              <w:r w:rsidR="00AE59D6" w:rsidRPr="001A687E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="00DB1E32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5E632A7F" w14:textId="77777777" w:rsidR="008F5FE5" w:rsidRPr="001A687E" w:rsidRDefault="008F5FE5" w:rsidP="0096600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  <w:rPrChange w:id="14" w:author="Wigfall, Trevonte" w:date="2021-07-12T13:4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1D622421" w14:textId="77777777" w:rsidR="008F5FE5" w:rsidRPr="001A687E" w:rsidRDefault="008F5FE5" w:rsidP="00966003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  <w:rPrChange w:id="15" w:author="Wigfall, Trevonte" w:date="2021-07-12T13:49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1A687E">
              <w:rPr>
                <w:rFonts w:asciiTheme="minorHAnsi" w:hAnsiTheme="minorHAnsi" w:cstheme="minorHAnsi"/>
                <w:b/>
                <w:sz w:val="24"/>
                <w:szCs w:val="24"/>
                <w:rPrChange w:id="16" w:author="Wigfall, Trevonte" w:date="2021-07-12T13:4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F86DB2A" w14:textId="5910BF3B" w:rsidR="00DB1E32" w:rsidRPr="001A687E" w:rsidRDefault="008F5FE5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  <w:rPrChange w:id="17" w:author="Wigfall, Trevonte" w:date="2021-07-12T13:4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5392D4FD" w14:textId="3E081DBB" w:rsidR="00DA777E" w:rsidRPr="001A687E" w:rsidRDefault="00DB1E32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A34C25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472870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19</w:t>
            </w:r>
            <w:r w:rsidR="004C1BB0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proofErr w:type="spellStart"/>
            <w:ins w:id="18" w:author="Wigfall, Trevonte" w:date="2021-07-12T13:48:00Z">
              <w:r w:rsidR="001A687E" w:rsidRPr="00363F2F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9" w:author="Wigfall, Trevonte" w:date="2021-07-16T22:2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Backout_CNR</w:t>
              </w:r>
              <w:proofErr w:type="spellEnd"/>
              <w:r w:rsidR="001A687E" w:rsidRPr="001A687E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20" w:author="Wigfall, Trevonte" w:date="2021-05-27T10:50:00Z">
              <w:r w:rsidR="0098578C" w:rsidRPr="001A687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A687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1A687E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1A687E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1A687E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1A687E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1A687E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1A687E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1A687E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1A687E" w:rsidRDefault="00D43747">
            <w:pPr>
              <w:rPr>
                <w:rFonts w:ascii="Garamond" w:hAnsi="Garamond"/>
                <w:b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1A687E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1A687E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1A687E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B6C6F9" w14:textId="77777777" w:rsidR="00EA1140" w:rsidRDefault="00EA1140" w:rsidP="00EA1140">
            <w:pPr>
              <w:rPr>
                <w:ins w:id="21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  <w:p w14:paraId="6D98E21E" w14:textId="178921E4" w:rsidR="001A687E" w:rsidRPr="001A687E" w:rsidRDefault="001A687E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1A687E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1A687E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1A687E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687E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1A687E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3C881691" w:rsidR="00382127" w:rsidRPr="00363F2F" w:rsidRDefault="009E3C96" w:rsidP="00F71E1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</w:delText>
              </w:r>
              <w:r w:rsidR="0098578C"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/21</w:delText>
              </w:r>
            </w:del>
            <w:ins w:id="27" w:author="Wigfall, Trevonte" w:date="2021-07-12T13:48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0" w:author="Wigfall, Trevonte" w:date="2021-07-12T13:49:00Z">
              <w:r w:rsidR="003D7CA2" w:rsidRPr="00363F2F" w:rsidDel="001A687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br/>
                <w:delText>Start time</w:delText>
              </w:r>
            </w:del>
            <w:del w:id="32" w:author="Wigfall, Trevonte" w:date="2021-07-12T13:48:00Z">
              <w:r w:rsidR="003D7CA2" w:rsidRPr="00363F2F" w:rsidDel="001A687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Pr="00363F2F" w:rsidDel="001A687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</w:delText>
              </w:r>
              <w:r w:rsidR="00F71E1E" w:rsidRPr="00363F2F" w:rsidDel="001A687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:00</w:delText>
              </w:r>
              <w:r w:rsidR="003E54C0" w:rsidRPr="00363F2F" w:rsidDel="001A687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pm</w:delText>
              </w:r>
            </w:del>
          </w:p>
        </w:tc>
      </w:tr>
      <w:tr w:rsidR="009E3C96" w:rsidRPr="001A687E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1A687E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C1F10" w14:textId="77777777" w:rsidR="001A687E" w:rsidRDefault="001A687E" w:rsidP="001A687E">
            <w:pPr>
              <w:rPr>
                <w:ins w:id="37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8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119ADE4F" w14:textId="5F208F50" w:rsidR="009E3C96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0" w:author="Wigfall, Trevonte" w:date="2021-07-12T13:50:00Z">
              <w:r w:rsidR="009E3C96" w:rsidRPr="001A687E" w:rsidDel="001A687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1A687E" w:rsidRDefault="00537848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A687E">
              <w:rPr>
                <w:rPrChange w:id="41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1A687E">
              <w:rPr>
                <w:rPrChange w:id="4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F26C607" w:rsidR="009E3C96" w:rsidRPr="00363F2F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7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1A687E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1A687E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E55485" w14:textId="77777777" w:rsidR="001A687E" w:rsidRDefault="001A687E" w:rsidP="001A687E">
            <w:pPr>
              <w:rPr>
                <w:ins w:id="52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679F0E35" w14:textId="48E83347" w:rsidR="009E3C96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55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6" w:author="Wigfall, Trevonte" w:date="2021-07-12T13:50:00Z">
              <w:r w:rsidR="009E3C96" w:rsidRPr="001A687E" w:rsidDel="001A687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6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6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1A687E" w:rsidRDefault="00537848" w:rsidP="009E3C96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4" w:author="Wigfall, Trevonte" w:date="2021-07-12T13:4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PrChange w:id="65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1A687E">
              <w:rPr>
                <w:rPrChange w:id="6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0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1152A99A" w:rsidR="009E3C96" w:rsidRPr="00363F2F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2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4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0400A49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0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81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2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8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4038A53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88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8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9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9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9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97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9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A90D9F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1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77C5225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4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5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6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7E51FCE7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8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10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4FAE5DF4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1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1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18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2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2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2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5990B4F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124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2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2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2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2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12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130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13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53E576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34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5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6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462B79C9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8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40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4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00617BB8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4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48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5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5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5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26E477F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154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5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5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5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5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A687E" w:rsidRPr="001A687E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A687E" w:rsidRPr="001A687E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59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A687E" w:rsidRPr="001A687E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1A687E" w:rsidRPr="001A687E" w:rsidRDefault="001A687E" w:rsidP="001A687E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60" w:author="Wigfall, Trevonte" w:date="2021-07-12T13:4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1A687E">
                                <w:rPr>
                                  <w:rPrChange w:id="161" w:author="Wigfall, Trevonte" w:date="2021-07-12T13:49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1A687E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A687E">
                                <w:rPr>
                                  <w:rPrChange w:id="162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63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64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251B535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65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5B0DB99" w14:textId="77777777" w:rsidR="001A687E" w:rsidRPr="001A687E" w:rsidRDefault="001A687E" w:rsidP="001A687E">
                  <w:pPr>
                    <w:rPr>
                      <w:rFonts w:ascii="Calibri" w:hAnsi="Calibri" w:cs="Calibri"/>
                      <w:sz w:val="22"/>
                      <w:szCs w:val="22"/>
                      <w:rPrChange w:id="166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8AC56D1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  <w:u w:val="single"/>
                <w:rPrChange w:id="167" w:author="Wigfall, Trevonte" w:date="2021-07-12T13:4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8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9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50FFCEE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73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E4E874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7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8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81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653742C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185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8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8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8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8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19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191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19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BAB95EA" w14:textId="77777777" w:rsidR="001A687E" w:rsidRPr="001A687E" w:rsidRDefault="001A687E" w:rsidP="001A687E">
            <w:pPr>
              <w:rPr>
                <w:rFonts w:ascii="Calibri" w:hAnsi="Calibri" w:cs="Calibri"/>
                <w:noProof/>
                <w:sz w:val="22"/>
                <w:szCs w:val="22"/>
                <w:rPrChange w:id="195" w:author="Wigfall, Trevonte" w:date="2021-07-12T13:4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6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7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0B9EFDA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8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9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01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299A5EB4" w:rsidR="001A687E" w:rsidRPr="001A687E" w:rsidRDefault="001A687E" w:rsidP="001A687E">
            <w:ins w:id="204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05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941248" w14:textId="3ED46A2E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06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1A687E">
              <w:rPr>
                <w:rPrChange w:id="207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8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630171D" w14:textId="77777777" w:rsidR="001A687E" w:rsidRPr="001A687E" w:rsidRDefault="001A687E" w:rsidP="001A687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1A687E" w:rsidRPr="001A687E" w:rsidRDefault="001A687E" w:rsidP="001A687E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4009F11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0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12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207FB766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1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1A687E" w:rsidRPr="001A687E" w:rsidRDefault="001A687E" w:rsidP="001A687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A687E">
              <w:rPr>
                <w:rPrChange w:id="217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1A687E">
              <w:rPr>
                <w:rPrChange w:id="218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1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49CB6AF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23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66567E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2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F8EC84B" w14:textId="46DE1F93" w:rsidR="001A687E" w:rsidRPr="001A687E" w:rsidRDefault="001A687E" w:rsidP="001A687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3D </w:t>
            </w:r>
          </w:p>
          <w:p w14:paraId="03A6BD5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28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1A687E">
              <w:rPr>
                <w:rPrChange w:id="22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3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231" w:author="Wigfall, Trevonte" w:date="2021-07-12T13:49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020407A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2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3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35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6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7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56F13D1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8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39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40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A687E">
              <w:rPr>
                <w:rPrChange w:id="24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4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1A687E" w:rsidRPr="001A687E" w:rsidRDefault="001A687E" w:rsidP="001A687E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233258A1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068FFE15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4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46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7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8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2228975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5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51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"file:///\\\\agpcorp\\apps\\Local\\EMT\\COTS\\McKesson\\ClaimsXten\\v6.0\\Docs%20%20(Internal)\\CXT_Installation_Guide-Custom_Release_AUTOMATED.docx" </w:instrText>
            </w:r>
            <w:r w:rsidRPr="001A687E">
              <w:rPr>
                <w:rPrChange w:id="25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5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1A687E" w:rsidRPr="001A687E" w:rsidRDefault="001A687E" w:rsidP="001A687E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273F221E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4186218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5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57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8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9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2F717C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0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61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1A687E" w:rsidRPr="001A687E" w:rsidRDefault="001A687E" w:rsidP="001A687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1A687E" w:rsidRPr="001A687E" w:rsidRDefault="001A687E" w:rsidP="001A687E">
            <w:r w:rsidRPr="001A687E">
              <w:rPr>
                <w:rPrChange w:id="262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"file:///\\\\agpcorp\\apps\\Local\\EMT\\COTS\\McKesson\\ClaimsXten\\v6.0\\Docs%20%20(Internal)\\CXT_Installation_Guide-Dictionary-dat_AUTOMATED.docx" </w:instrText>
            </w:r>
            <w:r w:rsidRPr="001A687E">
              <w:rPr>
                <w:rPrChange w:id="26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6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64B86D8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6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68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1D3D6289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1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272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A687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1A687E" w:rsidRPr="001A687E" w:rsidRDefault="001A687E" w:rsidP="001A687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73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1A687E">
              <w:rPr>
                <w:rPrChange w:id="27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75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B116A41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4F0F7DC0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6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7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79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48F2698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8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8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8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8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9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Master 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9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9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9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EXCEPT 03D and 07D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9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 </w:t>
            </w:r>
          </w:p>
          <w:p w14:paraId="1D5DEEAF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9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9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29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9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0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01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A687E">
              <w:rPr>
                <w:rPrChange w:id="302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1A687E">
              <w:rPr>
                <w:rPrChange w:id="30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0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0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EF4DBCB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0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  <w:rPrChange w:id="307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308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6B1DA83C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9" w:author="Wigfall, Trevonte" w:date="2021-07-16T22:2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10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12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56DE348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1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1A687E" w:rsidRPr="001A687E" w:rsidRDefault="001A687E" w:rsidP="001A687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1A687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BD9602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317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1A687E">
              <w:rPr>
                <w:rPrChange w:id="318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1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158114D9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09772922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23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4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5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48B29EA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2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2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328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1A687E">
              <w:rPr>
                <w:rPrChange w:id="32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3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3E664CC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16BE627B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2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34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5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6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4EEC0A1C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37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38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 (where C3 applies):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 </w:t>
            </w:r>
          </w:p>
          <w:p w14:paraId="5E069AD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339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1A687E">
              <w:rPr>
                <w:rPrChange w:id="34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4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05BE42A4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1BBF0885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2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3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45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6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7" w:author="Wigfall, Trevonte" w:date="2021-07-16T22:28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49B4906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48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49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1A687E" w:rsidRPr="001A687E" w:rsidRDefault="001A687E" w:rsidP="001A687E">
            <w:pPr>
              <w:spacing w:after="200" w:line="276" w:lineRule="auto"/>
            </w:pPr>
            <w:r w:rsidRPr="001A687E">
              <w:rPr>
                <w:rPrChange w:id="350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"file:///\\\\agpcorp\\apps\\Local\\EMT\\COTS\\McKesson\\ClaimsXten\\v6.0\\Docs%20%20(Internal)\\CXT_Installation_Guide-TPIC_Metadata_XML_AUTOMATED.docx" </w:instrText>
            </w:r>
            <w:r w:rsidRPr="001A687E">
              <w:rPr>
                <w:rPrChange w:id="35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5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1A687E" w:rsidRPr="001A687E" w:rsidRDefault="001A687E" w:rsidP="001A68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1769871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4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56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37C8FA9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5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6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1A687E" w:rsidRPr="001A687E" w:rsidRDefault="001A687E" w:rsidP="001A687E">
            <w:pPr>
              <w:spacing w:after="200" w:line="276" w:lineRule="auto"/>
            </w:pPr>
            <w:r w:rsidRPr="001A687E">
              <w:rPr>
                <w:rPrChange w:id="361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1A687E">
              <w:rPr>
                <w:rPrChange w:id="36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6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46FA3D4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5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67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6BED183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70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71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1A687E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1A687E" w:rsidRPr="001A687E" w:rsidRDefault="001A687E" w:rsidP="001A687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372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1A687E">
              <w:rPr>
                <w:rPrChange w:id="37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7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020C990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1A687E" w:rsidRPr="001A687E" w:rsidRDefault="001A687E" w:rsidP="001A68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5A23314E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6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78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8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3C3D6C63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84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385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: 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8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8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PrChange w:id="390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1A687E">
              <w:rPr>
                <w:rPrChange w:id="39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9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69BACED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5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397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0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4A52393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03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04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05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0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0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0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4245045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41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1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1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1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1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420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42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FCA4018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24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D09B7CD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27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428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2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372063A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33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3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049907F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3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44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41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4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4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4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04973B0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447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4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5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5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45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453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45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455" w:author="Wigfall, Trevonte" w:date="2021-07-12T13:49:00Z">
                  <w:rPr>
                    <w:strike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9951F16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58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459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6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778BBD4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2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64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6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10E3BC5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470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71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72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7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7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7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6E1D27B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478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7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8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48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8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A687E" w:rsidRPr="001A687E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A687E" w:rsidRPr="001A687E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83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A687E" w:rsidRPr="001A687E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1A687E" w:rsidRPr="001A687E" w:rsidRDefault="001A687E" w:rsidP="001A687E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84" w:author="Wigfall, Trevonte" w:date="2021-07-12T13:4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1A687E">
                                <w:rPr>
                                  <w:rPrChange w:id="485" w:author="Wigfall, Trevonte" w:date="2021-07-12T13:49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1A687E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A687E">
                                <w:rPr>
                                  <w:rPrChange w:id="486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1A687E">
                                <w:rPr>
                                  <w:rPrChange w:id="487" w:author="Wigfall, Trevonte" w:date="2021-07-12T13:49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88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89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F60F2A8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90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5AEEFEB4" w14:textId="77777777" w:rsidR="001A687E" w:rsidRPr="001A687E" w:rsidRDefault="001A687E" w:rsidP="001A687E">
                  <w:pPr>
                    <w:rPr>
                      <w:rFonts w:ascii="Calibri" w:hAnsi="Calibri" w:cs="Calibri"/>
                      <w:sz w:val="22"/>
                      <w:szCs w:val="22"/>
                      <w:rPrChange w:id="491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EAC882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  <w:u w:val="single"/>
                <w:rPrChange w:id="492" w:author="Wigfall, Trevonte" w:date="2021-07-12T13:4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493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9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2C173FCE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6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98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A687E" w:rsidRPr="001A687E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0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8EBA129" w14:textId="77777777" w:rsidR="001A687E" w:rsidRDefault="001A687E" w:rsidP="001A687E">
            <w:pPr>
              <w:rPr>
                <w:ins w:id="503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04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ABB4268" w14:textId="3BF486B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506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50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08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1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1449F1C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512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51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51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51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51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51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518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51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520" w:author="Wigfall, Trevonte" w:date="2021-07-12T13:49:00Z">
                  <w:rPr>
                    <w:strike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8340DB9" w14:textId="77777777" w:rsidR="001A687E" w:rsidRPr="001A687E" w:rsidRDefault="001A687E" w:rsidP="001A687E">
            <w:pPr>
              <w:rPr>
                <w:rFonts w:ascii="Calibri" w:hAnsi="Calibri" w:cs="Calibri"/>
                <w:noProof/>
                <w:sz w:val="22"/>
                <w:szCs w:val="22"/>
                <w:rPrChange w:id="523" w:author="Wigfall, Trevonte" w:date="2021-07-12T13:4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524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2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60C0536C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6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7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29" w:author="Wigfall, Trevonte" w:date="2021-07-12T13:49:00Z"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1A687E" w:rsidRDefault="008F5FE5" w:rsidP="008F5FE5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1A687E" w:rsidRDefault="00537848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A687E">
              <w:rPr>
                <w:rPrChange w:id="532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1A687E">
              <w:rPr>
                <w:rPrChange w:id="53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53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1A687E" w:rsidRDefault="008F5FE5" w:rsidP="008F5FE5"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2944EC05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6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38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1A687E" w:rsidRDefault="00537848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1A687E">
              <w:rPr>
                <w:rPrChange w:id="541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1A687E">
              <w:rPr>
                <w:rPrChange w:id="54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Cs w:val="24"/>
                <w:rPrChange w:id="543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2CF8BA26" w14:textId="77777777" w:rsidR="008F5FE5" w:rsidRPr="001A687E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4D37CCF7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4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5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47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1A687E" w:rsidRDefault="00537848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PrChange w:id="550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A687E">
              <w:rPr>
                <w:rPrChange w:id="55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rPrChange w:id="55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6CD780E9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4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56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8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1A687E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1A687E" w:rsidRDefault="008F5FE5" w:rsidP="008F5FE5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1A687E" w:rsidRDefault="00537848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1A687E">
              <w:rPr>
                <w:rPrChange w:id="559" w:author="Wigfall, Trevonte" w:date="2021-07-12T13:49:00Z">
                  <w:rPr/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A687E">
              <w:rPr>
                <w:rPrChange w:id="56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rPrChange w:id="56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F3 of claims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25ABE81A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62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3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4/28/21</w:delText>
              </w:r>
            </w:del>
            <w:ins w:id="565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6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7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7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7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57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7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577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7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57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8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58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1A687E" w:rsidRDefault="00537848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8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583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1A687E">
              <w:rPr>
                <w:rPrChange w:id="58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rPrChange w:id="58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rPrChange w:id="58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7DD60AE5" w14:textId="77777777" w:rsidR="008F5FE5" w:rsidRPr="001A687E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8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88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589" w:author="Wigfall, Trevonte" w:date="2021-07-12T13:49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7D61AB65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9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9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93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9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9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60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1A687E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601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602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Reporting Server: N/A</w:t>
            </w:r>
          </w:p>
          <w:p w14:paraId="4D019AA9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0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0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0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0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1A687E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1A687E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608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1A687E">
                    <w:rPr>
                      <w:rFonts w:ascii="Calibri" w:hAnsi="Calibri" w:cs="Calibri"/>
                      <w:noProof/>
                      <w:sz w:val="22"/>
                      <w:szCs w:val="22"/>
                      <w:rPrChange w:id="609" w:author="Wigfall, Trevonte" w:date="2021-07-12T13:49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1A687E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1A687E" w:rsidRDefault="00537848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610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1A687E">
                          <w:rPr>
                            <w:rPrChange w:id="611" w:author="Wigfall, Trevonte" w:date="2021-07-12T13:49:00Z">
                              <w:rPr/>
                            </w:rPrChange>
                          </w:rPr>
                          <w:fldChar w:fldCharType="begin"/>
                        </w:r>
                        <w:r w:rsidRPr="001A687E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1A687E">
                          <w:rPr>
                            <w:rPrChange w:id="612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8F5FE5" w:rsidRPr="001A687E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613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1A687E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614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357ABA65" w14:textId="77777777" w:rsidR="008F5FE5" w:rsidRPr="001A687E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615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A8167A7" w14:textId="77777777" w:rsidR="008F5FE5" w:rsidRPr="001A687E" w:rsidRDefault="008F5FE5" w:rsidP="008F5FE5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16" w:author="Wigfall, Trevonte" w:date="2021-07-12T13:4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1A687E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617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618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D6AB67D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19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416AB67F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2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21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2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23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2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62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63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  <w:r w:rsidRPr="001A687E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63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1A687E" w:rsidRDefault="008F5FE5" w:rsidP="008F5FE5">
            <w:pPr>
              <w:rPr>
                <w:rPrChange w:id="632" w:author="Wigfall, Trevonte" w:date="2021-07-12T13:49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3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3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63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63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1A687E">
              <w:rPr>
                <w:rFonts w:ascii="Calibri" w:hAnsi="Calibri"/>
                <w:sz w:val="22"/>
                <w:szCs w:val="22"/>
                <w:rPrChange w:id="63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master</w:t>
            </w:r>
            <w:proofErr w:type="gramEnd"/>
            <w:r w:rsidRPr="001A687E">
              <w:rPr>
                <w:rFonts w:ascii="Calibri" w:hAnsi="Calibri"/>
                <w:sz w:val="22"/>
                <w:szCs w:val="22"/>
                <w:rPrChange w:id="63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and target environments when prompted):</w:t>
            </w:r>
          </w:p>
          <w:p w14:paraId="730FC9FC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639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640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4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4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Fonts w:ascii="Calibri" w:hAnsi="Calibri"/>
                <w:sz w:val="22"/>
                <w:szCs w:val="22"/>
                <w:rPrChange w:id="64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4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4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Fonts w:ascii="Calibri" w:hAnsi="Calibri"/>
                <w:sz w:val="22"/>
                <w:szCs w:val="22"/>
                <w:rPrChange w:id="64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4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4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Fonts w:ascii="Calibri" w:hAnsi="Calibri"/>
                <w:sz w:val="22"/>
                <w:szCs w:val="22"/>
                <w:rPrChange w:id="649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50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5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Fonts w:ascii="Calibri" w:hAnsi="Calibri"/>
                <w:sz w:val="22"/>
                <w:szCs w:val="22"/>
                <w:rPrChange w:id="65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5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5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Fonts w:ascii="Calibri" w:hAnsi="Calibri"/>
                <w:sz w:val="22"/>
                <w:szCs w:val="22"/>
                <w:rPrChange w:id="65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6) TPIC: 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5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5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1A687E">
              <w:rPr>
                <w:rFonts w:ascii="Calibri" w:hAnsi="Calibri"/>
                <w:sz w:val="22"/>
                <w:szCs w:val="22"/>
                <w:rPrChange w:id="65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7) UIAPP: 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59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60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1A687E">
              <w:rPr>
                <w:rFonts w:ascii="Calibri" w:hAnsi="Calibri"/>
                <w:sz w:val="22"/>
                <w:szCs w:val="22"/>
                <w:rPrChange w:id="66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8) TPPUI: 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6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6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1A687E">
              <w:rPr>
                <w:rFonts w:ascii="Calibri" w:hAnsi="Calibri"/>
                <w:sz w:val="22"/>
                <w:szCs w:val="22"/>
                <w:rPrChange w:id="66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9) C3:  </w:t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6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6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1A687E">
              <w:rPr>
                <w:rFonts w:ascii="Calibri" w:hAnsi="Calibri"/>
                <w:sz w:val="22"/>
                <w:szCs w:val="22"/>
                <w:rPrChange w:id="66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1A687E">
              <w:rPr>
                <w:rFonts w:ascii="Calibri" w:hAnsi="Calibri"/>
                <w:sz w:val="22"/>
                <w:szCs w:val="22"/>
                <w:rPrChange w:id="66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1A687E">
              <w:rPr>
                <w:rFonts w:ascii="Calibri" w:hAnsi="Calibri"/>
                <w:sz w:val="22"/>
                <w:szCs w:val="22"/>
                <w:rPrChange w:id="669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FC4ABE7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670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67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1A687E">
              <w:rPr>
                <w:rFonts w:ascii="Calibri" w:hAnsi="Calibri"/>
                <w:sz w:val="22"/>
                <w:szCs w:val="22"/>
                <w:rPrChange w:id="67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1A687E">
              <w:rPr>
                <w:rFonts w:ascii="Calibri" w:hAnsi="Calibri"/>
                <w:sz w:val="22"/>
                <w:szCs w:val="22"/>
                <w:rPrChange w:id="67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8Q</w:t>
            </w:r>
            <w:proofErr w:type="spellEnd"/>
            <w:r w:rsidRPr="001A687E">
              <w:rPr>
                <w:rFonts w:ascii="Calibri" w:hAnsi="Calibri"/>
                <w:sz w:val="22"/>
                <w:szCs w:val="22"/>
                <w:rPrChange w:id="67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master for everything else</w:t>
            </w:r>
            <w:r w:rsidRPr="001A687E">
              <w:rPr>
                <w:rFonts w:ascii="Calibri" w:hAnsi="Calibri"/>
                <w:noProof/>
                <w:sz w:val="22"/>
                <w:szCs w:val="22"/>
                <w:rPrChange w:id="675" w:author="Wigfall, Trevonte" w:date="2021-07-12T13:49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7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77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  <w:rPrChange w:id="678" w:author="Wigfall, Trevonte" w:date="2021-07-12T13:49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1F1A9997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79" w:author="Wigfall, Trevonte" w:date="2021-07-16T22:2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80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1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82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4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1A687E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6F406561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8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86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7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88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9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0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1A687E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47810ACC" w:rsidR="008F5FE5" w:rsidRPr="00363F2F" w:rsidRDefault="008F5FE5" w:rsidP="008F5FE5">
            <w:pPr>
              <w:rPr>
                <w:highlight w:val="yellow"/>
                <w:rPrChange w:id="691" w:author="Wigfall, Trevonte" w:date="2021-07-16T22:28:00Z">
                  <w:rPr/>
                </w:rPrChange>
              </w:rPr>
            </w:pPr>
            <w:del w:id="692" w:author="Wigfall, Trevonte" w:date="2021-05-27T10:51:00Z">
              <w:r w:rsidRPr="00363F2F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3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94" w:author="Wigfall, Trevonte" w:date="2021-07-12T13:49:00Z"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5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</w:t>
              </w:r>
              <w:proofErr w:type="spellStart"/>
              <w:r w:rsidR="001A687E" w:rsidRPr="00363F2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6" w:author="Wigfall, Trevonte" w:date="2021-07-16T22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</w:tbl>
    <w:p w14:paraId="4118EEE1" w14:textId="77777777" w:rsidR="0057614C" w:rsidRPr="001A687E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1A687E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1A687E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C46BA24" w14:textId="77777777" w:rsidR="008E63C2" w:rsidRPr="001A687E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1A687E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Pr="001A687E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1A687E">
      <w:headerReference w:type="default" r:id="rId12"/>
      <w:footerReference w:type="default" r:id="rId1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65E31" w14:textId="77777777" w:rsidR="004F62E9" w:rsidRDefault="004F62E9">
      <w:r>
        <w:separator/>
      </w:r>
    </w:p>
  </w:endnote>
  <w:endnote w:type="continuationSeparator" w:id="0">
    <w:p w14:paraId="4A50EFA4" w14:textId="77777777" w:rsidR="004F62E9" w:rsidRDefault="004F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74295" w14:textId="77777777" w:rsidR="004F62E9" w:rsidRDefault="004F62E9">
      <w:r>
        <w:separator/>
      </w:r>
    </w:p>
  </w:footnote>
  <w:footnote w:type="continuationSeparator" w:id="0">
    <w:p w14:paraId="1E3C7FEA" w14:textId="77777777" w:rsidR="004F62E9" w:rsidRDefault="004F6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FD19" w14:textId="77777777" w:rsidR="00C37A72" w:rsidRDefault="004F62E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703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87E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3F2F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2E9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848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59D6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6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12182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4</cp:revision>
  <cp:lastPrinted>2016-04-21T16:18:00Z</cp:lastPrinted>
  <dcterms:created xsi:type="dcterms:W3CDTF">2021-06-02T13:45:00Z</dcterms:created>
  <dcterms:modified xsi:type="dcterms:W3CDTF">2021-07-17T02:29:00Z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