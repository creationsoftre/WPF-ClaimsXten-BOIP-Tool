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D597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31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85"/>
        <w:gridCol w:w="1980"/>
        <w:gridCol w:w="851"/>
        <w:gridCol w:w="1296"/>
        <w:gridCol w:w="2232"/>
        <w:tblGridChange w:id="1">
          <w:tblGrid>
            <w:gridCol w:w="1728"/>
            <w:gridCol w:w="2137"/>
            <w:gridCol w:w="851"/>
            <w:gridCol w:w="1296"/>
            <w:gridCol w:w="2232"/>
          </w:tblGrid>
        </w:tblGridChange>
      </w:tblGrid>
      <w:tr w:rsidR="0057614C" w:rsidRPr="00692B5C" w14:paraId="0B919CAD" w14:textId="77777777" w:rsidTr="005C57A4">
        <w:trPr>
          <w:trHeight w:val="438"/>
          <w:trPrChange w:id="2" w:author="Wigfall, Trevonte" w:date="2021-07-16T22:31:00Z">
            <w:trPr>
              <w:trHeight w:val="438"/>
            </w:trPr>
          </w:trPrChange>
        </w:trPr>
        <w:tc>
          <w:tcPr>
            <w:tcW w:w="1885" w:type="dxa"/>
            <w:tcPrChange w:id="3" w:author="Wigfall, Trevonte" w:date="2021-07-16T22:31:00Z">
              <w:tcPr>
                <w:tcW w:w="1728" w:type="dxa"/>
              </w:tcPr>
            </w:tcPrChange>
          </w:tcPr>
          <w:p w14:paraId="51570401" w14:textId="77777777" w:rsidR="00D777F7" w:rsidRPr="00D777F7" w:rsidRDefault="0057614C" w:rsidP="00D777F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692B5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  <w:p w14:paraId="124187D6" w14:textId="6E4F47AF" w:rsidR="0057614C" w:rsidRPr="00692B5C" w:rsidRDefault="00D777F7" w:rsidP="00711B3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493F89">
              <w:rPr>
                <w:rFonts w:ascii="Garamond" w:hAnsi="Garamond"/>
                <w:b/>
                <w:sz w:val="24"/>
                <w:szCs w:val="24"/>
              </w:rPr>
              <w:t>SNOW-</w:t>
            </w:r>
            <w:del w:id="5" w:author="Wigfall, Trevonte" w:date="2021-07-16T22:31:00Z">
              <w:r w:rsidR="00711B35" w:rsidRPr="00493F89" w:rsidDel="005C57A4">
                <w:rPr>
                  <w:rFonts w:ascii="Garamond" w:hAnsi="Garamond"/>
                  <w:b/>
                  <w:sz w:val="24"/>
                  <w:szCs w:val="24"/>
                </w:rPr>
                <w:delText>39680</w:delText>
              </w:r>
            </w:del>
            <w:ins w:id="6" w:author="Wigfall, Trevonte" w:date="2021-07-16T22:31:00Z">
              <w:r w:rsidR="005C57A4" w:rsidRPr="00493F89">
                <w:rPr>
                  <w:rFonts w:ascii="Garamond" w:hAnsi="Garamond"/>
                  <w:b/>
                  <w:sz w:val="24"/>
                  <w:szCs w:val="24"/>
                </w:rPr>
                <w:t>TEMP</w:t>
              </w:r>
            </w:ins>
          </w:p>
        </w:tc>
        <w:tc>
          <w:tcPr>
            <w:tcW w:w="1980" w:type="dxa"/>
            <w:tcBorders>
              <w:right w:val="single" w:sz="4" w:space="0" w:color="auto"/>
            </w:tcBorders>
            <w:tcPrChange w:id="7" w:author="Wigfall, Trevonte" w:date="2021-07-16T22:31:00Z">
              <w:tcPr>
                <w:tcW w:w="2137" w:type="dxa"/>
                <w:tcBorders>
                  <w:right w:val="single" w:sz="4" w:space="0" w:color="auto"/>
                </w:tcBorders>
              </w:tcPr>
            </w:tcPrChange>
          </w:tcPr>
          <w:p w14:paraId="7704DEAD" w14:textId="432466C6" w:rsidR="00EB33A4" w:rsidRPr="00692B5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D648C2" w:rsidRPr="00692B5C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del w:id="8" w:author="Wigfall, Trevonte" w:date="2021-07-16T22:31:00Z">
              <w:r w:rsidR="001D7CD0" w:rsidRPr="00493F89" w:rsidDel="005C57A4">
                <w:rPr>
                  <w:rFonts w:ascii="Garamond" w:hAnsi="Garamond"/>
                  <w:b/>
                  <w:sz w:val="24"/>
                  <w:szCs w:val="24"/>
                </w:rPr>
                <w:delText>44.3</w:delText>
              </w:r>
            </w:del>
            <w:ins w:id="9" w:author="Wigfall, Trevonte" w:date="2021-07-16T22:31:00Z">
              <w:r w:rsidR="005C57A4" w:rsidRPr="00493F89">
                <w:rPr>
                  <w:rFonts w:ascii="Garamond" w:hAnsi="Garamond"/>
                  <w:b/>
                  <w:sz w:val="24"/>
                  <w:szCs w:val="24"/>
                </w:rPr>
                <w:t>R#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0" w:author="Wigfall, Trevonte" w:date="2021-07-16T22:31:00Z">
              <w:tcPr>
                <w:tcW w:w="85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10DF8D0F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1" w:author="Wigfall, Trevonte" w:date="2021-07-16T22:31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6B3335D0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2" w:author="Wigfall, Trevonte" w:date="2021-07-16T22:31:00Z">
              <w:tcPr>
                <w:tcW w:w="2232" w:type="dxa"/>
              </w:tcPr>
            </w:tcPrChange>
          </w:tcPr>
          <w:p w14:paraId="26A463B3" w14:textId="62435733" w:rsidR="0057614C" w:rsidRPr="00692B5C" w:rsidRDefault="005C57A4">
            <w:pPr>
              <w:rPr>
                <w:rFonts w:ascii="Garamond" w:hAnsi="Garamond"/>
                <w:b/>
                <w:sz w:val="24"/>
                <w:szCs w:val="24"/>
              </w:rPr>
            </w:pPr>
            <w:ins w:id="13" w:author="Wigfall, Trevonte" w:date="2021-07-16T22:31:00Z">
              <w:r>
                <w:rPr>
                  <w:rFonts w:ascii="Garamond" w:hAnsi="Garamond"/>
                  <w:b/>
                  <w:sz w:val="24"/>
                  <w:szCs w:val="24"/>
                </w:rPr>
                <w:t>GBCXT</w:t>
              </w:r>
            </w:ins>
            <w:r w:rsidR="00D545D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14317" w:rsidRPr="00692B5C">
              <w:rPr>
                <w:rFonts w:ascii="Garamond" w:hAnsi="Garamond"/>
                <w:b/>
                <w:sz w:val="24"/>
                <w:szCs w:val="24"/>
              </w:rPr>
              <w:t>3D</w:t>
            </w:r>
          </w:p>
        </w:tc>
      </w:tr>
    </w:tbl>
    <w:p w14:paraId="6C3459BC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2F6366AD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699B8563" w14:textId="77777777" w:rsidTr="00CA53FE">
        <w:tc>
          <w:tcPr>
            <w:tcW w:w="5000" w:type="pct"/>
            <w:gridSpan w:val="9"/>
            <w:shd w:val="clear" w:color="auto" w:fill="E6E6E6"/>
          </w:tcPr>
          <w:p w14:paraId="1366CB8C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692B5C" w14:paraId="080AAA4E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E590467" w14:textId="77777777" w:rsidR="00D43747" w:rsidRPr="00692B5C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214317"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</w:tr>
      <w:tr w:rsidR="00D43747" w:rsidRPr="00692B5C" w14:paraId="16A4395C" w14:textId="77777777" w:rsidTr="00CA53FE">
        <w:tc>
          <w:tcPr>
            <w:tcW w:w="5000" w:type="pct"/>
            <w:gridSpan w:val="9"/>
            <w:shd w:val="clear" w:color="auto" w:fill="E6E6E6"/>
          </w:tcPr>
          <w:p w14:paraId="1C341F5F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57BE0C25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5393A97" w14:textId="77777777" w:rsidR="00A74B73" w:rsidRPr="00692B5C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6F898739" w14:textId="77777777" w:rsidR="00921C21" w:rsidRPr="00692B5C" w:rsidRDefault="007E613A" w:rsidP="000B2C3D">
            <w:pPr>
              <w:rPr>
                <w:rFonts w:asciiTheme="minorHAnsi" w:hAnsiTheme="minorHAns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z w:val="22"/>
                <w:szCs w:val="22"/>
              </w:rPr>
              <w:t>9</w:t>
            </w:r>
            <w:r w:rsidR="00977ECD" w:rsidRPr="00692B5C">
              <w:rPr>
                <w:rFonts w:asciiTheme="minorHAnsi" w:hAnsiTheme="minorHAnsi"/>
                <w:sz w:val="22"/>
                <w:szCs w:val="22"/>
              </w:rPr>
              <w:t>.</w:t>
            </w:r>
            <w:r w:rsidR="00A74B73" w:rsidRPr="00692B5C">
              <w:rPr>
                <w:rFonts w:asciiTheme="minorHAnsi" w:hAnsiTheme="minorHAnsi"/>
                <w:sz w:val="22"/>
                <w:szCs w:val="22"/>
              </w:rPr>
              <w:t xml:space="preserve"> use “archive” in case we need to send logs to vendor</w:t>
            </w:r>
          </w:p>
          <w:p w14:paraId="0A1583C8" w14:textId="2ADAB3B2" w:rsidR="00DA777E" w:rsidRDefault="001D7CD0" w:rsidP="00D777F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10</w:t>
            </w:r>
            <w:r w:rsidR="001C5FF9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="00D777F7">
              <w:rPr>
                <w:rFonts w:asciiTheme="minorHAnsi" w:hAnsiTheme="minorHAnsi" w:cs="Arial"/>
                <w:b/>
                <w:sz w:val="24"/>
                <w:szCs w:val="24"/>
              </w:rPr>
              <w:t xml:space="preserve"> U</w:t>
            </w:r>
            <w:r w:rsidR="004C1BB0" w:rsidRPr="00692B5C">
              <w:rPr>
                <w:rFonts w:asciiTheme="minorHAnsi" w:hAnsiTheme="minorHAnsi" w:cs="Arial"/>
                <w:b/>
                <w:sz w:val="24"/>
                <w:szCs w:val="24"/>
              </w:rPr>
              <w:t xml:space="preserve">se </w:t>
            </w:r>
            <w:del w:id="14" w:author="Wigfall, Trevonte" w:date="2021-07-16T22:31:00Z">
              <w:r w:rsidR="0082629F" w:rsidRPr="00493F89" w:rsidDel="005C57A4">
                <w:fldChar w:fldCharType="begin"/>
              </w:r>
              <w:r w:rsidR="0082629F" w:rsidRPr="00493F89" w:rsidDel="005C57A4">
                <w:delInstrText xml:space="preserve"> HYPERLINK "https://jira.corp.agp.ads/browse/SNOW-36560" </w:delInstrText>
              </w:r>
              <w:r w:rsidR="0082629F" w:rsidRPr="00493F89" w:rsidDel="005C57A4">
                <w:rPr>
                  <w:rPrChange w:id="15" w:author="Trevonte Wigfall" w:date="2021-12-05T05:2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A1B8E" w:rsidRPr="00493F89" w:rsidDel="005C57A4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82629F" w:rsidRPr="00493F89" w:rsidDel="005C57A4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  <w:r w:rsidRPr="00493F89" w:rsidDel="005C57A4">
                <w:rPr>
                  <w:rFonts w:ascii="Garamond" w:hAnsi="Garamond"/>
                  <w:b/>
                  <w:sz w:val="24"/>
                  <w:szCs w:val="24"/>
                </w:rPr>
                <w:delText>40945</w:delText>
              </w:r>
            </w:del>
            <w:ins w:id="16" w:author="Wigfall, Trevonte" w:date="2021-07-16T22:31:00Z">
              <w:r w:rsidR="005C57A4" w:rsidRPr="00493F89">
                <w:t>Backout_CNR</w:t>
              </w:r>
            </w:ins>
          </w:p>
          <w:p w14:paraId="766D3CAF" w14:textId="77777777" w:rsidR="001C5FF9" w:rsidRPr="00692B5C" w:rsidRDefault="001C5FF9" w:rsidP="00D777F7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D43747" w:rsidRPr="00692B5C" w14:paraId="542529D3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0E4C9F9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2E919987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30C271B9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683C7E1D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BBA94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5A15D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037A3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739B6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1D334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441BFA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F23E1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674473A2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14FD0C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692B5C" w14:paraId="197C009E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3BF06AF" w14:textId="77777777" w:rsidR="00EA1140" w:rsidRPr="00692B5C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27053D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A4D7171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05CC13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172E573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919A8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BA3AAA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16976AE" w14:textId="77777777" w:rsidR="00EA1140" w:rsidRPr="00692B5C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75FAD2C4" w14:textId="77777777" w:rsidR="00EA1140" w:rsidRPr="00692B5C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274963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B3EDA3" w14:textId="0FBC24CC" w:rsidR="001D0437" w:rsidRPr="00493F89" w:rsidRDefault="001D27AE" w:rsidP="001D043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7" w:author="Wigfall, Trevonte" w:date="2021-07-16T22:31:00Z">
              <w:r w:rsidRPr="00493F89" w:rsidDel="005C57A4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  <w:ins w:id="18" w:author="Wigfall, Trevonte" w:date="2021-07-16T22:31:00Z">
              <w:r w:rsidR="005C57A4" w:rsidRPr="00493F89">
                <w:rPr>
                  <w:rFonts w:asciiTheme="minorHAnsi" w:hAnsiTheme="minorHAnsi"/>
                  <w:b/>
                  <w:sz w:val="22"/>
                  <w:szCs w:val="22"/>
                </w:rPr>
                <w:t>MM/</w:t>
              </w:r>
            </w:ins>
            <w:ins w:id="19" w:author="Wigfall, Trevonte" w:date="2021-07-16T22:32:00Z">
              <w:r w:rsidR="005C57A4" w:rsidRPr="00493F89">
                <w:rPr>
                  <w:rFonts w:asciiTheme="minorHAnsi" w:hAnsiTheme="minorHAnsi"/>
                  <w:b/>
                  <w:sz w:val="22"/>
                  <w:szCs w:val="22"/>
                </w:rPr>
                <w:t>dd/yy</w:t>
              </w:r>
            </w:ins>
            <w:del w:id="20" w:author="Wigfall, Trevonte" w:date="2021-07-16T22:32:00Z">
              <w:r w:rsidRPr="00493F89" w:rsidDel="005C57A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Start at 11</w:delText>
              </w:r>
              <w:r w:rsidR="00601834" w:rsidRPr="00493F89" w:rsidDel="005C57A4">
                <w:rPr>
                  <w:rFonts w:asciiTheme="minorHAnsi" w:hAnsiTheme="minorHAnsi"/>
                  <w:b/>
                  <w:sz w:val="22"/>
                  <w:szCs w:val="22"/>
                </w:rPr>
                <w:delText>:00</w:delText>
              </w:r>
              <w:r w:rsidRPr="00493F89" w:rsidDel="005C57A4">
                <w:rPr>
                  <w:rFonts w:asciiTheme="minorHAnsi" w:hAnsiTheme="minorHAnsi"/>
                  <w:b/>
                  <w:sz w:val="22"/>
                  <w:szCs w:val="22"/>
                </w:rPr>
                <w:delText>am</w:delText>
              </w:r>
            </w:del>
          </w:p>
          <w:p w14:paraId="3AB05364" w14:textId="77777777" w:rsidR="00601834" w:rsidRPr="00493F89" w:rsidRDefault="00601834" w:rsidP="001D0437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5C57A4" w:rsidRPr="00692B5C" w14:paraId="0D48222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30665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CD3199B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8A2EC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30FEE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03B0AF5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42EC3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6C53B2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CD38E1C" w14:textId="77777777" w:rsidR="005C57A4" w:rsidRPr="00692B5C" w:rsidRDefault="00493F89" w:rsidP="005C57A4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FF95BA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A1FB3F8" w14:textId="361CB430" w:rsidR="005C57A4" w:rsidRDefault="005C57A4" w:rsidP="005C57A4">
            <w:ins w:id="21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22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3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00A66BC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535C6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00CCFA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686492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0313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5C9D43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09F978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B43A2C" w14:textId="77777777" w:rsidR="005C57A4" w:rsidRPr="00692B5C" w:rsidRDefault="00493F89" w:rsidP="005C57A4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9" w:history="1"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28920F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F782EC1" w14:textId="63AE3121" w:rsidR="005C57A4" w:rsidRDefault="005C57A4" w:rsidP="005C57A4">
            <w:ins w:id="24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25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6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DEB14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812D40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5B1AB1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FCA71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A2316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774D604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28DC7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B60859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6B1E50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0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1576D70E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lastRenderedPageBreak/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0B24EE75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DCC517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lastRenderedPageBreak/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81BAE2" w14:textId="02C7E268" w:rsidR="005C57A4" w:rsidRDefault="005C57A4" w:rsidP="005C57A4">
            <w:ins w:id="27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28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9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E9200B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6DB136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3420B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D7B38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0EC12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46147B6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CE61CE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A8AD155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A8D9E3E" w14:textId="77777777" w:rsidR="005C57A4" w:rsidRPr="00692B5C" w:rsidRDefault="00493F89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1" w:history="1"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5FC8DCF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4D91D83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84DDFDD" w14:textId="04BE9B03" w:rsidR="005C57A4" w:rsidRDefault="005C57A4" w:rsidP="005C57A4">
            <w:ins w:id="30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31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0A3C65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33629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85A5EC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3A26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AB4C8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64A28BC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899B2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8D240B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5C57A4" w:rsidRPr="00692B5C" w14:paraId="0FC1A91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5C57A4" w:rsidRPr="00692B5C" w14:paraId="3A68F2D7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BACA6CB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5C57A4" w:rsidRPr="00692B5C" w14:paraId="7FBA443B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98789B2" w14:textId="77777777" w:rsidR="005C57A4" w:rsidRPr="00692B5C" w:rsidRDefault="00493F89" w:rsidP="005C57A4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2" w:history="1">
                                <w:r w:rsidR="005C57A4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27D89215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738F952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13818DB6" w14:textId="77777777" w:rsidR="005C57A4" w:rsidRPr="00692B5C" w:rsidRDefault="005C57A4" w:rsidP="005C57A4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C26403A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27AEB5B" w14:textId="76D56DAD" w:rsidR="005C57A4" w:rsidRDefault="005C57A4" w:rsidP="005C57A4">
            <w:ins w:id="33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34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5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7A4C2EB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5FBFD78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F37E1F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3FCC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4F51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721A95C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0856E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63B7EF1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819CF2" w14:textId="77777777" w:rsidR="005C57A4" w:rsidRPr="00692B5C" w:rsidRDefault="00493F89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3" w:history="1"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2E6EDA80" w14:textId="77777777" w:rsidR="005C57A4" w:rsidRPr="00692B5C" w:rsidRDefault="005C57A4" w:rsidP="005C57A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C135EA" w14:textId="77777777" w:rsidR="005C57A4" w:rsidRPr="00692B5C" w:rsidRDefault="005C57A4" w:rsidP="005C57A4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3E54E9" w14:textId="70867CD0" w:rsidR="005C57A4" w:rsidRDefault="005C57A4" w:rsidP="005C57A4">
            <w:ins w:id="36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37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8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50F2230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A8BB35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F22B7F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F98002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0CCEF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18B2983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86099D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2B962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62BAF35" w14:textId="77777777" w:rsidR="005C57A4" w:rsidRPr="00692B5C" w:rsidRDefault="00493F89" w:rsidP="005C57A4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4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44ED4CB6" w14:textId="77777777" w:rsidR="005C57A4" w:rsidRPr="00692B5C" w:rsidRDefault="005C57A4" w:rsidP="005C57A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A4AE65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C32F15" w14:textId="2E623B78" w:rsidR="005C57A4" w:rsidRDefault="005C57A4" w:rsidP="005C57A4">
            <w:ins w:id="39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40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1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02891DA0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4369AAF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DD90EE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1E94E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3570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6EA412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994266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950046" w14:textId="77777777" w:rsidR="005C57A4" w:rsidRPr="00692B5C" w:rsidRDefault="00493F89" w:rsidP="005C57A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938404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064B71" w14:textId="7EFA23DB" w:rsidR="005C57A4" w:rsidRDefault="005C57A4" w:rsidP="005C57A4">
            <w:ins w:id="42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43" w:author="Trevonte Wigfall" w:date="2021-12-05T05:2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4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3487F30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1422212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21E70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A9DEC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D33D5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551C0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57E2B76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6193F" w14:textId="77777777" w:rsidR="005C57A4" w:rsidRPr="00692B5C" w:rsidRDefault="00493F89" w:rsidP="005C57A4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hyperlink r:id="rId16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35563" w14:textId="77777777" w:rsidR="005C57A4" w:rsidRPr="00692B5C" w:rsidRDefault="005C57A4" w:rsidP="005C57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EBF8617" w14:textId="407C5055" w:rsidR="005C57A4" w:rsidRDefault="005C57A4" w:rsidP="005C57A4">
            <w:ins w:id="45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46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7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4DD34B8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822E40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532A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E41B1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F0EC1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9E3659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97E82B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B2B2EF" w14:textId="77777777" w:rsidR="005C57A4" w:rsidRPr="00692B5C" w:rsidRDefault="00493F89" w:rsidP="005C57A4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1C87314D" w14:textId="77777777" w:rsidR="005C57A4" w:rsidRPr="00692B5C" w:rsidRDefault="005C57A4" w:rsidP="005C57A4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7B0C7A" w14:textId="77777777" w:rsidR="005C57A4" w:rsidRPr="00692B5C" w:rsidRDefault="005C57A4" w:rsidP="005C57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09A62F6" w14:textId="57AD9AA9" w:rsidR="005C57A4" w:rsidRDefault="005C57A4" w:rsidP="005C57A4">
            <w:ins w:id="48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49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0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1D27AE" w14:paraId="62E02AD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E04B9C1" w14:textId="77777777" w:rsidR="005C57A4" w:rsidRPr="001D27AE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5700CC" w14:textId="77777777" w:rsidR="005C57A4" w:rsidRPr="001D27AE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C66A3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5FDE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: 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B322F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D0FAD5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1339B57" w14:textId="77777777" w:rsidR="005C57A4" w:rsidRPr="00692B5C" w:rsidRDefault="00493F89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18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3DB29E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9E35FD4" w14:textId="0EFD604B" w:rsidR="005C57A4" w:rsidRDefault="005C57A4" w:rsidP="005C57A4">
            <w:ins w:id="51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52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3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69DE4CE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D890B6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3473B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647953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3403C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0D817D8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B9592B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09E9824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F3F8EE4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9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7459BDA8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31CDC78C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6D26E4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79DB48" w14:textId="77114671" w:rsidR="005C57A4" w:rsidRDefault="005C57A4" w:rsidP="005C57A4">
            <w:ins w:id="54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55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6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3A8B8B9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39C5A4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35FD82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F342A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FEFC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56ADB41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lastRenderedPageBreak/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E22B7F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AB84DF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1541C4" w14:textId="77777777" w:rsidR="005C57A4" w:rsidRPr="00692B5C" w:rsidRDefault="00493F89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0" w:history="1">
              <w:r w:rsidR="005C57A4" w:rsidRPr="00692B5C">
                <w:rPr>
                  <w:strike/>
                </w:rPr>
                <w:t xml:space="preserve"> </w:t>
              </w:r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1488E57B" w14:textId="77777777" w:rsidR="005C57A4" w:rsidRPr="00692B5C" w:rsidRDefault="005C57A4" w:rsidP="005C57A4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D85B06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28EFFD" w14:textId="5DC55753" w:rsidR="005C57A4" w:rsidRDefault="005C57A4" w:rsidP="005C57A4">
            <w:ins w:id="57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58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9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CEA8F8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76C8B2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FE07EA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827F2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54477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264693B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9CEA0E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CC057C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5C57A4" w:rsidRPr="00692B5C" w14:paraId="128A5E98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5C57A4" w:rsidRPr="00692B5C" w14:paraId="46F65685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FB3D30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5C57A4" w:rsidRPr="00692B5C" w14:paraId="57BA6930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4673DCC" w14:textId="77777777" w:rsidR="005C57A4" w:rsidRPr="00692B5C" w:rsidRDefault="00493F89" w:rsidP="005C57A4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1" w:history="1">
                                <w:r w:rsidR="005C57A4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5C57A4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25624B7A" w14:textId="77777777" w:rsidR="005C57A4" w:rsidRPr="00692B5C" w:rsidRDefault="005C57A4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36205EE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615BACAE" w14:textId="77777777" w:rsidR="005C57A4" w:rsidRPr="00692B5C" w:rsidRDefault="005C57A4" w:rsidP="005C57A4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FC89A6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395123" w14:textId="7030A140" w:rsidR="005C57A4" w:rsidRDefault="005C57A4" w:rsidP="005C57A4">
            <w:ins w:id="60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61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2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CD4A94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90B90F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41842D2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1C8725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D75DC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1E3583E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1B18D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D51B07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7ACD35" w14:textId="77777777" w:rsidR="005C57A4" w:rsidRPr="00692B5C" w:rsidRDefault="00493F89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2" w:history="1">
              <w:r w:rsidR="005C57A4" w:rsidRPr="00692B5C">
                <w:rPr>
                  <w:strike/>
                </w:rPr>
                <w:t xml:space="preserve"> </w:t>
              </w:r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4B1F5939" w14:textId="77777777" w:rsidR="005C57A4" w:rsidRPr="00692B5C" w:rsidRDefault="005C57A4" w:rsidP="005C57A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AEB9ED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1F60E3" w14:textId="67A904D1" w:rsidR="005C57A4" w:rsidRDefault="005C57A4" w:rsidP="005C57A4">
            <w:ins w:id="63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64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5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62EDE2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6DCC5A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04552D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87DA25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C8A7B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D608E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1FF9A1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B8776B" w14:textId="77777777" w:rsidR="005C57A4" w:rsidRPr="00692B5C" w:rsidRDefault="00493F89" w:rsidP="005C57A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3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CA2D38" w14:textId="77777777" w:rsidR="005C57A4" w:rsidRPr="00692B5C" w:rsidRDefault="005C57A4" w:rsidP="005C57A4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35A604" w14:textId="357E577B" w:rsidR="005C57A4" w:rsidRDefault="005C57A4" w:rsidP="005C57A4">
            <w:ins w:id="66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67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8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7E70B62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F0CDA20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B18EFAA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AF384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0EEEBB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E96E33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435748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C3CB91" w14:textId="77777777" w:rsidR="005C57A4" w:rsidRPr="00692B5C" w:rsidRDefault="00493F89" w:rsidP="005C57A4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4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4F652476" w14:textId="77777777" w:rsidR="005C57A4" w:rsidRPr="00692B5C" w:rsidRDefault="005C57A4" w:rsidP="005C57A4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63491D7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CBE72E" w14:textId="4895C91F" w:rsidR="005C57A4" w:rsidRDefault="005C57A4" w:rsidP="005C57A4">
            <w:ins w:id="69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70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71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0AEDE14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8422B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8DF435C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281529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09F96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B7013A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B6EFB3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C1699DE" w14:textId="77777777" w:rsidR="005C57A4" w:rsidRPr="00692B5C" w:rsidRDefault="00493F89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5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5C57A4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19AC71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F9603D" w14:textId="11E9DAC5" w:rsidR="005C57A4" w:rsidRDefault="005C57A4" w:rsidP="005C57A4">
            <w:ins w:id="72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73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74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156E847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E8F1FB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D980E11" w14:textId="77777777" w:rsidR="005C57A4" w:rsidRPr="00692B5C" w:rsidRDefault="005C57A4" w:rsidP="005C57A4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605A85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7D90F0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DFAF8" w14:textId="77777777" w:rsidR="005C57A4" w:rsidRPr="00692B5C" w:rsidRDefault="005C57A4" w:rsidP="005C57A4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019CE9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ED85E9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374031" w14:textId="77777777" w:rsidR="005C57A4" w:rsidRPr="00692B5C" w:rsidRDefault="00493F89" w:rsidP="005C57A4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6" w:history="1">
              <w:r w:rsidR="005C57A4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5C57A4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A67E1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3F9CC9" w14:textId="1A553793" w:rsidR="005C57A4" w:rsidRDefault="005C57A4" w:rsidP="005C57A4">
            <w:ins w:id="75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76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77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777A0216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BDD9576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EBBB8D8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AEFC4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11FAE7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D33D18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DB9F01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6FC8AC" w14:textId="77777777" w:rsidR="005C57A4" w:rsidRPr="00692B5C" w:rsidRDefault="00493F89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7" w:history="1">
              <w:r w:rsidR="005C57A4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1B724A20" w14:textId="77777777" w:rsidR="005C57A4" w:rsidRPr="00692B5C" w:rsidRDefault="005C57A4" w:rsidP="005C57A4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9266B9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7B8A6B" w14:textId="422CB965" w:rsidR="005C57A4" w:rsidRDefault="005C57A4" w:rsidP="005C57A4">
            <w:ins w:id="78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79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80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2A77626A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EAEF051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623A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D36BE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E05942" w14:textId="77777777" w:rsidR="005C57A4" w:rsidRPr="00692B5C" w:rsidRDefault="005C57A4" w:rsidP="005C57A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Reporting Server: N/A</w:t>
            </w:r>
          </w:p>
          <w:p w14:paraId="1BCD240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ECCFDB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EEC2D3" w14:textId="77777777" w:rsidR="005C57A4" w:rsidRPr="00692B5C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5C57A4" w:rsidRPr="00692B5C" w14:paraId="3C2693DD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4F051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692B5C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21088" behindDoc="0" locked="0" layoutInCell="1" allowOverlap="1" wp14:anchorId="4965BD9D" wp14:editId="5F27FBC9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225AF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21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5C57A4" w:rsidRPr="00692B5C" w14:paraId="1AF5F8FA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4744133" w14:textId="77777777" w:rsidR="005C57A4" w:rsidRPr="00692B5C" w:rsidRDefault="00493F89" w:rsidP="005C57A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28" w:history="1">
                          <w:r w:rsidR="005C57A4" w:rsidRPr="00692B5C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695D522E" w14:textId="77777777" w:rsidR="005C57A4" w:rsidRPr="00692B5C" w:rsidRDefault="005C57A4" w:rsidP="005C57A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F03675E" w14:textId="77777777" w:rsidR="005C57A4" w:rsidRPr="00692B5C" w:rsidRDefault="005C57A4" w:rsidP="005C57A4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A15212" w14:textId="77777777" w:rsidR="005C57A4" w:rsidRPr="00692B5C" w:rsidRDefault="005C57A4" w:rsidP="005C57A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37D65CF9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B98D88" w14:textId="1DFB4DD8" w:rsidR="005C57A4" w:rsidRDefault="005C57A4" w:rsidP="005C57A4">
            <w:ins w:id="81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82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83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181BC1" w14:paraId="22F8D3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74557" w14:textId="77777777" w:rsidR="005C57A4" w:rsidRPr="00181BC1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FBE35C" w14:textId="77777777" w:rsidR="005C57A4" w:rsidRPr="00181BC1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E2893" w14:textId="77777777" w:rsidR="005C57A4" w:rsidRPr="00181BC1" w:rsidRDefault="005C57A4" w:rsidP="005C57A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181BC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181BC1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75550" w14:textId="77777777" w:rsidR="005C57A4" w:rsidRPr="00181BC1" w:rsidRDefault="005C57A4" w:rsidP="005C57A4">
            <w:pPr>
              <w:rPr>
                <w:strike/>
              </w:rPr>
            </w:pPr>
            <w:r w:rsidRPr="00181BC1">
              <w:rPr>
                <w:strike/>
              </w:rPr>
              <w:t>No App compare for Dictionary only deployment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0A399" w14:textId="77777777" w:rsidR="005C57A4" w:rsidRPr="00181BC1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B60EDA4" w14:textId="77777777" w:rsidR="005C57A4" w:rsidRPr="00181BC1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8963E1" w14:textId="77777777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hyperlink r:id="rId29" w:history="1">
              <w:r w:rsidRPr="00181BC1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t>\\VA33DWVFCT318.DEVAD.WELLPOINT.COM\d$\Scripts\CXT_COMPARE_TEST\Launchers\</w:t>
              </w:r>
            </w:hyperlink>
            <w:r w:rsidRPr="00181BC1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</w:p>
          <w:p w14:paraId="51C96429" w14:textId="77777777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t>(run as admin, provide master and target environments when prompted):</w:t>
            </w:r>
          </w:p>
          <w:p w14:paraId="3614664A" w14:textId="77777777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47A50637" w14:textId="77777777" w:rsidR="005C57A4" w:rsidRPr="00181BC1" w:rsidRDefault="005C57A4" w:rsidP="005C57A4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181BC1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181BC1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22112" behindDoc="0" locked="0" layoutInCell="1" allowOverlap="1" wp14:anchorId="1BF3405D" wp14:editId="5DF8EA4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EC43F3" w14:textId="77777777" w:rsidR="005C57A4" w:rsidRPr="00181BC1" w:rsidRDefault="005C57A4" w:rsidP="005C57A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77E32" w14:textId="77777777" w:rsidR="005C57A4" w:rsidRPr="00181BC1" w:rsidRDefault="005C57A4" w:rsidP="005C57A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181BC1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B1117E" w14:textId="35159FD9" w:rsidR="005C57A4" w:rsidRDefault="005C57A4" w:rsidP="005C57A4">
            <w:ins w:id="84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85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86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39FCA36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EDBC4EB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1E47C3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4B3B5E4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5D28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B6CA0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030434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0C4FCB5" w14:textId="77777777" w:rsidR="005C57A4" w:rsidRPr="00692B5C" w:rsidRDefault="005C57A4" w:rsidP="005C57A4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1F7FF9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37D5397" w14:textId="7A2989B7" w:rsidR="005C57A4" w:rsidRDefault="005C57A4" w:rsidP="005C57A4">
            <w:ins w:id="87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88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89" w:author="Wigfall, Trevonte" w:date="2021-07-16T22:32:00Z">
              <w:r w:rsidRPr="00F070A5"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  <w:tr w:rsidR="005C57A4" w:rsidRPr="00692B5C" w14:paraId="4064A58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C16185D" w14:textId="77777777" w:rsidR="005C57A4" w:rsidRPr="00692B5C" w:rsidRDefault="005C57A4" w:rsidP="005C57A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6B16F1D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000A8BE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564881" w14:textId="77777777" w:rsidR="005C57A4" w:rsidRPr="00692B5C" w:rsidRDefault="005C57A4" w:rsidP="005C57A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2861A5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36B643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FAC81C" w14:textId="77777777" w:rsidR="005C57A4" w:rsidRPr="00692B5C" w:rsidRDefault="005C57A4" w:rsidP="005C57A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1DBB49C" w14:textId="77777777" w:rsidR="005C57A4" w:rsidRPr="00692B5C" w:rsidRDefault="005C57A4" w:rsidP="005C57A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ACB33B" w14:textId="450473DF" w:rsidR="005C57A4" w:rsidRPr="00692B5C" w:rsidRDefault="005C57A4" w:rsidP="005C57A4">
            <w:ins w:id="90" w:author="Wigfall, Trevonte" w:date="2021-07-16T22:32:00Z">
              <w:r w:rsidRPr="00493F89">
                <w:rPr>
                  <w:rFonts w:asciiTheme="minorHAnsi" w:hAnsiTheme="minorHAnsi"/>
                  <w:b/>
                  <w:sz w:val="22"/>
                  <w:szCs w:val="22"/>
                  <w:rPrChange w:id="91" w:author="Trevonte Wigfall" w:date="2021-12-05T05:2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92" w:author="Wigfall, Trevonte" w:date="2021-07-16T22:32:00Z">
              <w:r w:rsidDel="002B7386">
                <w:rPr>
                  <w:rFonts w:asciiTheme="minorHAnsi" w:hAnsiTheme="minorHAnsi"/>
                  <w:b/>
                  <w:sz w:val="22"/>
                  <w:szCs w:val="22"/>
                </w:rPr>
                <w:delText>11/16/20</w:delText>
              </w:r>
            </w:del>
          </w:p>
        </w:tc>
      </w:tr>
    </w:tbl>
    <w:p w14:paraId="702F876E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7B637777" w14:textId="77777777" w:rsidTr="00C70289">
        <w:trPr>
          <w:trHeight w:val="2479"/>
        </w:trPr>
        <w:tc>
          <w:tcPr>
            <w:tcW w:w="13062" w:type="dxa"/>
          </w:tcPr>
          <w:p w14:paraId="6A6B812B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3947325A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1EB0917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0C890BF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1"/>
      <w:footerReference w:type="default" r:id="rId32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9150" w14:textId="77777777" w:rsidR="0082629F" w:rsidRDefault="0082629F">
      <w:r>
        <w:separator/>
      </w:r>
    </w:p>
  </w:endnote>
  <w:endnote w:type="continuationSeparator" w:id="0">
    <w:p w14:paraId="70954A02" w14:textId="77777777" w:rsidR="0082629F" w:rsidRDefault="0082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84E0" w14:textId="77777777" w:rsidR="00422C06" w:rsidRDefault="00422C06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318F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318F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071E6A9B" w14:textId="77777777" w:rsidR="00422C06" w:rsidRDefault="00422C06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0E6F" w14:textId="77777777" w:rsidR="0082629F" w:rsidRDefault="0082629F">
      <w:r>
        <w:separator/>
      </w:r>
    </w:p>
  </w:footnote>
  <w:footnote w:type="continuationSeparator" w:id="0">
    <w:p w14:paraId="697F1E98" w14:textId="77777777" w:rsidR="0082629F" w:rsidRDefault="00826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B2915" w14:textId="77777777" w:rsidR="00422C06" w:rsidRDefault="00493F89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7CCAE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311" r:id="rId2"/>
      </w:object>
    </w:r>
  </w:p>
  <w:p w14:paraId="6113C8E5" w14:textId="77777777" w:rsidR="00422C06" w:rsidRDefault="00422C06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4F0ED0DB" w14:textId="77777777" w:rsidR="00422C06" w:rsidRDefault="00422C06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066F4F55" w14:textId="77777777" w:rsidR="00422C06" w:rsidRDefault="00422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2FA1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1BC1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5FF9"/>
    <w:rsid w:val="001C6232"/>
    <w:rsid w:val="001C693F"/>
    <w:rsid w:val="001C721A"/>
    <w:rsid w:val="001C73CD"/>
    <w:rsid w:val="001D0437"/>
    <w:rsid w:val="001D07EF"/>
    <w:rsid w:val="001D08AB"/>
    <w:rsid w:val="001D27AE"/>
    <w:rsid w:val="001D4467"/>
    <w:rsid w:val="001D452B"/>
    <w:rsid w:val="001D53B9"/>
    <w:rsid w:val="001D7447"/>
    <w:rsid w:val="001D7CD0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0662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3F89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56DEA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57A4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6E42"/>
    <w:rsid w:val="005F7669"/>
    <w:rsid w:val="006009FD"/>
    <w:rsid w:val="00601834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0791E"/>
    <w:rsid w:val="00711B3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318F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29F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1B8E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286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4A41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4C53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0D"/>
    <w:rsid w:val="00BD036E"/>
    <w:rsid w:val="00BD14F2"/>
    <w:rsid w:val="00BD34FE"/>
    <w:rsid w:val="00BD42DF"/>
    <w:rsid w:val="00BD537E"/>
    <w:rsid w:val="00BD574F"/>
    <w:rsid w:val="00BD5E2E"/>
    <w:rsid w:val="00BE2367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45D8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777F7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3A4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496C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0C76"/>
    <w:rsid w:val="00F4156A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E32C8F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493F89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Dictionary-dat_AUTOMATED.docx" TargetMode="External"/><Relationship Id="rId2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9" Type="http://schemas.openxmlformats.org/officeDocument/2006/relationships/hyperlink" Target="file:///\\VA33DWVFCT318.DEVAD.WELLPOINT.COM\d$\Scripts\CXT_COMPARE_TEST\Launchers\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1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4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0" Type="http://schemas.openxmlformats.org/officeDocument/2006/relationships/image" Target="media/image1.png"/><Relationship Id="rId35" Type="http://schemas.openxmlformats.org/officeDocument/2006/relationships/theme" Target="theme/theme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1292B-1336-4A02-8132-D4BA5522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1433</TotalTime>
  <Pages>4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9029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7</cp:revision>
  <cp:lastPrinted>2016-04-21T16:18:00Z</cp:lastPrinted>
  <dcterms:created xsi:type="dcterms:W3CDTF">2020-11-16T16:26:00Z</dcterms:created>
  <dcterms:modified xsi:type="dcterms:W3CDTF">2021-12-05T10:29:00Z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