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6C91A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McAdoo, William" w:date="2020-11-17T11:27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2014"/>
        <w:gridCol w:w="2137"/>
        <w:gridCol w:w="851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1D27A8" w:rsidRPr="00597B9C" w14:paraId="16A13B40" w14:textId="77777777" w:rsidTr="001D27A8">
        <w:trPr>
          <w:trHeight w:val="438"/>
          <w:trPrChange w:id="2" w:author="McAdoo, William" w:date="2020-11-17T11:27:00Z">
            <w:trPr>
              <w:trHeight w:val="438"/>
            </w:trPr>
          </w:trPrChange>
        </w:trPr>
        <w:tc>
          <w:tcPr>
            <w:tcW w:w="1728" w:type="dxa"/>
            <w:tcPrChange w:id="3" w:author="McAdoo, William" w:date="2020-11-17T11:27:00Z">
              <w:tcPr>
                <w:tcW w:w="1728" w:type="dxa"/>
              </w:tcPr>
            </w:tcPrChange>
          </w:tcPr>
          <w:p w14:paraId="761DB871" w14:textId="77777777" w:rsidR="001D27A8" w:rsidRPr="00D777F7" w:rsidRDefault="001D27A8" w:rsidP="001D27A8">
            <w:pPr>
              <w:rPr>
                <w:ins w:id="4" w:author="McAdoo, William" w:date="2020-11-17T11:27:00Z"/>
                <w:rFonts w:ascii="Garamond" w:hAnsi="Garamond"/>
                <w:b/>
                <w:sz w:val="24"/>
                <w:szCs w:val="24"/>
              </w:rPr>
            </w:pPr>
            <w:ins w:id="5" w:author="McAdoo, William" w:date="2020-11-17T11:27:00Z">
              <w:r w:rsidRPr="00692B5C">
                <w:rPr>
                  <w:rFonts w:ascii="Garamond" w:hAnsi="Garamond"/>
                  <w:b/>
                  <w:sz w:val="24"/>
                  <w:szCs w:val="24"/>
                </w:rPr>
                <w:t xml:space="preserve">CNR # </w:t>
              </w:r>
            </w:ins>
          </w:p>
          <w:p w14:paraId="6D39CA9F" w14:textId="642EE168" w:rsidR="001D27A8" w:rsidRPr="00597B9C" w:rsidRDefault="001D27A8" w:rsidP="001D27A8">
            <w:pPr>
              <w:rPr>
                <w:rFonts w:ascii="Garamond" w:hAnsi="Garamond"/>
                <w:b/>
                <w:sz w:val="24"/>
                <w:szCs w:val="24"/>
              </w:rPr>
            </w:pPr>
            <w:ins w:id="6" w:author="McAdoo, William" w:date="2020-11-17T11:27:00Z">
              <w:r w:rsidRPr="0085361C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7" w:author="Wigfall, Trevonte" w:date="2021-07-16T22:33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</w:t>
              </w:r>
              <w:del w:id="8" w:author="Wigfall, Trevonte" w:date="2021-07-12T15:35:00Z">
                <w:r w:rsidRPr="0085361C" w:rsidDel="0025168A">
                  <w:rPr>
                    <w:rFonts w:ascii="Garamond" w:hAnsi="Garamond"/>
                    <w:b/>
                    <w:sz w:val="24"/>
                    <w:szCs w:val="24"/>
                    <w:highlight w:val="yellow"/>
                    <w:rPrChange w:id="9" w:author="Wigfall, Trevonte" w:date="2021-07-16T22:33:00Z">
                      <w:rPr>
                        <w:rFonts w:ascii="Garamond" w:hAnsi="Garamond"/>
                        <w:b/>
                        <w:sz w:val="24"/>
                        <w:szCs w:val="24"/>
                      </w:rPr>
                    </w:rPrChange>
                  </w:rPr>
                  <w:delText>39680</w:delText>
                </w:r>
              </w:del>
            </w:ins>
            <w:ins w:id="10" w:author="Wigfall, Trevonte" w:date="2021-07-12T15:35:00Z">
              <w:r w:rsidR="0025168A" w:rsidRPr="0085361C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1" w:author="Wigfall, Trevonte" w:date="2021-07-16T22:33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TE</w:t>
              </w:r>
            </w:ins>
            <w:ins w:id="12" w:author="Wigfall, Trevonte" w:date="2021-07-16T22:33:00Z">
              <w:r w:rsidR="0085361C" w:rsidRPr="0085361C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3" w:author="Wigfall, Trevonte" w:date="2021-07-16T22:33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MP</w:t>
              </w:r>
            </w:ins>
            <w:del w:id="14" w:author="McAdoo, William" w:date="2020-11-17T11:27:00Z">
              <w:r w:rsidRPr="00597B9C" w:rsidDel="00DE2C08">
                <w:rPr>
                  <w:rFonts w:ascii="Garamond" w:hAnsi="Garamond"/>
                  <w:b/>
                  <w:sz w:val="24"/>
                  <w:szCs w:val="24"/>
                </w:rPr>
                <w:delText>C</w:delText>
              </w:r>
              <w:bookmarkStart w:id="15" w:name="Dropdown2"/>
              <w:r w:rsidRPr="00597B9C" w:rsidDel="00DE2C08">
                <w:rPr>
                  <w:rFonts w:ascii="Garamond" w:hAnsi="Garamond"/>
                  <w:b/>
                  <w:sz w:val="24"/>
                  <w:szCs w:val="24"/>
                </w:rPr>
                <w:delText xml:space="preserve">NR # </w:delText>
              </w:r>
              <w:r w:rsidRPr="00D777F7" w:rsidDel="00DE2C08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Del="00DE2C08">
                <w:rPr>
                  <w:rFonts w:ascii="Garamond" w:hAnsi="Garamond"/>
                  <w:b/>
                  <w:sz w:val="24"/>
                  <w:szCs w:val="24"/>
                </w:rPr>
                <w:delText>39680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  <w:tcPrChange w:id="16" w:author="McAdoo, William" w:date="2020-11-17T11:27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5D1F3477" w14:textId="1B271B92" w:rsidR="001D27A8" w:rsidRPr="00597B9C" w:rsidRDefault="001D27A8" w:rsidP="001D27A8">
            <w:pPr>
              <w:rPr>
                <w:rFonts w:ascii="Garamond" w:hAnsi="Garamond"/>
                <w:b/>
                <w:sz w:val="24"/>
                <w:szCs w:val="24"/>
              </w:rPr>
            </w:pPr>
            <w:ins w:id="17" w:author="McAdoo, William" w:date="2020-11-17T11:27:00Z">
              <w:r w:rsidRPr="00692B5C">
                <w:rPr>
                  <w:rFonts w:ascii="Garamond" w:hAnsi="Garamond"/>
                  <w:b/>
                  <w:sz w:val="24"/>
                  <w:szCs w:val="24"/>
                </w:rPr>
                <w:t xml:space="preserve">CXT Release </w:t>
              </w:r>
              <w:del w:id="18" w:author="Wigfall, Trevonte" w:date="2021-07-12T15:35:00Z">
                <w:r w:rsidRPr="0085361C" w:rsidDel="0025168A">
                  <w:rPr>
                    <w:rFonts w:ascii="Garamond" w:hAnsi="Garamond"/>
                    <w:b/>
                    <w:sz w:val="24"/>
                    <w:szCs w:val="24"/>
                    <w:highlight w:val="yellow"/>
                    <w:rPrChange w:id="19" w:author="Wigfall, Trevonte" w:date="2021-07-16T22:33:00Z">
                      <w:rPr>
                        <w:rFonts w:ascii="Garamond" w:hAnsi="Garamond"/>
                        <w:b/>
                        <w:sz w:val="24"/>
                        <w:szCs w:val="24"/>
                      </w:rPr>
                    </w:rPrChange>
                  </w:rPr>
                  <w:delText>44.3</w:delText>
                </w:r>
              </w:del>
            </w:ins>
            <w:ins w:id="20" w:author="Wigfall, Trevonte" w:date="2021-07-16T22:33:00Z">
              <w:r w:rsidR="0085361C" w:rsidRPr="0085361C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1" w:author="Wigfall, Trevonte" w:date="2021-07-16T22:33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R#</w:t>
              </w:r>
            </w:ins>
            <w:del w:id="22" w:author="McAdoo, William" w:date="2020-11-17T11:27:00Z">
              <w:r w:rsidDel="00DE2C08">
                <w:rPr>
                  <w:rFonts w:ascii="Garamond" w:hAnsi="Garamond"/>
                  <w:b/>
                  <w:sz w:val="24"/>
                  <w:szCs w:val="24"/>
                </w:rPr>
                <w:delText>CXT Release 41.2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23" w:author="McAdoo, William" w:date="2020-11-17T11:27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112C9911" w14:textId="77777777" w:rsidR="001D27A8" w:rsidRPr="00597B9C" w:rsidRDefault="001D27A8" w:rsidP="001D27A8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24" w:author="McAdoo, William" w:date="2020-11-17T11:27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76F8E0DD" w14:textId="77777777" w:rsidR="001D27A8" w:rsidRPr="00597B9C" w:rsidRDefault="001D27A8" w:rsidP="001D27A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5"/>
        <w:tc>
          <w:tcPr>
            <w:tcW w:w="2232" w:type="dxa"/>
            <w:tcPrChange w:id="25" w:author="McAdoo, William" w:date="2020-11-17T11:27:00Z">
              <w:tcPr>
                <w:tcW w:w="2232" w:type="dxa"/>
              </w:tcPr>
            </w:tcPrChange>
          </w:tcPr>
          <w:p w14:paraId="44D76742" w14:textId="77777777" w:rsidR="001D27A8" w:rsidRPr="00597B9C" w:rsidRDefault="001D27A8" w:rsidP="001D27A8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PROD-1P</w:t>
            </w:r>
          </w:p>
        </w:tc>
      </w:tr>
    </w:tbl>
    <w:p w14:paraId="426ACBC9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618A714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597B9C" w14:paraId="6A81AD19" w14:textId="77777777" w:rsidTr="00240F73">
        <w:tc>
          <w:tcPr>
            <w:tcW w:w="5000" w:type="pct"/>
            <w:gridSpan w:val="10"/>
            <w:shd w:val="clear" w:color="auto" w:fill="E6E6E6"/>
          </w:tcPr>
          <w:p w14:paraId="4ACE6190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0CC39A23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BDA857B" w14:textId="77777777" w:rsidR="00CE2154" w:rsidRDefault="00826835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CE2154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93F7AA7" w14:textId="77777777" w:rsidR="00CE2154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22PWPCXT010,  VA22PWvCXT003, VA22PWvCXT004,VA22PWvCXT005, VA22PWvCXT006, VA22PWvCXT300, </w:t>
            </w:r>
          </w:p>
          <w:p w14:paraId="735130A2" w14:textId="77777777" w:rsidR="00D43747" w:rsidRPr="00826835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</w:tr>
      <w:tr w:rsidR="00D43747" w:rsidRPr="00597B9C" w14:paraId="6CEDD2F0" w14:textId="77777777" w:rsidTr="00240F73">
        <w:tc>
          <w:tcPr>
            <w:tcW w:w="5000" w:type="pct"/>
            <w:gridSpan w:val="10"/>
            <w:shd w:val="clear" w:color="auto" w:fill="E6E6E6"/>
          </w:tcPr>
          <w:p w14:paraId="46FCD7C1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535719A9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AC23A7E" w14:textId="77777777" w:rsidR="00B91A60" w:rsidRPr="00943369" w:rsidRDefault="00B91A60" w:rsidP="00B91A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084AF6FA" w14:textId="77777777" w:rsidR="00B91A60" w:rsidRPr="00943369" w:rsidRDefault="00B91A60" w:rsidP="00B91A6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3EF18A65" w14:textId="3D91428A" w:rsidR="00A904EF" w:rsidRPr="00597B9C" w:rsidRDefault="008B5B2A" w:rsidP="008B5B2A">
            <w:pPr>
              <w:rPr>
                <w:rFonts w:ascii="Garamond" w:hAnsi="Garamond"/>
                <w:smallCaps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11</w:t>
            </w:r>
            <w:r w:rsidR="00B91A60">
              <w:rPr>
                <w:rFonts w:asciiTheme="minorHAnsi" w:hAnsiTheme="minorHAnsi" w:cs="Arial"/>
                <w:b/>
                <w:sz w:val="24"/>
                <w:szCs w:val="24"/>
              </w:rPr>
              <w:t xml:space="preserve">. </w:t>
            </w:r>
            <w:r w:rsidR="00B91A60"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26" w:author="McAdoo, William" w:date="2020-11-17T11:28:00Z">
              <w:r w:rsidR="001D27A8" w:rsidRPr="0085361C">
                <w:rPr>
                  <w:highlight w:val="yellow"/>
                  <w:rPrChange w:id="27" w:author="Wigfall, Trevonte" w:date="2021-07-16T22:33:00Z">
                    <w:rPr/>
                  </w:rPrChange>
                </w:rPr>
                <w:fldChar w:fldCharType="begin"/>
              </w:r>
              <w:r w:rsidR="001D27A8" w:rsidRPr="0085361C">
                <w:rPr>
                  <w:highlight w:val="yellow"/>
                  <w:rPrChange w:id="28" w:author="Wigfall, Trevonte" w:date="2021-07-16T22:33:00Z">
                    <w:rPr/>
                  </w:rPrChange>
                </w:rPr>
                <w:instrText xml:space="preserve"> HYPERLINK "https://jira.corp.agp.ads/browse/SNOW-36560" </w:instrText>
              </w:r>
              <w:r w:rsidR="001D27A8" w:rsidRPr="0085361C">
                <w:rPr>
                  <w:highlight w:val="yellow"/>
                  <w:rPrChange w:id="29" w:author="Wigfall, Trevonte" w:date="2021-07-16T22:33:00Z">
                    <w:rPr/>
                  </w:rPrChange>
                </w:rPr>
                <w:fldChar w:fldCharType="separate"/>
              </w:r>
              <w:del w:id="30" w:author="Wigfall, Trevonte" w:date="2021-07-12T15:36:00Z">
                <w:r w:rsidR="001D27A8" w:rsidRPr="0085361C" w:rsidDel="0025168A">
                  <w:rPr>
                    <w:rFonts w:ascii="Garamond" w:hAnsi="Garamond"/>
                    <w:b/>
                    <w:sz w:val="24"/>
                    <w:szCs w:val="24"/>
                    <w:highlight w:val="yellow"/>
                    <w:rPrChange w:id="31" w:author="Wigfall, Trevonte" w:date="2021-07-16T22:33:00Z">
                      <w:rPr>
                        <w:rFonts w:ascii="Garamond" w:hAnsi="Garamond"/>
                        <w:b/>
                        <w:sz w:val="24"/>
                        <w:szCs w:val="24"/>
                      </w:rPr>
                    </w:rPrChange>
                  </w:rPr>
                  <w:delText>SNOW-</w:delText>
                </w:r>
              </w:del>
            </w:ins>
            <w:proofErr w:type="spellStart"/>
            <w:ins w:id="32" w:author="Wigfall, Trevonte" w:date="2021-07-12T15:36:00Z">
              <w:r w:rsidR="0025168A" w:rsidRPr="0085361C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33" w:author="Wigfall, Trevonte" w:date="2021-07-16T22:33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proofErr w:type="spellEnd"/>
            <w:ins w:id="34" w:author="McAdoo, William" w:date="2020-11-17T11:28:00Z">
              <w:r w:rsidR="001D27A8" w:rsidRPr="0085361C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35" w:author="Wigfall, Trevonte" w:date="2021-07-16T22:33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  <w:del w:id="36" w:author="Wigfall, Trevonte" w:date="2021-07-12T15:36:00Z">
                <w:r w:rsidR="001D27A8" w:rsidDel="0025168A">
                  <w:rPr>
                    <w:rFonts w:ascii="Garamond" w:hAnsi="Garamond"/>
                    <w:b/>
                    <w:sz w:val="24"/>
                    <w:szCs w:val="24"/>
                  </w:rPr>
                  <w:delText>40945</w:delText>
                </w:r>
              </w:del>
            </w:ins>
            <w:del w:id="37" w:author="McAdoo, William" w:date="2020-11-17T11:28:00Z">
              <w:r w:rsidR="00F92438" w:rsidDel="001D27A8">
                <w:fldChar w:fldCharType="begin"/>
              </w:r>
              <w:r w:rsidR="00F92438" w:rsidDel="001D27A8">
                <w:delInstrText xml:space="preserve"> HYPERLINK "https://jira.corp.agp.ads/browse/SNOW-36560" </w:delInstrText>
              </w:r>
              <w:r w:rsidR="00F92438" w:rsidDel="001D27A8">
                <w:fldChar w:fldCharType="separate"/>
              </w:r>
              <w:r w:rsidR="008D12C1" w:rsidRPr="0042589F" w:rsidDel="001D27A8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F92438" w:rsidDel="001D27A8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  <w:r w:rsidR="008D12C1" w:rsidDel="001D27A8">
                <w:rPr>
                  <w:rFonts w:ascii="Garamond" w:hAnsi="Garamond"/>
                  <w:b/>
                  <w:sz w:val="24"/>
                  <w:szCs w:val="24"/>
                </w:rPr>
                <w:delText>39453</w:delText>
              </w:r>
              <w:r w:rsidR="00B91A60" w:rsidDel="001D27A8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</w:p>
        </w:tc>
      </w:tr>
      <w:tr w:rsidR="00D43747" w:rsidRPr="00597B9C" w14:paraId="065D0AC4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4F80417C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5DE644BE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3A72B714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5ADB24A7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65E81BFE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1486B97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86BE9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495F19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D2122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22104F39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66BBEF62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52DB6CD9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EBB06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597B9C" w14:paraId="5AC9017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419EE37" w14:textId="77777777" w:rsidR="001308BC" w:rsidRPr="00C46E95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1D47BC4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F9CC221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D0411B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F5E8FD5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0D537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C07BF8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609C87" w14:textId="77777777" w:rsidR="001308BC" w:rsidRPr="007301A9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4961D32A" w14:textId="77777777" w:rsidR="001308BC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8EED038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CB6C5A5" w14:textId="57FDE357" w:rsidR="001308BC" w:rsidRPr="00B721B5" w:rsidRDefault="00BD7CC6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8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9" w:author="McAdoo, William" w:date="2020-11-17T11:29:00Z">
              <w:r w:rsidRPr="00B721B5" w:rsidDel="001D27A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9/4/20 18:</w:delText>
              </w:r>
              <w:r w:rsidR="001308BC" w:rsidRPr="00B721B5" w:rsidDel="001D27A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30</w:delText>
              </w:r>
            </w:del>
            <w:ins w:id="42" w:author="McAdoo, William" w:date="2020-11-17T11:29:00Z">
              <w:del w:id="43" w:author="Wigfall, Trevonte" w:date="2021-07-12T15:35:00Z">
                <w:r w:rsidR="001D27A8"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44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>SUN 11/22/20</w:delText>
                </w:r>
              </w:del>
            </w:ins>
            <w:ins w:id="45" w:author="McAdoo, William" w:date="2020-11-17T11:30:00Z">
              <w:del w:id="46" w:author="Wigfall, Trevonte" w:date="2021-07-12T15:35:00Z">
                <w:r w:rsidR="001D27A8"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47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 </w:delText>
                </w:r>
              </w:del>
            </w:ins>
            <w:ins w:id="48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ins w:id="50" w:author="McAdoo, William" w:date="2020-11-17T11:30:00Z">
              <w:r w:rsidR="001D27A8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Start at</w:t>
              </w:r>
            </w:ins>
            <w:ins w:id="52" w:author="McAdoo, William" w:date="2020-11-17T11:29:00Z">
              <w:r w:rsidR="001D27A8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ins w:id="54" w:author="McAdoo, William" w:date="2020-11-17T11:30:00Z">
              <w:del w:id="55" w:author="Wigfall, Trevonte" w:date="2021-07-12T15:36:00Z">
                <w:r w:rsidR="001D27A8"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56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>10:00am</w:delText>
                </w:r>
              </w:del>
            </w:ins>
            <w:ins w:id="57" w:author="Wigfall, Trevonte" w:date="2021-07-12T15:36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HH:MM</w:t>
              </w:r>
            </w:ins>
          </w:p>
        </w:tc>
      </w:tr>
      <w:tr w:rsidR="001D27A8" w:rsidRPr="00597B9C" w14:paraId="1221CB4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C4AFB3D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3954368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47A427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714EED" w14:textId="77777777" w:rsidR="001D27A8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0ED9D03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D3770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3471C5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FD613D" w14:textId="77777777" w:rsidR="001D27A8" w:rsidRPr="00432652" w:rsidRDefault="009F1754" w:rsidP="001D27A8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1D27A8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F8856BA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C73D0E5" w14:textId="44533416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9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0" w:author="McAdoo, William" w:date="2020-11-17T11:30:00Z">
              <w:del w:id="61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62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63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4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65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9/4/20 18:30</w:delText>
              </w:r>
            </w:del>
          </w:p>
        </w:tc>
      </w:tr>
      <w:tr w:rsidR="001D27A8" w:rsidRPr="00597B9C" w14:paraId="56E0ABE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580B784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60D106E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3C1EC1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74C74D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0EB21B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8D3AD8B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B59187" w14:textId="77777777" w:rsidR="001D27A8" w:rsidRPr="007301A9" w:rsidRDefault="009F1754" w:rsidP="001D27A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1D27A8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Update RM </w:t>
              </w:r>
              <w:proofErr w:type="spellStart"/>
              <w:r w:rsidR="001D27A8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spreadhsheet</w:t>
              </w:r>
              <w:proofErr w:type="spellEnd"/>
              <w:r w:rsidR="001D27A8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the change effort had </w:t>
              </w:r>
              <w:proofErr w:type="spellStart"/>
              <w:proofErr w:type="gramStart"/>
              <w:r w:rsidR="001D27A8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begin</w:t>
              </w:r>
              <w:proofErr w:type="spellEnd"/>
              <w:proofErr w:type="gramEnd"/>
              <w:r w:rsidR="001D27A8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F9CAE53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8D88E86" w14:textId="47021106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67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8" w:author="McAdoo, William" w:date="2020-11-17T11:30:00Z">
              <w:del w:id="69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70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71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2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73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4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9/4/20 18:32</w:delText>
              </w:r>
            </w:del>
          </w:p>
        </w:tc>
      </w:tr>
      <w:tr w:rsidR="001D27A8" w:rsidRPr="00597B9C" w14:paraId="343B431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430AFF8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ADB5CCA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8384DB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8C865F" w14:textId="77777777" w:rsidR="001D27A8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:</w:t>
            </w:r>
          </w:p>
          <w:p w14:paraId="460BC8EC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D26FD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27DA7A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CF564DF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B7DBA" w14:textId="77777777" w:rsidR="001D27A8" w:rsidRDefault="009F1754" w:rsidP="001D27A8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1D27A8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88323AF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9FCC59E" w14:textId="3553F5A3" w:rsidR="001D27A8" w:rsidRPr="00B721B5" w:rsidDel="0093004A" w:rsidRDefault="001D27A8" w:rsidP="001D27A8">
            <w:pPr>
              <w:rPr>
                <w:del w:id="75" w:author="McAdoo, William" w:date="2020-11-17T11:30:00Z"/>
                <w:rFonts w:asciiTheme="minorHAnsi" w:hAnsiTheme="minorHAnsi"/>
                <w:b/>
                <w:sz w:val="22"/>
                <w:szCs w:val="22"/>
                <w:highlight w:val="yellow"/>
                <w:rPrChange w:id="76" w:author="Wigfall, Trevonte" w:date="2021-07-15T11:28:00Z">
                  <w:rPr>
                    <w:del w:id="77" w:author="McAdoo, William" w:date="2020-11-17T11:3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78" w:author="McAdoo, William" w:date="2020-11-17T11:30:00Z">
              <w:del w:id="79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80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81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2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83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4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10/19/18</w:delText>
              </w:r>
            </w:del>
          </w:p>
          <w:p w14:paraId="21361E75" w14:textId="77777777" w:rsidR="001D27A8" w:rsidRPr="00B721B5" w:rsidRDefault="001D27A8" w:rsidP="001D27A8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85" w:author="Wigfall, Trevonte" w:date="2021-07-15T11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86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7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18:35</w:delText>
              </w:r>
            </w:del>
          </w:p>
        </w:tc>
      </w:tr>
      <w:tr w:rsidR="001D27A8" w:rsidRPr="00597B9C" w14:paraId="40727B4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089F2B1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7305D9F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5847721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DAE2B6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79384305" w14:textId="77777777" w:rsidR="001D27A8" w:rsidRPr="004317D4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22873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00E06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D6FC15" w14:textId="77777777" w:rsidR="001D27A8" w:rsidRPr="004317D4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918DDD" w14:textId="77777777" w:rsidR="001D27A8" w:rsidRPr="004317D4" w:rsidRDefault="009F1754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1D27A8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7FC4820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467E2BF" w14:textId="71033B9D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8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9" w:author="McAdoo, William" w:date="2020-11-17T11:30:00Z">
              <w:del w:id="90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91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92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3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94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5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9/4/20 18:40</w:delText>
              </w:r>
            </w:del>
          </w:p>
        </w:tc>
      </w:tr>
      <w:tr w:rsidR="001D27A8" w:rsidRPr="00167E86" w14:paraId="0A71A04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2EF1321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8BD9A67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D92ADA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4DB7FA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7A97AFEF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fac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4553EC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6B1451A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B4AB0B" w14:textId="77777777" w:rsidR="001D27A8" w:rsidRPr="00167E86" w:rsidRDefault="009F1754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312B278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F556787" w14:textId="2412E83A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6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7" w:author="McAdoo, William" w:date="2020-11-17T11:30:00Z">
              <w:del w:id="98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99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100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1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102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3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9/4/20 18:41</w:delText>
              </w:r>
            </w:del>
          </w:p>
        </w:tc>
      </w:tr>
      <w:tr w:rsidR="001D27A8" w:rsidRPr="00167E86" w14:paraId="094B3B2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41DB1E8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23EF862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CB9F0C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141DD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4F687F18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fac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E0A451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30CA725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7509B0" w14:textId="77777777" w:rsidR="001D27A8" w:rsidRPr="00167E86" w:rsidRDefault="009F1754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0017736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3471706" w14:textId="0463CC05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4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5" w:author="McAdoo, William" w:date="2020-11-17T11:30:00Z">
              <w:del w:id="106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107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108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9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110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1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9/4/20 18:42</w:delText>
              </w:r>
            </w:del>
          </w:p>
        </w:tc>
      </w:tr>
      <w:tr w:rsidR="001D27A8" w:rsidRPr="00167E86" w14:paraId="1F702F2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6298902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279E7E5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9C211AF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2D4A14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157FC380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3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fac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7BBDFF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334B7D3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7D11D6" w14:textId="77777777" w:rsidR="001D27A8" w:rsidRPr="00167E86" w:rsidRDefault="009F1754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1D27A8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1222611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61B4699" w14:textId="03969238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2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3" w:author="McAdoo, William" w:date="2020-11-17T11:30:00Z">
              <w:del w:id="114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115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116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7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118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9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9/4/20 18:43</w:delText>
              </w:r>
            </w:del>
          </w:p>
        </w:tc>
      </w:tr>
      <w:tr w:rsidR="001D27A8" w:rsidRPr="00976565" w14:paraId="02D206B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DCCCCC5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4D87BDB" w14:textId="77777777" w:rsidR="001D27A8" w:rsidRPr="0097656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01455AE" w14:textId="77777777" w:rsidR="001D27A8" w:rsidRPr="0097656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27B4E0" w14:textId="77777777" w:rsidR="001D27A8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5952C5D9" w14:textId="77777777" w:rsidR="001D27A8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77CF2D1" w14:textId="77777777" w:rsidR="001D27A8" w:rsidRPr="004473D0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>
              <w:rPr>
                <w:rFonts w:asciiTheme="minorHAnsi" w:hAnsiTheme="minorHAnsi"/>
                <w:smallCaps/>
                <w:sz w:val="22"/>
                <w:szCs w:val="22"/>
              </w:rPr>
              <w:t>22PWPCXT010,  VA22PWvCXT003, VA22PWvCXT004,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7C25B9" w14:textId="77777777" w:rsidR="001D27A8" w:rsidRPr="00976565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C01655" w14:textId="77777777" w:rsidR="001D27A8" w:rsidRPr="00976565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25728D" w14:textId="77777777" w:rsidR="001D27A8" w:rsidRPr="00976565" w:rsidRDefault="009F1754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1D27A8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3A8637D" w14:textId="77777777" w:rsidR="001D27A8" w:rsidRPr="0097656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DFD8B32" w14:textId="42741CE0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20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1" w:author="McAdoo, William" w:date="2020-11-17T11:30:00Z">
              <w:del w:id="122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123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124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5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126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7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9/4/20 18:45</w:delText>
              </w:r>
            </w:del>
          </w:p>
        </w:tc>
      </w:tr>
      <w:tr w:rsidR="001D27A8" w:rsidRPr="00FB3EB3" w14:paraId="21F3458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E5920A7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C469603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F5DEC9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709BDC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1834C4" w14:textId="77777777" w:rsidR="001D27A8" w:rsidRPr="00FB3EB3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7AD27FC" w14:textId="77777777" w:rsidR="001D27A8" w:rsidRPr="00FB3EB3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E3ADCA" w14:textId="77777777" w:rsidR="001D27A8" w:rsidRPr="00FB3EB3" w:rsidRDefault="009F1754" w:rsidP="001D27A8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1D27A8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18EDD8D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0D6226C" w14:textId="7B848F7E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28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9" w:author="McAdoo, William" w:date="2020-11-17T11:30:00Z">
              <w:del w:id="130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131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132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3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134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5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9/4/20 18:50</w:delText>
              </w:r>
            </w:del>
          </w:p>
        </w:tc>
      </w:tr>
      <w:tr w:rsidR="001D27A8" w:rsidRPr="00FB3EB3" w14:paraId="658F954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CC01488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FE064DF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Concurrent w/ 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8A9315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395ED3" w14:textId="77777777" w:rsidR="001D27A8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VA22PWPCXT003, VA22PWPCXT004, VA22PWPCXT005, VA22PWPCXT006, VA22PWPCXT007, </w:t>
            </w:r>
          </w:p>
          <w:p w14:paraId="44F7A875" w14:textId="77777777" w:rsidR="001D27A8" w:rsidRPr="00597B9C" w:rsidRDefault="001D27A8" w:rsidP="001D27A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VA22PWPCXT008, VA22PWPCXT009, VA22PWPCXT</w:t>
            </w:r>
            <w:proofErr w:type="gramStart"/>
            <w:r>
              <w:rPr>
                <w:rFonts w:asciiTheme="minorHAnsi" w:hAnsiTheme="minorHAnsi"/>
                <w:smallCaps/>
                <w:sz w:val="22"/>
                <w:szCs w:val="22"/>
              </w:rPr>
              <w:t>010,  VA</w:t>
            </w:r>
            <w:proofErr w:type="gramEnd"/>
            <w:r>
              <w:rPr>
                <w:rFonts w:asciiTheme="minorHAnsi" w:hAnsiTheme="minorHAnsi"/>
                <w:smallCaps/>
                <w:sz w:val="22"/>
                <w:szCs w:val="22"/>
              </w:rPr>
              <w:t>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06683E" w14:textId="77777777" w:rsidR="001D27A8" w:rsidRPr="00FB3EB3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CDA0743" w14:textId="77777777" w:rsidR="001D27A8" w:rsidRPr="00FB3EB3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556F2D" w14:textId="77777777" w:rsidR="001D27A8" w:rsidRPr="00FB3EB3" w:rsidRDefault="009F1754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1D27A8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1D27A8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F970962" w14:textId="77777777" w:rsidR="001D27A8" w:rsidRPr="00FB3EB3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04FCDFE" w14:textId="2781D7FA" w:rsidR="001D27A8" w:rsidRPr="00B721B5" w:rsidDel="0093004A" w:rsidRDefault="001D27A8" w:rsidP="001D27A8">
            <w:pPr>
              <w:rPr>
                <w:del w:id="136" w:author="McAdoo, William" w:date="2020-11-17T11:30:00Z"/>
                <w:rFonts w:asciiTheme="minorHAnsi" w:hAnsiTheme="minorHAnsi"/>
                <w:b/>
                <w:sz w:val="22"/>
                <w:szCs w:val="22"/>
                <w:highlight w:val="yellow"/>
                <w:rPrChange w:id="137" w:author="Wigfall, Trevonte" w:date="2021-07-15T11:28:00Z">
                  <w:rPr>
                    <w:del w:id="138" w:author="McAdoo, William" w:date="2020-11-17T11:3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39" w:author="McAdoo, William" w:date="2020-11-17T11:30:00Z">
              <w:del w:id="140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141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142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3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144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5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509E577F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46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47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8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19:00</w:delText>
              </w:r>
            </w:del>
          </w:p>
        </w:tc>
      </w:tr>
      <w:tr w:rsidR="001D27A8" w:rsidRPr="00BD7CC6" w14:paraId="2411219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05DAA97" w14:textId="77777777" w:rsidR="001D27A8" w:rsidRPr="00BD7CC6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46643BD" w14:textId="77777777" w:rsidR="001D27A8" w:rsidRPr="00BD7CC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417E2E" w14:textId="77777777" w:rsidR="001D27A8" w:rsidRPr="00BD7CC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D7C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BD7C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92805B" w14:textId="77777777" w:rsidR="001D27A8" w:rsidRPr="00BD7CC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BD7CC6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BD7C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5052EE23" w14:textId="77777777" w:rsidR="001D27A8" w:rsidRPr="00BD7CC6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D7CC6">
              <w:rPr>
                <w:rFonts w:asciiTheme="minorHAnsi" w:hAnsiTheme="minorHAnsi"/>
                <w:smallCaps/>
                <w:sz w:val="22"/>
                <w:szCs w:val="22"/>
              </w:rPr>
              <w:t xml:space="preserve">(TPIC): VA22PWPCXT001, VA22PWPCXT002, VA22PWPCXT003, VA22PWPCXT004, VA22PWPCXT005, VA22PWPCXT006, VA22PWPCXT007, </w:t>
            </w:r>
          </w:p>
          <w:p w14:paraId="18868EB5" w14:textId="77777777" w:rsidR="001D27A8" w:rsidRPr="00BD7CC6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D7CC6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BD7CC6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BD7CC6">
              <w:rPr>
                <w:rFonts w:asciiTheme="minorHAnsi" w:hAnsiTheme="minorHAnsi"/>
                <w:smallCaps/>
                <w:sz w:val="22"/>
                <w:szCs w:val="22"/>
              </w:rPr>
              <w:t>22PWPCXT010</w:t>
            </w:r>
          </w:p>
          <w:p w14:paraId="7D1D6EFF" w14:textId="77777777" w:rsidR="001D27A8" w:rsidRPr="00BD7CC6" w:rsidRDefault="001D27A8" w:rsidP="001D27A8">
            <w:pPr>
              <w:rPr>
                <w:b/>
              </w:rPr>
            </w:pPr>
            <w:r w:rsidRPr="00BD7CC6">
              <w:rPr>
                <w:rFonts w:asciiTheme="minorHAnsi" w:hAnsiTheme="minorHAnsi"/>
                <w:smallCaps/>
                <w:sz w:val="22"/>
                <w:szCs w:val="22"/>
              </w:rPr>
              <w:t>(UIAPP):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382425" w14:textId="77777777" w:rsidR="001D27A8" w:rsidRPr="00BD7CC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D7C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DCF94DB" w14:textId="77777777" w:rsidR="001D27A8" w:rsidRPr="00BD7CC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D7C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8E6150" w14:textId="77777777" w:rsidR="001D27A8" w:rsidRPr="00BD7CC6" w:rsidRDefault="009F1754" w:rsidP="001D27A8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8" w:history="1">
              <w:r w:rsidR="001D27A8" w:rsidRPr="00BD7CC6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5438060A" w14:textId="77777777" w:rsidR="001D27A8" w:rsidRPr="00BD7CC6" w:rsidRDefault="001D27A8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44C8E85" w14:textId="77777777" w:rsidR="001D27A8" w:rsidRPr="00BD7CC6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D7CC6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04327A" w14:textId="3B474765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49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50" w:author="McAdoo, William" w:date="2020-11-17T11:30:00Z">
              <w:del w:id="151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152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153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4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155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6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9/4/20 19:25</w:delText>
              </w:r>
            </w:del>
          </w:p>
        </w:tc>
      </w:tr>
      <w:tr w:rsidR="001D27A8" w:rsidRPr="00597B9C" w14:paraId="403127B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042DC06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FFFAC2B" w14:textId="77777777" w:rsidR="001D27A8" w:rsidRPr="00C46E95" w:rsidRDefault="001D27A8" w:rsidP="001D27A8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E7CCD3A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DA2195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47202D" w14:textId="77777777" w:rsidR="001D27A8" w:rsidRPr="004317D4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66AA5063" w14:textId="77777777" w:rsidR="001D27A8" w:rsidRPr="004317D4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22873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DAD17D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BA374FD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CBD9CF" w14:textId="77777777" w:rsidR="001D27A8" w:rsidRPr="00597B9C" w:rsidRDefault="009F1754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9" w:history="1">
              <w:r w:rsidR="001D27A8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F6FDA79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11D52F6" w14:textId="388AC2A9" w:rsidR="001D27A8" w:rsidRPr="00B721B5" w:rsidDel="0093004A" w:rsidRDefault="001D27A8" w:rsidP="001D27A8">
            <w:pPr>
              <w:rPr>
                <w:del w:id="157" w:author="McAdoo, William" w:date="2020-11-17T11:30:00Z"/>
                <w:rFonts w:asciiTheme="minorHAnsi" w:hAnsiTheme="minorHAnsi"/>
                <w:b/>
                <w:sz w:val="22"/>
                <w:szCs w:val="22"/>
                <w:highlight w:val="yellow"/>
                <w:rPrChange w:id="158" w:author="Wigfall, Trevonte" w:date="2021-07-15T11:28:00Z">
                  <w:rPr>
                    <w:del w:id="159" w:author="McAdoo, William" w:date="2020-11-17T11:3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60" w:author="McAdoo, William" w:date="2020-11-17T11:30:00Z">
              <w:del w:id="161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162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163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4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165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6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4D047CB6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67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68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9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19:30</w:delText>
              </w:r>
            </w:del>
          </w:p>
        </w:tc>
      </w:tr>
      <w:tr w:rsidR="001D27A8" w:rsidRPr="00167E86" w14:paraId="59B27506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8CC4F0C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1015D79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6BA3D3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78D0AF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5DEAAD4D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fac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75A1D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818B6AB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24976F" w14:textId="77777777" w:rsidR="001D27A8" w:rsidRPr="00167E86" w:rsidRDefault="009F1754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1D26AF2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05D95C9" w14:textId="3E5AA67C" w:rsidR="001D27A8" w:rsidRPr="00B721B5" w:rsidDel="0093004A" w:rsidRDefault="001D27A8" w:rsidP="001D27A8">
            <w:pPr>
              <w:rPr>
                <w:del w:id="170" w:author="McAdoo, William" w:date="2020-11-17T11:30:00Z"/>
                <w:rFonts w:asciiTheme="minorHAnsi" w:hAnsiTheme="minorHAnsi"/>
                <w:b/>
                <w:sz w:val="22"/>
                <w:szCs w:val="22"/>
                <w:highlight w:val="yellow"/>
                <w:rPrChange w:id="171" w:author="Wigfall, Trevonte" w:date="2021-07-15T11:28:00Z">
                  <w:rPr>
                    <w:del w:id="172" w:author="McAdoo, William" w:date="2020-11-17T11:3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73" w:author="McAdoo, William" w:date="2020-11-17T11:30:00Z">
              <w:del w:id="174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175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176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7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178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9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514831FC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80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81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2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19:30</w:delText>
              </w:r>
            </w:del>
          </w:p>
        </w:tc>
      </w:tr>
      <w:tr w:rsidR="001D27A8" w:rsidRPr="00167E86" w14:paraId="025B64FF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E405746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560E813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1B42454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27512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08B2031E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fac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2E45A1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A320003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375AB7" w14:textId="77777777" w:rsidR="001D27A8" w:rsidRPr="00167E86" w:rsidRDefault="009F1754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1" w:history="1"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5A00069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63CA592" w14:textId="36B1BBC3" w:rsidR="001D27A8" w:rsidRPr="00B721B5" w:rsidDel="0093004A" w:rsidRDefault="001D27A8" w:rsidP="001D27A8">
            <w:pPr>
              <w:rPr>
                <w:del w:id="183" w:author="McAdoo, William" w:date="2020-11-17T11:30:00Z"/>
                <w:rFonts w:asciiTheme="minorHAnsi" w:hAnsiTheme="minorHAnsi"/>
                <w:b/>
                <w:sz w:val="22"/>
                <w:szCs w:val="22"/>
                <w:highlight w:val="yellow"/>
                <w:rPrChange w:id="184" w:author="Wigfall, Trevonte" w:date="2021-07-15T11:28:00Z">
                  <w:rPr>
                    <w:del w:id="185" w:author="McAdoo, William" w:date="2020-11-17T11:3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86" w:author="McAdoo, William" w:date="2020-11-17T11:30:00Z">
              <w:del w:id="187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188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189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0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191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2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7FA89B51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93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94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5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19:35</w:delText>
              </w:r>
            </w:del>
          </w:p>
        </w:tc>
      </w:tr>
      <w:tr w:rsidR="001D27A8" w:rsidRPr="00167E86" w14:paraId="01F5976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73E33C7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855020E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3CBCB9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20FA9E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3D3B7184" w14:textId="77777777" w:rsidR="001D27A8" w:rsidRPr="00167E86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3</w:t>
            </w:r>
            <w:r w:rsidRPr="003133AF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fac</w:t>
            </w:r>
            <w:r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7EA0EF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0F0AB59" w14:textId="77777777" w:rsidR="001D27A8" w:rsidRPr="00167E86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EA237C" w14:textId="77777777" w:rsidR="001D27A8" w:rsidRPr="00167E86" w:rsidRDefault="009F1754" w:rsidP="001D27A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1D27A8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060480D" w14:textId="77777777" w:rsidR="001D27A8" w:rsidRPr="00167E86" w:rsidRDefault="001D27A8" w:rsidP="001D27A8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8B90C3D" w14:textId="5B7D0413" w:rsidR="001D27A8" w:rsidRPr="00B721B5" w:rsidDel="0093004A" w:rsidRDefault="001D27A8" w:rsidP="001D27A8">
            <w:pPr>
              <w:rPr>
                <w:del w:id="196" w:author="McAdoo, William" w:date="2020-11-17T11:30:00Z"/>
                <w:rFonts w:asciiTheme="minorHAnsi" w:hAnsiTheme="minorHAnsi"/>
                <w:b/>
                <w:sz w:val="22"/>
                <w:szCs w:val="22"/>
                <w:highlight w:val="yellow"/>
                <w:rPrChange w:id="197" w:author="Wigfall, Trevonte" w:date="2021-07-15T11:28:00Z">
                  <w:rPr>
                    <w:del w:id="198" w:author="McAdoo, William" w:date="2020-11-17T11:3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99" w:author="McAdoo, William" w:date="2020-11-17T11:30:00Z">
              <w:del w:id="200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201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202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3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204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5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1E17611F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06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07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8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19:35</w:delText>
              </w:r>
            </w:del>
          </w:p>
        </w:tc>
      </w:tr>
      <w:tr w:rsidR="001D27A8" w:rsidRPr="00597B9C" w14:paraId="1EF25E6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5BD827D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243C0DE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4ACBC1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779369" w14:textId="77777777" w:rsidR="001D27A8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  <w:p w14:paraId="425F1D5A" w14:textId="77777777" w:rsidR="001D27A8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5F5E96D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>
              <w:rPr>
                <w:rFonts w:asciiTheme="minorHAnsi" w:hAnsiTheme="minorHAnsi"/>
                <w:smallCaps/>
                <w:sz w:val="22"/>
                <w:szCs w:val="22"/>
              </w:rPr>
              <w:t>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8CB5F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A6ECE02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E1FC0A" w14:textId="77777777" w:rsidR="001D27A8" w:rsidRPr="00597B9C" w:rsidRDefault="009F1754" w:rsidP="001D27A8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23" w:history="1">
              <w:r w:rsidR="001D27A8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="001D27A8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="001D27A8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38EF941" w14:textId="77777777" w:rsidR="001D27A8" w:rsidRPr="00597B9C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EFD0291" w14:textId="66123DBE" w:rsidR="001D27A8" w:rsidRPr="00B721B5" w:rsidDel="0093004A" w:rsidRDefault="001D27A8" w:rsidP="001D27A8">
            <w:pPr>
              <w:rPr>
                <w:del w:id="209" w:author="McAdoo, William" w:date="2020-11-17T11:30:00Z"/>
                <w:rFonts w:asciiTheme="minorHAnsi" w:hAnsiTheme="minorHAnsi"/>
                <w:b/>
                <w:sz w:val="22"/>
                <w:szCs w:val="22"/>
                <w:highlight w:val="yellow"/>
                <w:rPrChange w:id="210" w:author="Wigfall, Trevonte" w:date="2021-07-15T11:28:00Z">
                  <w:rPr>
                    <w:del w:id="211" w:author="McAdoo, William" w:date="2020-11-17T11:3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12" w:author="McAdoo, William" w:date="2020-11-17T11:30:00Z">
              <w:del w:id="213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214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215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6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217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8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1B5820E3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19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20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1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19:45</w:delText>
              </w:r>
            </w:del>
          </w:p>
        </w:tc>
      </w:tr>
      <w:tr w:rsidR="001D27A8" w:rsidRPr="00597B9C" w14:paraId="2C4B753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31BBF1A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A7F18B1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8E32CBF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386B30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VA22PWvCXT005, VA22PWvCXT006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74D512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E1EFC11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B8DA8F" w14:textId="77777777" w:rsidR="001D27A8" w:rsidRPr="00597B9C" w:rsidRDefault="009F1754" w:rsidP="001D27A8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4" w:history="1">
              <w:r w:rsidR="001D27A8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4FA59D9A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F9C0E50" w14:textId="77777777" w:rsidR="001D27A8" w:rsidRPr="00597B9C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0DDE615" w14:textId="64D790FE" w:rsidR="001D27A8" w:rsidRPr="00B721B5" w:rsidDel="0093004A" w:rsidRDefault="001D27A8" w:rsidP="001D27A8">
            <w:pPr>
              <w:rPr>
                <w:del w:id="222" w:author="McAdoo, William" w:date="2020-11-17T11:30:00Z"/>
                <w:rFonts w:asciiTheme="minorHAnsi" w:hAnsiTheme="minorHAnsi"/>
                <w:b/>
                <w:sz w:val="22"/>
                <w:szCs w:val="22"/>
                <w:highlight w:val="yellow"/>
                <w:rPrChange w:id="223" w:author="Wigfall, Trevonte" w:date="2021-07-15T11:28:00Z">
                  <w:rPr>
                    <w:del w:id="224" w:author="McAdoo, William" w:date="2020-11-17T11:3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25" w:author="McAdoo, William" w:date="2020-11-17T11:30:00Z">
              <w:del w:id="226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227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228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9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230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1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1BD0975C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32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33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4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19:50</w:delText>
              </w:r>
            </w:del>
          </w:p>
        </w:tc>
      </w:tr>
      <w:tr w:rsidR="001D27A8" w:rsidRPr="00597B9C" w14:paraId="75F2FC4A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DBD1A8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D0719B6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4722260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9D8CC0" w14:textId="77777777" w:rsidR="001D27A8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br/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6C2D6D5A" w14:textId="77777777" w:rsidR="001D27A8" w:rsidRPr="00597B9C" w:rsidRDefault="001D27A8" w:rsidP="001D27A8">
            <w:r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VA22PWPCXT008, VA22PWPCXT009, VA22PWPCXT010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C8FA1A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A2F7A35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701705" w14:textId="77777777" w:rsidR="001D27A8" w:rsidRPr="00597B9C" w:rsidRDefault="009F1754" w:rsidP="001D27A8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5" w:history="1">
              <w:r w:rsidR="001D27A8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1D27A8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9301DDE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5F69BA7" w14:textId="3CE23A7D" w:rsidR="001D27A8" w:rsidRPr="00B721B5" w:rsidDel="0093004A" w:rsidRDefault="001D27A8" w:rsidP="001D27A8">
            <w:pPr>
              <w:rPr>
                <w:del w:id="235" w:author="McAdoo, William" w:date="2020-11-17T11:30:00Z"/>
                <w:rFonts w:asciiTheme="minorHAnsi" w:hAnsiTheme="minorHAnsi"/>
                <w:b/>
                <w:sz w:val="22"/>
                <w:szCs w:val="22"/>
                <w:highlight w:val="yellow"/>
                <w:rPrChange w:id="236" w:author="Wigfall, Trevonte" w:date="2021-07-15T11:28:00Z">
                  <w:rPr>
                    <w:del w:id="237" w:author="McAdoo, William" w:date="2020-11-17T11:3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38" w:author="McAdoo, William" w:date="2020-11-17T11:30:00Z">
              <w:del w:id="239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240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241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2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243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4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60BE0C84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45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46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7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19:55</w:delText>
              </w:r>
            </w:del>
          </w:p>
        </w:tc>
      </w:tr>
      <w:tr w:rsidR="001D27A8" w:rsidRPr="00597B9C" w14:paraId="4AC2042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5C5A902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AF16A9A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934440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AE2ED5" w14:textId="77777777" w:rsidR="001D27A8" w:rsidRPr="00597B9C" w:rsidRDefault="001D27A8" w:rsidP="001D27A8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476436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CDC6CB8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43A77C" w14:textId="77777777" w:rsidR="001D27A8" w:rsidRPr="00597B9C" w:rsidRDefault="009F1754" w:rsidP="001D27A8">
            <w:pPr>
              <w:spacing w:after="200" w:line="276" w:lineRule="auto"/>
            </w:pPr>
            <w:hyperlink r:id="rId26" w:history="1">
              <w:r w:rsidR="001D27A8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1D27A8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17D1552" w14:textId="77777777" w:rsidR="001D27A8" w:rsidRPr="00597B9C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A79307" w14:textId="4DEA9B8F" w:rsidR="001D27A8" w:rsidRPr="00B721B5" w:rsidDel="0093004A" w:rsidRDefault="001D27A8" w:rsidP="001D27A8">
            <w:pPr>
              <w:rPr>
                <w:del w:id="248" w:author="McAdoo, William" w:date="2020-11-17T11:30:00Z"/>
                <w:rFonts w:asciiTheme="minorHAnsi" w:hAnsiTheme="minorHAnsi"/>
                <w:b/>
                <w:sz w:val="22"/>
                <w:szCs w:val="22"/>
                <w:highlight w:val="yellow"/>
                <w:rPrChange w:id="249" w:author="Wigfall, Trevonte" w:date="2021-07-15T11:28:00Z">
                  <w:rPr>
                    <w:del w:id="250" w:author="McAdoo, William" w:date="2020-11-17T11:3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51" w:author="McAdoo, William" w:date="2020-11-17T11:30:00Z">
              <w:del w:id="252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253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254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5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256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7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55C03BC6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58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59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0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19:59</w:delText>
              </w:r>
            </w:del>
          </w:p>
        </w:tc>
      </w:tr>
      <w:tr w:rsidR="001D27A8" w:rsidRPr="00597B9C" w14:paraId="37BF416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02540BB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030F824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AC2503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14DD2C" w14:textId="77777777" w:rsidR="001D27A8" w:rsidRPr="00597B9C" w:rsidRDefault="001D27A8" w:rsidP="001D27A8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75DD97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7C2C664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41D0AF" w14:textId="77777777" w:rsidR="001D27A8" w:rsidRPr="00597B9C" w:rsidRDefault="009F1754" w:rsidP="001D27A8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27" w:history="1">
              <w:r w:rsidR="001D27A8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75EF81B1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04F6561" w14:textId="77777777" w:rsidR="001D27A8" w:rsidRPr="00597B9C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0F0FA4E" w14:textId="3C5EA819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61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62" w:author="McAdoo, William" w:date="2020-11-17T11:30:00Z">
              <w:del w:id="263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264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265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6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267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8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9/4/20 20:10</w:delText>
              </w:r>
            </w:del>
          </w:p>
        </w:tc>
      </w:tr>
      <w:tr w:rsidR="001D27A8" w:rsidRPr="00597B9C" w14:paraId="4871D49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F3DD890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2A9E2EE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739D68" w14:textId="77777777" w:rsidR="001D27A8" w:rsidRPr="005C7F3D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C7F3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C7F3D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6A4333" w14:textId="77777777" w:rsidR="001D27A8" w:rsidRDefault="001D27A8" w:rsidP="001D27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57A0B9A4" w14:textId="77777777" w:rsidR="001D27A8" w:rsidRPr="00597B9C" w:rsidRDefault="001D27A8" w:rsidP="001D27A8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FEB8AC" w14:textId="77777777" w:rsidR="001D27A8" w:rsidRPr="005C7F3D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C7F3D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FF6E23" w14:textId="77777777" w:rsidR="001D27A8" w:rsidRPr="005C7F3D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C7F3D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1D27A8" w:rsidRPr="005C7F3D" w14:paraId="6C51C291" w14:textId="77777777" w:rsidTr="008834D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0EB6A" w14:textId="77777777" w:rsidR="001D27A8" w:rsidRPr="005C7F3D" w:rsidRDefault="001D27A8" w:rsidP="001D27A8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C7F3D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776DF19E" wp14:editId="4FDB447E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B6346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4" o:spid="_x0000_s1026" type="#_x0000_t202" style="position:absolute;margin-left:163.5pt;margin-top:12.75pt;width:14.25pt;height:21pt;z-index:251754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D27A8" w:rsidRPr="005C7F3D" w14:paraId="5A09D1A5" w14:textId="77777777" w:rsidTr="008834DB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6C40BE9" w14:textId="77777777" w:rsidR="001D27A8" w:rsidRPr="005C7F3D" w:rsidRDefault="009F1754" w:rsidP="001D27A8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</w:pPr>
                        <w:hyperlink r:id="rId28" w:history="1">
                          <w:r w:rsidR="001D27A8" w:rsidRPr="005C7F3D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45BC8547" w14:textId="77777777" w:rsidR="001D27A8" w:rsidRPr="005C7F3D" w:rsidRDefault="001D27A8" w:rsidP="001D27A8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7A22359" w14:textId="77777777" w:rsidR="001D27A8" w:rsidRPr="005C7F3D" w:rsidRDefault="001D27A8" w:rsidP="001D27A8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232CBBF" w14:textId="77777777" w:rsidR="001D27A8" w:rsidRPr="005C7F3D" w:rsidRDefault="001D27A8" w:rsidP="001D27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F3D">
              <w:rPr>
                <w:rFonts w:ascii="Calibri" w:hAnsi="Calibri" w:cs="Calibri"/>
                <w:color w:val="000000"/>
                <w:sz w:val="22"/>
                <w:szCs w:val="22"/>
              </w:rPr>
              <w:t>SERVICES FUNCTIONAL</w:t>
            </w:r>
          </w:p>
          <w:p w14:paraId="31BF43FE" w14:textId="77777777" w:rsidR="001D27A8" w:rsidRPr="005C7F3D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1A02671" w14:textId="1663972F" w:rsidR="001D27A8" w:rsidRPr="00B721B5" w:rsidDel="0093004A" w:rsidRDefault="001D27A8" w:rsidP="001D27A8">
            <w:pPr>
              <w:rPr>
                <w:del w:id="269" w:author="McAdoo, William" w:date="2020-11-17T11:30:00Z"/>
                <w:rFonts w:asciiTheme="minorHAnsi" w:hAnsiTheme="minorHAnsi"/>
                <w:b/>
                <w:sz w:val="22"/>
                <w:szCs w:val="22"/>
                <w:highlight w:val="yellow"/>
                <w:rPrChange w:id="270" w:author="Wigfall, Trevonte" w:date="2021-07-15T11:28:00Z">
                  <w:rPr>
                    <w:del w:id="271" w:author="McAdoo, William" w:date="2020-11-17T11:3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72" w:author="McAdoo, William" w:date="2020-11-17T11:30:00Z">
              <w:del w:id="273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274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275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6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277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8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47EF753F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79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80" w:author="McAdoo, William" w:date="2020-11-17T11:30:00Z">
              <w:r w:rsidRPr="00B721B5" w:rsidDel="0093004A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1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20:15</w:delText>
              </w:r>
            </w:del>
          </w:p>
        </w:tc>
      </w:tr>
      <w:tr w:rsidR="001D27A8" w:rsidRPr="00CD5F2E" w14:paraId="0222EA0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1F4A0FB" w14:textId="77777777" w:rsidR="001D27A8" w:rsidRPr="00CD5F2E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82" w:author="McAdoo, William" w:date="2020-09-01T17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0D0A303" w14:textId="77777777" w:rsidR="001D27A8" w:rsidRPr="00CD5F2E" w:rsidRDefault="001D27A8" w:rsidP="001D27A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83" w:author="McAdoo, William" w:date="2020-09-01T17:0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0A7E29" w14:textId="77777777" w:rsidR="001D27A8" w:rsidRPr="00CD5F2E" w:rsidRDefault="001D27A8" w:rsidP="001D27A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84" w:author="McAdoo, William" w:date="2020-09-01T17:0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96BD17" w14:textId="77777777" w:rsidR="001D27A8" w:rsidRPr="00CD5F2E" w:rsidRDefault="001D27A8" w:rsidP="001D27A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85" w:author="McAdoo, William" w:date="2020-09-01T17:0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0FF2A" w14:textId="77777777" w:rsidR="001D27A8" w:rsidRPr="00CD5F2E" w:rsidRDefault="001D27A8" w:rsidP="001D27A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86" w:author="McAdoo, William" w:date="2020-09-01T17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FA99FA2" w14:textId="77777777" w:rsidR="001D27A8" w:rsidRPr="00CD5F2E" w:rsidRDefault="001D27A8" w:rsidP="001D27A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87" w:author="McAdoo, William" w:date="2020-09-01T17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DFE97" w14:textId="77777777" w:rsidR="001D27A8" w:rsidRPr="00CD5F2E" w:rsidRDefault="001D27A8" w:rsidP="001D27A8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88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289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Perform App Compares using the templates in </w:t>
            </w:r>
            <w:r w:rsidRPr="00CD5F2E">
              <w:rPr>
                <w:strike/>
                <w:rPrChange w:id="290" w:author="McAdoo, William" w:date="2020-09-01T17:04:00Z">
                  <w:rPr/>
                </w:rPrChange>
              </w:rPr>
              <w:fldChar w:fldCharType="begin"/>
            </w:r>
            <w:r w:rsidRPr="00CD5F2E">
              <w:rPr>
                <w:strike/>
                <w:rPrChange w:id="291" w:author="McAdoo, William" w:date="2020-09-01T17:04:00Z">
                  <w:rPr/>
                </w:rPrChange>
              </w:rPr>
              <w:instrText xml:space="preserve"> HYPERLINK "file:///\\\\VA33DWVFCT318.DEVAD.WELLPOINT.COM\\d$\\Scripts\\CXT_COMPARE_TEST\\Launchers\\%20" </w:instrText>
            </w:r>
            <w:r w:rsidRPr="00CD5F2E">
              <w:rPr>
                <w:strike/>
                <w:rPrChange w:id="292" w:author="McAdoo, William" w:date="2020-09-01T17:04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fldChar w:fldCharType="separate"/>
            </w:r>
            <w:r w:rsidRPr="00CD5F2E">
              <w:rPr>
                <w:rStyle w:val="Hyperlink"/>
                <w:rFonts w:ascii="Calibri" w:hAnsi="Calibri"/>
                <w:strike/>
                <w:sz w:val="22"/>
                <w:szCs w:val="22"/>
                <w:rPrChange w:id="293" w:author="McAdoo, William" w:date="2020-09-01T17:04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t>\\VA33DWVFCT318.DEVAD.WELLPOINT.COM\d$\Scripts\CXT_COMPARE_TEST\Launchers\</w:t>
            </w:r>
            <w:r w:rsidRPr="00CD5F2E">
              <w:rPr>
                <w:rStyle w:val="Hyperlink"/>
                <w:rFonts w:ascii="Calibri" w:hAnsi="Calibri"/>
                <w:strike/>
                <w:sz w:val="22"/>
                <w:szCs w:val="22"/>
                <w:rPrChange w:id="294" w:author="McAdoo, William" w:date="2020-09-01T17:04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fldChar w:fldCharType="end"/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295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(run as admin, provide master and target environments when prompted):</w:t>
            </w:r>
          </w:p>
          <w:p w14:paraId="15FCC0B3" w14:textId="77777777" w:rsidR="001D27A8" w:rsidRPr="00CD5F2E" w:rsidRDefault="001D27A8" w:rsidP="001D27A8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96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297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1) TPIC:  Master to </w:t>
            </w:r>
            <w:proofErr w:type="spellStart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298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299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00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2) UIAPP:  Master to </w:t>
            </w:r>
            <w:proofErr w:type="spellStart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01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02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03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3) TPPUI:  Master to </w:t>
            </w:r>
            <w:proofErr w:type="spellStart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04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05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06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4) C3:  Master to </w:t>
            </w:r>
            <w:proofErr w:type="spellStart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07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08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09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5) Reporting:  Master to </w:t>
            </w:r>
            <w:proofErr w:type="spellStart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10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11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12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6) TPIC:  </w:t>
            </w:r>
            <w:proofErr w:type="spellStart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13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14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to itself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15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7) UIAPP:  </w:t>
            </w:r>
            <w:proofErr w:type="spellStart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16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17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to itself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18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8) TPPUI:  </w:t>
            </w:r>
            <w:proofErr w:type="spellStart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19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20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to itself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21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 xml:space="preserve">9) C3:  </w:t>
            </w:r>
            <w:proofErr w:type="spellStart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22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23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to itself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24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25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lastRenderedPageBreak/>
              <w:br/>
              <w:t xml:space="preserve">*** 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26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  <w:t>3D master for 7D</w:t>
            </w:r>
          </w:p>
          <w:p w14:paraId="1C793E57" w14:textId="77777777" w:rsidR="001D27A8" w:rsidRPr="00CD5F2E" w:rsidRDefault="001D27A8" w:rsidP="001D27A8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327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28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7D master for 8Q</w:t>
            </w: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29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br/>
            </w:r>
            <w:proofErr w:type="spellStart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30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8Q</w:t>
            </w:r>
            <w:proofErr w:type="spellEnd"/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31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 xml:space="preserve"> master for everything else</w:t>
            </w:r>
            <w:r w:rsidRPr="00CD5F2E">
              <w:rPr>
                <w:rFonts w:ascii="Calibri" w:hAnsi="Calibri"/>
                <w:strike/>
                <w:noProof/>
                <w:color w:val="000000"/>
                <w:sz w:val="22"/>
                <w:szCs w:val="22"/>
                <w:rPrChange w:id="332" w:author="McAdoo, William" w:date="2020-09-01T17:04:00Z">
                  <w:rPr>
                    <w:rFonts w:ascii="Calibri" w:hAnsi="Calibri"/>
                    <w:noProof/>
                    <w:color w:val="000000"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1753472" behindDoc="0" locked="0" layoutInCell="1" allowOverlap="1" wp14:anchorId="29DF669F" wp14:editId="7A70BB39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5942A1" w14:textId="77777777" w:rsidR="001D27A8" w:rsidRPr="00CD5F2E" w:rsidRDefault="001D27A8" w:rsidP="001D27A8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333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55E0F13" w14:textId="77777777" w:rsidR="001D27A8" w:rsidRPr="00CD5F2E" w:rsidRDefault="001D27A8" w:rsidP="001D27A8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334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D5F2E">
              <w:rPr>
                <w:rFonts w:ascii="Calibri" w:hAnsi="Calibri"/>
                <w:strike/>
                <w:color w:val="000000"/>
                <w:sz w:val="22"/>
                <w:szCs w:val="22"/>
                <w:rPrChange w:id="335" w:author="McAdoo, William" w:date="2020-09-01T17:04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lastRenderedPageBreak/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4753E04" w14:textId="413BB568" w:rsidR="001D27A8" w:rsidRPr="00B721B5" w:rsidDel="00B721B5" w:rsidRDefault="00B721B5" w:rsidP="001D27A8">
            <w:pPr>
              <w:rPr>
                <w:ins w:id="336" w:author="McAdoo, William" w:date="2020-11-17T11:30:00Z"/>
                <w:del w:id="337" w:author="Wigfall, Trevonte" w:date="2021-07-15T11:28:00Z"/>
                <w:rFonts w:asciiTheme="minorHAnsi" w:hAnsiTheme="minorHAnsi"/>
                <w:b/>
                <w:sz w:val="22"/>
                <w:szCs w:val="22"/>
                <w:highlight w:val="yellow"/>
                <w:rPrChange w:id="338" w:author="Wigfall, Trevonte" w:date="2021-07-15T11:28:00Z">
                  <w:rPr>
                    <w:ins w:id="339" w:author="McAdoo, William" w:date="2020-11-17T11:30:00Z"/>
                    <w:del w:id="340" w:author="Wigfall, Trevonte" w:date="2021-07-15T11:28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41" w:author="Wigfall, Trevonte" w:date="2021-07-15T11:28:00Z">
              <w:r w:rsidRPr="00A04534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ins w:id="342" w:author="McAdoo, William" w:date="2020-11-17T11:30:00Z">
              <w:del w:id="343" w:author="Wigfall, Trevonte" w:date="2021-07-15T11:28:00Z">
                <w:r w:rsidR="001D27A8" w:rsidRPr="00B721B5" w:rsidDel="00B721B5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344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>SUN 11/22/20</w:delText>
                </w:r>
              </w:del>
            </w:ins>
          </w:p>
          <w:p w14:paraId="00D911CC" w14:textId="77777777" w:rsidR="001D27A8" w:rsidRPr="00B721B5" w:rsidDel="0093004A" w:rsidRDefault="001D27A8" w:rsidP="001D27A8">
            <w:pPr>
              <w:rPr>
                <w:del w:id="345" w:author="McAdoo, William" w:date="2020-11-17T11:30:00Z"/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346" w:author="Wigfall, Trevonte" w:date="2021-07-15T11:28:00Z">
                  <w:rPr>
                    <w:del w:id="347" w:author="McAdoo, William" w:date="2020-11-17T11:3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48" w:author="McAdoo, William" w:date="2020-11-17T11:30:00Z">
              <w:r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9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del w:id="350" w:author="McAdoo, William" w:date="2020-11-17T11:30:00Z">
              <w:r w:rsidRPr="00B721B5" w:rsidDel="0093004A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351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228C79A1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352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53" w:author="McAdoo, William" w:date="2020-11-17T11:30:00Z">
              <w:r w:rsidRPr="00B721B5" w:rsidDel="0093004A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354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20:20</w:delText>
              </w:r>
            </w:del>
          </w:p>
        </w:tc>
      </w:tr>
      <w:tr w:rsidR="001D27A8" w:rsidRPr="00597B9C" w14:paraId="7489218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0782FE0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DD157BD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1FDF11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BD5289" w14:textId="77777777" w:rsidR="001D27A8" w:rsidRPr="00597B9C" w:rsidRDefault="001D27A8" w:rsidP="001D27A8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1436ED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C8BDDD0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C96BDA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3B4443" w14:textId="77777777" w:rsidR="001D27A8" w:rsidRPr="00597B9C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AB6B5C6" w14:textId="05ABA039" w:rsidR="001D27A8" w:rsidRPr="00B721B5" w:rsidDel="00AA6848" w:rsidRDefault="001D27A8" w:rsidP="001D27A8">
            <w:pPr>
              <w:rPr>
                <w:del w:id="355" w:author="McAdoo, William" w:date="2020-11-17T11:31:00Z"/>
                <w:rFonts w:asciiTheme="minorHAnsi" w:hAnsiTheme="minorHAnsi"/>
                <w:b/>
                <w:sz w:val="22"/>
                <w:szCs w:val="22"/>
                <w:highlight w:val="yellow"/>
                <w:rPrChange w:id="356" w:author="Wigfall, Trevonte" w:date="2021-07-15T11:28:00Z">
                  <w:rPr>
                    <w:del w:id="357" w:author="McAdoo, William" w:date="2020-11-17T11:3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58" w:author="McAdoo, William" w:date="2020-11-17T11:31:00Z">
              <w:del w:id="359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360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361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2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363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4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2E685B73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65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66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7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20:30</w:delText>
              </w:r>
            </w:del>
          </w:p>
        </w:tc>
      </w:tr>
      <w:tr w:rsidR="001D27A8" w:rsidRPr="00597B9C" w14:paraId="13D8C4F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B85F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FD7C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A6A3E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B175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67C51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0CB7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986E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Send Broadcast when work is complete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8688" w14:textId="77777777" w:rsidR="001D27A8" w:rsidRPr="00597B9C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EFB1" w14:textId="242E5C63" w:rsidR="001D27A8" w:rsidRPr="00B721B5" w:rsidDel="00AA6848" w:rsidRDefault="001D27A8" w:rsidP="001D27A8">
            <w:pPr>
              <w:rPr>
                <w:del w:id="368" w:author="McAdoo, William" w:date="2020-11-17T11:31:00Z"/>
                <w:rFonts w:asciiTheme="minorHAnsi" w:hAnsiTheme="minorHAnsi"/>
                <w:b/>
                <w:sz w:val="22"/>
                <w:szCs w:val="22"/>
                <w:highlight w:val="yellow"/>
                <w:rPrChange w:id="369" w:author="Wigfall, Trevonte" w:date="2021-07-15T11:28:00Z">
                  <w:rPr>
                    <w:del w:id="370" w:author="McAdoo, William" w:date="2020-11-17T11:3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71" w:author="McAdoo, William" w:date="2020-11-17T11:31:00Z">
              <w:del w:id="372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373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374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5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376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7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4C1D1C70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78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79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0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23:00</w:delText>
              </w:r>
            </w:del>
          </w:p>
        </w:tc>
      </w:tr>
      <w:tr w:rsidR="001D27A8" w:rsidRPr="00597B9C" w14:paraId="4850BB6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F344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6DDE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A25D" w14:textId="77777777" w:rsidR="001D27A8" w:rsidRDefault="001D27A8" w:rsidP="001D27A8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46C8C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541DA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36DE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0FD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E88B" w14:textId="77777777" w:rsidR="001D27A8" w:rsidRPr="00FB0176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0624" w14:textId="219B05DA" w:rsidR="001D27A8" w:rsidRPr="00B721B5" w:rsidDel="00AA6848" w:rsidRDefault="001D27A8" w:rsidP="001D27A8">
            <w:pPr>
              <w:rPr>
                <w:del w:id="381" w:author="McAdoo, William" w:date="2020-11-17T11:31:00Z"/>
                <w:rFonts w:asciiTheme="minorHAnsi" w:hAnsiTheme="minorHAnsi"/>
                <w:b/>
                <w:sz w:val="22"/>
                <w:szCs w:val="22"/>
                <w:highlight w:val="yellow"/>
                <w:rPrChange w:id="382" w:author="Wigfall, Trevonte" w:date="2021-07-15T11:28:00Z">
                  <w:rPr>
                    <w:del w:id="383" w:author="McAdoo, William" w:date="2020-11-17T11:3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84" w:author="McAdoo, William" w:date="2020-11-17T11:31:00Z">
              <w:del w:id="385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386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387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8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389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0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120797A1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91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92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3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23:15</w:delText>
              </w:r>
            </w:del>
          </w:p>
        </w:tc>
      </w:tr>
      <w:tr w:rsidR="001D27A8" w:rsidRPr="00597B9C" w14:paraId="2E9B3CB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35EF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F1A9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A016" w14:textId="77777777" w:rsidR="001D27A8" w:rsidRDefault="001D27A8" w:rsidP="001D27A8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42E9A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CB625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6801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E1E7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3835" w14:textId="77777777" w:rsidR="001D27A8" w:rsidRPr="00FB0176" w:rsidRDefault="001D27A8" w:rsidP="001D27A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0233" w14:textId="533C4566" w:rsidR="001D27A8" w:rsidRPr="00B721B5" w:rsidDel="00AA6848" w:rsidRDefault="001D27A8" w:rsidP="001D27A8">
            <w:pPr>
              <w:rPr>
                <w:del w:id="394" w:author="McAdoo, William" w:date="2020-11-17T11:31:00Z"/>
                <w:rFonts w:asciiTheme="minorHAnsi" w:hAnsiTheme="minorHAnsi"/>
                <w:b/>
                <w:sz w:val="22"/>
                <w:szCs w:val="22"/>
                <w:highlight w:val="yellow"/>
                <w:rPrChange w:id="395" w:author="Wigfall, Trevonte" w:date="2021-07-15T11:28:00Z">
                  <w:rPr>
                    <w:del w:id="396" w:author="McAdoo, William" w:date="2020-11-17T11:3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97" w:author="McAdoo, William" w:date="2020-11-17T11:31:00Z">
              <w:del w:id="398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399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400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1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402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3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7AC33A29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04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05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6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23:20</w:delText>
              </w:r>
            </w:del>
          </w:p>
        </w:tc>
      </w:tr>
      <w:tr w:rsidR="001D27A8" w:rsidRPr="00597B9C" w14:paraId="1FB2170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235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0A0B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2A13" w14:textId="77777777" w:rsidR="001D27A8" w:rsidRDefault="001D27A8" w:rsidP="001D27A8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F1243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7BD2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D4D8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04D18" w14:textId="77777777" w:rsidR="001D27A8" w:rsidRPr="00055E1E" w:rsidRDefault="001D27A8" w:rsidP="001D27A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A577B" w14:textId="77777777" w:rsidR="001D27A8" w:rsidRPr="00055E1E" w:rsidRDefault="001D27A8" w:rsidP="001D27A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C147" w14:textId="4A3F45A7" w:rsidR="001D27A8" w:rsidRPr="00B721B5" w:rsidDel="00AA6848" w:rsidRDefault="001D27A8" w:rsidP="001D27A8">
            <w:pPr>
              <w:rPr>
                <w:del w:id="407" w:author="McAdoo, William" w:date="2020-11-17T11:31:00Z"/>
                <w:rFonts w:asciiTheme="minorHAnsi" w:hAnsiTheme="minorHAnsi"/>
                <w:b/>
                <w:sz w:val="22"/>
                <w:szCs w:val="22"/>
                <w:highlight w:val="yellow"/>
                <w:rPrChange w:id="408" w:author="Wigfall, Trevonte" w:date="2021-07-15T11:28:00Z">
                  <w:rPr>
                    <w:del w:id="409" w:author="McAdoo, William" w:date="2020-11-17T11:3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10" w:author="McAdoo, William" w:date="2020-11-17T11:31:00Z">
              <w:del w:id="411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412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413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4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415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6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5AF5B874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17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18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9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23:25</w:delText>
              </w:r>
            </w:del>
          </w:p>
        </w:tc>
      </w:tr>
      <w:tr w:rsidR="001D27A8" w:rsidRPr="00597B9C" w14:paraId="772A594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308E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8178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8FD1" w14:textId="77777777" w:rsidR="001D27A8" w:rsidRDefault="001D27A8" w:rsidP="001D27A8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319BF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F7F8A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B218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F7D8" w14:textId="77777777" w:rsidR="001D27A8" w:rsidRPr="00F01A88" w:rsidRDefault="001D27A8" w:rsidP="001D27A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U</w:t>
            </w:r>
            <w:r w:rsidRPr="00F01A88">
              <w:rPr>
                <w:rFonts w:ascii="Calibri" w:hAnsi="Calibri"/>
                <w:b/>
                <w:color w:val="000000"/>
                <w:sz w:val="22"/>
                <w:szCs w:val="22"/>
              </w:rPr>
              <w:t>pdate RM spreadsheet that change is complete</w:t>
            </w:r>
          </w:p>
          <w:p w14:paraId="5C08EAFD" w14:textId="77777777" w:rsidR="001D27A8" w:rsidRPr="00055E1E" w:rsidRDefault="001D27A8" w:rsidP="001D27A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DDBA" w14:textId="77777777" w:rsidR="001D27A8" w:rsidRDefault="001D27A8" w:rsidP="001D27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FF09" w14:textId="785FEB36" w:rsidR="001D27A8" w:rsidRPr="00B721B5" w:rsidDel="00AA6848" w:rsidRDefault="001D27A8" w:rsidP="001D27A8">
            <w:pPr>
              <w:rPr>
                <w:del w:id="420" w:author="McAdoo, William" w:date="2020-11-17T11:31:00Z"/>
                <w:rFonts w:asciiTheme="minorHAnsi" w:hAnsiTheme="minorHAnsi"/>
                <w:b/>
                <w:sz w:val="22"/>
                <w:szCs w:val="22"/>
                <w:highlight w:val="yellow"/>
                <w:rPrChange w:id="421" w:author="Wigfall, Trevonte" w:date="2021-07-15T11:28:00Z">
                  <w:rPr>
                    <w:del w:id="422" w:author="McAdoo, William" w:date="2020-11-17T11:3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23" w:author="McAdoo, William" w:date="2020-11-17T11:31:00Z">
              <w:del w:id="424" w:author="Wigfall, Trevonte" w:date="2021-07-12T15:35:00Z">
                <w:r w:rsidRPr="00B721B5" w:rsidDel="0025168A">
                  <w:rPr>
                    <w:rFonts w:asciiTheme="minorHAnsi" w:hAnsiTheme="minorHAnsi"/>
                    <w:b/>
                    <w:sz w:val="22"/>
                    <w:szCs w:val="22"/>
                    <w:highlight w:val="yellow"/>
                    <w:rPrChange w:id="425" w:author="Wigfall, Trevonte" w:date="2021-07-15T11:28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SUN 11/22/20 </w:delText>
                </w:r>
              </w:del>
            </w:ins>
            <w:ins w:id="426" w:author="Wigfall, Trevonte" w:date="2021-07-12T15:35:00Z">
              <w:r w:rsidR="0025168A"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7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428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9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9/4/20 </w:delText>
              </w:r>
            </w:del>
          </w:p>
          <w:p w14:paraId="7075EDA2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30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31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2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23:30</w:delText>
              </w:r>
            </w:del>
          </w:p>
        </w:tc>
      </w:tr>
      <w:tr w:rsidR="001D27A8" w:rsidRPr="00597B9C" w14:paraId="410C615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1679" w14:textId="77777777" w:rsidR="001D27A8" w:rsidRPr="00C46E95" w:rsidRDefault="001D27A8" w:rsidP="001D27A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F3A7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2362" w14:textId="77777777" w:rsidR="001D27A8" w:rsidRDefault="001D27A8" w:rsidP="001D27A8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95F02" w14:textId="77777777" w:rsidR="001D27A8" w:rsidRPr="00597B9C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ECBF5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5623" w14:textId="77777777" w:rsidR="001D27A8" w:rsidRPr="00597B9C" w:rsidRDefault="001D27A8" w:rsidP="001D27A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5847" w14:textId="77777777" w:rsidR="001D27A8" w:rsidRPr="00055E1E" w:rsidRDefault="001D27A8" w:rsidP="001D27A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7448" w14:textId="77777777" w:rsidR="001D27A8" w:rsidRDefault="001D27A8" w:rsidP="001D27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DBDB" w14:textId="77777777" w:rsidR="001D27A8" w:rsidRPr="00B721B5" w:rsidRDefault="001D27A8" w:rsidP="001D27A8">
            <w:pPr>
              <w:rPr>
                <w:ins w:id="433" w:author="McAdoo, William" w:date="2020-11-17T11:31:00Z"/>
                <w:rFonts w:asciiTheme="minorHAnsi" w:hAnsiTheme="minorHAnsi"/>
                <w:b/>
                <w:sz w:val="22"/>
                <w:szCs w:val="22"/>
                <w:highlight w:val="yellow"/>
                <w:rPrChange w:id="434" w:author="Wigfall, Trevonte" w:date="2021-07-15T11:28:00Z">
                  <w:rPr>
                    <w:ins w:id="435" w:author="McAdoo, William" w:date="2020-11-17T11:3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36" w:author="McAdoo, William" w:date="2020-11-17T11:31:00Z">
              <w:r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7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SUN 11/22/20</w:t>
              </w:r>
            </w:ins>
          </w:p>
          <w:p w14:paraId="01EF110B" w14:textId="77777777" w:rsidR="001D27A8" w:rsidRPr="00B721B5" w:rsidDel="00AA6848" w:rsidRDefault="001D27A8" w:rsidP="001D27A8">
            <w:pPr>
              <w:rPr>
                <w:del w:id="438" w:author="McAdoo, William" w:date="2020-11-17T11:31:00Z"/>
                <w:rFonts w:asciiTheme="minorHAnsi" w:hAnsiTheme="minorHAnsi"/>
                <w:b/>
                <w:sz w:val="22"/>
                <w:szCs w:val="22"/>
                <w:highlight w:val="yellow"/>
                <w:rPrChange w:id="439" w:author="Wigfall, Trevonte" w:date="2021-07-15T11:28:00Z">
                  <w:rPr>
                    <w:del w:id="440" w:author="McAdoo, William" w:date="2020-11-17T11:31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41" w:author="McAdoo, William" w:date="2020-11-17T11:31:00Z">
              <w:r w:rsidRPr="00B721B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2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9:00pm </w:t>
              </w:r>
            </w:ins>
            <w:del w:id="443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4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SAT 9/5/20 </w:delText>
              </w:r>
            </w:del>
          </w:p>
          <w:p w14:paraId="4B6D741D" w14:textId="77777777" w:rsidR="001D27A8" w:rsidRPr="00B721B5" w:rsidRDefault="001D27A8" w:rsidP="001D27A8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45" w:author="Wigfall, Trevonte" w:date="2021-07-15T11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46" w:author="McAdoo, William" w:date="2020-11-17T11:31:00Z">
              <w:r w:rsidRPr="00B721B5" w:rsidDel="00AA6848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7" w:author="Wigfall, Trevonte" w:date="2021-07-15T11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11:00</w:delText>
              </w:r>
            </w:del>
          </w:p>
        </w:tc>
      </w:tr>
    </w:tbl>
    <w:p w14:paraId="12FE36AC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6A667531" w14:textId="77777777" w:rsidTr="00C70289">
        <w:trPr>
          <w:trHeight w:val="2479"/>
        </w:trPr>
        <w:tc>
          <w:tcPr>
            <w:tcW w:w="13062" w:type="dxa"/>
          </w:tcPr>
          <w:p w14:paraId="3D841A95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0FFCA584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7AADA8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708D4A72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0"/>
      <w:footerReference w:type="default" r:id="rId31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252CD" w14:textId="77777777" w:rsidR="009F1754" w:rsidRDefault="009F1754">
      <w:r>
        <w:separator/>
      </w:r>
    </w:p>
  </w:endnote>
  <w:endnote w:type="continuationSeparator" w:id="0">
    <w:p w14:paraId="4635D838" w14:textId="77777777" w:rsidR="009F1754" w:rsidRDefault="009F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F3B8" w14:textId="77777777" w:rsidR="00391C62" w:rsidRDefault="00391C62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0C9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A0C96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30937977" w14:textId="77777777" w:rsidR="00391C62" w:rsidRDefault="00391C62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33BA9" w14:textId="77777777" w:rsidR="009F1754" w:rsidRDefault="009F1754">
      <w:r>
        <w:separator/>
      </w:r>
    </w:p>
  </w:footnote>
  <w:footnote w:type="continuationSeparator" w:id="0">
    <w:p w14:paraId="6A97B24D" w14:textId="77777777" w:rsidR="009F1754" w:rsidRDefault="009F1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8ADE7" w14:textId="77777777" w:rsidR="00391C62" w:rsidRDefault="009F1754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7B8080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80254" r:id="rId2"/>
      </w:object>
    </w:r>
  </w:p>
  <w:p w14:paraId="72042260" w14:textId="77777777" w:rsidR="00391C62" w:rsidRDefault="00391C62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23A7A434" w14:textId="77777777" w:rsidR="00391C62" w:rsidRDefault="00391C62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15324F2" w14:textId="77777777" w:rsidR="00391C62" w:rsidRDefault="00391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cAdoo, William">
    <w15:presenceInfo w15:providerId="AD" w15:userId="S-1-5-21-1292428093-484763869-725345543-6033020"/>
  </w15:person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1C7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6105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67EB4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27A8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68A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D7EFA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9ED"/>
    <w:rsid w:val="00387FD6"/>
    <w:rsid w:val="00390D2B"/>
    <w:rsid w:val="003915FE"/>
    <w:rsid w:val="00391C62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4B8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1A72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044A"/>
    <w:rsid w:val="006A0C96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267"/>
    <w:rsid w:val="00845925"/>
    <w:rsid w:val="00845BE3"/>
    <w:rsid w:val="0085019E"/>
    <w:rsid w:val="00851CAD"/>
    <w:rsid w:val="0085361C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5B2A"/>
    <w:rsid w:val="008B68E8"/>
    <w:rsid w:val="008B7843"/>
    <w:rsid w:val="008B7DDF"/>
    <w:rsid w:val="008C1319"/>
    <w:rsid w:val="008C1ED0"/>
    <w:rsid w:val="008C1EE0"/>
    <w:rsid w:val="008C7E75"/>
    <w:rsid w:val="008D0F0F"/>
    <w:rsid w:val="008D12C1"/>
    <w:rsid w:val="008D60E4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1754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21B5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D7CC6"/>
    <w:rsid w:val="00BE1D9A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6DF6"/>
    <w:rsid w:val="00CC73AC"/>
    <w:rsid w:val="00CD01DE"/>
    <w:rsid w:val="00CD1940"/>
    <w:rsid w:val="00CD2021"/>
    <w:rsid w:val="00CD590D"/>
    <w:rsid w:val="00CD5F2E"/>
    <w:rsid w:val="00CE0648"/>
    <w:rsid w:val="00CE2154"/>
    <w:rsid w:val="00CE3407"/>
    <w:rsid w:val="00CE3F2E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058A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274F6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8BC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36858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2438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FFF927E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Dictionary-dat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AD798-CAFC-4563-8B3C-A5E5863FF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7</TotalTime>
  <Pages>7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11253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5</cp:revision>
  <cp:lastPrinted>2016-04-21T16:18:00Z</cp:lastPrinted>
  <dcterms:created xsi:type="dcterms:W3CDTF">2020-11-17T16:32:00Z</dcterms:created>
  <dcterms:modified xsi:type="dcterms:W3CDTF">2021-07-17T02:38:00Z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