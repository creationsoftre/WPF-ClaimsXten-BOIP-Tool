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8D597" w14:textId="77777777" w:rsidR="0057614C" w:rsidRPr="00681624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PrChange w:id="0" w:author="Wigfall, Trevonte" w:date="2021-07-16T22:31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1885"/>
        <w:gridCol w:w="1980"/>
        <w:gridCol w:w="851"/>
        <w:gridCol w:w="1296"/>
        <w:gridCol w:w="2477"/>
        <w:tblGridChange w:id="1">
          <w:tblGrid>
            <w:gridCol w:w="1728"/>
            <w:gridCol w:w="2137"/>
            <w:gridCol w:w="851"/>
            <w:gridCol w:w="1296"/>
            <w:gridCol w:w="2232"/>
          </w:tblGrid>
        </w:tblGridChange>
      </w:tblGrid>
      <w:tr w:rsidR="0057614C" w:rsidRPr="00692B5C" w14:paraId="0B919CAD" w14:textId="77777777" w:rsidTr="005C57A4">
        <w:trPr>
          <w:trHeight w:val="438"/>
          <w:trPrChange w:id="2" w:author="Wigfall, Trevonte" w:date="2021-07-16T22:31:00Z">
            <w:trPr>
              <w:trHeight w:val="438"/>
            </w:trPr>
          </w:trPrChange>
        </w:trPr>
        <w:tc>
          <w:tcPr>
            <w:tcW w:w="1885" w:type="dxa"/>
            <w:tcPrChange w:id="3" w:author="Wigfall, Trevonte" w:date="2021-07-16T22:31:00Z">
              <w:tcPr>
                <w:tcW w:w="1728" w:type="dxa"/>
              </w:tcPr>
            </w:tcPrChange>
          </w:tcPr>
          <w:p w14:paraId="51570401" w14:textId="77777777" w:rsidR="00D777F7" w:rsidRPr="00D777F7" w:rsidRDefault="0057614C" w:rsidP="00D777F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z w:val="24"/>
                <w:szCs w:val="24"/>
              </w:rPr>
              <w:t>C</w:t>
            </w:r>
            <w:bookmarkStart w:id="4" w:name="Dropdown2"/>
            <w:r w:rsidRPr="00692B5C">
              <w:rPr>
                <w:rFonts w:ascii="Garamond" w:hAnsi="Garamond"/>
                <w:b/>
                <w:sz w:val="24"/>
                <w:szCs w:val="24"/>
              </w:rPr>
              <w:t>NR #</w:t>
            </w:r>
            <w:r w:rsidR="004872AB" w:rsidRPr="00692B5C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</w:p>
          <w:p w14:paraId="124187D6" w14:textId="6E4F47AF" w:rsidR="0057614C" w:rsidRPr="00692B5C" w:rsidRDefault="00D777F7" w:rsidP="00711B35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462C7">
              <w:rPr>
                <w:rFonts w:ascii="Garamond" w:hAnsi="Garamond"/>
                <w:b/>
                <w:sz w:val="24"/>
                <w:szCs w:val="24"/>
              </w:rPr>
              <w:t>SNOW-</w:t>
            </w:r>
            <w:del w:id="5" w:author="Wigfall, Trevonte" w:date="2021-07-16T22:31:00Z">
              <w:r w:rsidR="00711B35" w:rsidRPr="001462C7" w:rsidDel="005C57A4">
                <w:rPr>
                  <w:rFonts w:ascii="Garamond" w:hAnsi="Garamond"/>
                  <w:b/>
                  <w:sz w:val="24"/>
                  <w:szCs w:val="24"/>
                </w:rPr>
                <w:delText>39680</w:delText>
              </w:r>
            </w:del>
            <w:ins w:id="6" w:author="Wigfall, Trevonte" w:date="2021-07-16T22:31:00Z">
              <w:r w:rsidR="005C57A4" w:rsidRPr="001462C7">
                <w:rPr>
                  <w:rFonts w:ascii="Garamond" w:hAnsi="Garamond"/>
                  <w:b/>
                  <w:sz w:val="24"/>
                  <w:szCs w:val="24"/>
                </w:rPr>
                <w:t>TEMP</w:t>
              </w:r>
            </w:ins>
          </w:p>
        </w:tc>
        <w:tc>
          <w:tcPr>
            <w:tcW w:w="1980" w:type="dxa"/>
            <w:tcBorders>
              <w:right w:val="single" w:sz="4" w:space="0" w:color="auto"/>
            </w:tcBorders>
            <w:tcPrChange w:id="7" w:author="Wigfall, Trevonte" w:date="2021-07-16T22:31:00Z">
              <w:tcPr>
                <w:tcW w:w="2137" w:type="dxa"/>
                <w:tcBorders>
                  <w:right w:val="single" w:sz="4" w:space="0" w:color="auto"/>
                </w:tcBorders>
              </w:tcPr>
            </w:tcPrChange>
          </w:tcPr>
          <w:p w14:paraId="7704DEAD" w14:textId="432466C6" w:rsidR="00EB33A4" w:rsidRPr="00692B5C" w:rsidRDefault="004A29BC" w:rsidP="007226B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z w:val="24"/>
                <w:szCs w:val="24"/>
              </w:rPr>
              <w:t>C</w:t>
            </w:r>
            <w:r w:rsidR="00D648C2" w:rsidRPr="00692B5C">
              <w:rPr>
                <w:rFonts w:ascii="Garamond" w:hAnsi="Garamond"/>
                <w:b/>
                <w:sz w:val="24"/>
                <w:szCs w:val="24"/>
              </w:rPr>
              <w:t xml:space="preserve">XT Release </w:t>
            </w:r>
            <w:del w:id="8" w:author="Wigfall, Trevonte" w:date="2021-07-16T22:31:00Z">
              <w:r w:rsidR="001D7CD0" w:rsidRPr="001462C7" w:rsidDel="005C57A4">
                <w:rPr>
                  <w:rFonts w:ascii="Garamond" w:hAnsi="Garamond"/>
                  <w:b/>
                  <w:sz w:val="24"/>
                  <w:szCs w:val="24"/>
                </w:rPr>
                <w:delText>44.3</w:delText>
              </w:r>
            </w:del>
            <w:ins w:id="9" w:author="Wigfall, Trevonte" w:date="2021-07-16T22:31:00Z">
              <w:r w:rsidR="005C57A4" w:rsidRPr="001462C7">
                <w:rPr>
                  <w:rFonts w:ascii="Garamond" w:hAnsi="Garamond"/>
                  <w:b/>
                  <w:sz w:val="24"/>
                  <w:szCs w:val="24"/>
                </w:rPr>
                <w:t>R#</w:t>
              </w:r>
            </w:ins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10" w:author="Wigfall, Trevonte" w:date="2021-07-16T22:31:00Z">
              <w:tcPr>
                <w:tcW w:w="851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10DF8D0F" w14:textId="77777777" w:rsidR="0057614C" w:rsidRPr="00692B5C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  <w:tcPrChange w:id="11" w:author="Wigfall, Trevonte" w:date="2021-07-16T22:31:00Z">
              <w:tcPr>
                <w:tcW w:w="1296" w:type="dxa"/>
                <w:tcBorders>
                  <w:left w:val="single" w:sz="4" w:space="0" w:color="auto"/>
                </w:tcBorders>
              </w:tcPr>
            </w:tcPrChange>
          </w:tcPr>
          <w:p w14:paraId="6B3335D0" w14:textId="77777777" w:rsidR="0057614C" w:rsidRPr="00692B5C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4"/>
        <w:tc>
          <w:tcPr>
            <w:tcW w:w="2232" w:type="dxa"/>
            <w:tcPrChange w:id="12" w:author="Wigfall, Trevonte" w:date="2021-07-16T22:31:00Z">
              <w:tcPr>
                <w:tcW w:w="2232" w:type="dxa"/>
              </w:tcPr>
            </w:tcPrChange>
          </w:tcPr>
          <w:p w14:paraId="26A463B3" w14:textId="4D993143" w:rsidR="0057614C" w:rsidRPr="00692B5C" w:rsidRDefault="005C57A4">
            <w:pPr>
              <w:rPr>
                <w:rFonts w:ascii="Garamond" w:hAnsi="Garamond"/>
                <w:b/>
                <w:sz w:val="24"/>
                <w:szCs w:val="24"/>
              </w:rPr>
            </w:pPr>
            <w:ins w:id="13" w:author="Wigfall, Trevonte" w:date="2021-07-16T22:31:00Z">
              <w:del w:id="14" w:author="Trevonte Wigfall" w:date="2021-10-03T01:11:00Z">
                <w:r w:rsidDel="00DE43BE">
                  <w:rPr>
                    <w:rFonts w:ascii="Garamond" w:hAnsi="Garamond"/>
                    <w:b/>
                    <w:sz w:val="24"/>
                    <w:szCs w:val="24"/>
                  </w:rPr>
                  <w:delText>GBCXT</w:delText>
                </w:r>
              </w:del>
            </w:ins>
            <w:del w:id="15" w:author="Trevonte Wigfall" w:date="2021-10-03T01:11:00Z">
              <w:r w:rsidR="00D545D8" w:rsidDel="00DE43BE">
                <w:rPr>
                  <w:rFonts w:ascii="Garamond" w:hAnsi="Garamond"/>
                  <w:b/>
                  <w:sz w:val="24"/>
                  <w:szCs w:val="24"/>
                </w:rPr>
                <w:delText>0</w:delText>
              </w:r>
              <w:r w:rsidR="00214317" w:rsidRPr="00692B5C" w:rsidDel="00DE43BE">
                <w:rPr>
                  <w:rFonts w:ascii="Garamond" w:hAnsi="Garamond"/>
                  <w:b/>
                  <w:sz w:val="24"/>
                  <w:szCs w:val="24"/>
                </w:rPr>
                <w:delText>3D</w:delText>
              </w:r>
            </w:del>
            <w:ins w:id="16" w:author="Trevonte Wigfall" w:date="2021-10-03T01:11:00Z">
              <w:r w:rsidR="00DE43BE">
                <w:rPr>
                  <w:rFonts w:ascii="Garamond" w:hAnsi="Garamond"/>
                  <w:b/>
                  <w:sz w:val="24"/>
                  <w:szCs w:val="24"/>
                </w:rPr>
                <w:t>Backflush</w:t>
              </w:r>
            </w:ins>
          </w:p>
        </w:tc>
      </w:tr>
    </w:tbl>
    <w:p w14:paraId="6C3459BC" w14:textId="77777777" w:rsidR="002F7317" w:rsidRPr="00692B5C" w:rsidRDefault="0057614C">
      <w:pPr>
        <w:rPr>
          <w:rFonts w:ascii="Garamond" w:hAnsi="Garamond"/>
          <w:b/>
          <w:sz w:val="24"/>
          <w:szCs w:val="24"/>
        </w:rPr>
      </w:pPr>
      <w:r w:rsidRPr="00692B5C">
        <w:rPr>
          <w:rFonts w:ascii="Garamond" w:hAnsi="Garamond"/>
          <w:b/>
          <w:sz w:val="24"/>
          <w:szCs w:val="24"/>
        </w:rPr>
        <w:t xml:space="preserve">  </w:t>
      </w:r>
    </w:p>
    <w:p w14:paraId="2F6366AD" w14:textId="77777777" w:rsidR="0057614C" w:rsidRPr="00692B5C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637"/>
        <w:gridCol w:w="818"/>
        <w:gridCol w:w="2327"/>
        <w:gridCol w:w="719"/>
        <w:gridCol w:w="900"/>
        <w:gridCol w:w="4592"/>
        <w:gridCol w:w="1258"/>
        <w:gridCol w:w="1529"/>
      </w:tblGrid>
      <w:tr w:rsidR="00D43747" w:rsidRPr="00692B5C" w14:paraId="699B8563" w14:textId="77777777" w:rsidTr="00CA53FE">
        <w:tc>
          <w:tcPr>
            <w:tcW w:w="5000" w:type="pct"/>
            <w:gridSpan w:val="9"/>
            <w:shd w:val="clear" w:color="auto" w:fill="E6E6E6"/>
          </w:tcPr>
          <w:p w14:paraId="1366CB8C" w14:textId="77777777" w:rsidR="00D43747" w:rsidRPr="00692B5C" w:rsidRDefault="00D43747">
            <w:pPr>
              <w:rPr>
                <w:rFonts w:ascii="Garamond" w:hAnsi="Garamond"/>
                <w:smallCaps/>
              </w:rPr>
            </w:pPr>
            <w:r w:rsidRPr="00692B5C">
              <w:rPr>
                <w:rFonts w:ascii="Garamond" w:hAnsi="Garamond"/>
                <w:b/>
                <w:smallCaps/>
              </w:rPr>
              <w:t xml:space="preserve">Environment </w:t>
            </w:r>
            <w:r w:rsidRPr="00692B5C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D43747" w:rsidRPr="00692B5C" w14:paraId="080AAA4E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0E590467" w14:textId="77777777" w:rsidR="00D43747" w:rsidRPr="00692B5C" w:rsidRDefault="0082683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 xml:space="preserve">App Servers: </w:t>
            </w:r>
            <w:r w:rsidR="00214317" w:rsidRPr="00692B5C">
              <w:rPr>
                <w:rFonts w:asciiTheme="minorHAnsi" w:hAnsiTheme="minorHAnsi"/>
                <w:smallCaps/>
                <w:sz w:val="22"/>
                <w:szCs w:val="22"/>
              </w:rPr>
              <w:t>va22dwvcxt001</w:t>
            </w:r>
          </w:p>
        </w:tc>
      </w:tr>
      <w:tr w:rsidR="00D43747" w:rsidRPr="00692B5C" w14:paraId="16A4395C" w14:textId="77777777" w:rsidTr="00CA53FE">
        <w:tc>
          <w:tcPr>
            <w:tcW w:w="5000" w:type="pct"/>
            <w:gridSpan w:val="9"/>
            <w:shd w:val="clear" w:color="auto" w:fill="E6E6E6"/>
          </w:tcPr>
          <w:p w14:paraId="1C341F5F" w14:textId="77777777" w:rsidR="00D43747" w:rsidRPr="00692B5C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692B5C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692B5C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D43747" w:rsidRPr="00692B5C" w14:paraId="57BE0C25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35393A97" w14:textId="77777777" w:rsidR="00A74B73" w:rsidRPr="00692B5C" w:rsidRDefault="00A74B73" w:rsidP="00A74B7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Follow this BOIP again, with the following changes:</w:t>
            </w:r>
          </w:p>
          <w:p w14:paraId="6F898739" w14:textId="77777777" w:rsidR="00921C21" w:rsidRPr="00692B5C" w:rsidRDefault="007E613A" w:rsidP="000B2C3D">
            <w:pPr>
              <w:rPr>
                <w:rFonts w:asciiTheme="minorHAnsi" w:hAnsiTheme="minorHAnsi"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z w:val="22"/>
                <w:szCs w:val="22"/>
              </w:rPr>
              <w:t>9</w:t>
            </w:r>
            <w:r w:rsidR="00977ECD" w:rsidRPr="00692B5C">
              <w:rPr>
                <w:rFonts w:asciiTheme="minorHAnsi" w:hAnsiTheme="minorHAnsi"/>
                <w:sz w:val="22"/>
                <w:szCs w:val="22"/>
              </w:rPr>
              <w:t>.</w:t>
            </w:r>
            <w:r w:rsidR="00A74B73" w:rsidRPr="00692B5C">
              <w:rPr>
                <w:rFonts w:asciiTheme="minorHAnsi" w:hAnsiTheme="minorHAnsi"/>
                <w:sz w:val="22"/>
                <w:szCs w:val="22"/>
              </w:rPr>
              <w:t xml:space="preserve"> use “archive” in case we need to send logs to vendor</w:t>
            </w:r>
          </w:p>
          <w:p w14:paraId="0A1583C8" w14:textId="2ADAB3B2" w:rsidR="00DA777E" w:rsidRDefault="001D7CD0" w:rsidP="00D777F7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10</w:t>
            </w:r>
            <w:r w:rsidR="001C5FF9">
              <w:rPr>
                <w:rFonts w:asciiTheme="minorHAnsi" w:hAnsiTheme="minorHAnsi" w:cs="Arial"/>
                <w:b/>
                <w:sz w:val="24"/>
                <w:szCs w:val="24"/>
              </w:rPr>
              <w:t xml:space="preserve">. </w:t>
            </w:r>
            <w:r w:rsidR="00D777F7">
              <w:rPr>
                <w:rFonts w:asciiTheme="minorHAnsi" w:hAnsiTheme="minorHAnsi" w:cs="Arial"/>
                <w:b/>
                <w:sz w:val="24"/>
                <w:szCs w:val="24"/>
              </w:rPr>
              <w:t xml:space="preserve"> U</w:t>
            </w:r>
            <w:r w:rsidR="004C1BB0" w:rsidRPr="00692B5C">
              <w:rPr>
                <w:rFonts w:asciiTheme="minorHAnsi" w:hAnsiTheme="minorHAnsi" w:cs="Arial"/>
                <w:b/>
                <w:sz w:val="24"/>
                <w:szCs w:val="24"/>
              </w:rPr>
              <w:t xml:space="preserve">se </w:t>
            </w:r>
            <w:del w:id="17" w:author="Wigfall, Trevonte" w:date="2021-07-16T22:31:00Z">
              <w:r w:rsidR="0082629F" w:rsidRPr="001462C7" w:rsidDel="005C57A4">
                <w:fldChar w:fldCharType="begin"/>
              </w:r>
              <w:r w:rsidR="0082629F" w:rsidRPr="001462C7" w:rsidDel="005C57A4">
                <w:delInstrText xml:space="preserve"> HYPERLINK "https://jira.corp.agp.ads/browse/SNOW-36560" </w:delInstrText>
              </w:r>
              <w:r w:rsidR="0082629F" w:rsidRPr="001462C7" w:rsidDel="005C57A4">
                <w:rPr>
                  <w:rPrChange w:id="18" w:author="Trevonte Wigfall" w:date="2021-12-05T05:28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="008A1B8E" w:rsidRPr="001462C7" w:rsidDel="005C57A4">
                <w:rPr>
                  <w:rFonts w:ascii="Garamond" w:hAnsi="Garamond"/>
                  <w:b/>
                  <w:sz w:val="24"/>
                  <w:szCs w:val="24"/>
                </w:rPr>
                <w:delText>SNOW-</w:delText>
              </w:r>
              <w:r w:rsidR="0082629F" w:rsidRPr="001462C7" w:rsidDel="005C57A4">
                <w:rPr>
                  <w:rFonts w:ascii="Garamond" w:hAnsi="Garamond"/>
                  <w:b/>
                  <w:sz w:val="24"/>
                  <w:szCs w:val="24"/>
                </w:rPr>
                <w:fldChar w:fldCharType="end"/>
              </w:r>
              <w:r w:rsidRPr="001462C7" w:rsidDel="005C57A4">
                <w:rPr>
                  <w:rFonts w:ascii="Garamond" w:hAnsi="Garamond"/>
                  <w:b/>
                  <w:sz w:val="24"/>
                  <w:szCs w:val="24"/>
                </w:rPr>
                <w:delText>40945</w:delText>
              </w:r>
            </w:del>
            <w:ins w:id="19" w:author="Wigfall, Trevonte" w:date="2021-07-16T22:31:00Z">
              <w:r w:rsidR="005C57A4" w:rsidRPr="001462C7">
                <w:t>Backout_CNR</w:t>
              </w:r>
            </w:ins>
          </w:p>
          <w:p w14:paraId="766D3CAF" w14:textId="77777777" w:rsidR="001C5FF9" w:rsidRPr="00692B5C" w:rsidRDefault="001C5FF9" w:rsidP="00D777F7">
            <w:pPr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D43747" w:rsidRPr="00692B5C" w14:paraId="542529D3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30E4C9F9" w14:textId="77777777" w:rsidR="000B2C59" w:rsidRPr="00692B5C" w:rsidRDefault="00D43747" w:rsidP="00692B5C">
            <w:pPr>
              <w:rPr>
                <w:rStyle w:val="f54"/>
                <w:rFonts w:ascii="Calibri" w:hAnsi="Calibri"/>
                <w:color w:val="FF0000"/>
                <w:sz w:val="22"/>
                <w:szCs w:val="22"/>
              </w:rPr>
            </w:pPr>
            <w:r w:rsidRPr="00692B5C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692B5C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692B5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  <w:r w:rsidR="00E15EE7" w:rsidRPr="00692B5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br/>
            </w:r>
          </w:p>
        </w:tc>
      </w:tr>
      <w:tr w:rsidR="00D43747" w:rsidRPr="00692B5C" w14:paraId="2E919987" w14:textId="77777777" w:rsidTr="00CA53FE">
        <w:tc>
          <w:tcPr>
            <w:tcW w:w="5000" w:type="pct"/>
            <w:gridSpan w:val="9"/>
            <w:tcBorders>
              <w:bottom w:val="single" w:sz="4" w:space="0" w:color="auto"/>
            </w:tcBorders>
            <w:shd w:val="clear" w:color="auto" w:fill="E6E6E6"/>
          </w:tcPr>
          <w:p w14:paraId="30C271B9" w14:textId="77777777" w:rsidR="00D43747" w:rsidRPr="00692B5C" w:rsidRDefault="00D43747">
            <w:pPr>
              <w:rPr>
                <w:rFonts w:ascii="Garamond" w:hAnsi="Garamond"/>
                <w:b/>
                <w:smallCaps/>
              </w:rPr>
            </w:pPr>
            <w:r w:rsidRPr="00692B5C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1E361B" w:rsidRPr="00692B5C" w14:paraId="683C7E1D" w14:textId="77777777" w:rsidTr="00D648C2"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2BBA949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45A15D0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F037A31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3739B65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51D3341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C441BFA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BF23E15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</w:tcPr>
          <w:p w14:paraId="674473A2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814FD0C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EA1140" w:rsidRPr="00692B5C" w14:paraId="197C009E" w14:textId="77777777" w:rsidTr="001D0437">
        <w:trPr>
          <w:trHeight w:val="64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3BF06AF" w14:textId="77777777" w:rsidR="00EA1140" w:rsidRPr="00692B5C" w:rsidRDefault="00EA1140" w:rsidP="00EA114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27053DA" w14:textId="77777777" w:rsidR="00EA1140" w:rsidRPr="00692B5C" w:rsidRDefault="00EA1140" w:rsidP="00EA114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A4D7171" w14:textId="77777777" w:rsidR="00EA1140" w:rsidRPr="00692B5C" w:rsidRDefault="00EA1140" w:rsidP="00EA114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05CC13" w14:textId="77777777" w:rsidR="00EA1140" w:rsidRPr="00692B5C" w:rsidRDefault="00EA1140" w:rsidP="00EA114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1172E573" w14:textId="1911F77E" w:rsidR="00EA1140" w:rsidRPr="00692B5C" w:rsidRDefault="00EA1140" w:rsidP="00EA114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0" w:author="Trevonte Wigfall" w:date="2021-10-03T01:11:00Z">
              <w:r w:rsidRPr="00692B5C" w:rsidDel="00DE43B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3D</w:delText>
              </w:r>
            </w:del>
            <w:ins w:id="21" w:author="Trevonte Wigfall" w:date="2021-10-03T01:11:00Z">
              <w:r w:rsidR="00DE43B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Backflush List</w:t>
              </w:r>
            </w:ins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FD919A8" w14:textId="77777777" w:rsidR="00EA1140" w:rsidRPr="00692B5C" w:rsidRDefault="00EA1140" w:rsidP="00EA114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6BA3AAA" w14:textId="77777777" w:rsidR="00EA1140" w:rsidRPr="00692B5C" w:rsidRDefault="00EA1140" w:rsidP="00EA114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16976AE" w14:textId="77777777" w:rsidR="00EA1140" w:rsidRPr="00692B5C" w:rsidRDefault="00EA1140" w:rsidP="00EA11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92B5C">
              <w:rPr>
                <w:rFonts w:ascii="Arial" w:hAnsi="Arial" w:cs="Arial"/>
                <w:b/>
                <w:sz w:val="22"/>
                <w:szCs w:val="22"/>
              </w:rPr>
              <w:t xml:space="preserve">Inform APM to stop monitoring CXT alerts </w:t>
            </w:r>
          </w:p>
          <w:p w14:paraId="75FAD2C4" w14:textId="77777777" w:rsidR="00EA1140" w:rsidRPr="00692B5C" w:rsidRDefault="00EA1140" w:rsidP="00EA1140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274963A" w14:textId="77777777" w:rsidR="00EA1140" w:rsidRPr="00692B5C" w:rsidRDefault="00EA1140" w:rsidP="00EA114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DB3EDA3" w14:textId="0FBC24CC" w:rsidR="001D0437" w:rsidRPr="001462C7" w:rsidRDefault="001D27AE" w:rsidP="001D043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2" w:author="Wigfall, Trevonte" w:date="2021-07-16T22:31:00Z">
              <w:r w:rsidRPr="001462C7" w:rsidDel="005C57A4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  <w:ins w:id="23" w:author="Wigfall, Trevonte" w:date="2021-07-16T22:31:00Z">
              <w:r w:rsidR="005C57A4" w:rsidRPr="001462C7">
                <w:rPr>
                  <w:rFonts w:asciiTheme="minorHAnsi" w:hAnsiTheme="minorHAnsi"/>
                  <w:b/>
                  <w:sz w:val="22"/>
                  <w:szCs w:val="22"/>
                </w:rPr>
                <w:t>MM/</w:t>
              </w:r>
            </w:ins>
            <w:ins w:id="24" w:author="Wigfall, Trevonte" w:date="2021-07-16T22:32:00Z">
              <w:r w:rsidR="005C57A4" w:rsidRPr="001462C7">
                <w:rPr>
                  <w:rFonts w:asciiTheme="minorHAnsi" w:hAnsiTheme="minorHAnsi"/>
                  <w:b/>
                  <w:sz w:val="22"/>
                  <w:szCs w:val="22"/>
                </w:rPr>
                <w:t>dd/yy</w:t>
              </w:r>
            </w:ins>
            <w:del w:id="25" w:author="Wigfall, Trevonte" w:date="2021-07-16T22:32:00Z">
              <w:r w:rsidRPr="001462C7" w:rsidDel="005C57A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 Start at 11</w:delText>
              </w:r>
              <w:r w:rsidR="00601834" w:rsidRPr="001462C7" w:rsidDel="005C57A4">
                <w:rPr>
                  <w:rFonts w:asciiTheme="minorHAnsi" w:hAnsiTheme="minorHAnsi"/>
                  <w:b/>
                  <w:sz w:val="22"/>
                  <w:szCs w:val="22"/>
                </w:rPr>
                <w:delText>:00</w:delText>
              </w:r>
              <w:r w:rsidRPr="001462C7" w:rsidDel="005C57A4">
                <w:rPr>
                  <w:rFonts w:asciiTheme="minorHAnsi" w:hAnsiTheme="minorHAnsi"/>
                  <w:b/>
                  <w:sz w:val="22"/>
                  <w:szCs w:val="22"/>
                </w:rPr>
                <w:delText>am</w:delText>
              </w:r>
            </w:del>
          </w:p>
          <w:p w14:paraId="3AB05364" w14:textId="77777777" w:rsidR="00601834" w:rsidRPr="001462C7" w:rsidRDefault="00601834" w:rsidP="001D0437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5C57A4" w:rsidRPr="00692B5C" w14:paraId="0D48222A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5306658" w14:textId="77777777" w:rsidR="005C57A4" w:rsidRPr="00692B5C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6CD3199B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98A2EC4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30FEED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03B0AF54" w14:textId="61505EEF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6" w:author="Trevonte Wigfall" w:date="2021-10-03T01:11:00Z">
              <w:r w:rsidRPr="00692B5C" w:rsidDel="00DE43B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3D</w:delText>
              </w:r>
            </w:del>
            <w:ins w:id="27" w:author="Trevonte Wigfall" w:date="2021-10-03T01:11:00Z">
              <w:r w:rsidR="00DE43B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Backflush List</w:t>
              </w:r>
            </w:ins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42EC34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E6C53B2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CD38E1C" w14:textId="77777777" w:rsidR="005C57A4" w:rsidRPr="00692B5C" w:rsidRDefault="001462C7" w:rsidP="005C57A4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hyperlink r:id="rId8" w:history="1">
              <w:r w:rsidR="005C57A4" w:rsidRPr="00692B5C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2"/>
                </w:rPr>
                <w:t>Run HC on ENV being installed.  Resolve existing issues (if any found).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AFF95BA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A1FB3F8" w14:textId="361CB430" w:rsidR="005C57A4" w:rsidRDefault="005C57A4" w:rsidP="005C57A4">
            <w:ins w:id="28" w:author="Wigfall, Trevonte" w:date="2021-07-16T22:32:00Z">
              <w:r w:rsidRPr="001462C7">
                <w:rPr>
                  <w:rFonts w:asciiTheme="minorHAnsi" w:hAnsiTheme="minorHAnsi"/>
                  <w:b/>
                  <w:sz w:val="22"/>
                  <w:szCs w:val="22"/>
                  <w:rPrChange w:id="29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30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692B5C" w14:paraId="00A66BC6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3535C68" w14:textId="77777777" w:rsidR="005C57A4" w:rsidRPr="00692B5C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00CCFA2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6864921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B03135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5C9D43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E09F978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FB43A2C" w14:textId="77777777" w:rsidR="005C57A4" w:rsidRPr="00692B5C" w:rsidRDefault="001462C7" w:rsidP="005C57A4">
            <w:pPr>
              <w:rPr>
                <w:rStyle w:val="Hyperlink"/>
                <w:rFonts w:ascii="Calibri" w:hAnsi="Calibri" w:cs="Calibri"/>
                <w:strike/>
                <w:color w:val="auto"/>
                <w:sz w:val="22"/>
                <w:szCs w:val="22"/>
              </w:rPr>
            </w:pPr>
            <w:hyperlink r:id="rId9" w:history="1">
              <w:r w:rsidR="005C57A4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Run Reporting Server Pre-Checks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028920F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F782EC1" w14:textId="63AE3121" w:rsidR="005C57A4" w:rsidRDefault="005C57A4" w:rsidP="005C57A4">
            <w:ins w:id="31" w:author="Wigfall, Trevonte" w:date="2021-07-16T22:32:00Z">
              <w:r w:rsidRPr="001462C7">
                <w:rPr>
                  <w:rFonts w:asciiTheme="minorHAnsi" w:hAnsiTheme="minorHAnsi"/>
                  <w:b/>
                  <w:sz w:val="22"/>
                  <w:szCs w:val="22"/>
                  <w:rPrChange w:id="32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33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692B5C" w14:paraId="2DEB1412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B812D40" w14:textId="77777777" w:rsidR="005C57A4" w:rsidRPr="00692B5C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5B1AB11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BFCA712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A23162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TPIC (cxtTpicFac&lt;env&gt;):</w:t>
            </w:r>
          </w:p>
          <w:p w14:paraId="774D6041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728DC7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BB60859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16B1E50" w14:textId="77777777" w:rsidR="005C57A4" w:rsidRPr="00692B5C" w:rsidRDefault="005C57A4" w:rsidP="005C57A4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begin"/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separate"/>
            </w:r>
            <w:hyperlink r:id="rId10" w:history="1">
              <w:r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 xml:space="preserve">Suspend all nodes from TPIC load balancer </w:t>
              </w:r>
            </w:hyperlink>
          </w:p>
          <w:p w14:paraId="1576D70E" w14:textId="77777777" w:rsidR="005C57A4" w:rsidRPr="00692B5C" w:rsidRDefault="005C57A4" w:rsidP="005C57A4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lastRenderedPageBreak/>
              <w:t xml:space="preserve"> </w:t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0B24EE75" w14:textId="77777777" w:rsidR="005C57A4" w:rsidRPr="00692B5C" w:rsidRDefault="005C57A4" w:rsidP="005C57A4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2DCC517" w14:textId="77777777" w:rsidR="005C57A4" w:rsidRPr="00692B5C" w:rsidRDefault="005C57A4" w:rsidP="005C57A4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lastRenderedPageBreak/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A81BAE2" w14:textId="02C7E268" w:rsidR="005C57A4" w:rsidRDefault="005C57A4" w:rsidP="005C57A4">
            <w:ins w:id="34" w:author="Wigfall, Trevonte" w:date="2021-07-16T22:32:00Z">
              <w:r w:rsidRPr="001462C7">
                <w:rPr>
                  <w:rFonts w:asciiTheme="minorHAnsi" w:hAnsiTheme="minorHAnsi"/>
                  <w:b/>
                  <w:sz w:val="22"/>
                  <w:szCs w:val="22"/>
                  <w:rPrChange w:id="35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36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692B5C" w14:paraId="1E9200BF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E6DB136" w14:textId="77777777" w:rsidR="005C57A4" w:rsidRPr="00692B5C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13420B6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7D7B386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0EC124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TPPUI (cxtTppuiFac&lt;env&gt;):</w:t>
            </w:r>
          </w:p>
          <w:p w14:paraId="46147B63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CE61CE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A8AD155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A8D9E3E" w14:textId="77777777" w:rsidR="005C57A4" w:rsidRPr="00692B5C" w:rsidRDefault="001462C7" w:rsidP="005C57A4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11" w:history="1">
              <w:r w:rsidR="005C57A4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Suspend all nodes from TPPUI load balancer</w:t>
              </w:r>
            </w:hyperlink>
          </w:p>
          <w:p w14:paraId="65FC8DCF" w14:textId="77777777" w:rsidR="005C57A4" w:rsidRPr="00692B5C" w:rsidRDefault="005C57A4" w:rsidP="005C57A4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4D91D83" w14:textId="77777777" w:rsidR="005C57A4" w:rsidRPr="00692B5C" w:rsidRDefault="005C57A4" w:rsidP="005C57A4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84DDFDD" w14:textId="04BE9B03" w:rsidR="005C57A4" w:rsidRDefault="005C57A4" w:rsidP="005C57A4">
            <w:ins w:id="37" w:author="Wigfall, Trevonte" w:date="2021-07-16T22:32:00Z">
              <w:r w:rsidRPr="001462C7">
                <w:rPr>
                  <w:rFonts w:asciiTheme="minorHAnsi" w:hAnsiTheme="minorHAnsi"/>
                  <w:b/>
                  <w:sz w:val="22"/>
                  <w:szCs w:val="22"/>
                  <w:rPrChange w:id="38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39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692B5C" w14:paraId="10A3C652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2336298" w14:textId="77777777" w:rsidR="005C57A4" w:rsidRPr="00692B5C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685A5ECC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DF3A26E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AB4C80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UIAPP (cxtUIAPPFac&lt;env&gt;):</w:t>
            </w:r>
          </w:p>
          <w:p w14:paraId="64A28BC3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D899B2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28D240B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5C57A4" w:rsidRPr="00692B5C" w14:paraId="0FC1A91E" w14:textId="77777777" w:rsidTr="00D1158C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5C57A4" w:rsidRPr="00692B5C" w14:paraId="3A68F2D7" w14:textId="77777777" w:rsidTr="00D1158C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BACA6CB" w14:textId="77777777" w:rsidR="005C57A4" w:rsidRPr="00692B5C" w:rsidRDefault="005C57A4" w:rsidP="005C57A4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5C57A4" w:rsidRPr="00692B5C" w14:paraId="7FBA443B" w14:textId="77777777" w:rsidTr="00D1158C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198789B2" w14:textId="77777777" w:rsidR="005C57A4" w:rsidRPr="00692B5C" w:rsidRDefault="001462C7" w:rsidP="005C57A4">
                              <w:pPr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hyperlink r:id="rId12" w:history="1">
                                <w:r w:rsidR="005C57A4" w:rsidRPr="00692B5C"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strike/>
                                    <w:color w:val="auto"/>
                                  </w:rPr>
                                  <w:t>Suspend all nodes from UIAPP load balancer</w:t>
                                </w:r>
                              </w:hyperlink>
                            </w:p>
                          </w:tc>
                        </w:tr>
                      </w:tbl>
                      <w:p w14:paraId="27D89215" w14:textId="77777777" w:rsidR="005C57A4" w:rsidRPr="00692B5C" w:rsidRDefault="005C57A4" w:rsidP="005C57A4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6738F952" w14:textId="77777777" w:rsidR="005C57A4" w:rsidRPr="00692B5C" w:rsidRDefault="005C57A4" w:rsidP="005C57A4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13818DB6" w14:textId="77777777" w:rsidR="005C57A4" w:rsidRPr="00692B5C" w:rsidRDefault="005C57A4" w:rsidP="005C57A4">
            <w:pPr>
              <w:rPr>
                <w:rFonts w:ascii="Calibri" w:hAnsi="Calibri" w:cs="Calibri"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C26403A" w14:textId="77777777" w:rsidR="005C57A4" w:rsidRPr="00692B5C" w:rsidRDefault="005C57A4" w:rsidP="005C57A4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27AEB5B" w14:textId="76D56DAD" w:rsidR="005C57A4" w:rsidRDefault="005C57A4" w:rsidP="005C57A4">
            <w:ins w:id="40" w:author="Wigfall, Trevonte" w:date="2021-07-16T22:32:00Z">
              <w:r w:rsidRPr="001462C7">
                <w:rPr>
                  <w:rFonts w:asciiTheme="minorHAnsi" w:hAnsiTheme="minorHAnsi"/>
                  <w:b/>
                  <w:sz w:val="22"/>
                  <w:szCs w:val="22"/>
                  <w:rPrChange w:id="41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42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692B5C" w14:paraId="7A4C2EB4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5FBFD78" w14:textId="77777777" w:rsidR="005C57A4" w:rsidRPr="00692B5C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F37E1F2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DE3FCC4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64F513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C3 (cxtC3Fac&lt;env&gt;):</w:t>
            </w:r>
          </w:p>
          <w:p w14:paraId="721A95C4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F0856E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63B7EF1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3819CF2" w14:textId="77777777" w:rsidR="005C57A4" w:rsidRPr="00692B5C" w:rsidRDefault="001462C7" w:rsidP="005C57A4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13" w:history="1">
              <w:r w:rsidR="005C57A4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Suspend all nodes from C3 load balancer</w:t>
              </w:r>
            </w:hyperlink>
          </w:p>
          <w:p w14:paraId="2E6EDA80" w14:textId="77777777" w:rsidR="005C57A4" w:rsidRPr="00692B5C" w:rsidRDefault="005C57A4" w:rsidP="005C57A4">
            <w:pPr>
              <w:rPr>
                <w:rFonts w:ascii="Calibri" w:hAnsi="Calibri" w:cs="Calibri"/>
                <w:strike/>
                <w:noProof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DC135EA" w14:textId="77777777" w:rsidR="005C57A4" w:rsidRPr="00692B5C" w:rsidRDefault="005C57A4" w:rsidP="005C57A4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83E54E9" w14:textId="70867CD0" w:rsidR="005C57A4" w:rsidRDefault="005C57A4" w:rsidP="005C57A4">
            <w:ins w:id="43" w:author="Wigfall, Trevonte" w:date="2021-07-16T22:32:00Z">
              <w:r w:rsidRPr="001462C7">
                <w:rPr>
                  <w:rFonts w:asciiTheme="minorHAnsi" w:hAnsiTheme="minorHAnsi"/>
                  <w:b/>
                  <w:sz w:val="22"/>
                  <w:szCs w:val="22"/>
                  <w:rPrChange w:id="44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45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692B5C" w14:paraId="50F22307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7A8BB35" w14:textId="77777777" w:rsidR="005C57A4" w:rsidRPr="00692B5C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F22B7FE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1F98002" w14:textId="77777777" w:rsidR="005C57A4" w:rsidRPr="00692B5C" w:rsidRDefault="005C57A4" w:rsidP="005C57A4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B0CCEF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ONLY</w:t>
            </w:r>
          </w:p>
          <w:p w14:paraId="18B29836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VA22DwVcxt001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86099D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F2B9624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62BAF35" w14:textId="77777777" w:rsidR="005C57A4" w:rsidRPr="00692B5C" w:rsidRDefault="001462C7" w:rsidP="005C57A4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hyperlink r:id="rId14" w:history="1">
              <w:r w:rsidR="005C57A4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Stop UIAPP and TPIC CXT services in environment(s) using EMT GUI</w:t>
              </w:r>
            </w:hyperlink>
          </w:p>
          <w:p w14:paraId="44ED4CB6" w14:textId="77777777" w:rsidR="005C57A4" w:rsidRPr="00692B5C" w:rsidRDefault="005C57A4" w:rsidP="005C57A4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EA4AE65" w14:textId="77777777" w:rsidR="005C57A4" w:rsidRPr="00692B5C" w:rsidRDefault="005C57A4" w:rsidP="005C57A4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EC32F15" w14:textId="2E623B78" w:rsidR="005C57A4" w:rsidRDefault="005C57A4" w:rsidP="005C57A4">
            <w:ins w:id="46" w:author="Wigfall, Trevonte" w:date="2021-07-16T22:32:00Z">
              <w:r w:rsidRPr="001462C7">
                <w:rPr>
                  <w:rFonts w:asciiTheme="minorHAnsi" w:hAnsiTheme="minorHAnsi"/>
                  <w:b/>
                  <w:sz w:val="22"/>
                  <w:szCs w:val="22"/>
                  <w:rPrChange w:id="47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48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692B5C" w14:paraId="02891DA0" w14:textId="77777777" w:rsidTr="00D648C2">
        <w:trPr>
          <w:trHeight w:val="863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4369AAF" w14:textId="77777777" w:rsidR="005C57A4" w:rsidRPr="00692B5C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6DD90EED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B1E94E8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435709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TPIC (archive for 1P, delete for all others)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6EA412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0994266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2950046" w14:textId="77777777" w:rsidR="005C57A4" w:rsidRPr="00692B5C" w:rsidRDefault="001462C7" w:rsidP="005C57A4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5" w:history="1">
              <w:r w:rsidR="005C57A4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Archive or Delete the existing CXT logs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9384044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Files archived or deleted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E064B71" w14:textId="7EFA23DB" w:rsidR="005C57A4" w:rsidRDefault="005C57A4" w:rsidP="005C57A4">
            <w:ins w:id="49" w:author="Wigfall, Trevonte" w:date="2021-07-16T22:32:00Z">
              <w:r w:rsidRPr="001462C7">
                <w:rPr>
                  <w:rFonts w:asciiTheme="minorHAnsi" w:hAnsiTheme="minorHAnsi"/>
                  <w:b/>
                  <w:sz w:val="22"/>
                  <w:szCs w:val="22"/>
                  <w:rPrChange w:id="50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51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692B5C" w14:paraId="3487F301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1422212" w14:textId="77777777" w:rsidR="005C57A4" w:rsidRPr="00692B5C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121E70E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CA9DEC0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D33D59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TPIC and UIApp servers:</w:t>
            </w: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 xml:space="preserve"> VA22DwVcxt001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E551C0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57E2B76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456193F" w14:textId="77777777" w:rsidR="005C57A4" w:rsidRPr="00692B5C" w:rsidRDefault="001462C7" w:rsidP="005C57A4">
            <w:pPr>
              <w:rPr>
                <w:rFonts w:ascii="Calibri" w:hAnsi="Calibri" w:cs="Calibri"/>
                <w:noProof/>
                <w:sz w:val="22"/>
                <w:szCs w:val="22"/>
              </w:rPr>
            </w:pPr>
            <w:hyperlink r:id="rId16" w:history="1">
              <w:r w:rsidR="005C57A4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Install new dictionary file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135563" w14:textId="77777777" w:rsidR="005C57A4" w:rsidRPr="00692B5C" w:rsidRDefault="005C57A4" w:rsidP="005C57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color w:val="000000"/>
                <w:sz w:val="22"/>
                <w:szCs w:val="22"/>
              </w:rPr>
              <w:t>File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EBF8617" w14:textId="407C5055" w:rsidR="005C57A4" w:rsidRDefault="005C57A4" w:rsidP="005C57A4">
            <w:ins w:id="52" w:author="Wigfall, Trevonte" w:date="2021-07-16T22:32:00Z">
              <w:r w:rsidRPr="001462C7">
                <w:rPr>
                  <w:rFonts w:asciiTheme="minorHAnsi" w:hAnsiTheme="minorHAnsi"/>
                  <w:b/>
                  <w:sz w:val="22"/>
                  <w:szCs w:val="22"/>
                  <w:rPrChange w:id="53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54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692B5C" w14:paraId="4DD34B83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E822E40" w14:textId="77777777" w:rsidR="005C57A4" w:rsidRPr="00692B5C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33532A1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AE41B1C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F0EC18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ONLY</w:t>
            </w:r>
            <w:r w:rsidRPr="00692B5C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9E3659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497E82B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2B2B2EF" w14:textId="77777777" w:rsidR="005C57A4" w:rsidRPr="00692B5C" w:rsidRDefault="001462C7" w:rsidP="005C57A4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hyperlink r:id="rId17" w:history="1">
              <w:r w:rsidR="005C57A4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Start UIAPP and TPIC CXT services in environment(s) using EMT GUI</w:t>
              </w:r>
            </w:hyperlink>
          </w:p>
          <w:p w14:paraId="1C87314D" w14:textId="77777777" w:rsidR="005C57A4" w:rsidRPr="00692B5C" w:rsidRDefault="005C57A4" w:rsidP="005C57A4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97B0C7A" w14:textId="77777777" w:rsidR="005C57A4" w:rsidRPr="00692B5C" w:rsidRDefault="005C57A4" w:rsidP="005C57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services start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09A62F6" w14:textId="57AD9AA9" w:rsidR="005C57A4" w:rsidRDefault="005C57A4" w:rsidP="005C57A4">
            <w:ins w:id="55" w:author="Wigfall, Trevonte" w:date="2021-07-16T22:32:00Z">
              <w:r w:rsidRPr="001462C7">
                <w:rPr>
                  <w:rFonts w:asciiTheme="minorHAnsi" w:hAnsiTheme="minorHAnsi"/>
                  <w:b/>
                  <w:sz w:val="22"/>
                  <w:szCs w:val="22"/>
                  <w:rPrChange w:id="56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57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1D27AE" w14:paraId="62E02AD8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E04B9C1" w14:textId="77777777" w:rsidR="005C57A4" w:rsidRPr="001D27AE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65700CC" w14:textId="77777777" w:rsidR="005C57A4" w:rsidRPr="001D27AE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2C66A39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E5FDEC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:  VA22DwVcxt001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4B322F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9D0FAD5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1339B57" w14:textId="77777777" w:rsidR="005C57A4" w:rsidRPr="00692B5C" w:rsidRDefault="001462C7" w:rsidP="005C57A4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hyperlink r:id="rId18" w:history="1">
              <w:r w:rsidR="005C57A4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Perform IIS reset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3DB29E6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IIS restarted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9E35FD4" w14:textId="0EFD604B" w:rsidR="005C57A4" w:rsidRDefault="005C57A4" w:rsidP="005C57A4">
            <w:ins w:id="58" w:author="Wigfall, Trevonte" w:date="2021-07-16T22:32:00Z">
              <w:r w:rsidRPr="001462C7">
                <w:rPr>
                  <w:rFonts w:asciiTheme="minorHAnsi" w:hAnsiTheme="minorHAnsi"/>
                  <w:b/>
                  <w:sz w:val="22"/>
                  <w:szCs w:val="22"/>
                  <w:rPrChange w:id="59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60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692B5C" w14:paraId="69DE4CEB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CD890B6" w14:textId="77777777" w:rsidR="005C57A4" w:rsidRPr="00692B5C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B3473B4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6479536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3403C5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TPIC (cxtTpicFac&lt;env&gt;):</w:t>
            </w:r>
          </w:p>
          <w:p w14:paraId="0D817D87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B9592B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09E9824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F3F8EE4" w14:textId="77777777" w:rsidR="005C57A4" w:rsidRPr="00692B5C" w:rsidRDefault="005C57A4" w:rsidP="005C57A4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begin"/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separate"/>
            </w:r>
            <w:hyperlink r:id="rId19" w:history="1">
              <w:r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 xml:space="preserve">Activate all nodes from TPIC load balancer </w:t>
              </w:r>
            </w:hyperlink>
          </w:p>
          <w:p w14:paraId="7459BDA8" w14:textId="77777777" w:rsidR="005C57A4" w:rsidRPr="00692B5C" w:rsidRDefault="005C57A4" w:rsidP="005C57A4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 xml:space="preserve"> </w:t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31CDC78C" w14:textId="77777777" w:rsidR="005C57A4" w:rsidRPr="00692B5C" w:rsidRDefault="005C57A4" w:rsidP="005C57A4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E6D26E4" w14:textId="77777777" w:rsidR="005C57A4" w:rsidRPr="00692B5C" w:rsidRDefault="005C57A4" w:rsidP="005C57A4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C79DB48" w14:textId="77114671" w:rsidR="005C57A4" w:rsidRDefault="005C57A4" w:rsidP="005C57A4">
            <w:ins w:id="61" w:author="Wigfall, Trevonte" w:date="2021-07-16T22:32:00Z">
              <w:r w:rsidRPr="001462C7">
                <w:rPr>
                  <w:rFonts w:asciiTheme="minorHAnsi" w:hAnsiTheme="minorHAnsi"/>
                  <w:b/>
                  <w:sz w:val="22"/>
                  <w:szCs w:val="22"/>
                  <w:rPrChange w:id="62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63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692B5C" w14:paraId="3A8B8B96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039C5A4" w14:textId="77777777" w:rsidR="005C57A4" w:rsidRPr="00692B5C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35FD822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EF342A0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4FEFC2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TPPUI (cxtTppuiFac&lt;env&gt;):</w:t>
            </w:r>
          </w:p>
          <w:p w14:paraId="56ADB413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lastRenderedPageBreak/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E22B7F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lastRenderedPageBreak/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FAB84DF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21541C4" w14:textId="77777777" w:rsidR="005C57A4" w:rsidRPr="00692B5C" w:rsidRDefault="001462C7" w:rsidP="005C57A4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20" w:history="1">
              <w:r w:rsidR="005C57A4" w:rsidRPr="00692B5C">
                <w:rPr>
                  <w:strike/>
                </w:rPr>
                <w:t xml:space="preserve"> </w:t>
              </w:r>
              <w:r w:rsidR="005C57A4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Activate all nodes from TPPUI load balancer</w:t>
              </w:r>
            </w:hyperlink>
          </w:p>
          <w:p w14:paraId="1488E57B" w14:textId="77777777" w:rsidR="005C57A4" w:rsidRPr="00692B5C" w:rsidRDefault="005C57A4" w:rsidP="005C57A4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2D85B06" w14:textId="77777777" w:rsidR="005C57A4" w:rsidRPr="00692B5C" w:rsidRDefault="005C57A4" w:rsidP="005C57A4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128EFFD" w14:textId="5DC55753" w:rsidR="005C57A4" w:rsidRDefault="005C57A4" w:rsidP="005C57A4">
            <w:ins w:id="64" w:author="Wigfall, Trevonte" w:date="2021-07-16T22:32:00Z">
              <w:r w:rsidRPr="001462C7">
                <w:rPr>
                  <w:rFonts w:asciiTheme="minorHAnsi" w:hAnsiTheme="minorHAnsi"/>
                  <w:b/>
                  <w:sz w:val="22"/>
                  <w:szCs w:val="22"/>
                  <w:rPrChange w:id="65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66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692B5C" w14:paraId="2CEA8F85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676C8B2" w14:textId="77777777" w:rsidR="005C57A4" w:rsidRPr="00692B5C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5FE07EA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D827F23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544777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UIAPP (cxtUIAPPFac&lt;env&gt;):</w:t>
            </w:r>
          </w:p>
          <w:p w14:paraId="264693B2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9CEA0E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ACC057C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5C57A4" w:rsidRPr="00692B5C" w14:paraId="128A5E98" w14:textId="77777777" w:rsidTr="00975E68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5C57A4" w:rsidRPr="00692B5C" w14:paraId="46F65685" w14:textId="77777777" w:rsidTr="00975E68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FFB3D30" w14:textId="77777777" w:rsidR="005C57A4" w:rsidRPr="00692B5C" w:rsidRDefault="005C57A4" w:rsidP="005C57A4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5C57A4" w:rsidRPr="00692B5C" w14:paraId="57BA6930" w14:textId="77777777" w:rsidTr="00975E68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14673DCC" w14:textId="77777777" w:rsidR="005C57A4" w:rsidRPr="00692B5C" w:rsidRDefault="001462C7" w:rsidP="005C57A4">
                              <w:pPr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hyperlink r:id="rId21" w:history="1">
                                <w:r w:rsidR="005C57A4" w:rsidRPr="00692B5C">
                                  <w:rPr>
                                    <w:strike/>
                                  </w:rPr>
                                  <w:t xml:space="preserve"> </w:t>
                                </w:r>
                                <w:r w:rsidR="005C57A4" w:rsidRPr="00692B5C"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strike/>
                                    <w:color w:val="auto"/>
                                  </w:rPr>
                                  <w:t>Activate all nodes from UIAPP load balancer</w:t>
                                </w:r>
                              </w:hyperlink>
                            </w:p>
                          </w:tc>
                        </w:tr>
                      </w:tbl>
                      <w:p w14:paraId="25624B7A" w14:textId="77777777" w:rsidR="005C57A4" w:rsidRPr="00692B5C" w:rsidRDefault="005C57A4" w:rsidP="005C57A4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736205EE" w14:textId="77777777" w:rsidR="005C57A4" w:rsidRPr="00692B5C" w:rsidRDefault="005C57A4" w:rsidP="005C57A4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615BACAE" w14:textId="77777777" w:rsidR="005C57A4" w:rsidRPr="00692B5C" w:rsidRDefault="005C57A4" w:rsidP="005C57A4">
            <w:pPr>
              <w:rPr>
                <w:rFonts w:ascii="Calibri" w:hAnsi="Calibri" w:cs="Calibri"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4FC89A6" w14:textId="77777777" w:rsidR="005C57A4" w:rsidRPr="00692B5C" w:rsidRDefault="005C57A4" w:rsidP="005C57A4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7395123" w14:textId="7030A140" w:rsidR="005C57A4" w:rsidRDefault="005C57A4" w:rsidP="005C57A4">
            <w:ins w:id="67" w:author="Wigfall, Trevonte" w:date="2021-07-16T22:32:00Z">
              <w:r w:rsidRPr="001462C7">
                <w:rPr>
                  <w:rFonts w:asciiTheme="minorHAnsi" w:hAnsiTheme="minorHAnsi"/>
                  <w:b/>
                  <w:sz w:val="22"/>
                  <w:szCs w:val="22"/>
                  <w:rPrChange w:id="68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69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692B5C" w14:paraId="1CD4A940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D90B90F" w14:textId="77777777" w:rsidR="005C57A4" w:rsidRPr="00692B5C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41842D2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1C87257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D75DC7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C3 (cxtC3Fac&lt;env&gt;):</w:t>
            </w:r>
          </w:p>
          <w:p w14:paraId="1E3583E5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11B18D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FD51B07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D7ACD35" w14:textId="77777777" w:rsidR="005C57A4" w:rsidRPr="00692B5C" w:rsidRDefault="001462C7" w:rsidP="005C57A4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22" w:history="1">
              <w:r w:rsidR="005C57A4" w:rsidRPr="00692B5C">
                <w:rPr>
                  <w:strike/>
                </w:rPr>
                <w:t xml:space="preserve"> </w:t>
              </w:r>
              <w:r w:rsidR="005C57A4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Activate all nodes from C3 load balancer</w:t>
              </w:r>
            </w:hyperlink>
          </w:p>
          <w:p w14:paraId="4B1F5939" w14:textId="77777777" w:rsidR="005C57A4" w:rsidRPr="00692B5C" w:rsidRDefault="005C57A4" w:rsidP="005C57A4">
            <w:pPr>
              <w:rPr>
                <w:rFonts w:ascii="Calibri" w:hAnsi="Calibri" w:cs="Calibri"/>
                <w:strike/>
                <w:noProof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CAEB9ED" w14:textId="77777777" w:rsidR="005C57A4" w:rsidRPr="00692B5C" w:rsidRDefault="005C57A4" w:rsidP="005C57A4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61F60E3" w14:textId="67A904D1" w:rsidR="005C57A4" w:rsidRDefault="005C57A4" w:rsidP="005C57A4">
            <w:ins w:id="70" w:author="Wigfall, Trevonte" w:date="2021-07-16T22:32:00Z">
              <w:r w:rsidRPr="001462C7">
                <w:rPr>
                  <w:rFonts w:asciiTheme="minorHAnsi" w:hAnsiTheme="minorHAnsi"/>
                  <w:b/>
                  <w:sz w:val="22"/>
                  <w:szCs w:val="22"/>
                  <w:rPrChange w:id="71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72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692B5C" w14:paraId="262EDE24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56DCC5A" w14:textId="77777777" w:rsidR="005C57A4" w:rsidRPr="00692B5C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04552D8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E87DA25" w14:textId="77777777" w:rsidR="005C57A4" w:rsidRPr="00692B5C" w:rsidRDefault="005C57A4" w:rsidP="005C57A4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C8A7B1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 xml:space="preserve">UIAPP and TPIC </w:t>
            </w: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servers:  </w:t>
            </w: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VA22DwVcxt001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D608E4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61FF9A1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3B8776B" w14:textId="77777777" w:rsidR="005C57A4" w:rsidRPr="00692B5C" w:rsidRDefault="001462C7" w:rsidP="005C57A4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23" w:history="1">
              <w:r w:rsidR="005C57A4" w:rsidRPr="00692B5C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4"/>
                </w:rPr>
                <w:t>Validate UIApp and TPIC services using EMT GUI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6CA2D38" w14:textId="77777777" w:rsidR="005C57A4" w:rsidRPr="00692B5C" w:rsidRDefault="005C57A4" w:rsidP="005C57A4">
            <w:r w:rsidRPr="00692B5C">
              <w:rPr>
                <w:rFonts w:ascii="Calibri" w:hAnsi="Calibri" w:cs="Calibri"/>
                <w:color w:val="000000"/>
                <w:sz w:val="22"/>
                <w:szCs w:val="22"/>
              </w:rPr>
              <w:t>URLs validate successfully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535A604" w14:textId="357E577B" w:rsidR="005C57A4" w:rsidRDefault="005C57A4" w:rsidP="005C57A4">
            <w:ins w:id="73" w:author="Wigfall, Trevonte" w:date="2021-07-16T22:32:00Z">
              <w:r w:rsidRPr="001462C7">
                <w:rPr>
                  <w:rFonts w:asciiTheme="minorHAnsi" w:hAnsiTheme="minorHAnsi"/>
                  <w:b/>
                  <w:sz w:val="22"/>
                  <w:szCs w:val="22"/>
                  <w:rPrChange w:id="74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75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692B5C" w14:paraId="7E70B622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F0CDA20" w14:textId="77777777" w:rsidR="005C57A4" w:rsidRPr="00692B5C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B18EFAA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6AF3847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0EEEBB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692B5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VA22DwVcxt001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E96E33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4357484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1C3CB91" w14:textId="77777777" w:rsidR="005C57A4" w:rsidRPr="00692B5C" w:rsidRDefault="001462C7" w:rsidP="005C57A4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hyperlink r:id="rId24" w:history="1">
              <w:r w:rsidR="005C57A4" w:rsidRPr="00692B5C">
                <w:rPr>
                  <w:rStyle w:val="Hyperlink"/>
                  <w:rFonts w:ascii="Arial" w:hAnsi="Arial" w:cs="Arial"/>
                  <w:b/>
                  <w:color w:val="auto"/>
                  <w:szCs w:val="24"/>
                </w:rPr>
                <w:t>Validate TPPUI Server</w:t>
              </w:r>
            </w:hyperlink>
          </w:p>
          <w:p w14:paraId="4F652476" w14:textId="77777777" w:rsidR="005C57A4" w:rsidRPr="00692B5C" w:rsidRDefault="005C57A4" w:rsidP="005C57A4">
            <w:pPr>
              <w:rPr>
                <w:rFonts w:ascii="Arial" w:hAnsi="Arial" w:cs="Arial"/>
                <w:b/>
                <w:sz w:val="22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63491D7" w14:textId="77777777" w:rsidR="005C57A4" w:rsidRPr="00692B5C" w:rsidRDefault="005C57A4" w:rsidP="005C57A4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9CBE72E" w14:textId="4895C91F" w:rsidR="005C57A4" w:rsidRDefault="005C57A4" w:rsidP="005C57A4">
            <w:ins w:id="76" w:author="Wigfall, Trevonte" w:date="2021-07-16T22:32:00Z">
              <w:r w:rsidRPr="001462C7">
                <w:rPr>
                  <w:rFonts w:asciiTheme="minorHAnsi" w:hAnsiTheme="minorHAnsi"/>
                  <w:b/>
                  <w:sz w:val="22"/>
                  <w:szCs w:val="22"/>
                  <w:rPrChange w:id="77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78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692B5C" w14:paraId="0AEDE14D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508422B" w14:textId="77777777" w:rsidR="005C57A4" w:rsidRPr="00692B5C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8DF435C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8281529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C09F96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T</w:t>
            </w: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PIC servers (</w:t>
            </w:r>
            <w:r w:rsidRPr="00692B5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TPIC VIP if applicable</w:t>
            </w: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: </w:t>
            </w: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 xml:space="preserve"> VA22DwVcxt001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B7013A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3B6EFB3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C1699DE" w14:textId="77777777" w:rsidR="005C57A4" w:rsidRPr="00692B5C" w:rsidRDefault="001462C7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hyperlink r:id="rId25" w:history="1">
              <w:r w:rsidR="005C57A4" w:rsidRPr="00692B5C">
                <w:rPr>
                  <w:rStyle w:val="Hyperlink"/>
                  <w:rFonts w:ascii="Arial" w:hAnsi="Arial" w:cs="Arial"/>
                  <w:b/>
                  <w:color w:val="auto"/>
                </w:rPr>
                <w:t>VALIDATE TPIC Adjudication is functional</w:t>
              </w:r>
            </w:hyperlink>
            <w:r w:rsidR="005C57A4" w:rsidRPr="00692B5C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(steps 1-10)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A19AC71" w14:textId="77777777" w:rsidR="005C57A4" w:rsidRPr="00692B5C" w:rsidRDefault="005C57A4" w:rsidP="005C57A4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Clean healthcheck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5F9603D" w14:textId="11E9DAC5" w:rsidR="005C57A4" w:rsidRDefault="005C57A4" w:rsidP="005C57A4">
            <w:ins w:id="79" w:author="Wigfall, Trevonte" w:date="2021-07-16T22:32:00Z">
              <w:r w:rsidRPr="001462C7">
                <w:rPr>
                  <w:rFonts w:asciiTheme="minorHAnsi" w:hAnsiTheme="minorHAnsi"/>
                  <w:b/>
                  <w:sz w:val="22"/>
                  <w:szCs w:val="22"/>
                  <w:rPrChange w:id="80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81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692B5C" w14:paraId="156E847E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2E8F1FB" w14:textId="77777777" w:rsidR="005C57A4" w:rsidRPr="00692B5C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1D980E11" w14:textId="77777777" w:rsidR="005C57A4" w:rsidRPr="00692B5C" w:rsidRDefault="005C57A4" w:rsidP="005C57A4"/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D605A85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47D90F0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2DFAF8" w14:textId="6356DF92" w:rsidR="005C57A4" w:rsidRPr="00692B5C" w:rsidRDefault="005C57A4" w:rsidP="005C57A4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FACETS: </w:t>
            </w:r>
            <w:del w:id="82" w:author="Trevonte Wigfall" w:date="2021-10-03T01:11:00Z">
              <w:r w:rsidRPr="00692B5C" w:rsidDel="00DE43B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3D</w:delText>
              </w:r>
            </w:del>
            <w:ins w:id="83" w:author="Trevonte Wigfall" w:date="2021-10-03T01:11:00Z">
              <w:r w:rsidR="00DE43B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Backflush List</w:t>
              </w:r>
            </w:ins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F019CE9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BED85E9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2374031" w14:textId="77777777" w:rsidR="005C57A4" w:rsidRPr="00692B5C" w:rsidRDefault="001462C7" w:rsidP="005C57A4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hyperlink r:id="rId26" w:history="1">
              <w:r w:rsidR="005C57A4" w:rsidRPr="00692B5C">
                <w:rPr>
                  <w:rStyle w:val="Hyperlink"/>
                  <w:rFonts w:ascii="Arial" w:hAnsi="Arial" w:cs="Arial"/>
                  <w:b/>
                  <w:color w:val="auto"/>
                </w:rPr>
                <w:t>VALIDATE Claims Adjudication (F3) is functional</w:t>
              </w:r>
            </w:hyperlink>
            <w:r w:rsidR="005C57A4" w:rsidRPr="00692B5C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 11 only)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CA67E13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A3F9CC9" w14:textId="1A553793" w:rsidR="005C57A4" w:rsidRDefault="005C57A4" w:rsidP="005C57A4">
            <w:ins w:id="84" w:author="Wigfall, Trevonte" w:date="2021-07-16T22:32:00Z">
              <w:r w:rsidRPr="001462C7">
                <w:rPr>
                  <w:rFonts w:asciiTheme="minorHAnsi" w:hAnsiTheme="minorHAnsi"/>
                  <w:b/>
                  <w:sz w:val="22"/>
                  <w:szCs w:val="22"/>
                  <w:rPrChange w:id="85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86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692B5C" w14:paraId="777A0216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BDD9576" w14:textId="77777777" w:rsidR="005C57A4" w:rsidRPr="00692B5C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EBBB8D8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2AEFC4D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11FAE7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C3 servers (</w:t>
            </w:r>
            <w:r w:rsidRPr="00692B5C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>C3 VIP, if applicable</w:t>
            </w: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):</w:t>
            </w: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 xml:space="preserve">  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D33D18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CDB9F01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06FC8AC" w14:textId="77777777" w:rsidR="005C57A4" w:rsidRPr="00692B5C" w:rsidRDefault="001462C7" w:rsidP="005C57A4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27" w:history="1">
              <w:r w:rsidR="005C57A4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</w:rPr>
                <w:t>VALIDATE C3 Services are functional</w:t>
              </w:r>
            </w:hyperlink>
          </w:p>
          <w:p w14:paraId="1B724A20" w14:textId="77777777" w:rsidR="005C57A4" w:rsidRPr="00692B5C" w:rsidRDefault="005C57A4" w:rsidP="005C57A4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A9266B9" w14:textId="77777777" w:rsidR="005C57A4" w:rsidRPr="00692B5C" w:rsidRDefault="005C57A4" w:rsidP="005C57A4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services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D7B8A6B" w14:textId="422CB965" w:rsidR="005C57A4" w:rsidRDefault="005C57A4" w:rsidP="005C57A4">
            <w:ins w:id="87" w:author="Wigfall, Trevonte" w:date="2021-07-16T22:32:00Z">
              <w:r w:rsidRPr="001462C7">
                <w:rPr>
                  <w:rFonts w:asciiTheme="minorHAnsi" w:hAnsiTheme="minorHAnsi"/>
                  <w:b/>
                  <w:sz w:val="22"/>
                  <w:szCs w:val="22"/>
                  <w:rPrChange w:id="88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89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692B5C" w14:paraId="2A77626A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EAEF051" w14:textId="77777777" w:rsidR="005C57A4" w:rsidRPr="00692B5C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84623AD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5D36BED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E05942" w14:textId="77777777" w:rsidR="005C57A4" w:rsidRPr="00692B5C" w:rsidRDefault="005C57A4" w:rsidP="005C57A4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>Reporting Server: N/A</w:t>
            </w:r>
          </w:p>
          <w:p w14:paraId="1BCD240D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ECCFDB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2EEC2D3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5C57A4" w:rsidRPr="00692B5C" w14:paraId="3C2693DD" w14:textId="77777777" w:rsidTr="00D57508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B4F051" w14:textId="77777777" w:rsidR="005C57A4" w:rsidRPr="00692B5C" w:rsidRDefault="005C57A4" w:rsidP="005C57A4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  <w:r w:rsidRPr="00692B5C">
                    <w:rPr>
                      <w:rFonts w:ascii="Calibri" w:hAnsi="Calibri" w:cs="Calibri"/>
                      <w:strike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21088" behindDoc="0" locked="0" layoutInCell="1" allowOverlap="1" wp14:anchorId="4965BD9D" wp14:editId="5F27FBC9">
                            <wp:simplePos x="0" y="0"/>
                            <wp:positionH relativeFrom="column">
                              <wp:posOffset>2076450</wp:posOffset>
                            </wp:positionH>
                            <wp:positionV relativeFrom="paragraph">
                              <wp:posOffset>161925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0225AF8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163.5pt;margin-top:12.75pt;width:14.25pt;height:21pt;z-index:2521210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5C57A4" w:rsidRPr="00692B5C" w14:paraId="1AF5F8FA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524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4744133" w14:textId="77777777" w:rsidR="005C57A4" w:rsidRPr="00692B5C" w:rsidRDefault="001462C7" w:rsidP="005C57A4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  <w:u w:val="single"/>
                          </w:rPr>
                        </w:pPr>
                        <w:hyperlink r:id="rId28" w:history="1">
                          <w:r w:rsidR="005C57A4" w:rsidRPr="00692B5C">
                            <w:rPr>
                              <w:rStyle w:val="Hyperlink"/>
                              <w:rFonts w:ascii="Arial" w:hAnsi="Arial" w:cs="Arial"/>
                              <w:b/>
                              <w:strike/>
                              <w:color w:val="auto"/>
                            </w:rPr>
                            <w:t>VALIDATE Reporting server is functional</w:t>
                          </w:r>
                        </w:hyperlink>
                      </w:p>
                    </w:tc>
                  </w:tr>
                </w:tbl>
                <w:p w14:paraId="695D522E" w14:textId="77777777" w:rsidR="005C57A4" w:rsidRPr="00692B5C" w:rsidRDefault="005C57A4" w:rsidP="005C57A4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2F03675E" w14:textId="77777777" w:rsidR="005C57A4" w:rsidRPr="00692B5C" w:rsidRDefault="005C57A4" w:rsidP="005C57A4">
            <w:pPr>
              <w:rPr>
                <w:rStyle w:val="Hyperlink"/>
                <w:rFonts w:ascii="Calibri" w:hAnsi="Calibri" w:cs="Calibri"/>
                <w:strike/>
                <w:color w:val="auto"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0A15212" w14:textId="77777777" w:rsidR="005C57A4" w:rsidRPr="00692B5C" w:rsidRDefault="005C57A4" w:rsidP="005C57A4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>SERVICES FUNCTIONAL</w:t>
            </w:r>
          </w:p>
          <w:p w14:paraId="37D65CF9" w14:textId="77777777" w:rsidR="005C57A4" w:rsidRPr="00692B5C" w:rsidRDefault="005C57A4" w:rsidP="005C57A4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5B98D88" w14:textId="1DFB4DD8" w:rsidR="005C57A4" w:rsidRDefault="005C57A4" w:rsidP="005C57A4">
            <w:ins w:id="90" w:author="Wigfall, Trevonte" w:date="2021-07-16T22:32:00Z">
              <w:r w:rsidRPr="001462C7">
                <w:rPr>
                  <w:rFonts w:asciiTheme="minorHAnsi" w:hAnsiTheme="minorHAnsi"/>
                  <w:b/>
                  <w:sz w:val="22"/>
                  <w:szCs w:val="22"/>
                  <w:rPrChange w:id="91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92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181BC1" w14:paraId="22F8D3A2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1074557" w14:textId="77777777" w:rsidR="005C57A4" w:rsidRPr="00181BC1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EFBE35C" w14:textId="77777777" w:rsidR="005C57A4" w:rsidRPr="00181BC1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04E2893" w14:textId="77777777" w:rsidR="005C57A4" w:rsidRPr="00181BC1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181BC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  <w:r w:rsidRPr="00181BC1" w:rsidDel="00782A2B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775550" w14:textId="77777777" w:rsidR="005C57A4" w:rsidRPr="00181BC1" w:rsidRDefault="005C57A4" w:rsidP="005C57A4">
            <w:pPr>
              <w:rPr>
                <w:strike/>
              </w:rPr>
            </w:pPr>
            <w:r w:rsidRPr="00181BC1">
              <w:rPr>
                <w:strike/>
              </w:rPr>
              <w:t>No App compare for Dictionary only deployment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10A399" w14:textId="77777777" w:rsidR="005C57A4" w:rsidRPr="00181BC1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B60EDA4" w14:textId="77777777" w:rsidR="005C57A4" w:rsidRPr="00181BC1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8963E1" w14:textId="16CBE1B2" w:rsidR="005C57A4" w:rsidRPr="00181BC1" w:rsidRDefault="005C57A4" w:rsidP="005C57A4">
            <w:pPr>
              <w:rPr>
                <w:rFonts w:ascii="Calibri" w:hAnsi="Calibri"/>
                <w:strike/>
                <w:sz w:val="22"/>
                <w:szCs w:val="22"/>
              </w:rPr>
            </w:pPr>
            <w:r w:rsidRPr="00181BC1">
              <w:rPr>
                <w:rFonts w:ascii="Calibri" w:hAnsi="Calibri"/>
                <w:strike/>
                <w:sz w:val="22"/>
                <w:szCs w:val="22"/>
              </w:rPr>
              <w:t xml:space="preserve">Perform App Compares using the templates in </w:t>
            </w:r>
            <w:r w:rsidR="00A23903">
              <w:fldChar w:fldCharType="begin"/>
            </w:r>
            <w:r w:rsidR="00A23903">
              <w:instrText xml:space="preserve"> HYPERLINK "file:///\\\\VA33DWVFCT318.DEVAD.WELLPOINT.COM\\d$\\Scripts\\CXT_COMPARE_TEST\\Launchers\\%20" </w:instrText>
            </w:r>
            <w:r w:rsidR="00A23903">
              <w:fldChar w:fldCharType="separate"/>
            </w:r>
            <w:r w:rsidRPr="00181BC1">
              <w:rPr>
                <w:rStyle w:val="Hyperlink"/>
                <w:rFonts w:ascii="Calibri" w:hAnsi="Calibri"/>
                <w:strike/>
                <w:sz w:val="22"/>
                <w:szCs w:val="22"/>
              </w:rPr>
              <w:t>\\VA3</w:t>
            </w:r>
            <w:del w:id="93" w:author="Trevonte Wigfall" w:date="2021-10-03T01:11:00Z">
              <w:r w:rsidRPr="00181BC1" w:rsidDel="00DE43BE">
                <w:rPr>
                  <w:rStyle w:val="Hyperlink"/>
                  <w:rFonts w:ascii="Calibri" w:hAnsi="Calibri"/>
                  <w:strike/>
                  <w:sz w:val="22"/>
                  <w:szCs w:val="22"/>
                </w:rPr>
                <w:delText>3D</w:delText>
              </w:r>
            </w:del>
            <w:ins w:id="94" w:author="Trevonte Wigfall" w:date="2021-10-03T01:11:00Z">
              <w:r w:rsidR="00DE43BE">
                <w:rPr>
                  <w:rStyle w:val="Hyperlink"/>
                  <w:rFonts w:ascii="Calibri" w:hAnsi="Calibri"/>
                  <w:strike/>
                  <w:sz w:val="22"/>
                  <w:szCs w:val="22"/>
                </w:rPr>
                <w:t>Backflush List</w:t>
              </w:r>
            </w:ins>
            <w:r w:rsidRPr="00181BC1">
              <w:rPr>
                <w:rStyle w:val="Hyperlink"/>
                <w:rFonts w:ascii="Calibri" w:hAnsi="Calibri"/>
                <w:strike/>
                <w:sz w:val="22"/>
                <w:szCs w:val="22"/>
              </w:rPr>
              <w:t>WVFCT318.DEVAD.WELLPOINT.COM\d$\Scripts\CXT_COMPARE_TEST\Launchers\</w:t>
            </w:r>
            <w:r w:rsidR="00A23903">
              <w:rPr>
                <w:rStyle w:val="Hyperlink"/>
                <w:rFonts w:ascii="Calibri" w:hAnsi="Calibri"/>
                <w:strike/>
                <w:sz w:val="22"/>
                <w:szCs w:val="22"/>
              </w:rPr>
              <w:fldChar w:fldCharType="end"/>
            </w:r>
            <w:r w:rsidRPr="00181BC1">
              <w:rPr>
                <w:rFonts w:ascii="Calibri" w:hAnsi="Calibri"/>
                <w:strike/>
                <w:sz w:val="22"/>
                <w:szCs w:val="22"/>
              </w:rPr>
              <w:t xml:space="preserve"> </w:t>
            </w:r>
          </w:p>
          <w:p w14:paraId="51C96429" w14:textId="77777777" w:rsidR="005C57A4" w:rsidRPr="00181BC1" w:rsidRDefault="005C57A4" w:rsidP="005C57A4">
            <w:pPr>
              <w:rPr>
                <w:rFonts w:ascii="Calibri" w:hAnsi="Calibri"/>
                <w:strike/>
                <w:sz w:val="22"/>
                <w:szCs w:val="22"/>
              </w:rPr>
            </w:pPr>
            <w:r w:rsidRPr="00181BC1">
              <w:rPr>
                <w:rFonts w:ascii="Calibri" w:hAnsi="Calibri"/>
                <w:strike/>
                <w:sz w:val="22"/>
                <w:szCs w:val="22"/>
              </w:rPr>
              <w:t>(run as admin, provide master and target environments when prompted):</w:t>
            </w:r>
          </w:p>
          <w:p w14:paraId="3614664A" w14:textId="269E3498" w:rsidR="005C57A4" w:rsidRPr="00181BC1" w:rsidRDefault="005C57A4" w:rsidP="005C57A4">
            <w:pPr>
              <w:rPr>
                <w:rFonts w:ascii="Calibri" w:hAnsi="Calibri"/>
                <w:strike/>
                <w:sz w:val="22"/>
                <w:szCs w:val="22"/>
              </w:rPr>
            </w:pPr>
            <w:r w:rsidRPr="00181BC1">
              <w:rPr>
                <w:rFonts w:ascii="Calibri" w:hAnsi="Calibri"/>
                <w:strike/>
                <w:sz w:val="22"/>
                <w:szCs w:val="22"/>
              </w:rPr>
              <w:br/>
              <w:t xml:space="preserve">1) TPIC:  Master to current_env_upgrading </w:t>
            </w:r>
            <w:r w:rsidRPr="00181BC1">
              <w:rPr>
                <w:rFonts w:ascii="Calibri" w:hAnsi="Calibri"/>
                <w:strike/>
                <w:sz w:val="22"/>
                <w:szCs w:val="22"/>
              </w:rPr>
              <w:br/>
              <w:t xml:space="preserve">2) UIAPP:  Master to current_env_upgrading </w:t>
            </w:r>
            <w:r w:rsidRPr="00181BC1">
              <w:rPr>
                <w:rFonts w:ascii="Calibri" w:hAnsi="Calibri"/>
                <w:strike/>
                <w:sz w:val="22"/>
                <w:szCs w:val="22"/>
              </w:rPr>
              <w:br/>
              <w:t xml:space="preserve">3) TPPUI:  Master to current_env_upgrading </w:t>
            </w:r>
            <w:r w:rsidRPr="00181BC1">
              <w:rPr>
                <w:rFonts w:ascii="Calibri" w:hAnsi="Calibri"/>
                <w:strike/>
                <w:sz w:val="22"/>
                <w:szCs w:val="22"/>
              </w:rPr>
              <w:br/>
              <w:t xml:space="preserve">4) C3:  Master to current_env_upgrading </w:t>
            </w:r>
            <w:r w:rsidRPr="00181BC1">
              <w:rPr>
                <w:rFonts w:ascii="Calibri" w:hAnsi="Calibri"/>
                <w:strike/>
                <w:sz w:val="22"/>
                <w:szCs w:val="22"/>
              </w:rPr>
              <w:br/>
              <w:t xml:space="preserve">5) Reporting:  Master to current_env_upgrading </w:t>
            </w:r>
            <w:r w:rsidRPr="00181BC1">
              <w:rPr>
                <w:rFonts w:ascii="Calibri" w:hAnsi="Calibri"/>
                <w:strike/>
                <w:sz w:val="22"/>
                <w:szCs w:val="22"/>
              </w:rPr>
              <w:br/>
              <w:t>6) TPIC:  current_env_upgrading to itself</w:t>
            </w:r>
            <w:r w:rsidRPr="00181BC1">
              <w:rPr>
                <w:rFonts w:ascii="Calibri" w:hAnsi="Calibri"/>
                <w:strike/>
                <w:sz w:val="22"/>
                <w:szCs w:val="22"/>
              </w:rPr>
              <w:br/>
              <w:t>7) UIAPP:  current_env_upgrading to itself</w:t>
            </w:r>
            <w:r w:rsidRPr="00181BC1">
              <w:rPr>
                <w:rFonts w:ascii="Calibri" w:hAnsi="Calibri"/>
                <w:strike/>
                <w:sz w:val="22"/>
                <w:szCs w:val="22"/>
              </w:rPr>
              <w:br/>
              <w:t>8) TPPUI:  current_env_upgrading to itself</w:t>
            </w:r>
            <w:r w:rsidRPr="00181BC1">
              <w:rPr>
                <w:rFonts w:ascii="Calibri" w:hAnsi="Calibri"/>
                <w:strike/>
                <w:sz w:val="22"/>
                <w:szCs w:val="22"/>
              </w:rPr>
              <w:br/>
              <w:t>9) C3:  current_env_upgrading to itself</w:t>
            </w:r>
            <w:r w:rsidRPr="00181BC1">
              <w:rPr>
                <w:rFonts w:ascii="Calibri" w:hAnsi="Calibri"/>
                <w:strike/>
                <w:sz w:val="22"/>
                <w:szCs w:val="22"/>
              </w:rPr>
              <w:br/>
            </w:r>
            <w:r w:rsidRPr="00181BC1">
              <w:rPr>
                <w:rFonts w:ascii="Calibri" w:hAnsi="Calibri"/>
                <w:strike/>
                <w:sz w:val="22"/>
                <w:szCs w:val="22"/>
              </w:rPr>
              <w:br/>
              <w:t xml:space="preserve">*** </w:t>
            </w:r>
            <w:r w:rsidRPr="00181BC1">
              <w:rPr>
                <w:rFonts w:ascii="Calibri" w:hAnsi="Calibri"/>
                <w:strike/>
                <w:sz w:val="22"/>
                <w:szCs w:val="22"/>
              </w:rPr>
              <w:br/>
            </w:r>
            <w:del w:id="95" w:author="Trevonte Wigfall" w:date="2021-10-03T01:11:00Z">
              <w:r w:rsidRPr="00181BC1" w:rsidDel="00DE43BE">
                <w:rPr>
                  <w:rFonts w:ascii="Calibri" w:hAnsi="Calibri"/>
                  <w:strike/>
                  <w:sz w:val="22"/>
                  <w:szCs w:val="22"/>
                </w:rPr>
                <w:delText>3D</w:delText>
              </w:r>
            </w:del>
            <w:ins w:id="96" w:author="Trevonte Wigfall" w:date="2021-10-03T01:11:00Z">
              <w:r w:rsidR="00DE43BE">
                <w:rPr>
                  <w:rFonts w:ascii="Calibri" w:hAnsi="Calibri"/>
                  <w:strike/>
                  <w:sz w:val="22"/>
                  <w:szCs w:val="22"/>
                </w:rPr>
                <w:t>Backflush List</w:t>
              </w:r>
            </w:ins>
            <w:r w:rsidRPr="00181BC1">
              <w:rPr>
                <w:rFonts w:ascii="Calibri" w:hAnsi="Calibri"/>
                <w:strike/>
                <w:sz w:val="22"/>
                <w:szCs w:val="22"/>
              </w:rPr>
              <w:t xml:space="preserve"> master for 7D</w:t>
            </w:r>
          </w:p>
          <w:p w14:paraId="47A50637" w14:textId="77777777" w:rsidR="005C57A4" w:rsidRPr="00181BC1" w:rsidRDefault="005C57A4" w:rsidP="005C57A4">
            <w:pPr>
              <w:rPr>
                <w:rFonts w:ascii="Calibri" w:hAnsi="Calibri"/>
                <w:strike/>
                <w:sz w:val="22"/>
                <w:szCs w:val="22"/>
              </w:rPr>
            </w:pPr>
            <w:r w:rsidRPr="00181BC1">
              <w:rPr>
                <w:rFonts w:ascii="Calibri" w:hAnsi="Calibri"/>
                <w:strike/>
                <w:sz w:val="22"/>
                <w:szCs w:val="22"/>
              </w:rPr>
              <w:t>7D master for 8Q</w:t>
            </w:r>
            <w:r w:rsidRPr="00181BC1">
              <w:rPr>
                <w:rFonts w:ascii="Calibri" w:hAnsi="Calibri"/>
                <w:strike/>
                <w:sz w:val="22"/>
                <w:szCs w:val="22"/>
              </w:rPr>
              <w:br/>
              <w:t>8Q master for everything else</w:t>
            </w:r>
            <w:r w:rsidRPr="00181BC1">
              <w:rPr>
                <w:rFonts w:ascii="Calibri" w:hAnsi="Calibri"/>
                <w:strike/>
                <w:noProof/>
                <w:sz w:val="22"/>
                <w:szCs w:val="22"/>
              </w:rPr>
              <w:drawing>
                <wp:anchor distT="0" distB="0" distL="114300" distR="114300" simplePos="0" relativeHeight="252122112" behindDoc="0" locked="0" layoutInCell="1" allowOverlap="1" wp14:anchorId="1BF3405D" wp14:editId="5DF8EA4D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5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0EC43F3" w14:textId="77777777" w:rsidR="005C57A4" w:rsidRPr="00181BC1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2F77E32" w14:textId="77777777" w:rsidR="005C57A4" w:rsidRPr="00181BC1" w:rsidRDefault="005C57A4" w:rsidP="005C57A4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181BC1">
              <w:rPr>
                <w:rFonts w:ascii="Calibri" w:hAnsi="Calibri"/>
                <w:strike/>
                <w:color w:val="000000"/>
                <w:sz w:val="22"/>
                <w:szCs w:val="22"/>
              </w:rPr>
              <w:t>no discrepancies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BB1117E" w14:textId="35159FD9" w:rsidR="005C57A4" w:rsidRDefault="005C57A4" w:rsidP="005C57A4">
            <w:ins w:id="97" w:author="Wigfall, Trevonte" w:date="2021-07-16T22:32:00Z">
              <w:r w:rsidRPr="001462C7">
                <w:rPr>
                  <w:rFonts w:asciiTheme="minorHAnsi" w:hAnsiTheme="minorHAnsi"/>
                  <w:b/>
                  <w:sz w:val="22"/>
                  <w:szCs w:val="22"/>
                  <w:rPrChange w:id="98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99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692B5C" w14:paraId="39FCA36B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EDBC4EB" w14:textId="77777777" w:rsidR="005C57A4" w:rsidRPr="00692B5C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01E47C3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4B3B5E4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55D28E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7B6CA0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A030434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0C4FCB5" w14:textId="77777777" w:rsidR="005C57A4" w:rsidRPr="00692B5C" w:rsidRDefault="005C57A4" w:rsidP="005C57A4">
            <w:pPr>
              <w:rPr>
                <w:rFonts w:ascii="Calibri" w:hAnsi="Calibri" w:cs="Calibri"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Send email to Walter/Team when work is complete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01F7FF9" w14:textId="77777777" w:rsidR="005C57A4" w:rsidRPr="00692B5C" w:rsidRDefault="005C57A4" w:rsidP="005C57A4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37D5397" w14:textId="7A2989B7" w:rsidR="005C57A4" w:rsidRDefault="005C57A4" w:rsidP="005C57A4">
            <w:ins w:id="100" w:author="Wigfall, Trevonte" w:date="2021-07-16T22:32:00Z">
              <w:r w:rsidRPr="001462C7">
                <w:rPr>
                  <w:rFonts w:asciiTheme="minorHAnsi" w:hAnsiTheme="minorHAnsi"/>
                  <w:b/>
                  <w:sz w:val="22"/>
                  <w:szCs w:val="22"/>
                  <w:rPrChange w:id="101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102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692B5C" w14:paraId="4064A58A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C16185D" w14:textId="77777777" w:rsidR="005C57A4" w:rsidRPr="00692B5C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6B16F1D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000A8BE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564881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2861A5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136B643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AFAC81C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1DBB49C" w14:textId="77777777" w:rsidR="005C57A4" w:rsidRPr="00692B5C" w:rsidRDefault="005C57A4" w:rsidP="005C57A4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4ACB33B" w14:textId="450473DF" w:rsidR="005C57A4" w:rsidRPr="00692B5C" w:rsidRDefault="005C57A4" w:rsidP="005C57A4">
            <w:ins w:id="103" w:author="Wigfall, Trevonte" w:date="2021-07-16T22:32:00Z">
              <w:r w:rsidRPr="001462C7">
                <w:rPr>
                  <w:rFonts w:asciiTheme="minorHAnsi" w:hAnsiTheme="minorHAnsi"/>
                  <w:b/>
                  <w:sz w:val="22"/>
                  <w:szCs w:val="22"/>
                  <w:rPrChange w:id="104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105" w:author="Wigfall, Trevonte" w:date="2021-07-16T22:32:00Z">
              <w:r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</w:tbl>
    <w:p w14:paraId="702F876E" w14:textId="77777777" w:rsidR="0057614C" w:rsidRPr="00692B5C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C70289" w14:paraId="7B637777" w14:textId="77777777" w:rsidTr="00C70289">
        <w:trPr>
          <w:trHeight w:val="2479"/>
        </w:trPr>
        <w:tc>
          <w:tcPr>
            <w:tcW w:w="13062" w:type="dxa"/>
          </w:tcPr>
          <w:p w14:paraId="6A6B812B" w14:textId="77777777" w:rsidR="008E63C2" w:rsidRPr="00C70289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mallCaps/>
                <w:sz w:val="24"/>
                <w:szCs w:val="24"/>
              </w:rPr>
              <w:t>Comments:</w:t>
            </w:r>
          </w:p>
          <w:p w14:paraId="3947325A" w14:textId="77777777" w:rsidR="008E63C2" w:rsidRPr="00AB4FAD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31EB0917" w14:textId="77777777" w:rsidR="0057614C" w:rsidRPr="0067200B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20C890BF" w14:textId="77777777" w:rsidR="0057614C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>
      <w:headerReference w:type="default" r:id="rId30"/>
      <w:footerReference w:type="default" r:id="rId31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7CEA8" w14:textId="77777777" w:rsidR="00A23903" w:rsidRDefault="00A23903">
      <w:r>
        <w:separator/>
      </w:r>
    </w:p>
  </w:endnote>
  <w:endnote w:type="continuationSeparator" w:id="0">
    <w:p w14:paraId="6CD7CE80" w14:textId="77777777" w:rsidR="00A23903" w:rsidRDefault="00A23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884E0" w14:textId="77777777" w:rsidR="00422C06" w:rsidRDefault="00422C06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6318F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6318F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071E6A9B" w14:textId="77777777" w:rsidR="00422C06" w:rsidRDefault="00422C06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3FA29" w14:textId="77777777" w:rsidR="00A23903" w:rsidRDefault="00A23903">
      <w:r>
        <w:separator/>
      </w:r>
    </w:p>
  </w:footnote>
  <w:footnote w:type="continuationSeparator" w:id="0">
    <w:p w14:paraId="65354055" w14:textId="77777777" w:rsidR="00A23903" w:rsidRDefault="00A239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B2915" w14:textId="77777777" w:rsidR="00422C06" w:rsidRDefault="001462C7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37CCAE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700187281" r:id="rId2"/>
      </w:object>
    </w:r>
  </w:p>
  <w:p w14:paraId="6113C8E5" w14:textId="77777777" w:rsidR="00422C06" w:rsidRDefault="00422C06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4F0ED0DB" w14:textId="77777777" w:rsidR="00422C06" w:rsidRDefault="00422C06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066F4F55" w14:textId="77777777" w:rsidR="00422C06" w:rsidRDefault="00422C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EF0"/>
    <w:multiLevelType w:val="hybridMultilevel"/>
    <w:tmpl w:val="29C4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C52"/>
    <w:multiLevelType w:val="hybridMultilevel"/>
    <w:tmpl w:val="B6F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531"/>
    <w:multiLevelType w:val="hybridMultilevel"/>
    <w:tmpl w:val="65BA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D3709"/>
    <w:multiLevelType w:val="hybridMultilevel"/>
    <w:tmpl w:val="E01C204A"/>
    <w:lvl w:ilvl="0" w:tplc="C07CCC7A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624851"/>
    <w:multiLevelType w:val="hybridMultilevel"/>
    <w:tmpl w:val="19F2D21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6"/>
  </w:num>
  <w:num w:numId="4">
    <w:abstractNumId w:val="1"/>
  </w:num>
  <w:num w:numId="5">
    <w:abstractNumId w:val="23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0"/>
  </w:num>
  <w:num w:numId="8">
    <w:abstractNumId w:val="8"/>
  </w:num>
  <w:num w:numId="9">
    <w:abstractNumId w:val="21"/>
  </w:num>
  <w:num w:numId="10">
    <w:abstractNumId w:val="24"/>
  </w:num>
  <w:num w:numId="11">
    <w:abstractNumId w:val="26"/>
  </w:num>
  <w:num w:numId="12">
    <w:abstractNumId w:val="36"/>
  </w:num>
  <w:num w:numId="13">
    <w:abstractNumId w:val="5"/>
  </w:num>
  <w:num w:numId="14">
    <w:abstractNumId w:val="31"/>
  </w:num>
  <w:num w:numId="15">
    <w:abstractNumId w:val="3"/>
  </w:num>
  <w:num w:numId="16">
    <w:abstractNumId w:val="32"/>
  </w:num>
  <w:num w:numId="17">
    <w:abstractNumId w:val="17"/>
  </w:num>
  <w:num w:numId="18">
    <w:abstractNumId w:val="30"/>
  </w:num>
  <w:num w:numId="19">
    <w:abstractNumId w:val="33"/>
  </w:num>
  <w:num w:numId="20">
    <w:abstractNumId w:val="2"/>
  </w:num>
  <w:num w:numId="21">
    <w:abstractNumId w:val="16"/>
  </w:num>
  <w:num w:numId="22">
    <w:abstractNumId w:val="41"/>
  </w:num>
  <w:num w:numId="23">
    <w:abstractNumId w:val="28"/>
  </w:num>
  <w:num w:numId="24">
    <w:abstractNumId w:val="29"/>
  </w:num>
  <w:num w:numId="25">
    <w:abstractNumId w:val="20"/>
  </w:num>
  <w:num w:numId="26">
    <w:abstractNumId w:val="39"/>
  </w:num>
  <w:num w:numId="27">
    <w:abstractNumId w:val="13"/>
  </w:num>
  <w:num w:numId="28">
    <w:abstractNumId w:val="42"/>
  </w:num>
  <w:num w:numId="29">
    <w:abstractNumId w:val="25"/>
  </w:num>
  <w:num w:numId="30">
    <w:abstractNumId w:val="13"/>
  </w:num>
  <w:num w:numId="31">
    <w:abstractNumId w:val="37"/>
  </w:num>
  <w:num w:numId="32">
    <w:abstractNumId w:val="38"/>
  </w:num>
  <w:num w:numId="33">
    <w:abstractNumId w:val="18"/>
  </w:num>
  <w:num w:numId="34">
    <w:abstractNumId w:val="35"/>
  </w:num>
  <w:num w:numId="35">
    <w:abstractNumId w:val="15"/>
  </w:num>
  <w:num w:numId="36">
    <w:abstractNumId w:val="34"/>
  </w:num>
  <w:num w:numId="37">
    <w:abstractNumId w:val="12"/>
  </w:num>
  <w:num w:numId="38">
    <w:abstractNumId w:val="4"/>
  </w:num>
  <w:num w:numId="39">
    <w:abstractNumId w:val="19"/>
  </w:num>
  <w:num w:numId="40">
    <w:abstractNumId w:val="9"/>
  </w:num>
  <w:num w:numId="41">
    <w:abstractNumId w:val="10"/>
  </w:num>
  <w:num w:numId="42">
    <w:abstractNumId w:val="7"/>
  </w:num>
  <w:num w:numId="43">
    <w:abstractNumId w:val="11"/>
  </w:num>
  <w:num w:numId="44">
    <w:abstractNumId w:val="27"/>
  </w:num>
  <w:num w:numId="45">
    <w:abstractNumId w:val="14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gfall, Trevonte">
    <w15:presenceInfo w15:providerId="AD" w15:userId="S::AF47837@ad.wellpoint.com::9c24ad19-33db-463f-b9c4-0fd7a1986d3d"/>
  </w15:person>
  <w15:person w15:author="Trevonte Wigfall">
    <w15:presenceInfo w15:providerId="Windows Live" w15:userId="34d0e99d003078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1D93"/>
    <w:rsid w:val="00003336"/>
    <w:rsid w:val="00005BE1"/>
    <w:rsid w:val="00007341"/>
    <w:rsid w:val="00011291"/>
    <w:rsid w:val="000120AC"/>
    <w:rsid w:val="00013A0E"/>
    <w:rsid w:val="00015ECA"/>
    <w:rsid w:val="00016BC4"/>
    <w:rsid w:val="0002180D"/>
    <w:rsid w:val="00022F54"/>
    <w:rsid w:val="00022FA1"/>
    <w:rsid w:val="0002394B"/>
    <w:rsid w:val="0002426F"/>
    <w:rsid w:val="00025255"/>
    <w:rsid w:val="000336DE"/>
    <w:rsid w:val="00034DD6"/>
    <w:rsid w:val="000373EE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809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48B5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7DE"/>
    <w:rsid w:val="00072AB5"/>
    <w:rsid w:val="00073C61"/>
    <w:rsid w:val="00073F86"/>
    <w:rsid w:val="000751DC"/>
    <w:rsid w:val="00076194"/>
    <w:rsid w:val="0007657B"/>
    <w:rsid w:val="00077482"/>
    <w:rsid w:val="00080091"/>
    <w:rsid w:val="000801CD"/>
    <w:rsid w:val="00082F38"/>
    <w:rsid w:val="000847EF"/>
    <w:rsid w:val="00084AE2"/>
    <w:rsid w:val="00084C1E"/>
    <w:rsid w:val="000857A2"/>
    <w:rsid w:val="000872C1"/>
    <w:rsid w:val="00087A66"/>
    <w:rsid w:val="00087EFB"/>
    <w:rsid w:val="00087F1D"/>
    <w:rsid w:val="000906EB"/>
    <w:rsid w:val="000936CE"/>
    <w:rsid w:val="00097773"/>
    <w:rsid w:val="000A0EB0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2C3D"/>
    <w:rsid w:val="000B2C59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5D23"/>
    <w:rsid w:val="00111C1A"/>
    <w:rsid w:val="00113A6D"/>
    <w:rsid w:val="001146AA"/>
    <w:rsid w:val="001168F0"/>
    <w:rsid w:val="0011759E"/>
    <w:rsid w:val="00121E47"/>
    <w:rsid w:val="001234D7"/>
    <w:rsid w:val="00123DC2"/>
    <w:rsid w:val="0012634F"/>
    <w:rsid w:val="001275E8"/>
    <w:rsid w:val="001316CF"/>
    <w:rsid w:val="0013288B"/>
    <w:rsid w:val="00132B90"/>
    <w:rsid w:val="001352FD"/>
    <w:rsid w:val="001364BB"/>
    <w:rsid w:val="00140FFD"/>
    <w:rsid w:val="00142BA5"/>
    <w:rsid w:val="00143571"/>
    <w:rsid w:val="00144158"/>
    <w:rsid w:val="001462C7"/>
    <w:rsid w:val="00146EE1"/>
    <w:rsid w:val="00150ECC"/>
    <w:rsid w:val="00152735"/>
    <w:rsid w:val="00155FB7"/>
    <w:rsid w:val="00160FA4"/>
    <w:rsid w:val="00163D5A"/>
    <w:rsid w:val="00165703"/>
    <w:rsid w:val="00166CD7"/>
    <w:rsid w:val="00167E86"/>
    <w:rsid w:val="001734E7"/>
    <w:rsid w:val="00174021"/>
    <w:rsid w:val="00175E82"/>
    <w:rsid w:val="0017681D"/>
    <w:rsid w:val="00180409"/>
    <w:rsid w:val="00181169"/>
    <w:rsid w:val="001816B3"/>
    <w:rsid w:val="00181BC1"/>
    <w:rsid w:val="001820D3"/>
    <w:rsid w:val="00182203"/>
    <w:rsid w:val="0018315A"/>
    <w:rsid w:val="00184DAD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A6364"/>
    <w:rsid w:val="001B0457"/>
    <w:rsid w:val="001B77F5"/>
    <w:rsid w:val="001B78B8"/>
    <w:rsid w:val="001C097C"/>
    <w:rsid w:val="001C1219"/>
    <w:rsid w:val="001C2CD0"/>
    <w:rsid w:val="001C361A"/>
    <w:rsid w:val="001C43F0"/>
    <w:rsid w:val="001C5E8C"/>
    <w:rsid w:val="001C5FF9"/>
    <w:rsid w:val="001C6232"/>
    <w:rsid w:val="001C693F"/>
    <w:rsid w:val="001C721A"/>
    <w:rsid w:val="001C73CD"/>
    <w:rsid w:val="001D0437"/>
    <w:rsid w:val="001D07EF"/>
    <w:rsid w:val="001D08AB"/>
    <w:rsid w:val="001D27AE"/>
    <w:rsid w:val="001D4467"/>
    <w:rsid w:val="001D452B"/>
    <w:rsid w:val="001D53B9"/>
    <w:rsid w:val="001D7447"/>
    <w:rsid w:val="001D7CD0"/>
    <w:rsid w:val="001D7DCF"/>
    <w:rsid w:val="001E0B42"/>
    <w:rsid w:val="001E1054"/>
    <w:rsid w:val="001E31FC"/>
    <w:rsid w:val="001E361B"/>
    <w:rsid w:val="001E55C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02B7"/>
    <w:rsid w:val="00203ACC"/>
    <w:rsid w:val="00204029"/>
    <w:rsid w:val="00204E7C"/>
    <w:rsid w:val="00205B54"/>
    <w:rsid w:val="00210200"/>
    <w:rsid w:val="00211584"/>
    <w:rsid w:val="00211B34"/>
    <w:rsid w:val="00213B58"/>
    <w:rsid w:val="00214317"/>
    <w:rsid w:val="00221F13"/>
    <w:rsid w:val="00226EAE"/>
    <w:rsid w:val="002300F2"/>
    <w:rsid w:val="002318D8"/>
    <w:rsid w:val="002319A8"/>
    <w:rsid w:val="00232503"/>
    <w:rsid w:val="002326FC"/>
    <w:rsid w:val="00236022"/>
    <w:rsid w:val="00236192"/>
    <w:rsid w:val="00236DE8"/>
    <w:rsid w:val="00237142"/>
    <w:rsid w:val="00237418"/>
    <w:rsid w:val="00237786"/>
    <w:rsid w:val="00237C22"/>
    <w:rsid w:val="00237DE5"/>
    <w:rsid w:val="00240F73"/>
    <w:rsid w:val="00242B31"/>
    <w:rsid w:val="00245D3D"/>
    <w:rsid w:val="00251F9B"/>
    <w:rsid w:val="00252CC8"/>
    <w:rsid w:val="00254317"/>
    <w:rsid w:val="00260761"/>
    <w:rsid w:val="0026167B"/>
    <w:rsid w:val="002618F5"/>
    <w:rsid w:val="00262A70"/>
    <w:rsid w:val="002649E9"/>
    <w:rsid w:val="0026596E"/>
    <w:rsid w:val="00266769"/>
    <w:rsid w:val="00266882"/>
    <w:rsid w:val="00266DFD"/>
    <w:rsid w:val="0027537D"/>
    <w:rsid w:val="0028037E"/>
    <w:rsid w:val="002812B4"/>
    <w:rsid w:val="002816E3"/>
    <w:rsid w:val="00281B8F"/>
    <w:rsid w:val="0028247E"/>
    <w:rsid w:val="0028271B"/>
    <w:rsid w:val="00284060"/>
    <w:rsid w:val="00285BB2"/>
    <w:rsid w:val="0028778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6DAD"/>
    <w:rsid w:val="002B176D"/>
    <w:rsid w:val="002B294D"/>
    <w:rsid w:val="002B587A"/>
    <w:rsid w:val="002B67AD"/>
    <w:rsid w:val="002B6CAF"/>
    <w:rsid w:val="002C12A1"/>
    <w:rsid w:val="002C347B"/>
    <w:rsid w:val="002C4204"/>
    <w:rsid w:val="002C4DDA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2A84"/>
    <w:rsid w:val="002E6B37"/>
    <w:rsid w:val="002E7DE4"/>
    <w:rsid w:val="002F121F"/>
    <w:rsid w:val="002F1AE3"/>
    <w:rsid w:val="002F33E0"/>
    <w:rsid w:val="002F36E6"/>
    <w:rsid w:val="002F4B39"/>
    <w:rsid w:val="002F5EDE"/>
    <w:rsid w:val="002F7317"/>
    <w:rsid w:val="002F73FB"/>
    <w:rsid w:val="002F7C14"/>
    <w:rsid w:val="00302ADF"/>
    <w:rsid w:val="00302B9C"/>
    <w:rsid w:val="00303B32"/>
    <w:rsid w:val="00304153"/>
    <w:rsid w:val="00310B0E"/>
    <w:rsid w:val="00311078"/>
    <w:rsid w:val="00311B0D"/>
    <w:rsid w:val="003131C9"/>
    <w:rsid w:val="00314551"/>
    <w:rsid w:val="003148E0"/>
    <w:rsid w:val="00315400"/>
    <w:rsid w:val="00316138"/>
    <w:rsid w:val="00320ADD"/>
    <w:rsid w:val="0032172F"/>
    <w:rsid w:val="00321FA4"/>
    <w:rsid w:val="003257AB"/>
    <w:rsid w:val="00332235"/>
    <w:rsid w:val="003402C7"/>
    <w:rsid w:val="00342449"/>
    <w:rsid w:val="00345FFE"/>
    <w:rsid w:val="00346A83"/>
    <w:rsid w:val="00346E9B"/>
    <w:rsid w:val="00350510"/>
    <w:rsid w:val="00350776"/>
    <w:rsid w:val="00351219"/>
    <w:rsid w:val="00351ADA"/>
    <w:rsid w:val="00355224"/>
    <w:rsid w:val="00357A7D"/>
    <w:rsid w:val="0036046D"/>
    <w:rsid w:val="003604E8"/>
    <w:rsid w:val="00360904"/>
    <w:rsid w:val="0036134E"/>
    <w:rsid w:val="00365FD0"/>
    <w:rsid w:val="00367764"/>
    <w:rsid w:val="00371869"/>
    <w:rsid w:val="00372B1F"/>
    <w:rsid w:val="00380302"/>
    <w:rsid w:val="003813A8"/>
    <w:rsid w:val="00381D8C"/>
    <w:rsid w:val="00384115"/>
    <w:rsid w:val="0038513B"/>
    <w:rsid w:val="00387FD6"/>
    <w:rsid w:val="00390D2B"/>
    <w:rsid w:val="00391C62"/>
    <w:rsid w:val="00395A29"/>
    <w:rsid w:val="00396C35"/>
    <w:rsid w:val="00396EFB"/>
    <w:rsid w:val="003A03AD"/>
    <w:rsid w:val="003A0814"/>
    <w:rsid w:val="003A2DC4"/>
    <w:rsid w:val="003A3040"/>
    <w:rsid w:val="003A4904"/>
    <w:rsid w:val="003A4EFB"/>
    <w:rsid w:val="003A582E"/>
    <w:rsid w:val="003B1789"/>
    <w:rsid w:val="003B1FC1"/>
    <w:rsid w:val="003B7476"/>
    <w:rsid w:val="003B76CA"/>
    <w:rsid w:val="003D47BF"/>
    <w:rsid w:val="003D5472"/>
    <w:rsid w:val="003D60C7"/>
    <w:rsid w:val="003D7130"/>
    <w:rsid w:val="003D7C61"/>
    <w:rsid w:val="003E13D6"/>
    <w:rsid w:val="003F05F7"/>
    <w:rsid w:val="003F1866"/>
    <w:rsid w:val="003F18C9"/>
    <w:rsid w:val="003F1CE5"/>
    <w:rsid w:val="003F3436"/>
    <w:rsid w:val="003F35F8"/>
    <w:rsid w:val="003F4C8B"/>
    <w:rsid w:val="003F511A"/>
    <w:rsid w:val="003F6FAC"/>
    <w:rsid w:val="003F7572"/>
    <w:rsid w:val="003F7589"/>
    <w:rsid w:val="00400821"/>
    <w:rsid w:val="00400D24"/>
    <w:rsid w:val="0040156D"/>
    <w:rsid w:val="00401CE1"/>
    <w:rsid w:val="00403930"/>
    <w:rsid w:val="00405873"/>
    <w:rsid w:val="00405B0C"/>
    <w:rsid w:val="00407D2F"/>
    <w:rsid w:val="00410E88"/>
    <w:rsid w:val="004121E0"/>
    <w:rsid w:val="00412E00"/>
    <w:rsid w:val="00414084"/>
    <w:rsid w:val="00414AF7"/>
    <w:rsid w:val="00414BFE"/>
    <w:rsid w:val="00416440"/>
    <w:rsid w:val="0041735E"/>
    <w:rsid w:val="004203B5"/>
    <w:rsid w:val="004204E1"/>
    <w:rsid w:val="00420662"/>
    <w:rsid w:val="0042196E"/>
    <w:rsid w:val="00421D25"/>
    <w:rsid w:val="0042256C"/>
    <w:rsid w:val="00422C06"/>
    <w:rsid w:val="00423D11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4C41"/>
    <w:rsid w:val="004473D0"/>
    <w:rsid w:val="00451FD6"/>
    <w:rsid w:val="00452ACB"/>
    <w:rsid w:val="0045713F"/>
    <w:rsid w:val="00460FF1"/>
    <w:rsid w:val="00461549"/>
    <w:rsid w:val="00463B24"/>
    <w:rsid w:val="00465AE0"/>
    <w:rsid w:val="00467383"/>
    <w:rsid w:val="004679C7"/>
    <w:rsid w:val="00471ACC"/>
    <w:rsid w:val="00471E4D"/>
    <w:rsid w:val="00472FF6"/>
    <w:rsid w:val="004745EC"/>
    <w:rsid w:val="00475A22"/>
    <w:rsid w:val="00476032"/>
    <w:rsid w:val="00476347"/>
    <w:rsid w:val="0048073E"/>
    <w:rsid w:val="00482095"/>
    <w:rsid w:val="00482DD4"/>
    <w:rsid w:val="004857DB"/>
    <w:rsid w:val="004872AB"/>
    <w:rsid w:val="00487CA0"/>
    <w:rsid w:val="004922CC"/>
    <w:rsid w:val="00492663"/>
    <w:rsid w:val="00495EC6"/>
    <w:rsid w:val="00496E91"/>
    <w:rsid w:val="004A0057"/>
    <w:rsid w:val="004A18B3"/>
    <w:rsid w:val="004A1C1F"/>
    <w:rsid w:val="004A29BC"/>
    <w:rsid w:val="004A2CE1"/>
    <w:rsid w:val="004A403B"/>
    <w:rsid w:val="004A4527"/>
    <w:rsid w:val="004A485D"/>
    <w:rsid w:val="004A4EA4"/>
    <w:rsid w:val="004A50D9"/>
    <w:rsid w:val="004A7312"/>
    <w:rsid w:val="004B1AE1"/>
    <w:rsid w:val="004B3497"/>
    <w:rsid w:val="004B39F0"/>
    <w:rsid w:val="004B424E"/>
    <w:rsid w:val="004B6C64"/>
    <w:rsid w:val="004B6F89"/>
    <w:rsid w:val="004B7657"/>
    <w:rsid w:val="004C19A4"/>
    <w:rsid w:val="004C1BB0"/>
    <w:rsid w:val="004C2FF5"/>
    <w:rsid w:val="004C41DB"/>
    <w:rsid w:val="004C4920"/>
    <w:rsid w:val="004C4F71"/>
    <w:rsid w:val="004C7D91"/>
    <w:rsid w:val="004D5462"/>
    <w:rsid w:val="004D5B0F"/>
    <w:rsid w:val="004D5D76"/>
    <w:rsid w:val="004D7626"/>
    <w:rsid w:val="004D7B63"/>
    <w:rsid w:val="004E00C6"/>
    <w:rsid w:val="004E25E6"/>
    <w:rsid w:val="004E5308"/>
    <w:rsid w:val="004F10E8"/>
    <w:rsid w:val="004F64D0"/>
    <w:rsid w:val="00500AD8"/>
    <w:rsid w:val="00500F34"/>
    <w:rsid w:val="00501171"/>
    <w:rsid w:val="00504A36"/>
    <w:rsid w:val="00504AE1"/>
    <w:rsid w:val="00506BAB"/>
    <w:rsid w:val="005072AB"/>
    <w:rsid w:val="00510506"/>
    <w:rsid w:val="005117D4"/>
    <w:rsid w:val="00511FB7"/>
    <w:rsid w:val="0051224F"/>
    <w:rsid w:val="00514B98"/>
    <w:rsid w:val="005164C8"/>
    <w:rsid w:val="005212AC"/>
    <w:rsid w:val="00521792"/>
    <w:rsid w:val="00521F28"/>
    <w:rsid w:val="0052300A"/>
    <w:rsid w:val="00523E48"/>
    <w:rsid w:val="00524190"/>
    <w:rsid w:val="0052464B"/>
    <w:rsid w:val="00527593"/>
    <w:rsid w:val="00527925"/>
    <w:rsid w:val="00527B15"/>
    <w:rsid w:val="005316A2"/>
    <w:rsid w:val="005317CA"/>
    <w:rsid w:val="00533B29"/>
    <w:rsid w:val="00534344"/>
    <w:rsid w:val="00534616"/>
    <w:rsid w:val="005429EE"/>
    <w:rsid w:val="00551630"/>
    <w:rsid w:val="00553114"/>
    <w:rsid w:val="00553D9C"/>
    <w:rsid w:val="00555F54"/>
    <w:rsid w:val="00556432"/>
    <w:rsid w:val="00556DEA"/>
    <w:rsid w:val="005600D1"/>
    <w:rsid w:val="00560673"/>
    <w:rsid w:val="005609C6"/>
    <w:rsid w:val="00562FB4"/>
    <w:rsid w:val="00564781"/>
    <w:rsid w:val="005653A3"/>
    <w:rsid w:val="005667ED"/>
    <w:rsid w:val="005710B2"/>
    <w:rsid w:val="00572C43"/>
    <w:rsid w:val="00572D46"/>
    <w:rsid w:val="00572F32"/>
    <w:rsid w:val="0057329F"/>
    <w:rsid w:val="00573CF0"/>
    <w:rsid w:val="0057502E"/>
    <w:rsid w:val="00575750"/>
    <w:rsid w:val="0057614C"/>
    <w:rsid w:val="005765D2"/>
    <w:rsid w:val="00576B95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57A4"/>
    <w:rsid w:val="005C749C"/>
    <w:rsid w:val="005D1473"/>
    <w:rsid w:val="005D1BC2"/>
    <w:rsid w:val="005D32F8"/>
    <w:rsid w:val="005D5DA1"/>
    <w:rsid w:val="005D7CB3"/>
    <w:rsid w:val="005E2821"/>
    <w:rsid w:val="005E3B50"/>
    <w:rsid w:val="005E3E4A"/>
    <w:rsid w:val="005E4842"/>
    <w:rsid w:val="005F0043"/>
    <w:rsid w:val="005F1F62"/>
    <w:rsid w:val="005F208B"/>
    <w:rsid w:val="005F2968"/>
    <w:rsid w:val="005F4688"/>
    <w:rsid w:val="005F54DC"/>
    <w:rsid w:val="005F5AEC"/>
    <w:rsid w:val="005F6465"/>
    <w:rsid w:val="005F6AD6"/>
    <w:rsid w:val="005F6E42"/>
    <w:rsid w:val="005F7669"/>
    <w:rsid w:val="006009FD"/>
    <w:rsid w:val="00601834"/>
    <w:rsid w:val="00606F8B"/>
    <w:rsid w:val="006070B2"/>
    <w:rsid w:val="00607C4A"/>
    <w:rsid w:val="0061132C"/>
    <w:rsid w:val="00611A0D"/>
    <w:rsid w:val="0061394B"/>
    <w:rsid w:val="00616470"/>
    <w:rsid w:val="006203F2"/>
    <w:rsid w:val="00622160"/>
    <w:rsid w:val="00622FD9"/>
    <w:rsid w:val="006242A5"/>
    <w:rsid w:val="006266F4"/>
    <w:rsid w:val="0062685D"/>
    <w:rsid w:val="00631DF5"/>
    <w:rsid w:val="006327C9"/>
    <w:rsid w:val="00634AAA"/>
    <w:rsid w:val="00637C06"/>
    <w:rsid w:val="00642B26"/>
    <w:rsid w:val="006468E4"/>
    <w:rsid w:val="006501D3"/>
    <w:rsid w:val="00651A56"/>
    <w:rsid w:val="0065258B"/>
    <w:rsid w:val="00654C13"/>
    <w:rsid w:val="00656D07"/>
    <w:rsid w:val="00656DC9"/>
    <w:rsid w:val="00661FF9"/>
    <w:rsid w:val="00662559"/>
    <w:rsid w:val="00663878"/>
    <w:rsid w:val="00663C87"/>
    <w:rsid w:val="006640EA"/>
    <w:rsid w:val="006655B3"/>
    <w:rsid w:val="0066574A"/>
    <w:rsid w:val="00666C30"/>
    <w:rsid w:val="00671977"/>
    <w:rsid w:val="00675BBA"/>
    <w:rsid w:val="00677624"/>
    <w:rsid w:val="00681D24"/>
    <w:rsid w:val="00682052"/>
    <w:rsid w:val="00683B7B"/>
    <w:rsid w:val="00683D57"/>
    <w:rsid w:val="00684924"/>
    <w:rsid w:val="00684E9B"/>
    <w:rsid w:val="00686674"/>
    <w:rsid w:val="0068670D"/>
    <w:rsid w:val="00687861"/>
    <w:rsid w:val="00692B5C"/>
    <w:rsid w:val="00693EF0"/>
    <w:rsid w:val="006945B4"/>
    <w:rsid w:val="006958E0"/>
    <w:rsid w:val="0069592B"/>
    <w:rsid w:val="00695A04"/>
    <w:rsid w:val="006973CD"/>
    <w:rsid w:val="006A0348"/>
    <w:rsid w:val="006A140B"/>
    <w:rsid w:val="006A2258"/>
    <w:rsid w:val="006A25FD"/>
    <w:rsid w:val="006A3A61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14DB"/>
    <w:rsid w:val="006D3BEC"/>
    <w:rsid w:val="006D3D54"/>
    <w:rsid w:val="006D49A4"/>
    <w:rsid w:val="006D5CF5"/>
    <w:rsid w:val="006D72FC"/>
    <w:rsid w:val="006D77EA"/>
    <w:rsid w:val="006E1CDB"/>
    <w:rsid w:val="006E2215"/>
    <w:rsid w:val="006E24A0"/>
    <w:rsid w:val="006E4DFE"/>
    <w:rsid w:val="006E6CA8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A85"/>
    <w:rsid w:val="00706FBD"/>
    <w:rsid w:val="007072F0"/>
    <w:rsid w:val="00707545"/>
    <w:rsid w:val="0070791E"/>
    <w:rsid w:val="00711B35"/>
    <w:rsid w:val="0071279D"/>
    <w:rsid w:val="0071491E"/>
    <w:rsid w:val="0071503D"/>
    <w:rsid w:val="00715141"/>
    <w:rsid w:val="00715B6B"/>
    <w:rsid w:val="00715BDC"/>
    <w:rsid w:val="00715C01"/>
    <w:rsid w:val="007176C4"/>
    <w:rsid w:val="00720166"/>
    <w:rsid w:val="00720604"/>
    <w:rsid w:val="007226B0"/>
    <w:rsid w:val="00724F67"/>
    <w:rsid w:val="00727DE8"/>
    <w:rsid w:val="007301A9"/>
    <w:rsid w:val="00731E37"/>
    <w:rsid w:val="00733872"/>
    <w:rsid w:val="0073397F"/>
    <w:rsid w:val="00742663"/>
    <w:rsid w:val="00743137"/>
    <w:rsid w:val="00750246"/>
    <w:rsid w:val="007519ED"/>
    <w:rsid w:val="00751E4D"/>
    <w:rsid w:val="00754224"/>
    <w:rsid w:val="00755AF7"/>
    <w:rsid w:val="00755E09"/>
    <w:rsid w:val="007621BD"/>
    <w:rsid w:val="00762C4D"/>
    <w:rsid w:val="0076318F"/>
    <w:rsid w:val="007649F3"/>
    <w:rsid w:val="007654BA"/>
    <w:rsid w:val="0076591A"/>
    <w:rsid w:val="007662D7"/>
    <w:rsid w:val="00770216"/>
    <w:rsid w:val="00771CF6"/>
    <w:rsid w:val="00773BB5"/>
    <w:rsid w:val="00773E26"/>
    <w:rsid w:val="0077428D"/>
    <w:rsid w:val="007744A3"/>
    <w:rsid w:val="00781CDB"/>
    <w:rsid w:val="00782782"/>
    <w:rsid w:val="00782CE7"/>
    <w:rsid w:val="00782EDD"/>
    <w:rsid w:val="00783621"/>
    <w:rsid w:val="00786344"/>
    <w:rsid w:val="00786F3E"/>
    <w:rsid w:val="00787186"/>
    <w:rsid w:val="00787483"/>
    <w:rsid w:val="00787D5D"/>
    <w:rsid w:val="00794C5F"/>
    <w:rsid w:val="00794CEB"/>
    <w:rsid w:val="00795A19"/>
    <w:rsid w:val="00795CEB"/>
    <w:rsid w:val="007A09C4"/>
    <w:rsid w:val="007A1B0E"/>
    <w:rsid w:val="007A2759"/>
    <w:rsid w:val="007A320F"/>
    <w:rsid w:val="007A36C1"/>
    <w:rsid w:val="007A75E5"/>
    <w:rsid w:val="007A7623"/>
    <w:rsid w:val="007B2B81"/>
    <w:rsid w:val="007B6642"/>
    <w:rsid w:val="007C0CD3"/>
    <w:rsid w:val="007C175B"/>
    <w:rsid w:val="007C2FB4"/>
    <w:rsid w:val="007C37B3"/>
    <w:rsid w:val="007C7136"/>
    <w:rsid w:val="007D096A"/>
    <w:rsid w:val="007D1264"/>
    <w:rsid w:val="007D2A35"/>
    <w:rsid w:val="007D321B"/>
    <w:rsid w:val="007D3BBF"/>
    <w:rsid w:val="007E1C2E"/>
    <w:rsid w:val="007E3825"/>
    <w:rsid w:val="007E4A89"/>
    <w:rsid w:val="007E613A"/>
    <w:rsid w:val="007E7268"/>
    <w:rsid w:val="007F0355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2C1F"/>
    <w:rsid w:val="008035DB"/>
    <w:rsid w:val="00806A55"/>
    <w:rsid w:val="00807407"/>
    <w:rsid w:val="008108BD"/>
    <w:rsid w:val="00812CF1"/>
    <w:rsid w:val="00814164"/>
    <w:rsid w:val="00814424"/>
    <w:rsid w:val="00814EDD"/>
    <w:rsid w:val="00815A82"/>
    <w:rsid w:val="0081629B"/>
    <w:rsid w:val="0081641E"/>
    <w:rsid w:val="00816FB0"/>
    <w:rsid w:val="00820DFB"/>
    <w:rsid w:val="008225EE"/>
    <w:rsid w:val="00822E79"/>
    <w:rsid w:val="00823934"/>
    <w:rsid w:val="00824EDE"/>
    <w:rsid w:val="008260FD"/>
    <w:rsid w:val="0082629F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065C"/>
    <w:rsid w:val="0084097A"/>
    <w:rsid w:val="00841C95"/>
    <w:rsid w:val="00845925"/>
    <w:rsid w:val="00845BE3"/>
    <w:rsid w:val="0085019E"/>
    <w:rsid w:val="00851CAD"/>
    <w:rsid w:val="008546DA"/>
    <w:rsid w:val="00854872"/>
    <w:rsid w:val="00856F02"/>
    <w:rsid w:val="008602A4"/>
    <w:rsid w:val="008652C1"/>
    <w:rsid w:val="00865770"/>
    <w:rsid w:val="00866DAC"/>
    <w:rsid w:val="008673CF"/>
    <w:rsid w:val="008708B4"/>
    <w:rsid w:val="00873624"/>
    <w:rsid w:val="0087393B"/>
    <w:rsid w:val="00875123"/>
    <w:rsid w:val="008756C4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DB6"/>
    <w:rsid w:val="00883E16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1B8E"/>
    <w:rsid w:val="008A2252"/>
    <w:rsid w:val="008A23B3"/>
    <w:rsid w:val="008A64E8"/>
    <w:rsid w:val="008A7BD8"/>
    <w:rsid w:val="008A7F21"/>
    <w:rsid w:val="008B2441"/>
    <w:rsid w:val="008B25B5"/>
    <w:rsid w:val="008B2F42"/>
    <w:rsid w:val="008B3FEF"/>
    <w:rsid w:val="008B586B"/>
    <w:rsid w:val="008B68E8"/>
    <w:rsid w:val="008B7843"/>
    <w:rsid w:val="008B7DDF"/>
    <w:rsid w:val="008C0FA2"/>
    <w:rsid w:val="008C1319"/>
    <w:rsid w:val="008C1ED0"/>
    <w:rsid w:val="008C1EE0"/>
    <w:rsid w:val="008C7E75"/>
    <w:rsid w:val="008D0F0F"/>
    <w:rsid w:val="008D60E4"/>
    <w:rsid w:val="008E2695"/>
    <w:rsid w:val="008E3866"/>
    <w:rsid w:val="008E3A2D"/>
    <w:rsid w:val="008E63C2"/>
    <w:rsid w:val="008F01B4"/>
    <w:rsid w:val="008F0EFF"/>
    <w:rsid w:val="008F2B27"/>
    <w:rsid w:val="00902865"/>
    <w:rsid w:val="0090324F"/>
    <w:rsid w:val="00905753"/>
    <w:rsid w:val="009058E5"/>
    <w:rsid w:val="00906475"/>
    <w:rsid w:val="0090728E"/>
    <w:rsid w:val="00907766"/>
    <w:rsid w:val="00910B3C"/>
    <w:rsid w:val="009111B6"/>
    <w:rsid w:val="009116DF"/>
    <w:rsid w:val="0091199E"/>
    <w:rsid w:val="009162A2"/>
    <w:rsid w:val="00917D89"/>
    <w:rsid w:val="00921C21"/>
    <w:rsid w:val="00922408"/>
    <w:rsid w:val="00922D64"/>
    <w:rsid w:val="00926BFA"/>
    <w:rsid w:val="009278C0"/>
    <w:rsid w:val="00927D17"/>
    <w:rsid w:val="00933ADA"/>
    <w:rsid w:val="00936ED6"/>
    <w:rsid w:val="009370FD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5C7"/>
    <w:rsid w:val="00961D1B"/>
    <w:rsid w:val="00961FFD"/>
    <w:rsid w:val="00963E64"/>
    <w:rsid w:val="00964ECB"/>
    <w:rsid w:val="00965C85"/>
    <w:rsid w:val="0096679C"/>
    <w:rsid w:val="00970E4B"/>
    <w:rsid w:val="00974827"/>
    <w:rsid w:val="00974D84"/>
    <w:rsid w:val="009754FA"/>
    <w:rsid w:val="00975E68"/>
    <w:rsid w:val="00976565"/>
    <w:rsid w:val="00977ECD"/>
    <w:rsid w:val="00981EAF"/>
    <w:rsid w:val="00982DB4"/>
    <w:rsid w:val="00983302"/>
    <w:rsid w:val="00984316"/>
    <w:rsid w:val="0098539F"/>
    <w:rsid w:val="009857EF"/>
    <w:rsid w:val="00985D98"/>
    <w:rsid w:val="0099113C"/>
    <w:rsid w:val="00993182"/>
    <w:rsid w:val="00993BD3"/>
    <w:rsid w:val="009A1042"/>
    <w:rsid w:val="009A2F72"/>
    <w:rsid w:val="009A468A"/>
    <w:rsid w:val="009A664A"/>
    <w:rsid w:val="009A6672"/>
    <w:rsid w:val="009A6E0E"/>
    <w:rsid w:val="009B07F5"/>
    <w:rsid w:val="009B1762"/>
    <w:rsid w:val="009B1C95"/>
    <w:rsid w:val="009B2025"/>
    <w:rsid w:val="009B32C3"/>
    <w:rsid w:val="009B3ADF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D5420"/>
    <w:rsid w:val="009D7343"/>
    <w:rsid w:val="009E1816"/>
    <w:rsid w:val="009E378C"/>
    <w:rsid w:val="009E4B77"/>
    <w:rsid w:val="009E6DFC"/>
    <w:rsid w:val="009E7162"/>
    <w:rsid w:val="009E7BD2"/>
    <w:rsid w:val="009F1077"/>
    <w:rsid w:val="009F1ED2"/>
    <w:rsid w:val="009F38ED"/>
    <w:rsid w:val="00A0140E"/>
    <w:rsid w:val="00A05451"/>
    <w:rsid w:val="00A1350A"/>
    <w:rsid w:val="00A13A5C"/>
    <w:rsid w:val="00A14EE6"/>
    <w:rsid w:val="00A1695A"/>
    <w:rsid w:val="00A21580"/>
    <w:rsid w:val="00A23903"/>
    <w:rsid w:val="00A24935"/>
    <w:rsid w:val="00A25781"/>
    <w:rsid w:val="00A3052A"/>
    <w:rsid w:val="00A34A41"/>
    <w:rsid w:val="00A3521B"/>
    <w:rsid w:val="00A37B49"/>
    <w:rsid w:val="00A41FE0"/>
    <w:rsid w:val="00A43472"/>
    <w:rsid w:val="00A43728"/>
    <w:rsid w:val="00A52711"/>
    <w:rsid w:val="00A52DAA"/>
    <w:rsid w:val="00A5387A"/>
    <w:rsid w:val="00A54422"/>
    <w:rsid w:val="00A545E4"/>
    <w:rsid w:val="00A57486"/>
    <w:rsid w:val="00A57FEF"/>
    <w:rsid w:val="00A6018A"/>
    <w:rsid w:val="00A6083F"/>
    <w:rsid w:val="00A60A14"/>
    <w:rsid w:val="00A60DEC"/>
    <w:rsid w:val="00A62D05"/>
    <w:rsid w:val="00A63D18"/>
    <w:rsid w:val="00A64482"/>
    <w:rsid w:val="00A64C53"/>
    <w:rsid w:val="00A6754F"/>
    <w:rsid w:val="00A67981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52"/>
    <w:rsid w:val="00A771CF"/>
    <w:rsid w:val="00A8011C"/>
    <w:rsid w:val="00A805FA"/>
    <w:rsid w:val="00A80A3F"/>
    <w:rsid w:val="00A80ECE"/>
    <w:rsid w:val="00A82BD0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5F69"/>
    <w:rsid w:val="00AA6A60"/>
    <w:rsid w:val="00AB1C00"/>
    <w:rsid w:val="00AB4FAD"/>
    <w:rsid w:val="00AB53EE"/>
    <w:rsid w:val="00AB7387"/>
    <w:rsid w:val="00AC2ED4"/>
    <w:rsid w:val="00AC5E30"/>
    <w:rsid w:val="00AD2737"/>
    <w:rsid w:val="00AD6A3C"/>
    <w:rsid w:val="00AD7CCD"/>
    <w:rsid w:val="00AD7F32"/>
    <w:rsid w:val="00AE12F1"/>
    <w:rsid w:val="00AE46D9"/>
    <w:rsid w:val="00AE6C54"/>
    <w:rsid w:val="00AE7270"/>
    <w:rsid w:val="00AF26F4"/>
    <w:rsid w:val="00AF4332"/>
    <w:rsid w:val="00AF482C"/>
    <w:rsid w:val="00AF560A"/>
    <w:rsid w:val="00B01A07"/>
    <w:rsid w:val="00B04620"/>
    <w:rsid w:val="00B054BB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27F61"/>
    <w:rsid w:val="00B30AD7"/>
    <w:rsid w:val="00B31072"/>
    <w:rsid w:val="00B3232B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234E"/>
    <w:rsid w:val="00B63F47"/>
    <w:rsid w:val="00B66923"/>
    <w:rsid w:val="00B669E6"/>
    <w:rsid w:val="00B67B9B"/>
    <w:rsid w:val="00B71A08"/>
    <w:rsid w:val="00B71E80"/>
    <w:rsid w:val="00B74286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402C"/>
    <w:rsid w:val="00B944AE"/>
    <w:rsid w:val="00B95034"/>
    <w:rsid w:val="00B9524A"/>
    <w:rsid w:val="00B960C6"/>
    <w:rsid w:val="00B96EAA"/>
    <w:rsid w:val="00BA129D"/>
    <w:rsid w:val="00BA2F55"/>
    <w:rsid w:val="00BA6988"/>
    <w:rsid w:val="00BA70F0"/>
    <w:rsid w:val="00BB2AAD"/>
    <w:rsid w:val="00BB3069"/>
    <w:rsid w:val="00BB367C"/>
    <w:rsid w:val="00BB3B3C"/>
    <w:rsid w:val="00BB4180"/>
    <w:rsid w:val="00BB5365"/>
    <w:rsid w:val="00BB602D"/>
    <w:rsid w:val="00BB6B8C"/>
    <w:rsid w:val="00BC02E0"/>
    <w:rsid w:val="00BC1AC4"/>
    <w:rsid w:val="00BC2564"/>
    <w:rsid w:val="00BC4FA1"/>
    <w:rsid w:val="00BC5F85"/>
    <w:rsid w:val="00BC65C6"/>
    <w:rsid w:val="00BC69D2"/>
    <w:rsid w:val="00BD030D"/>
    <w:rsid w:val="00BD036E"/>
    <w:rsid w:val="00BD14F2"/>
    <w:rsid w:val="00BD34FE"/>
    <w:rsid w:val="00BD42DF"/>
    <w:rsid w:val="00BD537E"/>
    <w:rsid w:val="00BD574F"/>
    <w:rsid w:val="00BD5E2E"/>
    <w:rsid w:val="00BE2367"/>
    <w:rsid w:val="00BE2D98"/>
    <w:rsid w:val="00BE357F"/>
    <w:rsid w:val="00BE58BC"/>
    <w:rsid w:val="00BF08F0"/>
    <w:rsid w:val="00BF2235"/>
    <w:rsid w:val="00BF36B1"/>
    <w:rsid w:val="00BF5689"/>
    <w:rsid w:val="00C03D56"/>
    <w:rsid w:val="00C04B8D"/>
    <w:rsid w:val="00C05E43"/>
    <w:rsid w:val="00C07103"/>
    <w:rsid w:val="00C0731E"/>
    <w:rsid w:val="00C1049E"/>
    <w:rsid w:val="00C11F5E"/>
    <w:rsid w:val="00C167E4"/>
    <w:rsid w:val="00C201EE"/>
    <w:rsid w:val="00C20863"/>
    <w:rsid w:val="00C21323"/>
    <w:rsid w:val="00C23E60"/>
    <w:rsid w:val="00C25A8C"/>
    <w:rsid w:val="00C30216"/>
    <w:rsid w:val="00C31104"/>
    <w:rsid w:val="00C3150F"/>
    <w:rsid w:val="00C34F72"/>
    <w:rsid w:val="00C37365"/>
    <w:rsid w:val="00C40C90"/>
    <w:rsid w:val="00C427F6"/>
    <w:rsid w:val="00C43495"/>
    <w:rsid w:val="00C4530F"/>
    <w:rsid w:val="00C464DE"/>
    <w:rsid w:val="00C46E95"/>
    <w:rsid w:val="00C51C03"/>
    <w:rsid w:val="00C51EB2"/>
    <w:rsid w:val="00C51F6F"/>
    <w:rsid w:val="00C52C3B"/>
    <w:rsid w:val="00C53711"/>
    <w:rsid w:val="00C53C58"/>
    <w:rsid w:val="00C53D30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0EDA"/>
    <w:rsid w:val="00C75E3A"/>
    <w:rsid w:val="00C8085E"/>
    <w:rsid w:val="00C80B46"/>
    <w:rsid w:val="00C81303"/>
    <w:rsid w:val="00C832C2"/>
    <w:rsid w:val="00C83BF6"/>
    <w:rsid w:val="00C86019"/>
    <w:rsid w:val="00C876D7"/>
    <w:rsid w:val="00C90156"/>
    <w:rsid w:val="00C902DB"/>
    <w:rsid w:val="00C91137"/>
    <w:rsid w:val="00C91755"/>
    <w:rsid w:val="00C92FCA"/>
    <w:rsid w:val="00C93359"/>
    <w:rsid w:val="00C93D15"/>
    <w:rsid w:val="00C94708"/>
    <w:rsid w:val="00C97080"/>
    <w:rsid w:val="00CA3B9A"/>
    <w:rsid w:val="00CA502D"/>
    <w:rsid w:val="00CA53FE"/>
    <w:rsid w:val="00CA6317"/>
    <w:rsid w:val="00CB1251"/>
    <w:rsid w:val="00CB1272"/>
    <w:rsid w:val="00CB1C58"/>
    <w:rsid w:val="00CB1EAF"/>
    <w:rsid w:val="00CB54F4"/>
    <w:rsid w:val="00CB6BAC"/>
    <w:rsid w:val="00CC047B"/>
    <w:rsid w:val="00CC147E"/>
    <w:rsid w:val="00CC17BE"/>
    <w:rsid w:val="00CC244F"/>
    <w:rsid w:val="00CC6138"/>
    <w:rsid w:val="00CC64AF"/>
    <w:rsid w:val="00CC6631"/>
    <w:rsid w:val="00CC66EF"/>
    <w:rsid w:val="00CC73AC"/>
    <w:rsid w:val="00CD01DE"/>
    <w:rsid w:val="00CD1940"/>
    <w:rsid w:val="00CD2021"/>
    <w:rsid w:val="00CD590D"/>
    <w:rsid w:val="00CE0648"/>
    <w:rsid w:val="00CE2154"/>
    <w:rsid w:val="00CE3407"/>
    <w:rsid w:val="00CE5676"/>
    <w:rsid w:val="00CE5EC8"/>
    <w:rsid w:val="00CE6713"/>
    <w:rsid w:val="00CE7F2E"/>
    <w:rsid w:val="00CF06AC"/>
    <w:rsid w:val="00CF0A15"/>
    <w:rsid w:val="00CF3DDF"/>
    <w:rsid w:val="00CF445A"/>
    <w:rsid w:val="00CF53E8"/>
    <w:rsid w:val="00D00643"/>
    <w:rsid w:val="00D008B7"/>
    <w:rsid w:val="00D016ED"/>
    <w:rsid w:val="00D01880"/>
    <w:rsid w:val="00D01E0E"/>
    <w:rsid w:val="00D02613"/>
    <w:rsid w:val="00D03356"/>
    <w:rsid w:val="00D056DD"/>
    <w:rsid w:val="00D05D76"/>
    <w:rsid w:val="00D07D35"/>
    <w:rsid w:val="00D1158C"/>
    <w:rsid w:val="00D14A88"/>
    <w:rsid w:val="00D15CE3"/>
    <w:rsid w:val="00D16319"/>
    <w:rsid w:val="00D16A1E"/>
    <w:rsid w:val="00D1752C"/>
    <w:rsid w:val="00D17EC9"/>
    <w:rsid w:val="00D22757"/>
    <w:rsid w:val="00D25A78"/>
    <w:rsid w:val="00D303AB"/>
    <w:rsid w:val="00D31AD9"/>
    <w:rsid w:val="00D34A7B"/>
    <w:rsid w:val="00D353CF"/>
    <w:rsid w:val="00D3552E"/>
    <w:rsid w:val="00D37AAB"/>
    <w:rsid w:val="00D40775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45D8"/>
    <w:rsid w:val="00D5742F"/>
    <w:rsid w:val="00D57508"/>
    <w:rsid w:val="00D606A1"/>
    <w:rsid w:val="00D612BC"/>
    <w:rsid w:val="00D612F5"/>
    <w:rsid w:val="00D6370C"/>
    <w:rsid w:val="00D648C2"/>
    <w:rsid w:val="00D66B1B"/>
    <w:rsid w:val="00D67741"/>
    <w:rsid w:val="00D714EF"/>
    <w:rsid w:val="00D724D6"/>
    <w:rsid w:val="00D73AB8"/>
    <w:rsid w:val="00D74265"/>
    <w:rsid w:val="00D777F7"/>
    <w:rsid w:val="00D814F4"/>
    <w:rsid w:val="00D83746"/>
    <w:rsid w:val="00D85C5F"/>
    <w:rsid w:val="00D85D43"/>
    <w:rsid w:val="00D86ED0"/>
    <w:rsid w:val="00D87CE0"/>
    <w:rsid w:val="00D9038D"/>
    <w:rsid w:val="00D909AC"/>
    <w:rsid w:val="00D92AF1"/>
    <w:rsid w:val="00D95210"/>
    <w:rsid w:val="00D96CD8"/>
    <w:rsid w:val="00DA066A"/>
    <w:rsid w:val="00DA1527"/>
    <w:rsid w:val="00DA33E0"/>
    <w:rsid w:val="00DA777E"/>
    <w:rsid w:val="00DA7ABD"/>
    <w:rsid w:val="00DB022F"/>
    <w:rsid w:val="00DB1123"/>
    <w:rsid w:val="00DB252E"/>
    <w:rsid w:val="00DB2722"/>
    <w:rsid w:val="00DB3B66"/>
    <w:rsid w:val="00DB3EDE"/>
    <w:rsid w:val="00DB48B6"/>
    <w:rsid w:val="00DB4F86"/>
    <w:rsid w:val="00DB7611"/>
    <w:rsid w:val="00DC36DC"/>
    <w:rsid w:val="00DC68FE"/>
    <w:rsid w:val="00DC69B1"/>
    <w:rsid w:val="00DC794C"/>
    <w:rsid w:val="00DC79F3"/>
    <w:rsid w:val="00DD0280"/>
    <w:rsid w:val="00DD02ED"/>
    <w:rsid w:val="00DD0F30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43BE"/>
    <w:rsid w:val="00DE5FFF"/>
    <w:rsid w:val="00DE631E"/>
    <w:rsid w:val="00DE6D26"/>
    <w:rsid w:val="00DF24E3"/>
    <w:rsid w:val="00DF3185"/>
    <w:rsid w:val="00DF344F"/>
    <w:rsid w:val="00DF55F2"/>
    <w:rsid w:val="00E04152"/>
    <w:rsid w:val="00E14592"/>
    <w:rsid w:val="00E15EE7"/>
    <w:rsid w:val="00E1747C"/>
    <w:rsid w:val="00E20FC2"/>
    <w:rsid w:val="00E229F0"/>
    <w:rsid w:val="00E24F7F"/>
    <w:rsid w:val="00E255F6"/>
    <w:rsid w:val="00E25CE2"/>
    <w:rsid w:val="00E26438"/>
    <w:rsid w:val="00E26AB5"/>
    <w:rsid w:val="00E27A45"/>
    <w:rsid w:val="00E27A89"/>
    <w:rsid w:val="00E3363D"/>
    <w:rsid w:val="00E40110"/>
    <w:rsid w:val="00E4104A"/>
    <w:rsid w:val="00E41268"/>
    <w:rsid w:val="00E42402"/>
    <w:rsid w:val="00E44E50"/>
    <w:rsid w:val="00E46C94"/>
    <w:rsid w:val="00E5028C"/>
    <w:rsid w:val="00E51C17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38A2"/>
    <w:rsid w:val="00E64713"/>
    <w:rsid w:val="00E6716B"/>
    <w:rsid w:val="00E700DC"/>
    <w:rsid w:val="00E72190"/>
    <w:rsid w:val="00E746C4"/>
    <w:rsid w:val="00E75A3C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1140"/>
    <w:rsid w:val="00EA2415"/>
    <w:rsid w:val="00EA3979"/>
    <w:rsid w:val="00EA48AE"/>
    <w:rsid w:val="00EA6419"/>
    <w:rsid w:val="00EA72F5"/>
    <w:rsid w:val="00EB0B60"/>
    <w:rsid w:val="00EB10D4"/>
    <w:rsid w:val="00EB14F3"/>
    <w:rsid w:val="00EB1B19"/>
    <w:rsid w:val="00EB2493"/>
    <w:rsid w:val="00EB249B"/>
    <w:rsid w:val="00EB30B9"/>
    <w:rsid w:val="00EB33A4"/>
    <w:rsid w:val="00EB3915"/>
    <w:rsid w:val="00EB44BB"/>
    <w:rsid w:val="00EB44D8"/>
    <w:rsid w:val="00EB57CD"/>
    <w:rsid w:val="00EB6ACC"/>
    <w:rsid w:val="00EB76CC"/>
    <w:rsid w:val="00EC0491"/>
    <w:rsid w:val="00EC1AC2"/>
    <w:rsid w:val="00EC1C6E"/>
    <w:rsid w:val="00EC2223"/>
    <w:rsid w:val="00EC496C"/>
    <w:rsid w:val="00EC672E"/>
    <w:rsid w:val="00EC6A98"/>
    <w:rsid w:val="00EC790B"/>
    <w:rsid w:val="00ED0750"/>
    <w:rsid w:val="00ED0D00"/>
    <w:rsid w:val="00ED1E8E"/>
    <w:rsid w:val="00ED6D6B"/>
    <w:rsid w:val="00EE0D55"/>
    <w:rsid w:val="00EE0E7A"/>
    <w:rsid w:val="00EE14B5"/>
    <w:rsid w:val="00EE360E"/>
    <w:rsid w:val="00EE41FC"/>
    <w:rsid w:val="00EE4BFB"/>
    <w:rsid w:val="00EF0539"/>
    <w:rsid w:val="00EF0F34"/>
    <w:rsid w:val="00EF243C"/>
    <w:rsid w:val="00F001B0"/>
    <w:rsid w:val="00F00662"/>
    <w:rsid w:val="00F01A88"/>
    <w:rsid w:val="00F020E3"/>
    <w:rsid w:val="00F04B30"/>
    <w:rsid w:val="00F062AF"/>
    <w:rsid w:val="00F06328"/>
    <w:rsid w:val="00F06761"/>
    <w:rsid w:val="00F06FA6"/>
    <w:rsid w:val="00F0744B"/>
    <w:rsid w:val="00F07667"/>
    <w:rsid w:val="00F10200"/>
    <w:rsid w:val="00F1145A"/>
    <w:rsid w:val="00F15A3E"/>
    <w:rsid w:val="00F15A51"/>
    <w:rsid w:val="00F20924"/>
    <w:rsid w:val="00F21019"/>
    <w:rsid w:val="00F21605"/>
    <w:rsid w:val="00F21754"/>
    <w:rsid w:val="00F22058"/>
    <w:rsid w:val="00F2373B"/>
    <w:rsid w:val="00F239CB"/>
    <w:rsid w:val="00F2597F"/>
    <w:rsid w:val="00F34429"/>
    <w:rsid w:val="00F34805"/>
    <w:rsid w:val="00F40943"/>
    <w:rsid w:val="00F40C76"/>
    <w:rsid w:val="00F4156A"/>
    <w:rsid w:val="00F42C31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1D94"/>
    <w:rsid w:val="00F62981"/>
    <w:rsid w:val="00F63307"/>
    <w:rsid w:val="00F63F5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7FE"/>
    <w:rsid w:val="00F839FA"/>
    <w:rsid w:val="00F85617"/>
    <w:rsid w:val="00F862EF"/>
    <w:rsid w:val="00F873C0"/>
    <w:rsid w:val="00F90969"/>
    <w:rsid w:val="00F9241E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4FC"/>
    <w:rsid w:val="00FB7FEE"/>
    <w:rsid w:val="00FC1D01"/>
    <w:rsid w:val="00FC437C"/>
    <w:rsid w:val="00FC5698"/>
    <w:rsid w:val="00FC59CC"/>
    <w:rsid w:val="00FC5AA9"/>
    <w:rsid w:val="00FC64AE"/>
    <w:rsid w:val="00FD20C1"/>
    <w:rsid w:val="00FD3EF8"/>
    <w:rsid w:val="00FD63C7"/>
    <w:rsid w:val="00FD67AC"/>
    <w:rsid w:val="00FE2875"/>
    <w:rsid w:val="00FE3485"/>
    <w:rsid w:val="00FE6913"/>
    <w:rsid w:val="00FE70FA"/>
    <w:rsid w:val="00FF0B6A"/>
    <w:rsid w:val="00FF267A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8E32C8F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Revision">
    <w:name w:val="Revision"/>
    <w:hidden/>
    <w:uiPriority w:val="99"/>
    <w:semiHidden/>
    <w:rsid w:val="001462C7"/>
    <w:rPr>
      <w:rFonts w:ascii="CG Times" w:hAnsi="CG 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4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75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23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27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57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79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47022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91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028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317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488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8585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9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8" Type="http://schemas.openxmlformats.org/officeDocument/2006/relationships/hyperlink" Target="https://share.antheminc.com/teams/AppEnvrMgmt/trizettosupport/Shared%20Documents/ClaimsXten/Procedures/How-to%20Docs/How_To_Restart_IIS_for_ClaimsXten_iisreset_AUTOMATED.docx" TargetMode="External"/><Relationship Id="rId26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3" Type="http://schemas.openxmlformats.org/officeDocument/2006/relationships/styles" Target="styles.xml"/><Relationship Id="rId21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7" Type="http://schemas.openxmlformats.org/officeDocument/2006/relationships/hyperlink" Target="https://share.antheminc.com/teams/AppEnvrMgmt/trizettosupport/Shared%20Documents/ClaimsXten/Procedures/How-to%20Docs/How_To_Start_ClaimsXten_Services_AUTOMATED.docx" TargetMode="External"/><Relationship Id="rId25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file:///\\agpcorp\apps\Local\EMT\COTS\McKesson\ClaimsXten\v6.0\Docs%20%20(Internal)\CXT_Installation_Guide-Dictionary-dat_AUTOMATED.docx" TargetMode="External"/><Relationship Id="rId20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9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4" Type="http://schemas.openxmlformats.org/officeDocument/2006/relationships/hyperlink" Target="https://share.antheminc.com/teams/AppEnvrMgmt/trizettosupport/Shared%20Documents/ClaimsXten/Procedures/How-to%20Docs/How_To_Validate_ClaimsXten_TPPUI_Server.docx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hare.antheminc.com/teams/AppEnvrMgmt/trizettosupport/Shared%20Documents/ClaimsXten/Procedures/How-to%20Docs/How_To_Archive_Or_Delete_CXT_Logs_MASTER.docx" TargetMode="External"/><Relationship Id="rId23" Type="http://schemas.openxmlformats.org/officeDocument/2006/relationships/hyperlink" Target="https://share.antheminc.com/teams/AppEnvrMgmt/trizettosupport/Shared%20Documents/ClaimsXten/Procedures/How-to%20Docs/How_To_Validate_ClaimsXten_UIApp_Server_AUTOMATED.docx" TargetMode="External"/><Relationship Id="rId28" Type="http://schemas.openxmlformats.org/officeDocument/2006/relationships/hyperlink" Target="https://share.antheminc.com/teams/AppEnvrMgmt/trizettosupport/Shared%20Documents/ClaimsXten/Procedures/How-to%20Docs/How_To_Validate_ClaimsXten_Reporting_Server.docx" TargetMode="External"/><Relationship Id="rId10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9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hare.antheminc.com/teams/AppEnvrMgmt/trizettosupport/Shared%20Documents/ClaimsXten/Procedures/How-to%20Docs/ClaimsXten%20Reporting%20Server%20Pre_Check.docx" TargetMode="External"/><Relationship Id="rId14" Type="http://schemas.openxmlformats.org/officeDocument/2006/relationships/hyperlink" Target="https://share.antheminc.com/teams/AppEnvrMgmt/trizettosupport/Shared%20Documents/ClaimsXten/Procedures/How-to%20Docs/How_To_Stop_ClaimsXten_Services_AUTOMATED.docx" TargetMode="External"/><Relationship Id="rId22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7" Type="http://schemas.openxmlformats.org/officeDocument/2006/relationships/hyperlink" Target="https://share.antheminc.com/teams/AppEnvrMgmt/trizettosupport/Shared%20Documents/ClaimsXten/Procedures/How-to%20Docs/How_To_Validate_ClaimsXten_C3_Server.docx" TargetMode="External"/><Relationship Id="rId30" Type="http://schemas.openxmlformats.org/officeDocument/2006/relationships/header" Target="header1.xml"/><Relationship Id="rId8" Type="http://schemas.openxmlformats.org/officeDocument/2006/relationships/hyperlink" Target="https://share.antheminc.com/teams/AppEnvrMgmt/trizettosupport/Shared%20Documents/ClaimsXten/Procedures/How-to%20Docs/How_To_Run_CXT_HealthCheck_From_EMT_GUI.doc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1292B-1336-4A02-8132-D4BA55220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1432</TotalTime>
  <Pages>4</Pages>
  <Words>1362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9108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Trevonte Wigfall</cp:lastModifiedBy>
  <cp:revision>8</cp:revision>
  <cp:lastPrinted>2016-04-21T16:18:00Z</cp:lastPrinted>
  <dcterms:created xsi:type="dcterms:W3CDTF">2020-11-16T16:26:00Z</dcterms:created>
  <dcterms:modified xsi:type="dcterms:W3CDTF">2021-12-05T10:28:00Z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