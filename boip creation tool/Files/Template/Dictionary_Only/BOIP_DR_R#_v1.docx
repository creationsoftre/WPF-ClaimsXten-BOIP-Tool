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7E53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3A15EA" w:rsidRPr="00692B5C" w14:paraId="6449F55E" w14:textId="77777777" w:rsidTr="003A15EA">
        <w:trPr>
          <w:trHeight w:val="438"/>
        </w:trPr>
        <w:tc>
          <w:tcPr>
            <w:tcW w:w="1728" w:type="dxa"/>
          </w:tcPr>
          <w:p w14:paraId="4E4B2DBD" w14:textId="77777777" w:rsidR="003A15EA" w:rsidRPr="00D777F7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</w:p>
          <w:p w14:paraId="3526819B" w14:textId="1007DD41" w:rsidR="003A15EA" w:rsidRPr="00597B9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EF751B">
              <w:rPr>
                <w:rFonts w:ascii="Garamond" w:hAnsi="Garamond"/>
                <w:b/>
                <w:sz w:val="24"/>
                <w:szCs w:val="24"/>
                <w:highlight w:val="yellow"/>
                <w:rPrChange w:id="0" w:author="Wigfall, Trevonte" w:date="2021-07-12T15:38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>SNOW-</w:t>
            </w:r>
            <w:del w:id="1" w:author="Wigfall, Trevonte" w:date="2021-07-12T15:37:00Z">
              <w:r w:rsidRPr="00EF751B" w:rsidDel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39680</w:delText>
              </w:r>
            </w:del>
            <w:ins w:id="3" w:author="Wigfall, Trevonte" w:date="2021-07-12T15:37:00Z">
              <w:r w:rsidR="00EF751B" w:rsidRPr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4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</w:t>
              </w:r>
              <w:r w:rsidR="00EF751B" w:rsidRPr="00257E3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6T22:3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E</w:t>
              </w:r>
            </w:ins>
            <w:ins w:id="6" w:author="Wigfall, Trevonte" w:date="2021-07-16T22:38:00Z">
              <w:r w:rsidR="00257E39" w:rsidRPr="00257E3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6T22:3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MP</w:t>
              </w:r>
            </w:ins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146D7E6" w14:textId="18BFD391" w:rsidR="003A15EA" w:rsidRPr="00597B9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8" w:author="Wigfall, Trevonte" w:date="2021-07-16T22:39:00Z">
              <w:r w:rsidR="00257E39" w:rsidRPr="00257E3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6T22:3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</w:t>
              </w:r>
            </w:ins>
            <w:del w:id="10" w:author="Wigfall, Trevonte" w:date="2021-07-12T15:37:00Z">
              <w:r w:rsidRPr="00EF751B" w:rsidDel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1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44.3</w:delText>
              </w:r>
            </w:del>
            <w:ins w:id="12" w:author="Wigfall, Trevonte" w:date="2021-07-12T15:37:00Z">
              <w:r w:rsidR="00EF751B" w:rsidRPr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3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55C0F" w14:textId="77777777" w:rsidR="003A15EA" w:rsidRPr="00692B5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4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55398C8E" w14:textId="77777777" w:rsidR="003A15EA" w:rsidRPr="00692B5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4"/>
        <w:tc>
          <w:tcPr>
            <w:tcW w:w="2232" w:type="dxa"/>
          </w:tcPr>
          <w:p w14:paraId="1BD20D03" w14:textId="77777777" w:rsidR="003A15EA" w:rsidRPr="00692B5C" w:rsidRDefault="003A15EA" w:rsidP="003A15E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045709B8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A1C80E8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150BFB75" w14:textId="77777777" w:rsidTr="00CA53FE">
        <w:tc>
          <w:tcPr>
            <w:tcW w:w="5000" w:type="pct"/>
            <w:gridSpan w:val="9"/>
            <w:shd w:val="clear" w:color="auto" w:fill="E6E6E6"/>
          </w:tcPr>
          <w:p w14:paraId="528A0C70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179B1A5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7BA7805" w14:textId="77777777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(TPIC), VA33PWVCXT003 (TPPUI), VA33PWVCXT004 (C3)</w:t>
            </w:r>
          </w:p>
        </w:tc>
      </w:tr>
      <w:tr w:rsidR="00D43747" w:rsidRPr="00692B5C" w14:paraId="4F24EDC9" w14:textId="77777777" w:rsidTr="00CA53FE">
        <w:tc>
          <w:tcPr>
            <w:tcW w:w="5000" w:type="pct"/>
            <w:gridSpan w:val="9"/>
            <w:shd w:val="clear" w:color="auto" w:fill="E6E6E6"/>
          </w:tcPr>
          <w:p w14:paraId="344ED3ED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3865F19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6C304D2" w14:textId="77777777" w:rsidR="00A74B73" w:rsidRPr="002F4FEF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F4FEF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29CCD19" w14:textId="77777777" w:rsidR="00446A22" w:rsidRPr="00943369" w:rsidRDefault="00446A22" w:rsidP="00446A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47505A3" w14:textId="5AEADC6E" w:rsidR="00446A22" w:rsidRPr="00446A22" w:rsidRDefault="000A1421" w:rsidP="000A142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11.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5" w:author="Wigfall, Trevonte" w:date="2021-07-12T15:37:00Z">
              <w:r w:rsidR="00677DDD" w:rsidRPr="00EF751B" w:rsidDel="00EF751B">
                <w:rPr>
                  <w:highlight w:val="yellow"/>
                  <w:rPrChange w:id="16" w:author="Wigfall, Trevonte" w:date="2021-07-12T15:38:00Z">
                    <w:rPr/>
                  </w:rPrChange>
                </w:rPr>
                <w:fldChar w:fldCharType="begin"/>
              </w:r>
              <w:r w:rsidR="00677DDD" w:rsidRPr="00EF751B" w:rsidDel="00EF751B">
                <w:rPr>
                  <w:highlight w:val="yellow"/>
                  <w:rPrChange w:id="17" w:author="Wigfall, Trevonte" w:date="2021-07-12T15:38:00Z">
                    <w:rPr/>
                  </w:rPrChange>
                </w:rPr>
                <w:delInstrText xml:space="preserve"> HYPERLINK "https://jira.corp.agp.ads/browse/SNOW-36560" </w:delInstrText>
              </w:r>
              <w:r w:rsidR="00677DDD" w:rsidRPr="00EF751B" w:rsidDel="00EF751B">
                <w:rPr>
                  <w:highlight w:val="yellow"/>
                  <w:rPrChange w:id="18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3A15EA" w:rsidRPr="00EF751B" w:rsidDel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9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  <w:r w:rsidR="00677DDD" w:rsidRPr="00EF751B" w:rsidDel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0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r w:rsidR="003A15EA" w:rsidRPr="00EF751B" w:rsidDel="00EF75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1" w:author="Wigfall, Trevonte" w:date="2021-07-12T15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40945</w:delText>
              </w:r>
            </w:del>
            <w:proofErr w:type="spellStart"/>
            <w:ins w:id="22" w:author="Wigfall, Trevonte" w:date="2021-07-12T15:37:00Z">
              <w:r w:rsidR="00EF751B" w:rsidRPr="00EF751B">
                <w:rPr>
                  <w:highlight w:val="yellow"/>
                  <w:rPrChange w:id="23" w:author="Wigfall, Trevonte" w:date="2021-07-12T15:38:00Z">
                    <w:rPr/>
                  </w:rPrChange>
                </w:rPr>
                <w:t>Backout_CNR</w:t>
              </w:r>
            </w:ins>
            <w:proofErr w:type="spellEnd"/>
          </w:p>
        </w:tc>
      </w:tr>
      <w:tr w:rsidR="00D43747" w:rsidRPr="00692B5C" w14:paraId="3B1793F5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F3051A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FCBFFD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1293EBDC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447A5ACE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226EF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07B26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52F30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4136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E5A3A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C3166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40439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526ECD1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BE597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3A15EA" w:rsidRPr="00692B5C" w14:paraId="7D7DFBF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FA7C5C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881A200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30A5E7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968D5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2178C06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37116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F62797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759BA73" w14:textId="77777777" w:rsidR="003A15EA" w:rsidRPr="00692B5C" w:rsidRDefault="003A15EA" w:rsidP="003A15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7852AB82" w14:textId="77777777" w:rsidR="003A15EA" w:rsidRPr="00692B5C" w:rsidRDefault="003A15EA" w:rsidP="003A15EA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8AA359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A95064" w14:textId="1BAAFBEA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4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5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27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r w:rsidRPr="00EF751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" w:author="Wigfall, Trevonte" w:date="2021-07-12T15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Start at </w:t>
            </w:r>
            <w:del w:id="30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10:00am</w:delText>
              </w:r>
            </w:del>
            <w:ins w:id="32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HH:</w:t>
              </w:r>
            </w:ins>
            <w:ins w:id="34" w:author="Wigfall, Trevonte" w:date="2021-07-12T15:38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MM</w:t>
              </w:r>
            </w:ins>
          </w:p>
        </w:tc>
      </w:tr>
      <w:tr w:rsidR="003A15EA" w:rsidRPr="00692B5C" w14:paraId="7C03541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384BA8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BBB61E5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A75D51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B3BF13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B5FCCB" w14:textId="77777777" w:rsidR="003A15EA" w:rsidRPr="004317D4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AFB6C2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3032777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B0DC4C9" w14:textId="77777777" w:rsidR="003A15EA" w:rsidRPr="00692B5C" w:rsidRDefault="00F65743" w:rsidP="003A15EA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435AF0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049635" w14:textId="3AFA173D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3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A627B7" w14:paraId="5639A1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6BE7C62" w14:textId="77777777" w:rsidR="003A15EA" w:rsidRPr="00A627B7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B676B8" w14:textId="77777777" w:rsidR="003A15EA" w:rsidRPr="00A627B7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F556C0" w14:textId="77777777" w:rsidR="003A15EA" w:rsidRPr="00A627B7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DB86C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7268FBAC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8BD9AA" w14:textId="77777777" w:rsidR="003A15EA" w:rsidRPr="00A627B7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02A230D" w14:textId="77777777" w:rsidR="003A15EA" w:rsidRPr="00A627B7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B8F90D2" w14:textId="77777777" w:rsidR="003A15EA" w:rsidRPr="00A627B7" w:rsidRDefault="00F65743" w:rsidP="003A15EA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3A15EA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B3C618" w14:textId="77777777" w:rsidR="003A15EA" w:rsidRPr="00A627B7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4C35FAA" w14:textId="275A5435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4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2AA2E74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BE8F97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B713F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859405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C3A83" w14:textId="77777777" w:rsidR="003A15E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3AADA45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N/A for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71F0F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BF60CA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F0CCCC" w14:textId="77777777" w:rsidR="003A15EA" w:rsidRPr="000A1421" w:rsidRDefault="00F65743" w:rsidP="003A15EA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ED766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E4A536" w14:textId="4F5D2EF3" w:rsidR="003A15EA" w:rsidRPr="00EF751B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46" w:author="Wigfall, Trevonte" w:date="2021-07-12T15:38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4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5645ED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8E6BE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CE34BD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CA1CD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C21AD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E8C415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B33F8E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89A1715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745B12" w14:textId="77777777" w:rsidR="003A15EA" w:rsidRPr="000A1421" w:rsidRDefault="003A15EA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4CD67E3B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BB57C37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C6B4191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F2D9F" w14:textId="44DEF4DF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51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5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34B8CD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AF5F33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9E408A3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2C1847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C2513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117161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D93C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159AF4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E65969" w14:textId="77777777" w:rsidR="003A15EA" w:rsidRPr="000A1421" w:rsidRDefault="00F65743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3400D1A9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7802EF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1549B0" w14:textId="3864EBA0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56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5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3485DB9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C32FDD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0FF9A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9DA6E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D887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11973F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833ED9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0EDC6D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3A15EA" w:rsidRPr="000A1421" w14:paraId="72CAD082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3A15EA" w:rsidRPr="000A1421" w14:paraId="27784031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B2B45D9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3A15EA" w:rsidRPr="000A1421" w14:paraId="262FC5CD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623603C" w14:textId="77777777" w:rsidR="003A15EA" w:rsidRPr="000A1421" w:rsidRDefault="00F65743" w:rsidP="003A15EA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3A15EA" w:rsidRPr="000A142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1C40172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B43601B" w14:textId="77777777" w:rsidR="003A15EA" w:rsidRPr="000A1421" w:rsidRDefault="003A15EA" w:rsidP="003A15EA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9AE1039" w14:textId="77777777" w:rsidR="003A15EA" w:rsidRPr="000A1421" w:rsidRDefault="003A15EA" w:rsidP="003A15EA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B1446E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9B151E" w14:textId="12B02016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61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6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351BE13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470D53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6D6E33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D7D2C8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BE0AA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BABE49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D3D9D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E171E6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DB516E" w14:textId="77777777" w:rsidR="003A15EA" w:rsidRPr="000A1421" w:rsidRDefault="00F65743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CCFD0BD" w14:textId="77777777" w:rsidR="003A15EA" w:rsidRPr="000A1421" w:rsidRDefault="003A15EA" w:rsidP="003A15EA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87AC2A" w14:textId="77777777" w:rsidR="003A15EA" w:rsidRPr="000A1421" w:rsidRDefault="003A15EA" w:rsidP="003A15EA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E4A85D" w14:textId="09CB9FFF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66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6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7619F62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99B9DE7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2054CC2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5E7DE7" w14:textId="77777777" w:rsidR="003A15EA" w:rsidRPr="00692B5C" w:rsidRDefault="003A15EA" w:rsidP="003A15EA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0CF14" w14:textId="77777777" w:rsidR="003A15EA" w:rsidRPr="00976565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63E4E2AB" w14:textId="77777777" w:rsidR="003A15EA" w:rsidRPr="00167E86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8A0FF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A53F8A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834FFF" w14:textId="77777777" w:rsidR="003A15EA" w:rsidRPr="00692B5C" w:rsidRDefault="00F65743" w:rsidP="003A15EA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DA0D2B0" w14:textId="77777777" w:rsidR="003A15EA" w:rsidRPr="00692B5C" w:rsidRDefault="003A15EA" w:rsidP="003A15EA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BF76BD" w14:textId="77777777" w:rsidR="003A15EA" w:rsidRPr="00692B5C" w:rsidRDefault="003A15EA" w:rsidP="003A15EA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3B1177" w14:textId="63C5AF5C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7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12A54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04C347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AC472E8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78E846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73B5E6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r w:rsidRPr="005B6B7A">
              <w:rPr>
                <w:rFonts w:asciiTheme="minorHAnsi" w:hAnsiTheme="minorHAnsi"/>
                <w:b/>
                <w:smallCaps/>
                <w:sz w:val="22"/>
                <w:szCs w:val="22"/>
              </w:rPr>
              <w:t>archive for 1P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Pr="00657C0E"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</w:rPr>
              <w:t>delete for all others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</w:p>
          <w:p w14:paraId="4C1604C2" w14:textId="77777777" w:rsidR="003A15EA" w:rsidRPr="004473D0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155E8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B094713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F87AAC" w14:textId="77777777" w:rsidR="003A15EA" w:rsidRPr="00692B5C" w:rsidRDefault="00F65743" w:rsidP="003A15EA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086D8FF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03F978A" w14:textId="31E53F54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7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7D33C15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9C7EAAF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832EBD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A4E979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D6E25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43975B35" w14:textId="77777777" w:rsidR="003A15EA" w:rsidRPr="009D5420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92CAF6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80F684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7DF3CF" w14:textId="77777777" w:rsidR="003A15EA" w:rsidRPr="00692B5C" w:rsidRDefault="00F65743" w:rsidP="003A15EA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AFEF51B" w14:textId="77777777" w:rsidR="003A15EA" w:rsidRPr="00692B5C" w:rsidRDefault="003A15EA" w:rsidP="003A15E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0E13C2" w14:textId="77777777" w:rsidR="003A15EA" w:rsidRPr="00692B5C" w:rsidRDefault="003A15EA" w:rsidP="003A15E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18BDBD" w14:textId="42BB4A5D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8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58BCFB4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8D23F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A969DC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4F006D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D037D5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3FA9EDF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ADCF91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00BF7F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BF5278" w14:textId="77777777" w:rsidR="003A15EA" w:rsidRPr="000A1421" w:rsidRDefault="003A15EA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8" w:history="1">
              <w:r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0CB6538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A1421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5F6BB7D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835FFB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05E208" w14:textId="2620AB40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8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0A84876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010A11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EC1340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AB7FBA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FD79D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3A0F8218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EA74F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6584AC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9FA7CE" w14:textId="77777777" w:rsidR="003A15EA" w:rsidRPr="000A1421" w:rsidRDefault="00F65743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9" w:history="1">
              <w:r w:rsidR="003A15EA" w:rsidRPr="000A1421">
                <w:rPr>
                  <w:strike/>
                </w:rPr>
                <w:t xml:space="preserve"> </w:t>
              </w:r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53F56433" w14:textId="77777777" w:rsidR="003A15EA" w:rsidRPr="000A1421" w:rsidRDefault="003A15EA" w:rsidP="003A15EA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811D49E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166DF1" w14:textId="4E568B71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9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288F315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B2D86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41E1C82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38953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17810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C27B4D0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04F79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605D2D7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3A15EA" w:rsidRPr="000A1421" w14:paraId="5718B05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3A15EA" w:rsidRPr="000A1421" w14:paraId="5FCB2DBB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8763B93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3A15EA" w:rsidRPr="000A1421" w14:paraId="595FB71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85C74" w14:textId="77777777" w:rsidR="003A15EA" w:rsidRPr="000A1421" w:rsidRDefault="00F65743" w:rsidP="003A15EA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0" w:history="1">
                                <w:r w:rsidR="003A15EA" w:rsidRPr="000A1421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3A15EA" w:rsidRPr="000A142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800BFCE" w14:textId="77777777" w:rsidR="003A15EA" w:rsidRPr="000A1421" w:rsidRDefault="003A15EA" w:rsidP="003A15EA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0A64E5B" w14:textId="77777777" w:rsidR="003A15EA" w:rsidRPr="000A1421" w:rsidRDefault="003A15EA" w:rsidP="003A15EA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9326ED8" w14:textId="77777777" w:rsidR="003A15EA" w:rsidRPr="000A1421" w:rsidRDefault="003A15EA" w:rsidP="003A15EA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ED341DD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929C9F" w14:textId="69305C0B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9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659C0EC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65A011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BA7981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40EB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45A645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08A7D1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AD56B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7A3133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3BE6EBD" w14:textId="77777777" w:rsidR="003A15EA" w:rsidRPr="000A1421" w:rsidRDefault="00F65743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1" w:history="1">
              <w:r w:rsidR="003A15EA" w:rsidRPr="000A1421">
                <w:rPr>
                  <w:strike/>
                </w:rPr>
                <w:t xml:space="preserve"> </w:t>
              </w:r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3BAAE9DB" w14:textId="77777777" w:rsidR="003A15EA" w:rsidRPr="000A1421" w:rsidRDefault="003A15EA" w:rsidP="003A15EA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DA3BF2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3A6E09" w14:textId="7F4804B5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0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0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0FE71B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F0F63D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23503C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C9F1F9" w14:textId="77777777" w:rsidR="003A15EA" w:rsidRPr="00692B5C" w:rsidRDefault="003A15EA" w:rsidP="003A15EA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54D81E" w14:textId="77777777" w:rsidR="003A15EA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65F3B7B6" w14:textId="77777777" w:rsidR="003A15EA" w:rsidRPr="00167E86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 (UIAPP), VA33PWVCXT002 (TPIC)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DB9F87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83D2C9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3A5391" w14:textId="77777777" w:rsidR="003A15EA" w:rsidRPr="00692B5C" w:rsidRDefault="00F65743" w:rsidP="003A15EA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DA4C6E7" w14:textId="77777777" w:rsidR="003A15EA" w:rsidRPr="00692B5C" w:rsidRDefault="003A15EA" w:rsidP="003A15EA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6F74F8" w14:textId="08E9977B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0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0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2700C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0563BE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9D03555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9AD865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6C5E5B" w14:textId="77777777" w:rsidR="003A15EA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VA33PWVCXT003 (TPPUI)</w:t>
            </w:r>
          </w:p>
          <w:p w14:paraId="066C7D5D" w14:textId="77777777" w:rsidR="003A15EA" w:rsidRPr="00597B9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proofErr w:type="spellEnd"/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120406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D31063D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C92481" w14:textId="77777777" w:rsidR="003A15EA" w:rsidRPr="00692B5C" w:rsidRDefault="00F65743" w:rsidP="003A15EA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3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B8A5A9A" w14:textId="77777777" w:rsidR="003A15EA" w:rsidRPr="00692B5C" w:rsidRDefault="003A15EA" w:rsidP="003A15EA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5C2BBF6" w14:textId="77777777" w:rsidR="003A15EA" w:rsidRPr="00692B5C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B18324" w14:textId="046509C0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1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1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4FFF5A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4D698A8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AB43BE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0529A48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56FDC" w14:textId="77777777" w:rsidR="003A15EA" w:rsidRPr="00657C0E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</w:t>
            </w:r>
            <w:proofErr w:type="gramStart"/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: :</w:t>
            </w:r>
            <w:proofErr w:type="gramEnd"/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  <w:p w14:paraId="31D10B23" w14:textId="77777777" w:rsidR="003A15EA" w:rsidRPr="005B6B7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VA33PWVCXT002 (TPIC)</w:t>
            </w:r>
          </w:p>
          <w:p w14:paraId="3BA50ABE" w14:textId="77777777" w:rsidR="003A15EA" w:rsidRPr="00C71314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proofErr w:type="spellEnd"/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9EA5F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CC12610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DE0EB3" w14:textId="77777777" w:rsidR="003A15EA" w:rsidRPr="00692B5C" w:rsidRDefault="00F65743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4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3A15EA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9E6CF87" w14:textId="77777777" w:rsidR="003A15EA" w:rsidRPr="00692B5C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B45A78" w14:textId="3333C9D7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1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1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692B5C" w14:paraId="76532DE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476C35" w14:textId="77777777" w:rsidR="003A15EA" w:rsidRPr="00692B5C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0EE54D" w14:textId="77777777" w:rsidR="003A15EA" w:rsidRPr="00692B5C" w:rsidRDefault="003A15EA" w:rsidP="003A15EA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7F8FB8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7B94A07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59D39E" w14:textId="77777777" w:rsidR="003A15EA" w:rsidRPr="005B6B7A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631855DF" w14:textId="77777777" w:rsidR="003A15EA" w:rsidRPr="00C71314" w:rsidRDefault="003A15EA" w:rsidP="003A15EA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A3476B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F7B3EF" w14:textId="77777777" w:rsidR="003A15EA" w:rsidRPr="00692B5C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BE860D" w14:textId="77777777" w:rsidR="003A15EA" w:rsidRPr="00692B5C" w:rsidRDefault="00F65743" w:rsidP="003A15EA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5" w:history="1">
              <w:r w:rsidR="003A15EA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3A15EA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229A3B3" w14:textId="77777777" w:rsidR="003A15EA" w:rsidRPr="00692B5C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9D0FC" w14:textId="64D314B2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2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2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0A1421" w14:paraId="5DBE1D9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151FBB" w14:textId="77777777" w:rsidR="003A15EA" w:rsidRPr="000A1421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6F2BE9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F487E6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0E5EF0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0A142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665D1BF7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1D06B976" w14:textId="77777777" w:rsidR="003A15E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0A1421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26059878" w14:textId="77777777" w:rsidR="003A15EA" w:rsidRPr="000A1421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B6FAB3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9BC8D53" w14:textId="77777777" w:rsidR="003A15EA" w:rsidRPr="000A1421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86A35D" w14:textId="77777777" w:rsidR="003A15EA" w:rsidRPr="000A1421" w:rsidRDefault="00F65743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3A15EA" w:rsidRPr="000A1421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2535E414" w14:textId="77777777" w:rsidR="003A15EA" w:rsidRPr="000A1421" w:rsidRDefault="003A15EA" w:rsidP="003A15EA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7B9D13" w14:textId="77777777" w:rsidR="003A15EA" w:rsidRPr="000A1421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4459DA8" w14:textId="10CDD778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6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2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2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5C7F3D" w14:paraId="160DA5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18327FD" w14:textId="77777777" w:rsidR="003A15EA" w:rsidRPr="005C7F3D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FA1FCD5" w14:textId="77777777" w:rsidR="003A15EA" w:rsidRPr="005C7F3D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6D751D" w14:textId="77777777" w:rsidR="003A15EA" w:rsidRPr="005C7F3D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C7F3D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28537" w14:textId="77777777" w:rsidR="003A15EA" w:rsidRPr="00657C0E" w:rsidRDefault="003A15EA" w:rsidP="003A15EA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57C0E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5B6B7A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0B2D8B37" w14:textId="77777777" w:rsidR="003A15EA" w:rsidRPr="00C71314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276BF" w14:textId="77777777" w:rsidR="003A15EA" w:rsidRPr="005C7F3D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9D27F50" w14:textId="77777777" w:rsidR="003A15EA" w:rsidRPr="005C7F3D" w:rsidRDefault="003A15EA" w:rsidP="003A15E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3A15EA" w:rsidRPr="005C7F3D" w14:paraId="6B88CF6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AF8B5" w14:textId="77777777" w:rsidR="003A15EA" w:rsidRPr="005C7F3D" w:rsidRDefault="003A15EA" w:rsidP="003A15E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C7F3D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1024" behindDoc="0" locked="0" layoutInCell="1" allowOverlap="1" wp14:anchorId="3B71A739" wp14:editId="122917A4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F37EC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61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3A15EA" w:rsidRPr="005C7F3D" w14:paraId="5944AFFE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1D3E6A9" w14:textId="77777777" w:rsidR="003A15EA" w:rsidRPr="005C7F3D" w:rsidRDefault="00F65743" w:rsidP="003A15EA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27" w:history="1">
                          <w:r w:rsidR="003A15EA" w:rsidRPr="005C7F3D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B2091DE" w14:textId="77777777" w:rsidR="003A15EA" w:rsidRPr="005C7F3D" w:rsidRDefault="003A15EA" w:rsidP="003A15E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88C55B" w14:textId="77777777" w:rsidR="003A15EA" w:rsidRPr="005C7F3D" w:rsidRDefault="003A15EA" w:rsidP="003A15EA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C081D7B" w14:textId="77777777" w:rsidR="003A15EA" w:rsidRPr="005C7F3D" w:rsidRDefault="003A15EA" w:rsidP="003A15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F3D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0E5FE768" w14:textId="77777777" w:rsidR="003A15EA" w:rsidRPr="005C7F3D" w:rsidRDefault="003A15EA" w:rsidP="003A15E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D2DAB" w14:textId="43CFD229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1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32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3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34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3A15EA" w:rsidRPr="00213C0A" w14:paraId="0011529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80E851" w14:textId="77777777" w:rsidR="003A15EA" w:rsidRPr="003A15EA" w:rsidRDefault="003A15EA" w:rsidP="003A15E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05D3F0D" w14:textId="77777777" w:rsidR="003A15EA" w:rsidRPr="003A15EA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487E1D" w14:textId="77777777" w:rsidR="003A15EA" w:rsidRPr="003A15EA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  <w:r w:rsidRPr="003A15E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1ACE57" w14:textId="77777777" w:rsidR="003A15EA" w:rsidRPr="003A15EA" w:rsidRDefault="003A15EA" w:rsidP="003A15EA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6AC377" w14:textId="77777777" w:rsidR="003A15EA" w:rsidRPr="003A15EA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D992CE" w14:textId="77777777" w:rsidR="003A15EA" w:rsidRPr="003A15EA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1DC4D" w14:textId="77777777" w:rsidR="003A15EA" w:rsidRPr="003A15EA" w:rsidRDefault="003A15EA" w:rsidP="003A15EA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hyperlink r:id="rId28" w:history="1">
              <w:r w:rsidRPr="003A15EA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\\VA33DWVFCT318.DEVAD.WELLPOINT.COM\d$\Scripts\CXT_COMPARE_TEST\Launchers\</w:t>
              </w:r>
            </w:hyperlink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(run as admin, provide master and target environments when prompted):</w:t>
            </w:r>
          </w:p>
          <w:p w14:paraId="35CD4C5E" w14:textId="77777777" w:rsidR="003A15EA" w:rsidRPr="003A15EA" w:rsidRDefault="003A15EA" w:rsidP="003A15EA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6) TPIC: 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7) UIAPP: 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8) TPPUI: 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9) C3:  </w:t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1FF77630" w14:textId="77777777" w:rsidR="003A15EA" w:rsidRPr="003A15EA" w:rsidRDefault="003A15EA" w:rsidP="003A15EA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3A15EA">
              <w:rPr>
                <w:rFonts w:ascii="Calibri" w:hAnsi="Calibri"/>
                <w:strike/>
                <w:sz w:val="22"/>
                <w:szCs w:val="22"/>
              </w:rPr>
              <w:br/>
            </w:r>
            <w:proofErr w:type="spellStart"/>
            <w:r w:rsidRPr="003A15EA">
              <w:rPr>
                <w:rFonts w:ascii="Calibri" w:hAnsi="Calibri"/>
                <w:strike/>
                <w:sz w:val="22"/>
                <w:szCs w:val="22"/>
              </w:rPr>
              <w:t>8Q</w:t>
            </w:r>
            <w:proofErr w:type="spellEnd"/>
            <w:r w:rsidRPr="003A15EA">
              <w:rPr>
                <w:rFonts w:ascii="Calibri" w:hAnsi="Calibri"/>
                <w:strike/>
                <w:sz w:val="22"/>
                <w:szCs w:val="22"/>
              </w:rPr>
              <w:t xml:space="preserve"> master for everything else</w:t>
            </w:r>
            <w:r w:rsidRPr="003A15E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0000" behindDoc="0" locked="0" layoutInCell="1" allowOverlap="1" wp14:anchorId="4D7CB190" wp14:editId="43B4C9F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7DC037" w14:textId="77777777" w:rsidR="003A15EA" w:rsidRPr="003A15EA" w:rsidRDefault="003A15EA" w:rsidP="003A15EA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A43E156" w14:textId="77777777" w:rsidR="003A15EA" w:rsidRPr="003A15EA" w:rsidRDefault="003A15EA" w:rsidP="003A15EA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874AF" w14:textId="16BE583F" w:rsidR="003A15EA" w:rsidRPr="00EF751B" w:rsidRDefault="003A15EA" w:rsidP="003A15EA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36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37" w:author="Wigfall, Trevonte" w:date="2021-07-12T15:37:00Z">
              <w:r w:rsidRPr="00EF751B" w:rsidDel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SUN 11/22/20 </w:delText>
              </w:r>
            </w:del>
            <w:ins w:id="139" w:author="Wigfall, Trevonte" w:date="2021-07-12T15:37:00Z">
              <w:r w:rsidR="00EF751B" w:rsidRPr="00EF75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0" w:author="Wigfall, Trevonte" w:date="2021-07-12T15:3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0A1421" w:rsidRPr="00213C0A" w14:paraId="3794B14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9B203C" w14:textId="77777777" w:rsidR="000A1421" w:rsidRPr="003A15EA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1307769" w14:textId="77777777" w:rsidR="000A1421" w:rsidRPr="003A15EA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61E7EA" w14:textId="77777777" w:rsidR="000A1421" w:rsidRPr="003A15EA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0ABDA6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351A4147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4B470E91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VA22PWPCXT008, VA22PWPCXT</w:t>
            </w:r>
            <w:proofErr w:type="gramStart"/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>009,  VA</w:t>
            </w:r>
            <w:proofErr w:type="gramEnd"/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>22PWPCXT010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06BF59" w14:textId="77777777" w:rsidR="000A1421" w:rsidRPr="003A15EA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E777AD" w14:textId="77777777" w:rsidR="000A1421" w:rsidRPr="003A15EA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E6E01F" w14:textId="77777777" w:rsidR="000A1421" w:rsidRPr="003A15EA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30D62F" w14:textId="77777777" w:rsidR="000A1421" w:rsidRPr="003A15EA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A15EA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B95A981" w14:textId="15DE8C38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41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42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692B5C" w14:paraId="41E013E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629F21" w14:textId="77777777" w:rsidR="000A1421" w:rsidRPr="00692B5C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87F8BC2" w14:textId="77777777" w:rsidR="000A1421" w:rsidRPr="00692B5C" w:rsidRDefault="000A1421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02151FE" w14:textId="77777777" w:rsidR="000A1421" w:rsidRPr="00692B5C" w:rsidRDefault="000A1421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533FCF" w14:textId="77777777" w:rsidR="000A1421" w:rsidRPr="00692B5C" w:rsidRDefault="000A1421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3CD6D" w14:textId="77777777" w:rsidR="000A1421" w:rsidRPr="00692B5C" w:rsidRDefault="000A1421" w:rsidP="000A14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CB7A5" w14:textId="77777777" w:rsidR="000A1421" w:rsidRPr="00692B5C" w:rsidRDefault="000A1421" w:rsidP="000A14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80E281B" w14:textId="77777777" w:rsidR="000A1421" w:rsidRPr="00692B5C" w:rsidRDefault="000A1421" w:rsidP="000A14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22574B2" w14:textId="77777777" w:rsidR="000A1421" w:rsidRPr="00692B5C" w:rsidRDefault="000A1421" w:rsidP="000A142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FA7ED2" w14:textId="15B60B33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3" w:author="Wigfall, Trevonte" w:date="2021-07-12T15:3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4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41A6A91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6982E7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CFB1E9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8E8F0E3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E2BF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9E4CB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EB2AD2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D6836B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7E7C847F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F3FA2B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D10B2D" w14:textId="03D8689D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45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46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67A246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B1DF5A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FD24D2D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763C9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EBBE7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751D3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50AB6BD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113524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6A30A707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84A89C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proofErr w:type="spellStart"/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</w:t>
            </w:r>
            <w:proofErr w:type="spellEnd"/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45462E" w14:textId="203214A5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47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48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34377A9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87C15F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E123A19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4B89B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EF8AB3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8BEB0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A80841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5186CB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03AD0A24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06ACC3D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2A0CBD" w14:textId="3C4ECDF7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49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50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1065E2B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65C03A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8C49B7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F4A062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B9C491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B6B6E9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93C004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C3A3C35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6124A687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6156AD3" w14:textId="77777777" w:rsidR="000A1421" w:rsidRPr="000A1421" w:rsidRDefault="000A1421" w:rsidP="000A1421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EAFFC11" w14:textId="36405645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51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52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2CA54D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B7EF82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E6C2452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A2C50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E0B0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B2A1CB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F5CB20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D7E776B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B83A2E" w14:textId="77777777" w:rsidR="000A1421" w:rsidRPr="000A1421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CEFB8" w14:textId="5D3A713A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53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54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082F3F2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C8E570A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BAE1477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540068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07430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96508C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9CCF1F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A1421" w:rsidRPr="000A1421" w14:paraId="202DDDAB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9DF2" w14:textId="77777777" w:rsidR="000A1421" w:rsidRPr="000A1421" w:rsidRDefault="000A1421" w:rsidP="000A1421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0A1421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09B5BF3D" wp14:editId="1C762FD9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731790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0A1421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7D166382" wp14:editId="5EF45D9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469968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A1421" w:rsidRPr="000A1421" w14:paraId="619850B3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F3223E8" w14:textId="77777777" w:rsidR="000A1421" w:rsidRPr="000A1421" w:rsidRDefault="00F65743" w:rsidP="000A1421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0A1421" w:rsidRPr="000A1421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2B5CBF91" w14:textId="77777777" w:rsidR="000A1421" w:rsidRPr="000A1421" w:rsidRDefault="000A1421" w:rsidP="000A1421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A9DA13F" w14:textId="77777777" w:rsidR="000A1421" w:rsidRPr="000A1421" w:rsidRDefault="000A1421" w:rsidP="000A1421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3FA33D" w14:textId="77777777" w:rsidR="000A1421" w:rsidRPr="000A1421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661B3A" w14:textId="2616A7F2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55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56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0A1421" w:rsidRPr="00352B8B" w14:paraId="01F0BD0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796DF7D" w14:textId="77777777" w:rsidR="000A1421" w:rsidRPr="000A1421" w:rsidRDefault="000A1421" w:rsidP="000A142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087EDA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F72CC3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D1E31" w14:textId="77777777" w:rsidR="000A1421" w:rsidRPr="000A1421" w:rsidRDefault="000A1421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C0044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A2E89A" w14:textId="77777777" w:rsidR="000A1421" w:rsidRPr="000A1421" w:rsidRDefault="000A1421" w:rsidP="000A1421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A142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C222C1" w14:textId="77777777" w:rsidR="000A1421" w:rsidRPr="000A1421" w:rsidRDefault="000A1421" w:rsidP="000A1421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0A1421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</w:t>
            </w:r>
            <w:r w:rsidRPr="000A1421">
              <w:rPr>
                <w:rFonts w:ascii="Calibri" w:hAnsi="Calibri" w:cs="Calibri"/>
                <w:strike/>
                <w:noProof/>
                <w:sz w:val="22"/>
                <w:szCs w:val="22"/>
              </w:rPr>
              <w:lastRenderedPageBreak/>
              <w:t>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BC128B" w14:textId="77777777" w:rsidR="000A1421" w:rsidRPr="000A1421" w:rsidRDefault="000A1421" w:rsidP="000A1421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3201C77" w14:textId="4E35BBA4" w:rsidR="000A1421" w:rsidRPr="00EF751B" w:rsidRDefault="00EF751B" w:rsidP="000A1421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57" w:author="Wigfall, Trevonte" w:date="2021-07-12T15:38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58" w:author="Wigfall, Trevonte" w:date="2021-07-12T15:38:00Z">
              <w:r w:rsidRPr="00163A2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</w:tbl>
    <w:p w14:paraId="0B906714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0EF6CF38" w14:textId="77777777" w:rsidTr="00C70289">
        <w:trPr>
          <w:trHeight w:val="2479"/>
        </w:trPr>
        <w:tc>
          <w:tcPr>
            <w:tcW w:w="13062" w:type="dxa"/>
          </w:tcPr>
          <w:p w14:paraId="3DCF10D9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4BC63BF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D784713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7A4B726D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1"/>
      <w:footerReference w:type="default" r:id="rId3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6BDDA" w14:textId="77777777" w:rsidR="00F65743" w:rsidRDefault="00F65743">
      <w:r>
        <w:separator/>
      </w:r>
    </w:p>
  </w:endnote>
  <w:endnote w:type="continuationSeparator" w:id="0">
    <w:p w14:paraId="2FB813B2" w14:textId="77777777" w:rsidR="00F65743" w:rsidRDefault="00F6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C387" w14:textId="77777777" w:rsidR="003C27BE" w:rsidRDefault="003C27BE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15E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15EA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124F51A" w14:textId="77777777" w:rsidR="003C27BE" w:rsidRDefault="003C27BE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F9E09" w14:textId="77777777" w:rsidR="00F65743" w:rsidRDefault="00F65743">
      <w:r>
        <w:separator/>
      </w:r>
    </w:p>
  </w:footnote>
  <w:footnote w:type="continuationSeparator" w:id="0">
    <w:p w14:paraId="700342EA" w14:textId="77777777" w:rsidR="00F65743" w:rsidRDefault="00F6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40CC3" w14:textId="77777777" w:rsidR="003C27BE" w:rsidRDefault="00F65743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D1EE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303" r:id="rId2"/>
      </w:object>
    </w:r>
  </w:p>
  <w:p w14:paraId="0DBA4E8A" w14:textId="77777777" w:rsidR="003C27BE" w:rsidRDefault="003C27BE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F63B25D" w14:textId="77777777" w:rsidR="003C27BE" w:rsidRDefault="003C27BE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6EBE7665" w14:textId="77777777" w:rsidR="003C27BE" w:rsidRDefault="003C2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1421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3C0A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57E39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15EA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77DDD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1DC6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46694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D721C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751B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74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6B336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8" Type="http://schemas.openxmlformats.org/officeDocument/2006/relationships/hyperlink" Target="file:///\\VA33DWVFCT318.DEVAD.WELLPOINT.COM\d$\Scripts\CXT_COMPARE_TEST\Launchers\%20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0" Type="http://schemas.openxmlformats.org/officeDocument/2006/relationships/hyperlink" Target="https://collaborate.wellpoint.com/sites/Ent_Rel_Mgmt/Rel_Plan/Rel_Inv/Lists/Status%20Master/Release%20List.aspx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12DBB-0BBF-4B7A-9D24-3B322835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3</TotalTime>
  <Pages>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10262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3</cp:revision>
  <cp:lastPrinted>2016-04-21T16:18:00Z</cp:lastPrinted>
  <dcterms:created xsi:type="dcterms:W3CDTF">2021-07-12T19:39:00Z</dcterms:created>
  <dcterms:modified xsi:type="dcterms:W3CDTF">2021-07-17T02:39:00Z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