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3192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884250" w:rsidRPr="00692B5C" w14:paraId="5D7D4F42" w14:textId="77777777" w:rsidTr="00432652">
        <w:trPr>
          <w:trHeight w:val="438"/>
        </w:trPr>
        <w:tc>
          <w:tcPr>
            <w:tcW w:w="1728" w:type="dxa"/>
          </w:tcPr>
          <w:p w14:paraId="1387AFBE" w14:textId="77777777" w:rsidR="00884250" w:rsidRPr="00D777F7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</w:p>
          <w:p w14:paraId="576DCF9C" w14:textId="2BC4AE36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E515AB">
              <w:rPr>
                <w:rFonts w:ascii="Garamond" w:hAnsi="Garamond"/>
                <w:b/>
                <w:sz w:val="24"/>
                <w:szCs w:val="24"/>
                <w:highlight w:val="yellow"/>
                <w:rPrChange w:id="0" w:author="Wigfall, Trevonte" w:date="2021-07-12T15:40:00Z">
                  <w:rPr>
                    <w:rFonts w:ascii="Garamond" w:hAnsi="Garamond"/>
                    <w:b/>
                    <w:sz w:val="24"/>
                    <w:szCs w:val="24"/>
                  </w:rPr>
                </w:rPrChange>
              </w:rPr>
              <w:t>SNOW-</w:t>
            </w:r>
            <w:del w:id="1" w:author="Wigfall, Trevonte" w:date="2021-07-12T15:39:00Z">
              <w:r w:rsidRPr="00622FB9" w:rsidDel="00E51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39680</w:delText>
              </w:r>
            </w:del>
            <w:bookmarkStart w:id="3" w:name="Dropdown2"/>
            <w:ins w:id="4" w:author="Wigfall, Trevonte" w:date="2021-07-12T15:39:00Z">
              <w:r w:rsidR="00E515AB" w:rsidRPr="00622FB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TE</w:t>
              </w:r>
            </w:ins>
            <w:ins w:id="6" w:author="Wigfall, Trevonte" w:date="2021-07-16T22:32:00Z">
              <w:r w:rsidR="00622FB9" w:rsidRPr="00622FB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M</w:t>
              </w:r>
              <w:r w:rsidR="00622FB9" w:rsidRPr="00622FB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P</w:t>
              </w:r>
            </w:ins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2AC2675E" w14:textId="335C1DCB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9" w:author="Wigfall, Trevonte" w:date="2021-07-16T22:32:00Z">
              <w:r w:rsidR="00622FB9" w:rsidRPr="00622FB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</w:t>
              </w:r>
            </w:ins>
            <w:del w:id="11" w:author="Wigfall, Trevonte" w:date="2021-07-12T15:39:00Z">
              <w:r w:rsidRPr="00622FB9" w:rsidDel="00E51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44.3</w:delText>
              </w:r>
            </w:del>
            <w:ins w:id="13" w:author="Wigfall, Trevonte" w:date="2021-07-12T15:39:00Z">
              <w:r w:rsidR="00E515AB" w:rsidRPr="00622FB9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6T22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#</w:t>
              </w:r>
            </w:ins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456DD" w14:textId="77777777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648554B1" w14:textId="77777777" w:rsidR="00884250" w:rsidRPr="00692B5C" w:rsidRDefault="00884250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6A0F069B" w14:textId="21A4B164" w:rsidR="00884250" w:rsidRPr="00692B5C" w:rsidRDefault="00622FB9" w:rsidP="00884250">
            <w:pPr>
              <w:rPr>
                <w:rFonts w:ascii="Garamond" w:hAnsi="Garamond"/>
                <w:b/>
                <w:sz w:val="24"/>
                <w:szCs w:val="24"/>
              </w:rPr>
            </w:pPr>
            <w:ins w:id="15" w:author="Wigfall, Trevonte" w:date="2021-07-16T22:32:00Z">
              <w:r>
                <w:rPr>
                  <w:rFonts w:ascii="Garamond" w:hAnsi="Garamond"/>
                  <w:b/>
                  <w:sz w:val="24"/>
                  <w:szCs w:val="24"/>
                </w:rPr>
                <w:t>GBCXT</w:t>
              </w:r>
            </w:ins>
            <w:r w:rsidR="00884250">
              <w:rPr>
                <w:rFonts w:ascii="Garamond" w:hAnsi="Garamond"/>
                <w:b/>
                <w:sz w:val="24"/>
                <w:szCs w:val="24"/>
              </w:rPr>
              <w:t>07</w:t>
            </w:r>
            <w:r w:rsidR="00884250"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2B5686D9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317FED94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48E7D34C" w14:textId="77777777" w:rsidTr="00CA53FE">
        <w:tc>
          <w:tcPr>
            <w:tcW w:w="5000" w:type="pct"/>
            <w:gridSpan w:val="9"/>
            <w:shd w:val="clear" w:color="auto" w:fill="E6E6E6"/>
          </w:tcPr>
          <w:p w14:paraId="13CA09D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4324E6" w:rsidRPr="00692B5C" w14:paraId="5BBAB8F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0A1D6D1" w14:textId="77777777" w:rsidR="004324E6" w:rsidRPr="00692B5C" w:rsidRDefault="004324E6" w:rsidP="004324E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va22dwviss006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692B5C" w14:paraId="2A589069" w14:textId="77777777" w:rsidTr="00CA53FE">
        <w:tc>
          <w:tcPr>
            <w:tcW w:w="5000" w:type="pct"/>
            <w:gridSpan w:val="9"/>
            <w:shd w:val="clear" w:color="auto" w:fill="E6E6E6"/>
          </w:tcPr>
          <w:p w14:paraId="25578A12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38AA163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A8C4A5" w14:textId="77777777" w:rsidR="00182897" w:rsidRPr="00692B5C" w:rsidRDefault="00182897" w:rsidP="0018289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3F8C9FC5" w14:textId="77777777" w:rsidR="00182897" w:rsidRPr="00692B5C" w:rsidRDefault="00182897" w:rsidP="00182897">
            <w:pPr>
              <w:rPr>
                <w:rFonts w:asciiTheme="minorHAnsi" w:hAnsiTheme="minorHAns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z w:val="22"/>
                <w:szCs w:val="22"/>
              </w:rPr>
              <w:t>9. use “archive” in case we need to send logs to vendor</w:t>
            </w:r>
          </w:p>
          <w:p w14:paraId="10DA1A64" w14:textId="65084E28" w:rsidR="00182897" w:rsidRDefault="00182897" w:rsidP="0018289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10.  U</w:t>
            </w:r>
            <w:r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del w:id="16" w:author="Wigfall, Trevonte" w:date="2021-07-12T15:39:00Z">
              <w:r w:rsidR="00FC5FB6" w:rsidRPr="00E515AB" w:rsidDel="00E515AB">
                <w:rPr>
                  <w:highlight w:val="yellow"/>
                  <w:rPrChange w:id="17" w:author="Wigfall, Trevonte" w:date="2021-07-12T15:40:00Z">
                    <w:rPr/>
                  </w:rPrChange>
                </w:rPr>
                <w:fldChar w:fldCharType="begin"/>
              </w:r>
              <w:r w:rsidR="00FC5FB6" w:rsidRPr="00E515AB" w:rsidDel="00E515AB">
                <w:rPr>
                  <w:highlight w:val="yellow"/>
                  <w:rPrChange w:id="18" w:author="Wigfall, Trevonte" w:date="2021-07-12T15:40:00Z">
                    <w:rPr/>
                  </w:rPrChange>
                </w:rPr>
                <w:delInstrText xml:space="preserve"> HYPERLINK "https://jira.corp.agp.ads/browse/SNOW-36560" </w:delInstrText>
              </w:r>
              <w:r w:rsidR="00FC5FB6" w:rsidRPr="00E515AB" w:rsidDel="00E515AB">
                <w:rPr>
                  <w:highlight w:val="yellow"/>
                  <w:rPrChange w:id="19" w:author="Wigfall, Trevonte" w:date="2021-07-12T15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E515AB" w:rsidDel="00E51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0" w:author="Wigfall, Trevonte" w:date="2021-07-12T15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  <w:r w:rsidR="00FC5FB6" w:rsidRPr="00E515AB" w:rsidDel="00E51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1" w:author="Wigfall, Trevonte" w:date="2021-07-12T15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  <w:r w:rsidRPr="00E515AB" w:rsidDel="00E515A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2" w:author="Wigfall, Trevonte" w:date="2021-07-12T15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40945</w:delText>
              </w:r>
            </w:del>
            <w:ins w:id="23" w:author="Wigfall, Trevonte" w:date="2021-07-12T15:39:00Z">
              <w:r w:rsidR="00E515AB" w:rsidRPr="00E515AB">
                <w:rPr>
                  <w:highlight w:val="yellow"/>
                  <w:rPrChange w:id="24" w:author="Wigfall, Trevonte" w:date="2021-07-12T15:40:00Z">
                    <w:rPr/>
                  </w:rPrChange>
                </w:rPr>
                <w:t>Backout_CNR</w:t>
              </w:r>
            </w:ins>
          </w:p>
          <w:p w14:paraId="1A332F4B" w14:textId="77777777" w:rsidR="001C5FF9" w:rsidRPr="00692B5C" w:rsidRDefault="001C5FF9" w:rsidP="00D777F7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D43747" w:rsidRPr="00692B5C" w14:paraId="22083920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23A1EF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5B7093E0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3084384C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70D33307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E5D12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961B7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86A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0DEBE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20274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90B72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CE0DA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56EEC75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6312C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732884" w:rsidRPr="00692B5C" w14:paraId="4C958575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59873B" w14:textId="77777777" w:rsidR="00732884" w:rsidRPr="00692B5C" w:rsidRDefault="00732884" w:rsidP="0073288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A5CDA9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CF7D2B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1E458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FA1B20E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86B66" w14:textId="77777777" w:rsidR="00732884" w:rsidRPr="00692B5C" w:rsidRDefault="00732884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7CF742" w14:textId="77777777" w:rsidR="00732884" w:rsidRPr="00692B5C" w:rsidRDefault="00732884" w:rsidP="0073288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926523B" w14:textId="77777777" w:rsidR="00732884" w:rsidRPr="00692B5C" w:rsidRDefault="00732884" w:rsidP="007328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E2D5E33" w14:textId="77777777" w:rsidR="00732884" w:rsidRPr="00692B5C" w:rsidRDefault="00732884" w:rsidP="00732884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83B047" w14:textId="77777777" w:rsidR="00732884" w:rsidRPr="00692B5C" w:rsidRDefault="00732884" w:rsidP="0073288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0E8769" w14:textId="40B926AE" w:rsidR="00732884" w:rsidRPr="00E515AB" w:rsidRDefault="00884250" w:rsidP="00732884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28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del w:id="29" w:author="Wigfall, Trevonte" w:date="2021-07-12T15:39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732884"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3:00pm</w:delText>
              </w:r>
            </w:del>
          </w:p>
          <w:p w14:paraId="686D8508" w14:textId="77777777" w:rsidR="00732884" w:rsidRPr="00E515AB" w:rsidRDefault="00732884" w:rsidP="00732884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</w:tr>
      <w:tr w:rsidR="00884250" w:rsidRPr="00692B5C" w14:paraId="5CAF771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2DB58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9964E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C053CD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5B923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F04873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531C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712D052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CEA265" w14:textId="77777777" w:rsidR="00884250" w:rsidRPr="00692B5C" w:rsidRDefault="001C0A5C" w:rsidP="0088425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38D6E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99506E" w14:textId="1E125946" w:rsidR="00884250" w:rsidRPr="00E515AB" w:rsidRDefault="00884250" w:rsidP="00884250">
            <w:pPr>
              <w:rPr>
                <w:highlight w:val="yellow"/>
                <w:rPrChange w:id="33" w:author="Wigfall, Trevonte" w:date="2021-07-12T15:40:00Z">
                  <w:rPr/>
                </w:rPrChange>
              </w:rPr>
            </w:pPr>
            <w:del w:id="3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3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3A42F35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793D4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30609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F5BF7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E3C4D" w14:textId="77777777" w:rsidR="00884250" w:rsidRPr="00C916EB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916E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C1F2E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AE4ECF3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62D376" w14:textId="77777777" w:rsidR="00884250" w:rsidRPr="00692B5C" w:rsidRDefault="001C0A5C" w:rsidP="0088425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9571DA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194398" w14:textId="748253CF" w:rsidR="00884250" w:rsidRPr="00E515AB" w:rsidRDefault="00884250" w:rsidP="00884250">
            <w:pPr>
              <w:rPr>
                <w:highlight w:val="yellow"/>
                <w:rPrChange w:id="38" w:author="Wigfall, Trevonte" w:date="2021-07-12T15:40:00Z">
                  <w:rPr/>
                </w:rPrChange>
              </w:rPr>
            </w:pPr>
            <w:del w:id="3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4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38FED62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7E114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069548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DD0F1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9DBB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138E27C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280E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2795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1164A7D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F345A41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67735F9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5E5A71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C05161" w14:textId="21F67738" w:rsidR="00884250" w:rsidRPr="00E515AB" w:rsidRDefault="00884250" w:rsidP="00884250">
            <w:pPr>
              <w:rPr>
                <w:highlight w:val="yellow"/>
                <w:rPrChange w:id="43" w:author="Wigfall, Trevonte" w:date="2021-07-12T15:40:00Z">
                  <w:rPr/>
                </w:rPrChange>
              </w:rPr>
            </w:pPr>
            <w:del w:id="4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4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421EB95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6A3677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B831B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84C6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85FE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2C0472F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BA7236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BC5DF8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6DB4E1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4C10802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5D20A0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B9632E" w14:textId="7DEE64D4" w:rsidR="00884250" w:rsidRPr="00E515AB" w:rsidRDefault="00884250" w:rsidP="00884250">
            <w:pPr>
              <w:rPr>
                <w:highlight w:val="yellow"/>
                <w:rPrChange w:id="48" w:author="Wigfall, Trevonte" w:date="2021-07-12T15:40:00Z">
                  <w:rPr/>
                </w:rPrChange>
              </w:rPr>
            </w:pPr>
            <w:del w:id="4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5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10E832A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BA4D73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3A09C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94BD7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35CA0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4D94978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8520C7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47683C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84250" w:rsidRPr="00692B5C" w14:paraId="5541184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84250" w:rsidRPr="00692B5C" w14:paraId="782E6A65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767586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84250" w:rsidRPr="00692B5C" w14:paraId="55DBC44D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7878A91" w14:textId="77777777" w:rsidR="00884250" w:rsidRPr="00692B5C" w:rsidRDefault="001C0A5C" w:rsidP="0088425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884250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6B069FD4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7B49190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D4E3DC1" w14:textId="77777777" w:rsidR="00884250" w:rsidRPr="00692B5C" w:rsidRDefault="00884250" w:rsidP="0088425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DA3F1A5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7A53A9" w14:textId="18419194" w:rsidR="00884250" w:rsidRPr="00E515AB" w:rsidRDefault="00884250" w:rsidP="00884250">
            <w:pPr>
              <w:rPr>
                <w:highlight w:val="yellow"/>
                <w:rPrChange w:id="53" w:author="Wigfall, Trevonte" w:date="2021-07-12T15:40:00Z">
                  <w:rPr/>
                </w:rPrChange>
              </w:rPr>
            </w:pPr>
            <w:del w:id="5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5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54409A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EC8D68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F9ACF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6D65E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526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C20EA7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FBCE8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D8EFCD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87189B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36C7AAE1" w14:textId="77777777" w:rsidR="00884250" w:rsidRPr="00692B5C" w:rsidRDefault="00884250" w:rsidP="0088425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4F358E6" w14:textId="77777777" w:rsidR="00884250" w:rsidRPr="00692B5C" w:rsidRDefault="00884250" w:rsidP="0088425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A648B9" w14:textId="48284141" w:rsidR="00884250" w:rsidRPr="00E515AB" w:rsidRDefault="00884250" w:rsidP="00884250">
            <w:pPr>
              <w:rPr>
                <w:highlight w:val="yellow"/>
                <w:rPrChange w:id="58" w:author="Wigfall, Trevonte" w:date="2021-07-12T15:40:00Z">
                  <w:rPr/>
                </w:rPrChange>
              </w:rPr>
            </w:pPr>
            <w:del w:id="5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6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1101B9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50528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D53C0C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1164AD6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1B95A" w14:textId="77777777" w:rsidR="00884250" w:rsidRPr="00976565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577081B8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D496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6510C3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640F2B7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74AC2347" w14:textId="77777777" w:rsidR="00884250" w:rsidRPr="00692B5C" w:rsidRDefault="00884250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D261F8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050E48" w14:textId="2AD97D60" w:rsidR="00884250" w:rsidRPr="00E515AB" w:rsidRDefault="00884250" w:rsidP="00884250">
            <w:pPr>
              <w:rPr>
                <w:highlight w:val="yellow"/>
                <w:rPrChange w:id="63" w:author="Wigfall, Trevonte" w:date="2021-07-12T15:40:00Z">
                  <w:rPr/>
                </w:rPrChange>
              </w:rPr>
            </w:pPr>
            <w:del w:id="6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6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0B1A486C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A465D71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7B6F33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5C56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51E983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78272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83A1F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EA7366" w14:textId="77777777" w:rsidR="00884250" w:rsidRPr="00692B5C" w:rsidRDefault="001C0A5C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75A000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2BEC1B7" w14:textId="75BF6925" w:rsidR="00884250" w:rsidRPr="00E515AB" w:rsidRDefault="00884250" w:rsidP="00884250">
            <w:pPr>
              <w:rPr>
                <w:highlight w:val="yellow"/>
                <w:rPrChange w:id="68" w:author="Wigfall, Trevonte" w:date="2021-07-12T15:40:00Z">
                  <w:rPr/>
                </w:rPrChange>
              </w:rPr>
            </w:pPr>
            <w:del w:id="6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7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420662" w14:paraId="4E7ED154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A5920E4" w14:textId="77777777" w:rsidR="00884250" w:rsidRPr="00420662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84F9383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DAC369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20662">
              <w:rPr>
                <w:rFonts w:asciiTheme="minorHAnsi" w:hAnsiTheme="minorHAnsi"/>
                <w:b/>
                <w:smallCaps/>
                <w:strike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875D2C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UIAPP Master:</w:t>
            </w:r>
          </w:p>
          <w:p w14:paraId="520E4C81" w14:textId="77777777" w:rsidR="00884250" w:rsidRPr="00420662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20662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99E3CF" w14:textId="77777777" w:rsidR="00884250" w:rsidRPr="00420662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C521BC" w14:textId="77777777" w:rsidR="00884250" w:rsidRPr="00420662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AC2992" w14:textId="77777777" w:rsidR="00884250" w:rsidRPr="00420662" w:rsidRDefault="00884250" w:rsidP="00884250">
            <w:pPr>
              <w:rPr>
                <w:b/>
                <w:strike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FC3C50A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</w:pPr>
            <w:r w:rsidRPr="00420662">
              <w:rPr>
                <w:rFonts w:ascii="Calibri" w:hAnsi="Calibri" w:cs="Calibri"/>
                <w:b/>
                <w:strike/>
                <w:color w:val="000000" w:themeColor="text1"/>
                <w:sz w:val="22"/>
                <w:szCs w:val="22"/>
              </w:rPr>
              <w:t>Rules deactivated</w:t>
            </w:r>
          </w:p>
          <w:p w14:paraId="146B0C58" w14:textId="77777777" w:rsidR="00884250" w:rsidRPr="00420662" w:rsidRDefault="00884250" w:rsidP="00884250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9C53B3F" w14:textId="49EB575D" w:rsidR="00884250" w:rsidRPr="00E515AB" w:rsidRDefault="00884250" w:rsidP="00884250">
            <w:pPr>
              <w:rPr>
                <w:highlight w:val="yellow"/>
                <w:rPrChange w:id="73" w:author="Wigfall, Trevonte" w:date="2021-07-12T15:40:00Z">
                  <w:rPr/>
                </w:rPrChange>
              </w:rPr>
            </w:pPr>
            <w:del w:id="7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7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4C9F2B1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2315D80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DCFD7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F4DC1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ACC6DB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55B19A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8B25F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3BE6A4" w14:textId="77777777" w:rsidR="00884250" w:rsidRPr="00692B5C" w:rsidRDefault="001C0A5C" w:rsidP="0088425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6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0C1C16" w14:textId="77777777" w:rsidR="00884250" w:rsidRPr="00692B5C" w:rsidRDefault="00884250" w:rsidP="008842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9E513B" w14:textId="20A0F553" w:rsidR="00884250" w:rsidRPr="00E515AB" w:rsidRDefault="00884250" w:rsidP="00884250">
            <w:pPr>
              <w:rPr>
                <w:highlight w:val="yellow"/>
                <w:rPrChange w:id="78" w:author="Wigfall, Trevonte" w:date="2021-07-12T15:40:00Z">
                  <w:rPr/>
                </w:rPrChange>
              </w:rPr>
            </w:pPr>
            <w:del w:id="7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8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3B517E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44BEFD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5FBB2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B15A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9A0BF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5CC914C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0377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CDC500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0B5DE1" w14:textId="77777777" w:rsidR="00884250" w:rsidRPr="00692B5C" w:rsidRDefault="001C0A5C" w:rsidP="0088425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1D1D4227" w14:textId="77777777" w:rsidR="00884250" w:rsidRPr="00692B5C" w:rsidRDefault="00884250" w:rsidP="0088425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7F9B9A" w14:textId="77777777" w:rsidR="00884250" w:rsidRPr="00692B5C" w:rsidRDefault="00884250" w:rsidP="0088425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8116B8" w14:textId="6E609326" w:rsidR="00884250" w:rsidRPr="00E515AB" w:rsidRDefault="00884250" w:rsidP="00884250">
            <w:pPr>
              <w:rPr>
                <w:highlight w:val="yellow"/>
                <w:rPrChange w:id="83" w:author="Wigfall, Trevonte" w:date="2021-07-12T15:40:00Z">
                  <w:rPr/>
                </w:rPrChange>
              </w:rPr>
            </w:pPr>
            <w:del w:id="8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8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2D0BE2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06A8B3C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6C4C8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FC06E5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6129E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6514F969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10BF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249589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D899963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8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62CE4507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E3B041F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919E649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A4743B" w14:textId="5600C88D" w:rsidR="00884250" w:rsidRPr="00E515AB" w:rsidRDefault="00884250" w:rsidP="00884250">
            <w:pPr>
              <w:rPr>
                <w:highlight w:val="yellow"/>
                <w:rPrChange w:id="88" w:author="Wigfall, Trevonte" w:date="2021-07-12T15:40:00Z">
                  <w:rPr/>
                </w:rPrChange>
              </w:rPr>
            </w:pPr>
            <w:del w:id="8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9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65DA701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C0FB86F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22360D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66B1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868B5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3E9DA2B0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71859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EDE31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2D3A73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9" w:history="1">
              <w:r w:rsidR="00884250" w:rsidRPr="00692B5C">
                <w:rPr>
                  <w:strike/>
                </w:rPr>
                <w:t xml:space="preserve"> </w:t>
              </w:r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A2832DC" w14:textId="77777777" w:rsidR="00884250" w:rsidRPr="00692B5C" w:rsidRDefault="00884250" w:rsidP="0088425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33D6AC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BF5987" w14:textId="54BA854D" w:rsidR="00884250" w:rsidRPr="00E515AB" w:rsidRDefault="00884250" w:rsidP="00884250">
            <w:pPr>
              <w:rPr>
                <w:highlight w:val="yellow"/>
                <w:rPrChange w:id="93" w:author="Wigfall, Trevonte" w:date="2021-07-12T15:40:00Z">
                  <w:rPr/>
                </w:rPrChange>
              </w:rPr>
            </w:pPr>
            <w:del w:id="9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9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37601B4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0B6A0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EFDE3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DDDD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A481D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115A47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34C24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9CAB91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84250" w:rsidRPr="00692B5C" w14:paraId="5B623E89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84250" w:rsidRPr="00692B5C" w14:paraId="5D9C133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6E8CC7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84250" w:rsidRPr="00692B5C" w14:paraId="17901A0B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1B837E" w14:textId="77777777" w:rsidR="00884250" w:rsidRPr="00692B5C" w:rsidRDefault="001C0A5C" w:rsidP="0088425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0" w:history="1">
                                <w:r w:rsidR="00884250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84250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E43E45A" w14:textId="77777777" w:rsidR="00884250" w:rsidRPr="00692B5C" w:rsidRDefault="00884250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9933BA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305F10C" w14:textId="77777777" w:rsidR="00884250" w:rsidRPr="00692B5C" w:rsidRDefault="00884250" w:rsidP="0088425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FD4D0C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1B096" w14:textId="0974092F" w:rsidR="00884250" w:rsidRPr="00E515AB" w:rsidRDefault="00884250" w:rsidP="00884250">
            <w:pPr>
              <w:rPr>
                <w:highlight w:val="yellow"/>
                <w:rPrChange w:id="98" w:author="Wigfall, Trevonte" w:date="2021-07-12T15:40:00Z">
                  <w:rPr/>
                </w:rPrChange>
              </w:rPr>
            </w:pPr>
            <w:del w:id="9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0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03827CC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03096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88D488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44A38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024D5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,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1B4BA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0F2A00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DCB0117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1" w:history="1">
              <w:r w:rsidR="00884250" w:rsidRPr="00692B5C">
                <w:rPr>
                  <w:strike/>
                </w:rPr>
                <w:t xml:space="preserve"> </w:t>
              </w:r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2FF5A6F3" w14:textId="77777777" w:rsidR="00884250" w:rsidRPr="00692B5C" w:rsidRDefault="00884250" w:rsidP="0088425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12842D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65B2A0" w14:textId="2D4D8961" w:rsidR="00884250" w:rsidRPr="00E515AB" w:rsidRDefault="00884250" w:rsidP="00884250">
            <w:pPr>
              <w:rPr>
                <w:highlight w:val="yellow"/>
                <w:rPrChange w:id="103" w:author="Wigfall, Trevonte" w:date="2021-07-12T15:40:00Z">
                  <w:rPr/>
                </w:rPrChange>
              </w:rPr>
            </w:pPr>
            <w:del w:id="10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0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206E88C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F94079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82B308E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F2A62F" w14:textId="77777777" w:rsidR="00884250" w:rsidRPr="00692B5C" w:rsidRDefault="00884250" w:rsidP="00884250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E1071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9C82B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F1030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0EACA4" w14:textId="77777777" w:rsidR="00884250" w:rsidRPr="00692B5C" w:rsidRDefault="001C0A5C" w:rsidP="0088425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01DBC8" w14:textId="77777777" w:rsidR="00884250" w:rsidRPr="00692B5C" w:rsidRDefault="00884250" w:rsidP="00884250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595715" w14:textId="0930B62B" w:rsidR="00884250" w:rsidRPr="00E515AB" w:rsidRDefault="00884250" w:rsidP="00884250">
            <w:pPr>
              <w:rPr>
                <w:highlight w:val="yellow"/>
                <w:rPrChange w:id="108" w:author="Wigfall, Trevonte" w:date="2021-07-12T15:40:00Z">
                  <w:rPr/>
                </w:rPrChange>
              </w:rPr>
            </w:pPr>
            <w:del w:id="10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1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167A579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B825DC9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4CEE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92101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802795" w14:textId="77777777" w:rsidR="00884250" w:rsidRPr="00E27A89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B682D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58798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3A7765" w14:textId="77777777" w:rsidR="00884250" w:rsidRPr="00692B5C" w:rsidRDefault="001C0A5C" w:rsidP="0088425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3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6C03519A" w14:textId="77777777" w:rsidR="00884250" w:rsidRPr="00692B5C" w:rsidRDefault="00884250" w:rsidP="0088425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65E8112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8A80C3" w14:textId="41A6D62A" w:rsidR="00884250" w:rsidRPr="00E515AB" w:rsidRDefault="00884250" w:rsidP="00884250">
            <w:pPr>
              <w:rPr>
                <w:highlight w:val="yellow"/>
                <w:rPrChange w:id="113" w:author="Wigfall, Trevonte" w:date="2021-07-12T15:40:00Z">
                  <w:rPr/>
                </w:rPrChange>
              </w:rPr>
            </w:pPr>
            <w:del w:id="11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1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5C25904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E7DF4EC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29E8C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D35163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E626FF" w14:textId="77777777" w:rsidR="00884250" w:rsidRPr="00E27A89" w:rsidRDefault="00884250" w:rsidP="00884250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2CAFE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E2619E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C7C118" w14:textId="77777777" w:rsidR="00884250" w:rsidRPr="00692B5C" w:rsidRDefault="001C0A5C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4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84250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476F43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844A5C" w14:textId="2CACAEAB" w:rsidR="00884250" w:rsidRPr="00E515AB" w:rsidRDefault="00884250" w:rsidP="00884250">
            <w:pPr>
              <w:rPr>
                <w:highlight w:val="yellow"/>
                <w:rPrChange w:id="118" w:author="Wigfall, Trevonte" w:date="2021-07-12T15:40:00Z">
                  <w:rPr/>
                </w:rPrChange>
              </w:rPr>
            </w:pPr>
            <w:del w:id="11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2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27DE588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81CBA01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1187367" w14:textId="77777777" w:rsidR="00884250" w:rsidRPr="00692B5C" w:rsidRDefault="00884250" w:rsidP="0088425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103BB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CFBAB7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AD326" w14:textId="77777777" w:rsidR="00884250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91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91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91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62C33C62" w14:textId="77777777" w:rsidR="00884250" w:rsidRPr="00991B9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91B9C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064CC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57E735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4DDB41" w14:textId="77777777" w:rsidR="00884250" w:rsidRPr="00692B5C" w:rsidRDefault="001C0A5C" w:rsidP="0088425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5" w:history="1">
              <w:r w:rsidR="00884250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84250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7E1485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A0475C" w14:textId="0B46FA6E" w:rsidR="00884250" w:rsidRPr="00E515AB" w:rsidRDefault="00884250" w:rsidP="00884250">
            <w:pPr>
              <w:rPr>
                <w:highlight w:val="yellow"/>
                <w:rPrChange w:id="123" w:author="Wigfall, Trevonte" w:date="2021-07-12T15:40:00Z">
                  <w:rPr/>
                </w:rPrChange>
              </w:rPr>
            </w:pPr>
            <w:del w:id="12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2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37051CD3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7F73785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19A23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FE01C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F54F64" w14:textId="77777777" w:rsidR="00884250" w:rsidRPr="00991B9C" w:rsidRDefault="00884250" w:rsidP="008842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FF3892C" w14:textId="77777777" w:rsidR="00884250" w:rsidRPr="00991B9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F33E0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2084C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64FEA2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B898170" w14:textId="77777777" w:rsidR="00884250" w:rsidRPr="00692B5C" w:rsidRDefault="001C0A5C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884250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53797CD" w14:textId="77777777" w:rsidR="00884250" w:rsidRPr="00692B5C" w:rsidRDefault="00884250" w:rsidP="0088425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0C785E4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683D51" w14:textId="100102BE" w:rsidR="00884250" w:rsidRPr="00E515AB" w:rsidRDefault="00884250" w:rsidP="00884250">
            <w:pPr>
              <w:rPr>
                <w:highlight w:val="yellow"/>
                <w:rPrChange w:id="128" w:author="Wigfall, Trevonte" w:date="2021-07-12T15:40:00Z">
                  <w:rPr/>
                </w:rPrChange>
              </w:rPr>
            </w:pPr>
            <w:del w:id="12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3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5E2FDA46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A2FA0AB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33AE0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A8A16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3E7D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3237D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4154535" w14:textId="77777777" w:rsidR="00884250" w:rsidRPr="00692B5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84250" w:rsidRPr="00692B5C" w14:paraId="170BBAC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0CD115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293CD0F2" wp14:editId="1D28A38E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EE4B44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84250" w:rsidRPr="00692B5C" w14:paraId="00E445C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9BDC966" w14:textId="77777777" w:rsidR="00884250" w:rsidRPr="00692B5C" w:rsidRDefault="001C0A5C" w:rsidP="0088425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27" w:history="1">
                          <w:r w:rsidR="00884250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50563A69" w14:textId="77777777" w:rsidR="00884250" w:rsidRPr="00692B5C" w:rsidRDefault="00884250" w:rsidP="0088425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809CB39" w14:textId="77777777" w:rsidR="00884250" w:rsidRPr="00692B5C" w:rsidRDefault="00884250" w:rsidP="0088425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AC61C80" w14:textId="77777777" w:rsidR="00884250" w:rsidRPr="00692B5C" w:rsidRDefault="00884250" w:rsidP="00884250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4D404FB0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3DF013" w14:textId="656B30F1" w:rsidR="00884250" w:rsidRPr="00E515AB" w:rsidRDefault="00884250" w:rsidP="00884250">
            <w:pPr>
              <w:rPr>
                <w:highlight w:val="yellow"/>
                <w:rPrChange w:id="133" w:author="Wigfall, Trevonte" w:date="2021-07-12T15:40:00Z">
                  <w:rPr/>
                </w:rPrChange>
              </w:rPr>
            </w:pPr>
            <w:del w:id="13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11/16/20</w:delText>
              </w:r>
            </w:del>
            <w:ins w:id="13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FF2BEC" w14:paraId="4896039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CD5934F" w14:textId="77777777" w:rsidR="00884250" w:rsidRPr="00FF2BE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8811C68" w14:textId="77777777" w:rsidR="00884250" w:rsidRPr="00FF2BE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2BB265" w14:textId="77777777" w:rsidR="00884250" w:rsidRPr="00FF2BEC" w:rsidRDefault="00884250" w:rsidP="0088425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FF2BE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FF2BEC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67CD1E" w14:textId="77777777" w:rsidR="00884250" w:rsidRPr="00FF2BEC" w:rsidRDefault="00884250" w:rsidP="00884250">
            <w:pPr>
              <w:rPr>
                <w:strike/>
              </w:rPr>
            </w:pPr>
            <w:r>
              <w:rPr>
                <w:strike/>
              </w:rPr>
              <w:t>No App compare for Dictionary only deployment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4DEA1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4D7B17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7E876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8" w:history="1">
              <w:r w:rsidRPr="00FF2BEC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FF2BEC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  <w:p w14:paraId="2D1DDF2B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6E074877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2873E0E3" w14:textId="77777777" w:rsidR="00884250" w:rsidRPr="00FF2BEC" w:rsidRDefault="00884250" w:rsidP="00884250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FF2BEC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FF2BEC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8800" behindDoc="0" locked="0" layoutInCell="1" allowOverlap="1" wp14:anchorId="3B174C66" wp14:editId="07DAC408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872E6C" w14:textId="77777777" w:rsidR="00884250" w:rsidRPr="00FF2BEC" w:rsidRDefault="00884250" w:rsidP="0088425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CA36C" w14:textId="77777777" w:rsidR="00884250" w:rsidRPr="00FF2BEC" w:rsidRDefault="00884250" w:rsidP="008842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FF2BEC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E65D4C" w14:textId="583E89ED" w:rsidR="00884250" w:rsidRPr="00E515AB" w:rsidRDefault="00884250" w:rsidP="00884250">
            <w:pPr>
              <w:rPr>
                <w:highlight w:val="yellow"/>
                <w:rPrChange w:id="138" w:author="Wigfall, Trevonte" w:date="2021-07-12T15:40:00Z">
                  <w:rPr/>
                </w:rPrChange>
              </w:rPr>
            </w:pPr>
            <w:del w:id="13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4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41F3E2C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15005D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BBCC52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9A4C24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7DF91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87307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61939B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6886C4" w14:textId="77777777" w:rsidR="00884250" w:rsidRPr="00692B5C" w:rsidRDefault="00884250" w:rsidP="00884250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06BE6F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C468C4" w14:textId="54286A5C" w:rsidR="00884250" w:rsidRPr="00E515AB" w:rsidRDefault="00884250" w:rsidP="00884250">
            <w:pPr>
              <w:rPr>
                <w:highlight w:val="yellow"/>
                <w:rPrChange w:id="143" w:author="Wigfall, Trevonte" w:date="2021-07-12T15:40:00Z">
                  <w:rPr/>
                </w:rPrChange>
              </w:rPr>
            </w:pPr>
            <w:del w:id="144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5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46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7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  <w:tr w:rsidR="00884250" w:rsidRPr="00692B5C" w14:paraId="5BE15F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4F88EA" w14:textId="77777777" w:rsidR="00884250" w:rsidRPr="00692B5C" w:rsidRDefault="00884250" w:rsidP="0088425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4461AF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6446E5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00B49A" w14:textId="77777777" w:rsidR="00884250" w:rsidRPr="00692B5C" w:rsidRDefault="00884250" w:rsidP="0088425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D6A0F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7AB3CA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502D44" w14:textId="77777777" w:rsidR="00884250" w:rsidRPr="00692B5C" w:rsidRDefault="00884250" w:rsidP="008842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E55E4D" w14:textId="77777777" w:rsidR="00884250" w:rsidRPr="00692B5C" w:rsidRDefault="00884250" w:rsidP="0088425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5F6638" w14:textId="69353E86" w:rsidR="00884250" w:rsidRPr="00E515AB" w:rsidRDefault="00884250" w:rsidP="00884250">
            <w:pPr>
              <w:rPr>
                <w:highlight w:val="yellow"/>
                <w:rPrChange w:id="148" w:author="Wigfall, Trevonte" w:date="2021-07-12T15:40:00Z">
                  <w:rPr/>
                </w:rPrChange>
              </w:rPr>
            </w:pPr>
            <w:del w:id="149" w:author="Wigfall, Trevonte" w:date="2021-07-12T15:40:00Z">
              <w:r w:rsidRPr="00E515AB" w:rsidDel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" w:author="Wigfall, Trevonte" w:date="2021-07-12T15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11/16/20</w:delText>
              </w:r>
            </w:del>
            <w:ins w:id="151" w:author="Wigfall, Trevonte" w:date="2021-07-12T15:40:00Z">
              <w:r w:rsidR="00E515AB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DAY M/dd/yy</w:t>
              </w:r>
            </w:ins>
            <w:r w:rsidRPr="00E515AB"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2" w:author="Wigfall, Trevonte" w:date="2021-07-12T15:4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 xml:space="preserve"> </w:t>
            </w:r>
          </w:p>
        </w:tc>
      </w:tr>
    </w:tbl>
    <w:p w14:paraId="701FD732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0CF735F5" w14:textId="77777777" w:rsidTr="00C70289">
        <w:trPr>
          <w:trHeight w:val="2479"/>
        </w:trPr>
        <w:tc>
          <w:tcPr>
            <w:tcW w:w="13062" w:type="dxa"/>
          </w:tcPr>
          <w:p w14:paraId="108F7C39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B9D4F47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2DD9F7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B3C740D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0"/>
      <w:footerReference w:type="default" r:id="rId31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5E1E" w14:textId="77777777" w:rsidR="001C0A5C" w:rsidRDefault="001C0A5C">
      <w:r>
        <w:separator/>
      </w:r>
    </w:p>
  </w:endnote>
  <w:endnote w:type="continuationSeparator" w:id="0">
    <w:p w14:paraId="37536CEB" w14:textId="77777777" w:rsidR="001C0A5C" w:rsidRDefault="001C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7285B" w14:textId="77777777" w:rsidR="00422C06" w:rsidRDefault="00422C06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289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8289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C73EE33" w14:textId="77777777" w:rsidR="00422C06" w:rsidRDefault="00422C06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DE7D" w14:textId="77777777" w:rsidR="001C0A5C" w:rsidRDefault="001C0A5C">
      <w:r>
        <w:separator/>
      </w:r>
    </w:p>
  </w:footnote>
  <w:footnote w:type="continuationSeparator" w:id="0">
    <w:p w14:paraId="2DAA1A32" w14:textId="77777777" w:rsidR="001C0A5C" w:rsidRDefault="001C0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30651" w14:textId="77777777" w:rsidR="00422C06" w:rsidRDefault="001C0A5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F51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79937" r:id="rId2"/>
      </w:object>
    </w:r>
  </w:p>
  <w:p w14:paraId="39E60D72" w14:textId="77777777" w:rsidR="00422C06" w:rsidRDefault="00422C06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99E94D9" w14:textId="77777777" w:rsidR="00422C06" w:rsidRDefault="00422C06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63C118C7" w14:textId="77777777" w:rsidR="00422C06" w:rsidRDefault="0042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2FA1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2897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0A5C"/>
    <w:rsid w:val="001C1219"/>
    <w:rsid w:val="001C2CD0"/>
    <w:rsid w:val="001C361A"/>
    <w:rsid w:val="001C43F0"/>
    <w:rsid w:val="001C5E8C"/>
    <w:rsid w:val="001C5FF9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0662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4E6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56DEA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1834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B9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1B3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2884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250"/>
    <w:rsid w:val="00884E3F"/>
    <w:rsid w:val="00892F52"/>
    <w:rsid w:val="008950A3"/>
    <w:rsid w:val="008954E6"/>
    <w:rsid w:val="00896AB9"/>
    <w:rsid w:val="00897AFE"/>
    <w:rsid w:val="00897EDD"/>
    <w:rsid w:val="008A0206"/>
    <w:rsid w:val="008A1B8E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286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05A60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4C53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0D"/>
    <w:rsid w:val="00BD036E"/>
    <w:rsid w:val="00BD14F2"/>
    <w:rsid w:val="00BD34FE"/>
    <w:rsid w:val="00BD42DF"/>
    <w:rsid w:val="00BD537E"/>
    <w:rsid w:val="00BD574F"/>
    <w:rsid w:val="00BD5E2E"/>
    <w:rsid w:val="00BE2367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45D8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777F7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418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5AB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3A4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496C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0C76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5FB6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2BEC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4FD8DD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8" Type="http://schemas.openxmlformats.org/officeDocument/2006/relationships/hyperlink" Target="file:///\\VA33DWVFCT318.DEVAD.WELLPOINT.COM\d$\Scripts\CXT_COMPARE_TEST\Launchers\%20" TargetMode="Externa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59E38-04F1-4496-9F48-9C783754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9177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5</cp:revision>
  <cp:lastPrinted>2016-04-21T16:18:00Z</cp:lastPrinted>
  <dcterms:created xsi:type="dcterms:W3CDTF">2020-11-17T16:25:00Z</dcterms:created>
  <dcterms:modified xsi:type="dcterms:W3CDTF">2021-07-17T02:33:00Z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