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97FF5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04"/>
        <w:gridCol w:w="984"/>
        <w:gridCol w:w="1296"/>
        <w:gridCol w:w="2232"/>
      </w:tblGrid>
      <w:tr w:rsidR="00155272" w:rsidRPr="00597B9C" w14:paraId="3AA7F801" w14:textId="77777777" w:rsidTr="00340148">
        <w:trPr>
          <w:trHeight w:val="438"/>
        </w:trPr>
        <w:tc>
          <w:tcPr>
            <w:tcW w:w="1728" w:type="dxa"/>
          </w:tcPr>
          <w:p w14:paraId="2DFEC334" w14:textId="77777777" w:rsidR="00155272" w:rsidRPr="00D777F7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</w:p>
          <w:p w14:paraId="21937CA2" w14:textId="73635276" w:rsidR="00155272" w:rsidRPr="00D001FB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30786">
              <w:rPr>
                <w:rFonts w:ascii="Garamond" w:hAnsi="Garamond"/>
                <w:b/>
                <w:sz w:val="24"/>
                <w:szCs w:val="24"/>
                <w:highlight w:val="yellow"/>
                <w:rPrChange w:id="0" w:author="Wigfall, Trevonte" w:date="2021-07-12T15:34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  <w:t>SNOW-</w:t>
            </w:r>
            <w:del w:id="1" w:author="Wigfall, Trevonte" w:date="2021-07-12T15:28:00Z">
              <w:r w:rsidRPr="00DF5438" w:rsidDel="001A5F55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" w:author="Wigfall, Trevonte" w:date="2021-07-16T22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39680</w:delText>
              </w:r>
            </w:del>
            <w:ins w:id="3" w:author="Wigfall, Trevonte" w:date="2021-07-12T15:28:00Z">
              <w:r w:rsidR="001A5F55" w:rsidRPr="00DF5438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4" w:author="Wigfall, Trevonte" w:date="2021-07-16T22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TE</w:t>
              </w:r>
            </w:ins>
            <w:ins w:id="5" w:author="Wigfall, Trevonte" w:date="2021-07-16T22:38:00Z">
              <w:r w:rsidR="00DF5438" w:rsidRPr="00DF5438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6" w:author="Wigfall, Trevonte" w:date="2021-07-16T22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MP</w:t>
              </w:r>
            </w:ins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3221050E" w14:textId="445F782C" w:rsidR="00155272" w:rsidRPr="00597B9C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7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8" w:author="Wigfall, Trevonte" w:date="2021-07-16T22:38:00Z">
              <w:r w:rsidR="00DF5438" w:rsidRPr="00DF5438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9" w:author="Wigfall, Trevonte" w:date="2021-07-16T22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</w:t>
              </w:r>
            </w:ins>
            <w:ins w:id="10" w:author="Wigfall, Trevonte" w:date="2021-07-12T15:28:00Z">
              <w:r w:rsidR="001A5F55" w:rsidRPr="00830786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1" w:author="Wigfall, Trevonte" w:date="2021-07-12T15:34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#</w:t>
              </w:r>
            </w:ins>
            <w:del w:id="12" w:author="Wigfall, Trevonte" w:date="2021-07-12T15:28:00Z">
              <w:r w:rsidDel="001A5F55">
                <w:rPr>
                  <w:rFonts w:ascii="Garamond" w:hAnsi="Garamond"/>
                  <w:b/>
                  <w:sz w:val="24"/>
                  <w:szCs w:val="24"/>
                </w:rPr>
                <w:delText>44.3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BB863" w14:textId="77777777" w:rsidR="00155272" w:rsidRPr="00597B9C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D6D80B0" w14:textId="77777777" w:rsidR="00155272" w:rsidRPr="00597B9C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7"/>
        <w:tc>
          <w:tcPr>
            <w:tcW w:w="2232" w:type="dxa"/>
          </w:tcPr>
          <w:p w14:paraId="0CEEA7CC" w14:textId="0A3EB1BF" w:rsidR="00155272" w:rsidRPr="00597B9C" w:rsidRDefault="00155272" w:rsidP="00155272">
            <w:pPr>
              <w:rPr>
                <w:rFonts w:ascii="Garamond" w:hAnsi="Garamond"/>
                <w:b/>
                <w:sz w:val="24"/>
                <w:szCs w:val="24"/>
              </w:rPr>
            </w:pPr>
            <w:del w:id="13" w:author="Wigfall, Trevonte" w:date="2021-07-12T15:28:00Z">
              <w:r w:rsidDel="001A5F55">
                <w:rPr>
                  <w:rFonts w:ascii="Garamond" w:hAnsi="Garamond"/>
                  <w:b/>
                  <w:sz w:val="24"/>
                  <w:szCs w:val="24"/>
                </w:rPr>
                <w:delText>QA-8Q</w:delText>
              </w:r>
            </w:del>
            <w:ins w:id="14" w:author="Wigfall, Trevonte" w:date="2021-07-12T15:28:00Z">
              <w:r w:rsidR="001A5F55">
                <w:rPr>
                  <w:rFonts w:ascii="Garamond" w:hAnsi="Garamond"/>
                  <w:b/>
                  <w:sz w:val="24"/>
                  <w:szCs w:val="24"/>
                </w:rPr>
                <w:t>GBFAC08Q</w:t>
              </w:r>
            </w:ins>
          </w:p>
        </w:tc>
      </w:tr>
    </w:tbl>
    <w:p w14:paraId="58E20F5C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737423D2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168"/>
        <w:gridCol w:w="1529"/>
      </w:tblGrid>
      <w:tr w:rsidR="00D43747" w:rsidRPr="00597B9C" w14:paraId="132F5CC4" w14:textId="77777777" w:rsidTr="00D001FB">
        <w:tc>
          <w:tcPr>
            <w:tcW w:w="5000" w:type="pct"/>
            <w:gridSpan w:val="10"/>
            <w:shd w:val="clear" w:color="auto" w:fill="E6E6E6"/>
          </w:tcPr>
          <w:p w14:paraId="498F229A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5851634D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B06977C" w14:textId="77777777" w:rsidR="001F2CE1" w:rsidRDefault="00826835" w:rsidP="000751D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F2C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VA22TWVCXT001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VA22TWVCXT004, VA22TWVCXT005,  VA22TWVCXT006, VA22TWVCXT007, 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66EE2013" w14:textId="77777777" w:rsidR="00D43747" w:rsidRPr="00826835" w:rsidRDefault="00504AE1" w:rsidP="000751D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VA22DWVISS007, VA22TWVCXT008</w:t>
            </w:r>
          </w:p>
        </w:tc>
      </w:tr>
      <w:tr w:rsidR="00D43747" w:rsidRPr="00597B9C" w14:paraId="5C5033E3" w14:textId="77777777" w:rsidTr="00D001FB">
        <w:tc>
          <w:tcPr>
            <w:tcW w:w="5000" w:type="pct"/>
            <w:gridSpan w:val="10"/>
            <w:shd w:val="clear" w:color="auto" w:fill="E6E6E6"/>
          </w:tcPr>
          <w:p w14:paraId="455B581D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4AACE0FF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BE38620" w14:textId="77777777" w:rsidR="00BC5D4D" w:rsidRPr="00692B5C" w:rsidRDefault="00BC5D4D" w:rsidP="00BC5D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329D3A5D" w14:textId="77777777" w:rsidR="00BC5D4D" w:rsidRPr="00692B5C" w:rsidRDefault="0030092E" w:rsidP="00BC5D4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BC5D4D" w:rsidRPr="00692B5C">
              <w:rPr>
                <w:rFonts w:asciiTheme="minorHAnsi" w:hAnsiTheme="minorHAnsi"/>
                <w:sz w:val="22"/>
                <w:szCs w:val="22"/>
              </w:rPr>
              <w:t>. use “archive” in case we need to send logs to vendor</w:t>
            </w:r>
          </w:p>
          <w:p w14:paraId="54D4D93A" w14:textId="2AD18261" w:rsidR="00BC5D4D" w:rsidRDefault="00BC5D4D" w:rsidP="00BC5D4D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11.  U</w:t>
            </w:r>
            <w:r w:rsidRPr="00692B5C">
              <w:rPr>
                <w:rFonts w:asciiTheme="minorHAnsi" w:hAnsiTheme="minorHAnsi" w:cs="Arial"/>
                <w:b/>
                <w:sz w:val="24"/>
                <w:szCs w:val="24"/>
              </w:rPr>
              <w:t xml:space="preserve">se </w:t>
            </w:r>
            <w:proofErr w:type="spellStart"/>
            <w:ins w:id="15" w:author="Wigfall, Trevonte" w:date="2021-07-12T15:28:00Z">
              <w:r w:rsidR="001A5F55" w:rsidRPr="00830786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6" w:author="Wigfall, Trevonte" w:date="2021-07-12T15:34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del w:id="17" w:author="Wigfall, Trevonte" w:date="2021-07-12T15:28:00Z">
              <w:r w:rsidR="00FA2CCA" w:rsidDel="001A5F55">
                <w:fldChar w:fldCharType="begin"/>
              </w:r>
              <w:r w:rsidR="00FA2CCA" w:rsidDel="001A5F55">
                <w:delInstrText xml:space="preserve"> HYPERLINK "https://jira.corp.agp.ads/browse/SNOW-36560" </w:delInstrText>
              </w:r>
              <w:r w:rsidR="00FA2CCA" w:rsidDel="001A5F55">
                <w:fldChar w:fldCharType="separate"/>
              </w:r>
              <w:r w:rsidR="006D34B2" w:rsidRPr="0042589F" w:rsidDel="001A5F55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A2CCA" w:rsidDel="001A5F55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  <w:r w:rsidR="00155272" w:rsidDel="001A5F55">
                <w:rPr>
                  <w:rFonts w:ascii="Garamond" w:hAnsi="Garamond"/>
                  <w:b/>
                  <w:sz w:val="24"/>
                  <w:szCs w:val="24"/>
                </w:rPr>
                <w:delText>40945</w:delText>
              </w:r>
            </w:del>
          </w:p>
          <w:p w14:paraId="049E5EF0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65E1083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65407F3C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1E967615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1AC6B20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001FB" w:rsidRPr="00597B9C" w14:paraId="1941D378" w14:textId="77777777" w:rsidTr="0068217B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D3CB3B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CC7FE4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73A2FE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40CE0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2BCD2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4A698A3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4DE812EE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B2B221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74F8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B960C6" w:rsidRPr="00597B9C" w14:paraId="7927726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D5A60A3" w14:textId="77777777" w:rsidR="00B960C6" w:rsidRPr="0068217B" w:rsidRDefault="00B960C6" w:rsidP="0068217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5F3A0FF9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83BD97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D268B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018C706D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1B57B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5BE5C9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B148A" w14:textId="77777777" w:rsidR="00B960C6" w:rsidRPr="007301A9" w:rsidRDefault="00B960C6" w:rsidP="00B960C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139FB56C" w14:textId="77777777" w:rsidR="00B960C6" w:rsidRDefault="00B960C6" w:rsidP="00B960C6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0FFA80E" w14:textId="77777777" w:rsidR="00B960C6" w:rsidRDefault="00F022F3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DF074A" w14:textId="62BD8E1D" w:rsidR="00B00053" w:rsidRPr="00830786" w:rsidRDefault="00155272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" w:author="Wigfall, Trevonte" w:date="2021-07-12T15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" w:author="Wigfall, Trevonte" w:date="2021-07-12T15:30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TUES 11/17/20 </w:delText>
              </w:r>
              <w:r w:rsidR="00B00053"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="0030092E"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11:00am</w:delText>
              </w:r>
            </w:del>
            <w:ins w:id="23" w:author="Wigfall, Trevonte" w:date="2021-07-12T15:30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E81B92" w:rsidRPr="00597B9C" w14:paraId="1A06FB8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95DC9EA" w14:textId="77777777" w:rsidR="00E81B92" w:rsidRPr="0068217B" w:rsidRDefault="00E81B92" w:rsidP="00E81B9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E17FBD6" w14:textId="77777777" w:rsidR="00E81B92" w:rsidRPr="004317D4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2514E4" w14:textId="77777777" w:rsidR="00E81B92" w:rsidRPr="004317D4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F21A1" w14:textId="77777777" w:rsidR="00E81B92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9D9FD2B" w14:textId="77777777" w:rsidR="00E81B92" w:rsidRPr="004317D4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2591A" w14:textId="77777777" w:rsidR="00E81B92" w:rsidRPr="004317D4" w:rsidRDefault="00E81B92" w:rsidP="00E81B9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B1054D" w14:textId="77777777" w:rsidR="00E81B92" w:rsidRPr="004317D4" w:rsidRDefault="00E81B92" w:rsidP="00E81B9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25200E" w14:textId="77777777" w:rsidR="00E81B92" w:rsidRPr="00432652" w:rsidRDefault="00B92D4B" w:rsidP="00E81B92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E81B92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4BA50F" w14:textId="77777777" w:rsidR="00E81B92" w:rsidRPr="004317D4" w:rsidRDefault="00E81B92" w:rsidP="00E81B9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80079" w14:textId="2F6786F7" w:rsidR="00E81B92" w:rsidRPr="00830786" w:rsidRDefault="00155272" w:rsidP="00E81B92">
            <w:pPr>
              <w:rPr>
                <w:highlight w:val="yellow"/>
                <w:rPrChange w:id="26" w:author="Wigfall, Trevonte" w:date="2021-07-12T15:34:00Z">
                  <w:rPr/>
                </w:rPrChange>
              </w:rPr>
            </w:pPr>
            <w:del w:id="2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2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62D5D17B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8EB134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D50347D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FA45C6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5396C6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CBD53C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7C05E8C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F81574" w14:textId="77777777" w:rsidR="00155272" w:rsidRPr="007301A9" w:rsidRDefault="00B92D4B" w:rsidP="0015527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155272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155272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155272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proofErr w:type="gramStart"/>
              <w:r w:rsidR="00155272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proofErr w:type="gramEnd"/>
              <w:r w:rsidR="00155272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5BA889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5D3563" w14:textId="1E9CFCA5" w:rsidR="00155272" w:rsidRPr="00830786" w:rsidRDefault="00155272" w:rsidP="00155272">
            <w:pPr>
              <w:rPr>
                <w:highlight w:val="yellow"/>
                <w:rPrChange w:id="31" w:author="Wigfall, Trevonte" w:date="2021-07-12T15:34:00Z">
                  <w:rPr/>
                </w:rPrChange>
              </w:rPr>
            </w:pPr>
            <w:del w:id="3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3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48DC842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FD25691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34FCE53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AAEADE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0120A3" w14:textId="77777777" w:rsidR="00155272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3D4E03D4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26FD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F5A418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A522E2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37FCCF" w14:textId="77777777" w:rsidR="00155272" w:rsidRDefault="00B92D4B" w:rsidP="00155272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155272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EEA80B2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57EAED" w14:textId="07950542" w:rsidR="00155272" w:rsidRPr="00830786" w:rsidRDefault="00155272" w:rsidP="00155272">
            <w:pPr>
              <w:rPr>
                <w:highlight w:val="yellow"/>
                <w:rPrChange w:id="36" w:author="Wigfall, Trevonte" w:date="2021-07-12T15:34:00Z">
                  <w:rPr/>
                </w:rPrChange>
              </w:rPr>
            </w:pPr>
            <w:del w:id="3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3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03060E0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EC5AD8B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09F993F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C6C101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E72944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7326F0BD" w14:textId="77777777" w:rsidR="00155272" w:rsidRPr="004317D4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E7719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25BDE69" w14:textId="77777777" w:rsidR="00155272" w:rsidRPr="004317D4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70444D" w14:textId="77777777" w:rsidR="00155272" w:rsidRPr="004317D4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155272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2F915DD" w14:textId="77777777" w:rsidR="00155272" w:rsidRPr="004317D4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C89B99" w14:textId="7AF77B1B" w:rsidR="00155272" w:rsidRPr="00830786" w:rsidRDefault="00155272" w:rsidP="00155272">
            <w:pPr>
              <w:rPr>
                <w:highlight w:val="yellow"/>
                <w:rPrChange w:id="41" w:author="Wigfall, Trevonte" w:date="2021-07-12T15:34:00Z">
                  <w:rPr/>
                </w:rPrChange>
              </w:rPr>
            </w:pPr>
            <w:del w:id="4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4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167E86" w14:paraId="372F60D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550D65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BEF8FEB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0710C01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64FD7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5D91BDE6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2F15BE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61F729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53B145" w14:textId="77777777" w:rsidR="00155272" w:rsidRPr="00167E86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2C46196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2E06FD7" w14:textId="033ABB9D" w:rsidR="00155272" w:rsidRPr="00830786" w:rsidRDefault="00155272" w:rsidP="00155272">
            <w:pPr>
              <w:rPr>
                <w:highlight w:val="yellow"/>
                <w:rPrChange w:id="46" w:author="Wigfall, Trevonte" w:date="2021-07-12T15:34:00Z">
                  <w:rPr/>
                </w:rPrChange>
              </w:rPr>
            </w:pPr>
            <w:del w:id="4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4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167E86" w14:paraId="0F796A3A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FA3A9AC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4B0E57B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6069CB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C73682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7783080B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88C3F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894FA3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C0F8B4" w14:textId="77777777" w:rsidR="00155272" w:rsidRPr="00167E86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211FF17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773C5D5" w14:textId="7F3C32CC" w:rsidR="00155272" w:rsidRPr="00830786" w:rsidRDefault="00155272" w:rsidP="00155272">
            <w:pPr>
              <w:rPr>
                <w:highlight w:val="yellow"/>
                <w:rPrChange w:id="51" w:author="Wigfall, Trevonte" w:date="2021-07-12T15:34:00Z">
                  <w:rPr/>
                </w:rPrChange>
              </w:rPr>
            </w:pPr>
            <w:del w:id="5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5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167E86" w14:paraId="7F6397F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FECF17C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7FF907A5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A750D6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D4DA04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0BC8EBE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BCC6D7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12532AB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5C108" w14:textId="77777777" w:rsidR="00155272" w:rsidRPr="00167E86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155272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C9B33EF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244478" w14:textId="4375C83A" w:rsidR="00155272" w:rsidRPr="00830786" w:rsidRDefault="00155272" w:rsidP="00155272">
            <w:pPr>
              <w:rPr>
                <w:highlight w:val="yellow"/>
                <w:rPrChange w:id="56" w:author="Wigfall, Trevonte" w:date="2021-07-12T15:34:00Z">
                  <w:rPr/>
                </w:rPrChange>
              </w:rPr>
            </w:pPr>
            <w:del w:id="5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5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976565" w14:paraId="27891A09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AC9DFFC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DA286C3" w14:textId="77777777" w:rsidR="00155272" w:rsidRPr="00976565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18B3DD" w14:textId="77777777" w:rsidR="00155272" w:rsidRPr="00976565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B91AFF" w14:textId="77777777" w:rsidR="00155272" w:rsidRPr="004473D0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4D9043" w14:textId="77777777" w:rsidR="00155272" w:rsidRPr="00976565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BA43C45" w14:textId="77777777" w:rsidR="00155272" w:rsidRPr="00976565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A90C6B" w14:textId="77777777" w:rsidR="00155272" w:rsidRPr="00976565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55272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4E2754" w14:textId="77777777" w:rsidR="00155272" w:rsidRPr="00976565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747C623" w14:textId="188F3D41" w:rsidR="00155272" w:rsidRPr="00830786" w:rsidRDefault="00155272" w:rsidP="00155272">
            <w:pPr>
              <w:rPr>
                <w:highlight w:val="yellow"/>
                <w:rPrChange w:id="61" w:author="Wigfall, Trevonte" w:date="2021-07-12T15:34:00Z">
                  <w:rPr/>
                </w:rPrChange>
              </w:rPr>
            </w:pPr>
            <w:del w:id="6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6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FB3EB3" w14:paraId="5B862AA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1B8A5A2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3B713F1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84C119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08691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674224" w14:textId="77777777" w:rsidR="00155272" w:rsidRPr="00FB3EB3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613445" w14:textId="77777777" w:rsidR="00155272" w:rsidRPr="00FB3EB3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1F2910" w14:textId="77777777" w:rsidR="00155272" w:rsidRPr="00FB3EB3" w:rsidRDefault="00B92D4B" w:rsidP="00155272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155272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077172B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C0839F" w14:textId="4A2D9478" w:rsidR="00155272" w:rsidRPr="00830786" w:rsidRDefault="00155272" w:rsidP="00155272">
            <w:pPr>
              <w:rPr>
                <w:highlight w:val="yellow"/>
                <w:rPrChange w:id="66" w:author="Wigfall, Trevonte" w:date="2021-07-12T15:34:00Z">
                  <w:rPr/>
                </w:rPrChange>
              </w:rPr>
            </w:pPr>
            <w:del w:id="6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6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FB3EB3" w14:paraId="2606D03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520065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8A0FD9E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2E7C73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6930E7" w14:textId="77777777" w:rsidR="00155272" w:rsidRPr="00597B9C" w:rsidRDefault="00155272" w:rsidP="00155272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22TWVCXT003,  VA22TWVCXT004, VA22TWVCXT005,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85E1B1" w14:textId="77777777" w:rsidR="00155272" w:rsidRPr="00FB3EB3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22FF9A0" w14:textId="77777777" w:rsidR="00155272" w:rsidRPr="00FB3EB3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883D0D" w14:textId="77777777" w:rsidR="00155272" w:rsidRPr="00FB3EB3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155272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155272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69AF1F7" w14:textId="77777777" w:rsidR="00155272" w:rsidRPr="00FB3EB3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416D31" w14:textId="51A59FBA" w:rsidR="00155272" w:rsidRPr="00830786" w:rsidRDefault="00155272" w:rsidP="00155272">
            <w:pPr>
              <w:rPr>
                <w:highlight w:val="yellow"/>
                <w:rPrChange w:id="71" w:author="Wigfall, Trevonte" w:date="2021-07-12T15:34:00Z">
                  <w:rPr/>
                </w:rPrChange>
              </w:rPr>
            </w:pPr>
            <w:del w:id="7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7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71DB939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E6D7DA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97B578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DA7FE3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68DBD7" w14:textId="77777777" w:rsidR="00155272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49C69FAC" w14:textId="77777777" w:rsidR="00155272" w:rsidRPr="00597B9C" w:rsidRDefault="00155272" w:rsidP="00155272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857C8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37C8CBD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301CE1" w14:textId="77777777" w:rsidR="00155272" w:rsidRDefault="00B92D4B" w:rsidP="00155272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15527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155272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1CD0C4FF" w14:textId="77777777" w:rsidR="00155272" w:rsidRPr="00597B9C" w:rsidRDefault="00155272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223BA3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569D42" w14:textId="59ED7E22" w:rsidR="00155272" w:rsidRPr="00830786" w:rsidRDefault="00155272" w:rsidP="00155272">
            <w:pPr>
              <w:rPr>
                <w:highlight w:val="yellow"/>
                <w:rPrChange w:id="76" w:author="Wigfall, Trevonte" w:date="2021-07-12T15:34:00Z">
                  <w:rPr/>
                </w:rPrChange>
              </w:rPr>
            </w:pPr>
            <w:del w:id="7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7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08A46335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FB8EA0F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3F806E8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2DDAB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19B8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05CE4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43887BF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BC90F6" w14:textId="77777777" w:rsidR="00155272" w:rsidRPr="00597B9C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155272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1220C2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7F81D3" w14:textId="070CB6D8" w:rsidR="00155272" w:rsidRPr="00830786" w:rsidRDefault="00155272" w:rsidP="00155272">
            <w:pPr>
              <w:rPr>
                <w:highlight w:val="yellow"/>
                <w:rPrChange w:id="81" w:author="Wigfall, Trevonte" w:date="2021-07-12T15:34:00Z">
                  <w:rPr/>
                </w:rPrChange>
              </w:rPr>
            </w:pPr>
            <w:del w:id="8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8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0FE2F5E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7E9CEE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557248A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17FF2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36617F" w14:textId="77777777" w:rsidR="00155272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74472544" w14:textId="77777777" w:rsidR="00155272" w:rsidRPr="00AC5E30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6DA3A0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2B3021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E23743" w14:textId="77777777" w:rsidR="00155272" w:rsidRPr="00597B9C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155272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16EAD95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E05CF00" w14:textId="0DCF43CE" w:rsidR="00155272" w:rsidRPr="00830786" w:rsidRDefault="00155272" w:rsidP="00155272">
            <w:pPr>
              <w:rPr>
                <w:highlight w:val="yellow"/>
                <w:rPrChange w:id="86" w:author="Wigfall, Trevonte" w:date="2021-07-12T15:34:00Z">
                  <w:rPr/>
                </w:rPrChange>
              </w:rPr>
            </w:pPr>
            <w:del w:id="8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8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167E86" w14:paraId="632C7216" w14:textId="77777777" w:rsidTr="0068217B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0FF466A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C3D1CE6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8A7138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264261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7FCD5AE7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53DB1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3BC66D3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C176FC" w14:textId="77777777" w:rsidR="00155272" w:rsidRPr="00167E86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FE5C37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48C70" w14:textId="6368E650" w:rsidR="00155272" w:rsidRPr="00830786" w:rsidRDefault="00155272" w:rsidP="00155272">
            <w:pPr>
              <w:rPr>
                <w:highlight w:val="yellow"/>
                <w:rPrChange w:id="91" w:author="Wigfall, Trevonte" w:date="2021-07-12T15:34:00Z">
                  <w:rPr/>
                </w:rPrChange>
              </w:rPr>
            </w:pPr>
            <w:del w:id="9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9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167E86" w14:paraId="400FF2D0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B21A82F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53DE606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2AE2A95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A444A8" w14:textId="77777777" w:rsidR="00155272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</w:t>
            </w:r>
          </w:p>
          <w:p w14:paraId="2EEAD985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A790DF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16D6E69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31A338" w14:textId="77777777" w:rsidR="00155272" w:rsidRPr="00167E86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14F4322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8CF3422" w14:textId="4A5878E8" w:rsidR="00155272" w:rsidRPr="00830786" w:rsidRDefault="00155272" w:rsidP="00155272">
            <w:pPr>
              <w:rPr>
                <w:highlight w:val="yellow"/>
                <w:rPrChange w:id="96" w:author="Wigfall, Trevonte" w:date="2021-07-12T15:34:00Z">
                  <w:rPr/>
                </w:rPrChange>
              </w:rPr>
            </w:pPr>
            <w:del w:id="9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9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167E86" w14:paraId="7BB85F6A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EE2F625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409C874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5BC9E8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D92DD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2D7E9FF" w14:textId="77777777" w:rsidR="00155272" w:rsidRPr="00167E86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38C0F1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C4EA734" w14:textId="77777777" w:rsidR="00155272" w:rsidRPr="00167E86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7164F0" w14:textId="77777777" w:rsidR="00155272" w:rsidRPr="00167E86" w:rsidRDefault="00B92D4B" w:rsidP="00155272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3" w:history="1">
              <w:r w:rsidR="00155272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93A0628" w14:textId="77777777" w:rsidR="00155272" w:rsidRPr="00167E86" w:rsidRDefault="00155272" w:rsidP="00155272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0B0480" w14:textId="3F23410F" w:rsidR="00155272" w:rsidRPr="00830786" w:rsidRDefault="00155272" w:rsidP="00155272">
            <w:pPr>
              <w:rPr>
                <w:highlight w:val="yellow"/>
                <w:rPrChange w:id="101" w:author="Wigfall, Trevonte" w:date="2021-07-12T15:34:00Z">
                  <w:rPr/>
                </w:rPrChange>
              </w:rPr>
            </w:pPr>
            <w:del w:id="10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10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3C77C18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B315932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5F37D576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050B45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8E5C7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EFC28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A9C4EB6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84A78F" w14:textId="77777777" w:rsidR="00155272" w:rsidRPr="00597B9C" w:rsidRDefault="00B92D4B" w:rsidP="00155272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4" w:history="1">
              <w:r w:rsidR="00155272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155272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155272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1CF423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CEBEBA" w14:textId="4683C20D" w:rsidR="00155272" w:rsidRPr="00830786" w:rsidRDefault="00155272" w:rsidP="00155272">
            <w:pPr>
              <w:rPr>
                <w:highlight w:val="yellow"/>
                <w:rPrChange w:id="106" w:author="Wigfall, Trevonte" w:date="2021-07-12T15:34:00Z">
                  <w:rPr/>
                </w:rPrChange>
              </w:rPr>
            </w:pPr>
            <w:del w:id="10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10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317C0EBF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9476D32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434F041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F1C655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5260C0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VA22TWVCXT006, VA22TWVCXT007,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69697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2DC0DD2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0B31F0" w14:textId="77777777" w:rsidR="00155272" w:rsidRPr="00597B9C" w:rsidRDefault="00B92D4B" w:rsidP="00155272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5" w:history="1">
              <w:r w:rsidR="00155272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6B87BFBE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D3CA18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FCCE1D" w14:textId="47B85240" w:rsidR="00155272" w:rsidRPr="00830786" w:rsidRDefault="00155272" w:rsidP="00155272">
            <w:pPr>
              <w:rPr>
                <w:highlight w:val="yellow"/>
                <w:rPrChange w:id="111" w:author="Wigfall, Trevonte" w:date="2021-07-12T15:34:00Z">
                  <w:rPr/>
                </w:rPrChange>
              </w:rPr>
            </w:pPr>
            <w:del w:id="11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11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12B681E3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F4E718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F6728F4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9B06D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630741" w14:textId="77777777" w:rsidR="00155272" w:rsidRPr="00597B9C" w:rsidRDefault="00155272" w:rsidP="00155272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A2094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460B10B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74E6B0" w14:textId="77777777" w:rsidR="00155272" w:rsidRPr="00597B9C" w:rsidRDefault="00B92D4B" w:rsidP="00155272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6" w:history="1">
              <w:r w:rsidR="00155272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155272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C2B2CB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52132E" w14:textId="05383FD0" w:rsidR="00155272" w:rsidRPr="00830786" w:rsidRDefault="00155272" w:rsidP="00155272">
            <w:pPr>
              <w:rPr>
                <w:highlight w:val="yellow"/>
                <w:rPrChange w:id="116" w:author="Wigfall, Trevonte" w:date="2021-07-12T15:34:00Z">
                  <w:rPr/>
                </w:rPrChange>
              </w:rPr>
            </w:pPr>
            <w:del w:id="11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11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5BDF411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EA1A173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9BBBDA1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667EE9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F9E0A" w14:textId="77777777" w:rsidR="00155272" w:rsidRPr="00597B9C" w:rsidRDefault="00155272" w:rsidP="00155272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FEC6F6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23C9B2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FD9519" w14:textId="77777777" w:rsidR="00155272" w:rsidRPr="00597B9C" w:rsidRDefault="00B92D4B" w:rsidP="00155272">
            <w:pPr>
              <w:spacing w:after="200" w:line="276" w:lineRule="auto"/>
            </w:pPr>
            <w:hyperlink r:id="rId27" w:history="1">
              <w:r w:rsidR="00155272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155272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4D950E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5C240A" w14:textId="59F4CAE1" w:rsidR="00155272" w:rsidRPr="00830786" w:rsidRDefault="00155272" w:rsidP="00155272">
            <w:pPr>
              <w:rPr>
                <w:highlight w:val="yellow"/>
                <w:rPrChange w:id="121" w:author="Wigfall, Trevonte" w:date="2021-07-12T15:34:00Z">
                  <w:rPr/>
                </w:rPrChange>
              </w:rPr>
            </w:pPr>
            <w:del w:id="12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12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3C4B0814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ED1D931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385F69A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526EE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765309" w14:textId="77777777" w:rsidR="00155272" w:rsidRPr="00597B9C" w:rsidRDefault="00155272" w:rsidP="00155272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C717D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97A8D91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95E69E" w14:textId="77777777" w:rsidR="00155272" w:rsidRPr="00597B9C" w:rsidRDefault="00B92D4B" w:rsidP="00155272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28" w:history="1">
              <w:r w:rsidR="00155272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ABD074E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CDEEE4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752531B" w14:textId="1F17FC0C" w:rsidR="00155272" w:rsidRPr="00830786" w:rsidRDefault="00155272" w:rsidP="00155272">
            <w:pPr>
              <w:rPr>
                <w:highlight w:val="yellow"/>
                <w:rPrChange w:id="126" w:author="Wigfall, Trevonte" w:date="2021-07-12T15:34:00Z">
                  <w:rPr/>
                </w:rPrChange>
              </w:rPr>
            </w:pPr>
            <w:del w:id="12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12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36D536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81B5DE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C2ACDE0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290E7A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D1AC9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998143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E00C512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954CA8" w14:textId="77777777" w:rsidR="00155272" w:rsidRDefault="00155272" w:rsidP="001552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Perform App Compares: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7D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0944" behindDoc="0" locked="0" layoutInCell="1" allowOverlap="1" wp14:anchorId="5342D16A" wp14:editId="4568B3B0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AAB275" w14:textId="77777777" w:rsidR="00155272" w:rsidRDefault="00155272" w:rsidP="0015527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8CFBDB" w14:textId="77777777" w:rsidR="00155272" w:rsidRDefault="00155272" w:rsidP="0015527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EA6FA18" w14:textId="762D17D2" w:rsidR="00155272" w:rsidRPr="00830786" w:rsidRDefault="00155272" w:rsidP="00155272">
            <w:pPr>
              <w:rPr>
                <w:highlight w:val="yellow"/>
                <w:rPrChange w:id="131" w:author="Wigfall, Trevonte" w:date="2021-07-12T15:34:00Z">
                  <w:rPr/>
                </w:rPrChange>
              </w:rPr>
            </w:pPr>
            <w:del w:id="13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13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5ED714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C8C0C74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3C68926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882376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C54998" w14:textId="77777777" w:rsidR="00155272" w:rsidRPr="00597B9C" w:rsidRDefault="00155272" w:rsidP="00155272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A5435A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15CCB5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5AFCA5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99B04F5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19FBA0" w14:textId="3AF7CDB9" w:rsidR="00155272" w:rsidRPr="00830786" w:rsidRDefault="00155272" w:rsidP="00155272">
            <w:pPr>
              <w:rPr>
                <w:highlight w:val="yellow"/>
                <w:rPrChange w:id="136" w:author="Wigfall, Trevonte" w:date="2021-07-12T15:34:00Z">
                  <w:rPr/>
                </w:rPrChange>
              </w:rPr>
            </w:pPr>
            <w:del w:id="137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8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139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0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55272" w:rsidRPr="00597B9C" w14:paraId="58A33A6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F1FD" w14:textId="77777777" w:rsidR="00155272" w:rsidRPr="0068217B" w:rsidRDefault="00155272" w:rsidP="00155272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6AC0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1AB3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0FB6C" w14:textId="77777777" w:rsidR="00155272" w:rsidRPr="00597B9C" w:rsidRDefault="00155272" w:rsidP="0015527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A597E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08F8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F5E5" w14:textId="77777777" w:rsidR="00155272" w:rsidRPr="00597B9C" w:rsidRDefault="00155272" w:rsidP="001552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504B" w14:textId="77777777" w:rsidR="00155272" w:rsidRPr="00597B9C" w:rsidRDefault="00155272" w:rsidP="00155272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41FD" w14:textId="4F9C048D" w:rsidR="00155272" w:rsidRPr="00830786" w:rsidRDefault="00155272" w:rsidP="00155272">
            <w:pPr>
              <w:rPr>
                <w:highlight w:val="yellow"/>
                <w:rPrChange w:id="141" w:author="Wigfall, Trevonte" w:date="2021-07-12T15:34:00Z">
                  <w:rPr/>
                </w:rPrChange>
              </w:rPr>
            </w:pPr>
            <w:del w:id="142" w:author="Wigfall, Trevonte" w:date="2021-07-12T15:31:00Z">
              <w:r w:rsidRPr="00830786" w:rsidDel="001A5F5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3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TUES 11/17/20</w:delText>
              </w:r>
            </w:del>
            <w:ins w:id="144" w:author="Wigfall, Trevonte" w:date="2021-07-12T15:31:00Z">
              <w:r w:rsidR="001A5F55" w:rsidRPr="0083078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5" w:author="Wigfall, Trevonte" w:date="2021-07-12T15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</w:tbl>
    <w:p w14:paraId="0903B9A4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80A17DE" w14:textId="77777777" w:rsidTr="00C70289">
        <w:trPr>
          <w:trHeight w:val="2479"/>
        </w:trPr>
        <w:tc>
          <w:tcPr>
            <w:tcW w:w="13062" w:type="dxa"/>
          </w:tcPr>
          <w:p w14:paraId="6EF58711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5C4B83BF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642858E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110A4D44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0"/>
      <w:footerReference w:type="default" r:id="rId31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D550E" w14:textId="77777777" w:rsidR="00B92D4B" w:rsidRDefault="00B92D4B">
      <w:r>
        <w:separator/>
      </w:r>
    </w:p>
  </w:endnote>
  <w:endnote w:type="continuationSeparator" w:id="0">
    <w:p w14:paraId="4B6D0B71" w14:textId="77777777" w:rsidR="00B92D4B" w:rsidRDefault="00B9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5A23D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527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5272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08CDE437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D2ED4" w14:textId="77777777" w:rsidR="00B92D4B" w:rsidRDefault="00B92D4B">
      <w:r>
        <w:separator/>
      </w:r>
    </w:p>
  </w:footnote>
  <w:footnote w:type="continuationSeparator" w:id="0">
    <w:p w14:paraId="3140C2C3" w14:textId="77777777" w:rsidR="00B92D4B" w:rsidRDefault="00B9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EE1C" w14:textId="77777777" w:rsidR="001F2CE1" w:rsidRDefault="00B92D4B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74898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80285" r:id="rId2"/>
      </w:object>
    </w:r>
  </w:p>
  <w:p w14:paraId="433C7918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01FE6E28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18D49F3E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588A"/>
    <w:rsid w:val="000872C1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272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5055"/>
    <w:rsid w:val="001A5F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092E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258F9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5FD0"/>
    <w:rsid w:val="00367764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2F8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4B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47FA6"/>
    <w:rsid w:val="00750246"/>
    <w:rsid w:val="007519ED"/>
    <w:rsid w:val="00751E4D"/>
    <w:rsid w:val="00754224"/>
    <w:rsid w:val="00754DB8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786"/>
    <w:rsid w:val="00830FF0"/>
    <w:rsid w:val="00832519"/>
    <w:rsid w:val="00833AC6"/>
    <w:rsid w:val="00835D80"/>
    <w:rsid w:val="008362E0"/>
    <w:rsid w:val="00837399"/>
    <w:rsid w:val="00837A5B"/>
    <w:rsid w:val="00840169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0DDB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2D4B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D4D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438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01F9"/>
    <w:rsid w:val="00E72190"/>
    <w:rsid w:val="00E746C4"/>
    <w:rsid w:val="00E75A3C"/>
    <w:rsid w:val="00E815F6"/>
    <w:rsid w:val="00E81B92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0E60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2CCA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15ACE7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89964-D402-4300-B19B-165E0D37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</TotalTime>
  <Pages>5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8730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5</cp:revision>
  <cp:lastPrinted>2016-04-21T16:18:00Z</cp:lastPrinted>
  <dcterms:created xsi:type="dcterms:W3CDTF">2020-11-17T16:23:00Z</dcterms:created>
  <dcterms:modified xsi:type="dcterms:W3CDTF">2021-07-17T02:38:00Z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