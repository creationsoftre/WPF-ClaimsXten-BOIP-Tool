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312D" w14:textId="77777777" w:rsidR="0057614C" w:rsidRPr="004A33F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4A33F4">
        <w:rPr>
          <w:rFonts w:ascii="Garamond" w:hAnsi="Garamond"/>
          <w:sz w:val="24"/>
          <w:szCs w:val="24"/>
        </w:rPr>
        <w:tab/>
      </w:r>
      <w:r w:rsidRPr="004A33F4">
        <w:rPr>
          <w:rFonts w:ascii="Garamond" w:hAnsi="Garamond"/>
          <w:sz w:val="24"/>
          <w:szCs w:val="24"/>
        </w:rPr>
        <w:tab/>
      </w:r>
      <w:r w:rsidRPr="004A33F4">
        <w:rPr>
          <w:rFonts w:ascii="Garamond" w:hAnsi="Garamond"/>
          <w:sz w:val="24"/>
          <w:szCs w:val="24"/>
        </w:rPr>
        <w:tab/>
      </w:r>
      <w:r w:rsidRPr="004A33F4">
        <w:rPr>
          <w:rFonts w:ascii="Garamond" w:hAnsi="Garamond"/>
          <w:sz w:val="24"/>
          <w:szCs w:val="24"/>
        </w:rPr>
        <w:tab/>
      </w:r>
      <w:r w:rsidRPr="004A33F4">
        <w:rPr>
          <w:rFonts w:ascii="Garamond" w:hAnsi="Garamond"/>
          <w:sz w:val="24"/>
          <w:szCs w:val="24"/>
        </w:rPr>
        <w:tab/>
      </w:r>
      <w:r w:rsidRPr="004A33F4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232"/>
      </w:tblGrid>
      <w:tr w:rsidR="00F90282" w:rsidRPr="004A33F4" w14:paraId="018DBACE" w14:textId="77777777" w:rsidTr="00EA71DA">
        <w:trPr>
          <w:trHeight w:val="438"/>
        </w:trPr>
        <w:tc>
          <w:tcPr>
            <w:tcW w:w="1728" w:type="dxa"/>
          </w:tcPr>
          <w:p w14:paraId="07DC4678" w14:textId="113319A2" w:rsidR="00F90282" w:rsidRPr="004A33F4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4A33F4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7-12T14:10:00Z">
              <w:r w:rsidR="004A33F4" w:rsidRPr="00175134">
                <w:rPr>
                  <w:rFonts w:ascii="Garamond" w:hAnsi="Garamond" w:cstheme="minorHAnsi"/>
                  <w:b/>
                  <w:sz w:val="24"/>
                  <w:szCs w:val="24"/>
                </w:rPr>
                <w:t>SNOW-TEMP</w:t>
              </w:r>
            </w:ins>
            <w:del w:id="1" w:author="Wigfall, Trevonte" w:date="2021-06-08T13:53:00Z">
              <w:r w:rsidRPr="004A33F4" w:rsidDel="001B0019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  <w:bookmarkStart w:id="2" w:name="Dropdown2"/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28882922" w14:textId="15EF2A4F" w:rsidR="00F90282" w:rsidRPr="004A33F4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4A33F4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3" w:author="Wigfall, Trevonte" w:date="2021-07-12T14:10:00Z">
              <w:r w:rsidRPr="00175134" w:rsidDel="004A33F4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del w:id="4" w:author="Wigfall, Trevonte" w:date="2021-06-11T14:00:00Z">
              <w:r w:rsidRPr="00175134" w:rsidDel="001B6B2A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  <w:del w:id="5" w:author="Wigfall, Trevonte" w:date="2021-07-12T14:10:00Z">
              <w:r w:rsidRPr="00175134" w:rsidDel="004A33F4">
                <w:rPr>
                  <w:rFonts w:ascii="Garamond" w:hAnsi="Garamond"/>
                  <w:b/>
                  <w:sz w:val="24"/>
                  <w:szCs w:val="24"/>
                </w:rPr>
                <w:delText>.</w:delText>
              </w:r>
            </w:del>
            <w:ins w:id="6" w:author="Wigfall, Trevonte" w:date="2021-07-16T22:30:00Z">
              <w:r w:rsidR="00632B4C" w:rsidRPr="00175134">
                <w:rPr>
                  <w:rFonts w:ascii="Garamond" w:hAnsi="Garamond"/>
                  <w:b/>
                  <w:sz w:val="24"/>
                  <w:szCs w:val="24"/>
                  <w:rPrChange w:id="7" w:author="Trevonte Wigfall" w:date="2021-12-05T05:27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R#</w:t>
              </w:r>
            </w:ins>
            <w:del w:id="8" w:author="Wigfall, Trevonte" w:date="2021-06-11T14:00:00Z">
              <w:r w:rsidRPr="004A33F4" w:rsidDel="001B6B2A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ED865" w14:textId="77777777" w:rsidR="00F90282" w:rsidRPr="004A33F4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0AE04268" w14:textId="77777777" w:rsidR="00F90282" w:rsidRPr="004A33F4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4A33F4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2"/>
        <w:tc>
          <w:tcPr>
            <w:tcW w:w="2232" w:type="dxa"/>
          </w:tcPr>
          <w:p w14:paraId="58604D99" w14:textId="77777777" w:rsidR="00F90282" w:rsidRPr="004A33F4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4A33F4">
              <w:rPr>
                <w:rFonts w:ascii="Garamond" w:hAnsi="Garamond"/>
                <w:b/>
                <w:sz w:val="24"/>
                <w:szCs w:val="24"/>
              </w:rPr>
              <w:t>PROD-1P</w:t>
            </w:r>
          </w:p>
        </w:tc>
      </w:tr>
    </w:tbl>
    <w:p w14:paraId="35442A9B" w14:textId="77777777" w:rsidR="002F7317" w:rsidRPr="004A33F4" w:rsidRDefault="0057614C">
      <w:pPr>
        <w:rPr>
          <w:rFonts w:ascii="Garamond" w:hAnsi="Garamond"/>
          <w:b/>
          <w:sz w:val="24"/>
          <w:szCs w:val="24"/>
        </w:rPr>
      </w:pPr>
      <w:r w:rsidRPr="004A33F4">
        <w:rPr>
          <w:rFonts w:ascii="Garamond" w:hAnsi="Garamond"/>
          <w:b/>
          <w:sz w:val="24"/>
          <w:szCs w:val="24"/>
        </w:rPr>
        <w:t xml:space="preserve">  </w:t>
      </w:r>
    </w:p>
    <w:p w14:paraId="132357E0" w14:textId="77777777" w:rsidR="0057614C" w:rsidRPr="004A33F4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PrChange w:id="9" w:author="Wigfall, Trevonte" w:date="2021-06-11T18:06:00Z">
          <w:tblPr>
            <w:tblW w:w="5002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</w:tblPrChange>
      </w:tblPr>
      <w:tblGrid>
        <w:gridCol w:w="804"/>
        <w:gridCol w:w="728"/>
        <w:gridCol w:w="982"/>
        <w:gridCol w:w="2161"/>
        <w:gridCol w:w="719"/>
        <w:gridCol w:w="812"/>
        <w:gridCol w:w="90"/>
        <w:gridCol w:w="4677"/>
        <w:gridCol w:w="1168"/>
        <w:gridCol w:w="1534"/>
        <w:tblGridChange w:id="10">
          <w:tblGrid>
            <w:gridCol w:w="804"/>
            <w:gridCol w:w="728"/>
            <w:gridCol w:w="818"/>
            <w:gridCol w:w="164"/>
            <w:gridCol w:w="2161"/>
            <w:gridCol w:w="2"/>
            <w:gridCol w:w="717"/>
            <w:gridCol w:w="2"/>
            <w:gridCol w:w="812"/>
            <w:gridCol w:w="88"/>
            <w:gridCol w:w="4677"/>
            <w:gridCol w:w="2"/>
            <w:gridCol w:w="1166"/>
            <w:gridCol w:w="2"/>
            <w:gridCol w:w="1532"/>
          </w:tblGrid>
        </w:tblGridChange>
      </w:tblGrid>
      <w:tr w:rsidR="00D43747" w:rsidRPr="004A33F4" w14:paraId="6193FE57" w14:textId="77777777" w:rsidTr="008A2A0F">
        <w:tc>
          <w:tcPr>
            <w:tcW w:w="5000" w:type="pct"/>
            <w:gridSpan w:val="10"/>
            <w:shd w:val="clear" w:color="auto" w:fill="E6E6E6"/>
            <w:tcPrChange w:id="11" w:author="Wigfall, Trevonte" w:date="2021-06-11T18:06:00Z">
              <w:tcPr>
                <w:tcW w:w="5000" w:type="pct"/>
                <w:gridSpan w:val="15"/>
                <w:shd w:val="clear" w:color="auto" w:fill="E6E6E6"/>
              </w:tcPr>
            </w:tcPrChange>
          </w:tcPr>
          <w:p w14:paraId="4DEEEA01" w14:textId="77777777" w:rsidR="00D43747" w:rsidRPr="004A33F4" w:rsidRDefault="00D43747">
            <w:pPr>
              <w:rPr>
                <w:rFonts w:ascii="Garamond" w:hAnsi="Garamond"/>
                <w:smallCaps/>
              </w:rPr>
            </w:pPr>
            <w:r w:rsidRPr="004A33F4">
              <w:rPr>
                <w:rFonts w:ascii="Garamond" w:hAnsi="Garamond"/>
                <w:b/>
                <w:smallCaps/>
              </w:rPr>
              <w:t xml:space="preserve">Environment </w:t>
            </w:r>
            <w:r w:rsidRPr="004A33F4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4A33F4" w14:paraId="008B8B8D" w14:textId="77777777" w:rsidTr="008A2A0F">
        <w:trPr>
          <w:trHeight w:val="720"/>
          <w:trPrChange w:id="12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13" w:author="Wigfall, Trevonte" w:date="2021-06-11T18:06:00Z">
              <w:tcPr>
                <w:tcW w:w="5000" w:type="pct"/>
                <w:gridSpan w:val="15"/>
                <w:tcBorders>
                  <w:bottom w:val="single" w:sz="4" w:space="0" w:color="auto"/>
                </w:tcBorders>
              </w:tcPr>
            </w:tcPrChange>
          </w:tcPr>
          <w:p w14:paraId="0C76AE00" w14:textId="77777777" w:rsidR="00170981" w:rsidRPr="004A33F4" w:rsidRDefault="00170981" w:rsidP="00170981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smallCaps/>
                <w:sz w:val="22"/>
                <w:szCs w:val="22"/>
              </w:rPr>
              <w:t>App Servers: (</w:t>
            </w: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TPIC)</w:t>
            </w:r>
            <w:r w:rsidRPr="004A33F4">
              <w:rPr>
                <w:rFonts w:asciiTheme="minorHAnsi" w:hAnsiTheme="minorHAnsi"/>
                <w:smallCaps/>
                <w:sz w:val="22"/>
                <w:szCs w:val="22"/>
              </w:rPr>
              <w:t xml:space="preserve"> VA22PWPCXT001, VA22PWPCXT002, VA22PWPCXT003, VA22PWPCXT004, VA22PWPCXT005, VA22PWPCXT006, VA22PWPCXT007, </w:t>
            </w:r>
          </w:p>
          <w:p w14:paraId="7FA88F39" w14:textId="3FFDF577" w:rsidR="00D43747" w:rsidRPr="004A33F4" w:rsidRDefault="00170981" w:rsidP="00170981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smallCaps/>
                <w:sz w:val="22"/>
                <w:szCs w:val="22"/>
              </w:rPr>
              <w:t>VA22PWPCXT008, VA22PWPCXT009,  VA22PWPCXT010; (</w:t>
            </w: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UIAPP)</w:t>
            </w:r>
            <w:r w:rsidRPr="004A33F4">
              <w:rPr>
                <w:rFonts w:asciiTheme="minorHAnsi" w:hAnsiTheme="minorHAnsi"/>
                <w:smallCaps/>
                <w:sz w:val="22"/>
                <w:szCs w:val="22"/>
              </w:rPr>
              <w:t xml:space="preserve"> VA22PWvCXT003, VA22PWvCXT004; (</w:t>
            </w: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TPPUI)</w:t>
            </w:r>
            <w:r w:rsidRPr="004A33F4">
              <w:rPr>
                <w:rFonts w:asciiTheme="minorHAnsi" w:hAnsiTheme="minorHAnsi"/>
                <w:smallCaps/>
                <w:sz w:val="22"/>
                <w:szCs w:val="22"/>
              </w:rPr>
              <w:t xml:space="preserve"> VA22PWvCXT005, VA22PWvCXT006, (</w:t>
            </w: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RPT)</w:t>
            </w:r>
            <w:r w:rsidRPr="004A33F4">
              <w:rPr>
                <w:rFonts w:asciiTheme="minorHAnsi" w:hAnsiTheme="minorHAnsi"/>
                <w:smallCaps/>
                <w:sz w:val="22"/>
                <w:szCs w:val="22"/>
              </w:rPr>
              <w:t xml:space="preserve"> VA22PWvCXT300, (</w:t>
            </w: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C3)</w:t>
            </w:r>
            <w:r w:rsidRPr="004A33F4">
              <w:rPr>
                <w:rFonts w:asciiTheme="minorHAnsi" w:hAnsiTheme="minorHAnsi"/>
                <w:smallCaps/>
                <w:sz w:val="22"/>
                <w:szCs w:val="22"/>
              </w:rPr>
              <w:t xml:space="preserve"> VA22PWvCXT001, VA22PWvCXT002</w:t>
            </w:r>
          </w:p>
        </w:tc>
      </w:tr>
      <w:tr w:rsidR="00D43747" w:rsidRPr="004A33F4" w14:paraId="233895CA" w14:textId="77777777" w:rsidTr="008A2A0F">
        <w:tc>
          <w:tcPr>
            <w:tcW w:w="5000" w:type="pct"/>
            <w:gridSpan w:val="10"/>
            <w:shd w:val="clear" w:color="auto" w:fill="E6E6E6"/>
            <w:tcPrChange w:id="14" w:author="Wigfall, Trevonte" w:date="2021-06-11T18:06:00Z">
              <w:tcPr>
                <w:tcW w:w="5000" w:type="pct"/>
                <w:gridSpan w:val="15"/>
                <w:shd w:val="clear" w:color="auto" w:fill="E6E6E6"/>
              </w:tcPr>
            </w:tcPrChange>
          </w:tcPr>
          <w:p w14:paraId="04754DDC" w14:textId="77777777" w:rsidR="00D43747" w:rsidRPr="004A33F4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4A33F4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4A33F4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4A33F4" w14:paraId="77E179D4" w14:textId="77777777" w:rsidTr="008A2A0F">
        <w:trPr>
          <w:trHeight w:val="720"/>
          <w:trPrChange w:id="15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16" w:author="Wigfall, Trevonte" w:date="2021-06-11T18:06:00Z">
              <w:tcPr>
                <w:tcW w:w="5000" w:type="pct"/>
                <w:gridSpan w:val="15"/>
                <w:tcBorders>
                  <w:bottom w:val="single" w:sz="4" w:space="0" w:color="auto"/>
                </w:tcBorders>
              </w:tcPr>
            </w:tcPrChange>
          </w:tcPr>
          <w:p w14:paraId="47B58176" w14:textId="77777777" w:rsidR="00F90282" w:rsidRPr="004A33F4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A33F4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19347166" w14:textId="77777777" w:rsidR="00F90282" w:rsidRPr="004A33F4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A33F4">
              <w:rPr>
                <w:rFonts w:asciiTheme="minorHAnsi" w:hAnsiTheme="minorHAnsi" w:cstheme="minorHAnsi"/>
                <w:sz w:val="24"/>
                <w:szCs w:val="24"/>
              </w:rPr>
              <w:t>10. use “archive” in case we need to send logs to vendor (Prod Only)</w:t>
            </w:r>
          </w:p>
          <w:p w14:paraId="0BEF0E41" w14:textId="77777777" w:rsidR="00F90282" w:rsidRPr="004A33F4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D028FEE" w14:textId="35E19554" w:rsidR="00F90282" w:rsidRPr="004A33F4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A33F4">
              <w:rPr>
                <w:rFonts w:asciiTheme="minorHAnsi" w:hAnsiTheme="minorHAnsi" w:cstheme="minorHAnsi"/>
                <w:sz w:val="24"/>
                <w:szCs w:val="24"/>
              </w:rPr>
              <w:t xml:space="preserve">13. Use </w:t>
            </w:r>
            <w:ins w:id="17" w:author="Wigfall, Trevonte" w:date="2021-07-15T11:29:00Z">
              <w:r w:rsidR="00730219" w:rsidRPr="00175134">
                <w:rPr>
                  <w:rFonts w:ascii="Garamond" w:hAnsi="Garamond" w:cstheme="minorHAnsi"/>
                  <w:b/>
                  <w:sz w:val="24"/>
                  <w:szCs w:val="24"/>
                </w:rPr>
                <w:t>Backout_CNR</w:t>
              </w:r>
            </w:ins>
            <w:ins w:id="18" w:author="Wigfall, Trevonte" w:date="2021-07-12T14:10:00Z">
              <w:r w:rsidR="004A33F4" w:rsidRPr="00175134">
                <w:rPr>
                  <w:rFonts w:ascii="Garamond" w:hAnsi="Garamond" w:cstheme="minorHAnsi"/>
                  <w:b/>
                  <w:sz w:val="24"/>
                  <w:szCs w:val="24"/>
                </w:rPr>
                <w:t xml:space="preserve"> </w:t>
              </w:r>
            </w:ins>
            <w:del w:id="19" w:author="Wigfall, Trevonte" w:date="2021-06-08T13:52:00Z">
              <w:r w:rsidRPr="004A33F4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SNOW-43839 </w:delText>
              </w:r>
            </w:del>
            <w:r w:rsidRPr="004A33F4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16587FC5" w14:textId="77777777" w:rsidR="00F90282" w:rsidRPr="004A33F4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75134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begin"/>
            </w:r>
            <w:r w:rsidRPr="004A33F4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5C2A6807" w14:textId="77777777" w:rsidR="00F90282" w:rsidRPr="004A33F4" w:rsidRDefault="00F90282" w:rsidP="00F90282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4A33F4">
              <w:rPr>
                <w:rFonts w:asciiTheme="minorHAnsi" w:hAnsiTheme="minorHAnsi" w:cstheme="minorHAnsi"/>
                <w:b/>
                <w:sz w:val="24"/>
                <w:szCs w:val="24"/>
                <w:rPrChange w:id="20" w:author="Wigfall, Trevonte" w:date="2021-07-12T14:13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175134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separate"/>
            </w:r>
            <w:r w:rsidRPr="004A33F4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61E5CEF9" w14:textId="77777777" w:rsidR="00F90282" w:rsidRPr="004A33F4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75134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end"/>
            </w:r>
          </w:p>
          <w:p w14:paraId="48B2367F" w14:textId="5C3781CF" w:rsidR="00A904EF" w:rsidRPr="004A33F4" w:rsidRDefault="00F90282" w:rsidP="00F90282">
            <w:pPr>
              <w:rPr>
                <w:rFonts w:ascii="Garamond" w:hAnsi="Garamond"/>
                <w:smallCaps/>
              </w:rPr>
            </w:pPr>
            <w:r w:rsidRPr="004A33F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14-20 use </w:t>
            </w:r>
            <w:ins w:id="21" w:author="Wigfall, Trevonte" w:date="2021-07-15T11:29:00Z">
              <w:r w:rsidR="00730219" w:rsidRPr="00175134">
                <w:rPr>
                  <w:rFonts w:ascii="Garamond" w:hAnsi="Garamond" w:cstheme="minorHAnsi"/>
                  <w:b/>
                  <w:sz w:val="24"/>
                  <w:szCs w:val="24"/>
                  <w:rPrChange w:id="22" w:author="Trevonte Wigfall" w:date="2021-12-05T05:27:00Z">
                    <w:rPr>
                      <w:rFonts w:ascii="Garamond" w:hAnsi="Garamond" w:cstheme="minorHAnsi"/>
                      <w:b/>
                      <w:sz w:val="24"/>
                      <w:szCs w:val="24"/>
                      <w:highlight w:val="yellow"/>
                    </w:rPr>
                  </w:rPrChange>
                </w:rPr>
                <w:t>Backout_CNR</w:t>
              </w:r>
              <w:r w:rsidR="00730219" w:rsidRPr="00175134">
                <w:rPr>
                  <w:rFonts w:ascii="Garamond" w:hAnsi="Garamond" w:cstheme="minorHAnsi"/>
                  <w:b/>
                  <w:sz w:val="24"/>
                  <w:szCs w:val="24"/>
                </w:rPr>
                <w:t xml:space="preserve"> </w:t>
              </w:r>
            </w:ins>
            <w:del w:id="23" w:author="Wigfall, Trevonte" w:date="2021-06-08T13:52:00Z">
              <w:r w:rsidRPr="004A33F4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D43747" w:rsidRPr="004A33F4" w14:paraId="7C55AF20" w14:textId="77777777" w:rsidTr="008A2A0F">
        <w:trPr>
          <w:trHeight w:val="720"/>
          <w:trPrChange w:id="24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25" w:author="Wigfall, Trevonte" w:date="2021-06-11T18:06:00Z">
              <w:tcPr>
                <w:tcW w:w="5000" w:type="pct"/>
                <w:gridSpan w:val="15"/>
                <w:tcBorders>
                  <w:bottom w:val="single" w:sz="4" w:space="0" w:color="auto"/>
                </w:tcBorders>
              </w:tcPr>
            </w:tcPrChange>
          </w:tcPr>
          <w:p w14:paraId="200BB619" w14:textId="77777777" w:rsidR="00D43747" w:rsidRPr="004A33F4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4A33F4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4A33F4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4A33F4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4A33F4" w14:paraId="06A663B2" w14:textId="77777777" w:rsidTr="008A2A0F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  <w:tcPrChange w:id="26" w:author="Wigfall, Trevonte" w:date="2021-06-11T18:06:00Z">
              <w:tcPr>
                <w:tcW w:w="5000" w:type="pct"/>
                <w:gridSpan w:val="15"/>
                <w:tcBorders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7E2C5ADA" w14:textId="77777777" w:rsidR="00D43747" w:rsidRPr="004A33F4" w:rsidRDefault="00D43747">
            <w:pPr>
              <w:rPr>
                <w:rFonts w:ascii="Garamond" w:hAnsi="Garamond"/>
                <w:b/>
                <w:smallCaps/>
              </w:rPr>
            </w:pPr>
            <w:r w:rsidRPr="004A33F4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730219" w:rsidRPr="004A33F4" w14:paraId="4F12D68E" w14:textId="77777777" w:rsidTr="004A33F4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84B58F0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D9FCEA6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C77984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8D942C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7A1FF1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77285716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61A1CE77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177AA597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2F5D15" w14:textId="77777777" w:rsidR="00D43747" w:rsidRPr="004A33F4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1308BC" w:rsidRPr="004A33F4" w14:paraId="43C78981" w14:textId="77777777" w:rsidTr="004A33F4">
        <w:trPr>
          <w:trHeight w:val="557"/>
          <w:trPrChange w:id="27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8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BDDCF4" w14:textId="77777777" w:rsidR="001308BC" w:rsidRPr="004A33F4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9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ED24E8A" w14:textId="77777777" w:rsidR="001308BC" w:rsidRPr="004A33F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30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57B04EE" w14:textId="77777777" w:rsidR="001308BC" w:rsidRDefault="001308BC" w:rsidP="001308BC">
            <w:pPr>
              <w:rPr>
                <w:ins w:id="31" w:author="Wigfall, Trevonte" w:date="2021-07-12T14:14:00Z"/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  <w:p w14:paraId="551BCC10" w14:textId="155C8977" w:rsidR="004A33F4" w:rsidRPr="004A33F4" w:rsidRDefault="004A33F4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2" w:author="Wigfall, Trevonte" w:date="2021-07-12T14:1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3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706A0A" w14:textId="77777777" w:rsidR="001308BC" w:rsidRPr="004A33F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1A0CE82" w14:textId="77777777" w:rsidR="001308BC" w:rsidRPr="004A33F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4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11F3900" w14:textId="77777777" w:rsidR="001308BC" w:rsidRPr="004A33F4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35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DAA4CB" w14:textId="77777777" w:rsidR="001308BC" w:rsidRPr="004A33F4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36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F0D9E3" w14:textId="77777777" w:rsidR="001308BC" w:rsidRPr="004A33F4" w:rsidRDefault="001308BC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4A33F4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75E3A0A5" w14:textId="77777777" w:rsidR="001308BC" w:rsidRPr="004A33F4" w:rsidRDefault="001308BC" w:rsidP="001308BC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37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96C936" w14:textId="77777777" w:rsidR="001308BC" w:rsidRPr="004A33F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38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B1EC6B" w14:textId="4ABB37EF" w:rsidR="004A33F4" w:rsidRPr="004A33F4" w:rsidRDefault="00730219" w:rsidP="0072645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9" w:author="Wigfall, Trevonte" w:date="2021-07-15T11:29:00Z">
              <w:r w:rsidRPr="00175134">
                <w:rPr>
                  <w:rFonts w:asciiTheme="minorHAnsi" w:hAnsiTheme="minorHAnsi" w:cstheme="minorHAnsi"/>
                  <w:b/>
                  <w:sz w:val="22"/>
                  <w:szCs w:val="22"/>
                </w:rPr>
                <w:t>DAY MM/DD/YY Starting at HH:MM</w:t>
              </w:r>
            </w:ins>
            <w:del w:id="40" w:author="Wigfall, Trevonte" w:date="2021-07-12T14:11:00Z">
              <w:r w:rsidR="004824F5" w:rsidRPr="004A33F4" w:rsidDel="004A33F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</w:del>
            <w:del w:id="41" w:author="Wigfall, Trevonte" w:date="2021-06-11T18:06:00Z">
              <w:r w:rsidR="004824F5" w:rsidRPr="004A33F4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>5/14/21</w:delText>
              </w:r>
              <w:r w:rsidR="001308BC" w:rsidRPr="004A33F4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  <w:del w:id="42" w:author="Wigfall, Trevonte" w:date="2021-07-12T14:11:00Z">
              <w:r w:rsidR="008E2AEA" w:rsidRPr="004A33F4" w:rsidDel="004A33F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Starting at </w:delText>
              </w:r>
              <w:r w:rsidR="004824F5" w:rsidRPr="004A33F4" w:rsidDel="004A33F4">
                <w:rPr>
                  <w:rFonts w:asciiTheme="minorHAnsi" w:hAnsiTheme="minorHAnsi"/>
                  <w:b/>
                  <w:sz w:val="22"/>
                  <w:szCs w:val="22"/>
                </w:rPr>
                <w:delText>6:30PM</w:delText>
              </w:r>
            </w:del>
          </w:p>
        </w:tc>
      </w:tr>
      <w:tr w:rsidR="004A33F4" w:rsidRPr="004A33F4" w14:paraId="22DCEDCB" w14:textId="77777777" w:rsidTr="004A33F4">
        <w:trPr>
          <w:trHeight w:val="557"/>
          <w:trPrChange w:id="43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44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F30263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45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DAF78B6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6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B6DBC5" w14:textId="47E35CF1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7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48" w:author="Wigfall, Trevonte" w:date="2021-07-12T14:14:00Z">
              <w:r w:rsidRPr="004A33F4" w:rsidDel="00C911B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9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51A05EF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26274D8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0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296633" w14:textId="7777777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1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34E" w14:textId="7777777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2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B3F378" w14:textId="77777777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 w:rsidRPr="00175134">
              <w:fldChar w:fldCharType="begin"/>
            </w:r>
            <w:r w:rsidRPr="004A33F4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4A33F4">
              <w:rPr>
                <w:rPrChange w:id="53" w:author="Wigfall, Trevonte" w:date="2021-07-12T14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4A33F4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Run HC on ENV being installed.  Resolve existing issues (if any found).</w:t>
            </w:r>
            <w:r w:rsidRPr="00175134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4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901BE8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55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8B80E7" w14:textId="7355737C" w:rsidR="004A33F4" w:rsidRPr="00730219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56" w:author="Wigfall, Trevonte" w:date="2021-07-15T11:2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57" w:author="Wigfall, Trevonte" w:date="2021-06-11T18:06:00Z"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</w:delText>
              </w:r>
            </w:del>
            <w:ins w:id="58" w:author="Wigfall, Trevonte" w:date="2021-07-12T14:11:00Z">
              <w:r w:rsidRPr="00175134">
                <w:rPr>
                  <w:rFonts w:asciiTheme="minorHAnsi" w:hAnsiTheme="minorHAnsi" w:cs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4A33F4" w:rsidRPr="004A33F4" w14:paraId="423B3B7B" w14:textId="77777777" w:rsidTr="004A33F4">
        <w:trPr>
          <w:trHeight w:val="557"/>
          <w:trPrChange w:id="59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60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9B505A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61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31664ABD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62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C4DF76C" w14:textId="30C82775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3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64" w:author="Wigfall, Trevonte" w:date="2021-07-12T14:14:00Z">
              <w:r w:rsidRPr="004A33F4" w:rsidDel="00C911B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5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19BE02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6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49B090C" w14:textId="7777777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7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B705A5" w14:textId="7777777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8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60878C" w14:textId="77777777" w:rsidR="004A33F4" w:rsidRPr="004A33F4" w:rsidRDefault="004A33F4" w:rsidP="004A33F4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175134">
              <w:fldChar w:fldCharType="begin"/>
            </w:r>
            <w:r w:rsidRPr="004A33F4"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 w:rsidRPr="004A33F4">
              <w:rPr>
                <w:rPrChange w:id="69" w:author="Wigfall, Trevonte" w:date="2021-07-12T14:13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4A33F4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Update RM spreadhsheet the change effort had begin (PROD MW Only)</w:t>
            </w:r>
            <w:r w:rsidRPr="00175134"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0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43CE265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A33F4"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71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C6230A" w14:textId="3876B349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2" w:author="Wigfall, Trevonte" w:date="2021-07-12T14:11:00Z">
              <w:r w:rsidRPr="00175134">
                <w:rPr>
                  <w:rFonts w:asciiTheme="minorHAnsi" w:hAnsiTheme="minorHAnsi" w:cstheme="minorHAnsi"/>
                  <w:b/>
                  <w:sz w:val="22"/>
                  <w:szCs w:val="22"/>
                </w:rPr>
                <w:t>DAY M/dd/yy</w:t>
              </w:r>
            </w:ins>
            <w:del w:id="73" w:author="Wigfall, Trevonte" w:date="2021-06-11T18:06:00Z"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</w:delText>
              </w:r>
            </w:del>
          </w:p>
        </w:tc>
      </w:tr>
      <w:tr w:rsidR="004A33F4" w:rsidRPr="004A33F4" w14:paraId="11166E20" w14:textId="77777777" w:rsidTr="004A33F4">
        <w:trPr>
          <w:trHeight w:val="557"/>
          <w:trPrChange w:id="74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5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65B978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76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A891DFD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77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50543E" w14:textId="22CF3893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8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7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0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F1B3412" w14:textId="77777777" w:rsidR="004A33F4" w:rsidRPr="004A33F4" w:rsidRDefault="004A33F4" w:rsidP="004A33F4">
            <w:pPr>
              <w:rPr>
                <w:ins w:id="8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82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(cxtTpicFac&lt;env&gt;):</w:t>
              </w:r>
            </w:ins>
          </w:p>
          <w:p w14:paraId="79BCA67C" w14:textId="31A98FA0" w:rsidR="004A33F4" w:rsidRPr="004A33F4" w:rsidDel="00440061" w:rsidRDefault="004A33F4" w:rsidP="004A33F4">
            <w:pPr>
              <w:rPr>
                <w:del w:id="8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84" w:author="Wigfall, Trevonte" w:date="2021-06-11T18:06:00Z">
              <w:r w:rsidRPr="004A33F4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85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ReportingServer:</w:delText>
              </w:r>
            </w:del>
          </w:p>
          <w:p w14:paraId="554BECB0" w14:textId="2F8C8518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6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C40FB3" w14:textId="49E6E271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9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9B3837" w14:textId="787EE5C2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0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1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2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C88F4B" w14:textId="02AB488E" w:rsidR="004A33F4" w:rsidRPr="004A33F4" w:rsidRDefault="004A33F4" w:rsidP="004A33F4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93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 w:rsidRPr="004A33F4">
                <w:rPr>
                  <w:rPrChange w:id="9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95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"https://share.antheminc.com/teams/AppEnvrMgmt/trizettosupport/Shared%20Documents/ClaimsXten/Procedures/How-to%20Docs/ClaimsXten%20Reporting%20Server%20Pre_Check.docx" </w:delInstrText>
              </w:r>
              <w:r w:rsidRPr="004A33F4" w:rsidDel="00440061">
                <w:rPr>
                  <w:rPrChange w:id="9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Run Reporting Server Pre-Checks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7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2DE6A6" w14:textId="47B9FE10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8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9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Check successful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00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BD0FDE" w14:textId="41428000" w:rsidR="004A33F4" w:rsidRPr="0017513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1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102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4A33F4" w:rsidRPr="004A33F4" w14:paraId="78397405" w14:textId="77777777" w:rsidTr="004A33F4">
        <w:trPr>
          <w:trHeight w:val="557"/>
          <w:trPrChange w:id="103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4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8B7720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05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1565D4A1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06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9ADB55" w14:textId="38FFC190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7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0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9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0F6A25A" w14:textId="77777777" w:rsidR="004A33F4" w:rsidRPr="004A33F4" w:rsidRDefault="004A33F4" w:rsidP="004A33F4">
            <w:pPr>
              <w:rPr>
                <w:ins w:id="11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1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(cxtTppuiFac&lt;env&gt;):</w:t>
              </w:r>
            </w:ins>
          </w:p>
          <w:p w14:paraId="15DD4A96" w14:textId="50BF1B41" w:rsidR="004A33F4" w:rsidRPr="004A33F4" w:rsidDel="00440061" w:rsidRDefault="004A33F4" w:rsidP="004A33F4">
            <w:pPr>
              <w:rPr>
                <w:del w:id="11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3" w:author="Wigfall, Trevonte" w:date="2021-06-11T18:06:00Z">
              <w:r w:rsidRPr="004A33F4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cxtTPPUIPfac1P</w:t>
              </w:r>
            </w:ins>
            <w:del w:id="11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658315F6" w14:textId="7EF96723" w:rsidR="004A33F4" w:rsidRPr="004A33F4" w:rsidRDefault="004A33F4" w:rsidP="004A33F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15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6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EE646B" w14:textId="6FE0547D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9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8F45D9" w14:textId="4C2320C0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0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1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2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775BBE" w14:textId="3CCDD090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23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 w:rsidRPr="004A33F4">
                <w:rPr>
                  <w:rPrChange w:id="12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25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RPr="004A33F4" w:rsidDel="00440061">
                <w:rPr>
                  <w:rPrChange w:id="12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TPIC load balancer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7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074D90" w14:textId="7170229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8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2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30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373000" w14:textId="06D82A2D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1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M/DD/YY </w:t>
              </w:r>
            </w:ins>
            <w:del w:id="132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4A33F4" w:rsidRPr="004A33F4" w14:paraId="274E92C9" w14:textId="77777777" w:rsidTr="004A33F4">
        <w:trPr>
          <w:trHeight w:val="557"/>
          <w:trPrChange w:id="133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34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24E61E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35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59CE1F1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36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94BA9B" w14:textId="2525B4FB" w:rsidR="004A33F4" w:rsidRPr="004A33F4" w:rsidRDefault="004A33F4" w:rsidP="004A33F4">
            <w:ins w:id="137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9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568B57" w14:textId="77777777" w:rsidR="004A33F4" w:rsidRPr="004A33F4" w:rsidRDefault="004A33F4" w:rsidP="004A33F4">
            <w:pPr>
              <w:rPr>
                <w:ins w:id="14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41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(cxtUIAPPFac&lt;env&gt;):</w:t>
              </w:r>
            </w:ins>
          </w:p>
          <w:p w14:paraId="2AC7C744" w14:textId="302C660B" w:rsidR="004A33F4" w:rsidRPr="004A33F4" w:rsidDel="00440061" w:rsidRDefault="004A33F4" w:rsidP="004A33F4">
            <w:pPr>
              <w:rPr>
                <w:del w:id="14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43" w:author="Wigfall, Trevonte" w:date="2021-06-11T18:06:00Z">
              <w:r w:rsidRPr="004A33F4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cxtUIAPPfac1P</w:t>
              </w:r>
            </w:ins>
            <w:del w:id="14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D345864" w14:textId="54FB220F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45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46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2FC240" w14:textId="479DDD22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49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3C0DDA" w14:textId="4594ED7B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0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1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52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EC6718" w14:textId="10A01E48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53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 w:rsidRPr="004A33F4">
                <w:rPr>
                  <w:rPrChange w:id="15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55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RPr="004A33F4" w:rsidDel="00440061">
                <w:rPr>
                  <w:rPrChange w:id="15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TPPUI load balancer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57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3BEA26" w14:textId="15D6C6FE" w:rsidR="004A33F4" w:rsidRPr="004A33F4" w:rsidRDefault="004A33F4" w:rsidP="004A33F4">
            <w:ins w:id="158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5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60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9272E4" w14:textId="0D617A02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61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62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16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64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16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166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072E6DFE" w14:textId="77777777" w:rsidTr="004A33F4">
        <w:trPr>
          <w:trHeight w:val="557"/>
          <w:trPrChange w:id="167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68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61E976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69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3460F70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70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CAFEAC" w14:textId="44FBB8D4" w:rsidR="004A33F4" w:rsidRPr="004A33F4" w:rsidRDefault="004A33F4" w:rsidP="004A33F4">
            <w:ins w:id="171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17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73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71196F2" w14:textId="77777777" w:rsidR="004A33F4" w:rsidRPr="004A33F4" w:rsidRDefault="004A33F4" w:rsidP="004A33F4">
            <w:pPr>
              <w:rPr>
                <w:ins w:id="17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75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7398F528" w14:textId="48D86B46" w:rsidR="004A33F4" w:rsidRPr="004A33F4" w:rsidDel="00440061" w:rsidRDefault="004A33F4" w:rsidP="004A33F4">
            <w:pPr>
              <w:rPr>
                <w:del w:id="17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77" w:author="Wigfall, Trevonte" w:date="2021-06-11T18:06:00Z">
              <w:r w:rsidRPr="004A33F4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cxtC3fac1P</w:t>
              </w:r>
            </w:ins>
            <w:del w:id="17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E01F638" w14:textId="075FF39E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79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80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C4F9165" w14:textId="38EDB52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81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82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83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99B5E" w14:textId="6FF5CE85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8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8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86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1A5085" w14:textId="1B53182D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87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 w:rsidRPr="004A33F4">
                <w:rPr>
                  <w:rPrChange w:id="18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Pr="004A33F4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89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RPr="004A33F4" w:rsidDel="00440061">
                <w:rPr>
                  <w:rPrChange w:id="190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UIAPP load balancer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91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8FE352" w14:textId="0B231C5E" w:rsidR="004A33F4" w:rsidRPr="004A33F4" w:rsidRDefault="004A33F4" w:rsidP="004A33F4">
            <w:ins w:id="192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93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94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1094EF" w14:textId="15DB99EE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95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96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19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98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19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200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7EE6B410" w14:textId="77777777" w:rsidTr="004A33F4">
        <w:trPr>
          <w:trHeight w:val="557"/>
          <w:trPrChange w:id="201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02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3E6299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03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43593956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204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0F96318" w14:textId="61DCA688" w:rsidR="004A33F4" w:rsidRPr="004A33F4" w:rsidRDefault="004A33F4" w:rsidP="004A33F4">
            <w:ins w:id="205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0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07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BFFCB3" w14:textId="77777777" w:rsidR="004A33F4" w:rsidRPr="004A33F4" w:rsidRDefault="004A33F4" w:rsidP="004A33F4">
            <w:pPr>
              <w:rPr>
                <w:ins w:id="20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09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ONLY</w:t>
              </w:r>
            </w:ins>
          </w:p>
          <w:p w14:paraId="0A5B7B2B" w14:textId="1086591C" w:rsidR="004A33F4" w:rsidRPr="004A33F4" w:rsidDel="00440061" w:rsidRDefault="004A33F4" w:rsidP="004A33F4">
            <w:pPr>
              <w:rPr>
                <w:del w:id="21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1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7290E63A" w14:textId="45D1B2AA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12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cxtC3fac1P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13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BDD3575" w14:textId="09A6A852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1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1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16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58A30B" w14:textId="1C30CF2F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1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1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19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73B928" w14:textId="01D88CAB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20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"https://share.antheminc.com/teams/AppEnvrMgmt/trizettosupport/Shared%20Documents/ClaimsXten/Procedures/How-to%20Docs/How_To_Stop_ClaimsXten_Services_AUTOMATED.docx" </w:instrText>
              </w:r>
              <w:r w:rsidRPr="004A33F4">
                <w:rPr>
                  <w:rPrChange w:id="221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22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RPr="004A33F4" w:rsidDel="00440061">
                <w:rPr>
                  <w:rPrChange w:id="223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Suspend all nodes from 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delText>C3</w:delText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 load balancer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24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9931D68" w14:textId="712256F7" w:rsidR="004A33F4" w:rsidRPr="004A33F4" w:rsidRDefault="004A33F4" w:rsidP="004A33F4">
            <w:ins w:id="225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services stopped</w:t>
              </w:r>
            </w:ins>
            <w:del w:id="22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227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DBEB82" w14:textId="51DD2D5B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28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29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230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231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232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23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5020995B" w14:textId="77777777" w:rsidTr="004A33F4">
        <w:trPr>
          <w:trHeight w:val="557"/>
          <w:trPrChange w:id="234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35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96C1D8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36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9977B5E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237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64C7C0" w14:textId="7DF8CD90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38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23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40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4FDB4F" w14:textId="088B1265" w:rsidR="004A33F4" w:rsidRPr="004A33F4" w:rsidDel="00440061" w:rsidRDefault="004A33F4" w:rsidP="004A33F4">
            <w:pPr>
              <w:rPr>
                <w:del w:id="24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42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(archive for 1P, delete for all others)</w:t>
              </w:r>
            </w:ins>
            <w:del w:id="243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A51D6BD" w14:textId="42A8FDFE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44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0A7DF42" w14:textId="66AE34F0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45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46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47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2CD592" w14:textId="42597AF2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48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49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50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A1FC5" w14:textId="09FC1469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51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"https://share.antheminc.com/teams/AppEnvrMgmt/trizettosupport/Shared%20Documents/ClaimsXten/Procedures/How-to%20Docs/How_To_Archive_Or_Delete_CXT_Logs_MASTER.docx" </w:instrText>
              </w:r>
              <w:r w:rsidRPr="004A33F4">
                <w:rPr>
                  <w:rPrChange w:id="252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53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"https://share.antheminc.com/teams/AppEnvrMgmt/trizettosupport/Shared%20Documents/ClaimsXten/Procedures/How-to%20Docs/How_To_Stop_ClaimsXten_Services_AUTOMATED.docx" </w:delInstrText>
              </w:r>
              <w:r w:rsidRPr="004A33F4" w:rsidDel="00440061">
                <w:rPr>
                  <w:rPrChange w:id="25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Stop UIAPP and TPIC CXT services in environment(s) using EMT GUI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55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171D1AF" w14:textId="58BE835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56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Files archived or deleted</w:t>
              </w:r>
            </w:ins>
            <w:del w:id="25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services stopped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258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861000" w14:textId="6C3971A7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59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60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26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262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26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264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6669C805" w14:textId="77777777" w:rsidTr="004A33F4">
        <w:trPr>
          <w:trHeight w:val="557"/>
          <w:trPrChange w:id="265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66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A80B3B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67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02C3A1BE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268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09831" w14:textId="1FE21ABD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69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70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71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1146455" w14:textId="77777777" w:rsidR="004A33F4" w:rsidRPr="004A33F4" w:rsidRDefault="004A33F4" w:rsidP="004A33F4">
            <w:pPr>
              <w:rPr>
                <w:ins w:id="272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273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servers except reporting</w:t>
              </w:r>
            </w:ins>
          </w:p>
          <w:p w14:paraId="4B7B630C" w14:textId="3EDBCB55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7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(archive for 1P, delete for all others)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75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93ACA2" w14:textId="4DFF5B05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76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77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78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52A48F" w14:textId="1FEF5EDF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7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8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81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B4E793" w14:textId="77777777" w:rsidR="004A33F4" w:rsidRPr="004A33F4" w:rsidRDefault="004A33F4" w:rsidP="004A33F4">
            <w:pPr>
              <w:rPr>
                <w:ins w:id="282" w:author="Wigfall, Trevonte" w:date="2021-06-11T18:06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ins w:id="283" w:author="Wigfall, Trevonte" w:date="2021-06-11T18:06:00Z">
              <w:r w:rsidRPr="00175134"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"file:///\\\\agpcorp\\apps\\Local\\EMT\\COTS\\McKesson\\ClaimsXten\\v6.0\\Docs%20%20(Internal)\\CXT_Installation_Guide-Backup_and_Replace_Config_Files_AUTOMATED.docx" </w:instrText>
              </w:r>
              <w:r w:rsidRPr="004A33F4">
                <w:rPr>
                  <w:rPrChange w:id="28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  <w:r w:rsidRPr="0017513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ins>
          </w:p>
          <w:p w14:paraId="187FD665" w14:textId="59463039" w:rsidR="004A33F4" w:rsidRPr="004A33F4" w:rsidRDefault="004A33F4" w:rsidP="004A33F4">
            <w:pPr>
              <w:rPr>
                <w:rFonts w:ascii="Arial" w:hAnsi="Arial" w:cs="Arial"/>
                <w:b/>
                <w:sz w:val="24"/>
                <w:szCs w:val="24"/>
              </w:rPr>
            </w:pPr>
            <w:del w:id="285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"https://share.antheminc.com/teams/AppEnvrMgmt/trizettosupport/Shared%20Documents/ClaimsXten/Procedures/How-to%20Docs/How_To_Archive_Or_Delete_CXT_Logs_MASTER.docx" </w:delInstrText>
              </w:r>
              <w:r w:rsidRPr="004A33F4" w:rsidDel="00440061">
                <w:rPr>
                  <w:rPrChange w:id="28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Archive or Delete the existing CXT logs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287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50AF5D" w14:textId="330BDB06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88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Files backed up</w:t>
              </w:r>
            </w:ins>
            <w:del w:id="28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290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647859" w14:textId="6BCCD6EA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91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92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293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294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29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296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36A3A6A4" w14:textId="77777777" w:rsidTr="004A33F4">
        <w:trPr>
          <w:trHeight w:val="557"/>
          <w:trPrChange w:id="297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8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32B51EB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9" w:author="Wigfall, Trevonte" w:date="2021-07-12T14:14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FF25FA4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00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4BE40F" w14:textId="6EB7A44D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01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30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03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A1ABD2" w14:textId="77777777" w:rsidR="004A33F4" w:rsidRPr="004A33F4" w:rsidRDefault="004A33F4" w:rsidP="004A33F4">
            <w:pPr>
              <w:rPr>
                <w:ins w:id="30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305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servers</w:t>
              </w:r>
            </w:ins>
          </w:p>
          <w:p w14:paraId="7A78D6E2" w14:textId="53B61DCA" w:rsidR="004A33F4" w:rsidRPr="004A33F4" w:rsidDel="00440061" w:rsidRDefault="004A33F4" w:rsidP="004A33F4">
            <w:pPr>
              <w:rPr>
                <w:del w:id="306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del w:id="30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servers except reporting</w:delText>
              </w:r>
            </w:del>
          </w:p>
          <w:p w14:paraId="67F2C875" w14:textId="3B87E673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08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80117D4" w14:textId="66AE9161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0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31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1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FC0C5E" w14:textId="34C5F5F2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1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31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4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FE0DD1" w14:textId="77777777" w:rsidR="004A33F4" w:rsidRPr="004A33F4" w:rsidRDefault="004A33F4" w:rsidP="004A33F4">
            <w:pPr>
              <w:rPr>
                <w:ins w:id="315" w:author="Wigfall, Trevonte" w:date="2021-06-11T18:06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ins w:id="316" w:author="Wigfall, Trevonte" w:date="2021-06-11T18:06:00Z">
              <w:r w:rsidRPr="00175134"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"file:///\\\\agpcorp\\apps\\Local\\EMT\\COTS\\McKesson\\ClaimsXten\\v6.0\\Docs%20%20(Internal)\\CXT_Installation_Guide-Custom_Release_UNinstallation_AUTOMATED.docx" </w:instrText>
              </w:r>
              <w:r w:rsidRPr="004A33F4">
                <w:rPr>
                  <w:rPrChange w:id="31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 Custom Release</w:t>
              </w:r>
              <w:r w:rsidRPr="0017513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ins>
          </w:p>
          <w:p w14:paraId="0364F2DB" w14:textId="77777777" w:rsidR="004A33F4" w:rsidRPr="004A33F4" w:rsidRDefault="004A33F4" w:rsidP="004A33F4">
            <w:pPr>
              <w:rPr>
                <w:ins w:id="318" w:author="Wigfall, Trevonte" w:date="2021-06-11T18:06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3C73184A" w14:textId="78181582" w:rsidR="004A33F4" w:rsidRPr="004A33F4" w:rsidDel="00440061" w:rsidRDefault="004A33F4" w:rsidP="004A33F4">
            <w:pPr>
              <w:rPr>
                <w:del w:id="319" w:author="Wigfall, Trevonte" w:date="2021-06-11T18:06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del w:id="320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4A33F4" w:rsidDel="00440061">
                <w:rPr>
                  <w:rPrChange w:id="321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Backup Config files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  <w:p w14:paraId="267793D2" w14:textId="77777777" w:rsidR="004A33F4" w:rsidRPr="004A33F4" w:rsidRDefault="004A33F4" w:rsidP="004A33F4"/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22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546E96F6" w14:textId="7AE2A235" w:rsidR="004A33F4" w:rsidRPr="004A33F4" w:rsidRDefault="004A33F4" w:rsidP="004A33F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323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Custom application removed</w:t>
              </w:r>
            </w:ins>
            <w:del w:id="324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Files backed up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5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233A2" w14:textId="757ECF3E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26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27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328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329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330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33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3A072407" w14:textId="77777777" w:rsidTr="004A33F4">
        <w:trPr>
          <w:trHeight w:val="557"/>
          <w:trPrChange w:id="332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3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F3CC4C9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4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9561961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5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186739" w14:textId="75D754DA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36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33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38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6BCE754" w14:textId="77777777" w:rsidR="004A33F4" w:rsidRPr="004A33F4" w:rsidRDefault="004A33F4" w:rsidP="004A33F4">
            <w:pPr>
              <w:rPr>
                <w:ins w:id="33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340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servers</w:t>
              </w:r>
            </w:ins>
          </w:p>
          <w:p w14:paraId="1E3CA60A" w14:textId="40408862" w:rsidR="004A33F4" w:rsidRPr="004A33F4" w:rsidDel="00440061" w:rsidRDefault="004A33F4" w:rsidP="004A33F4">
            <w:pPr>
              <w:rPr>
                <w:del w:id="34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4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servers</w:delText>
              </w:r>
            </w:del>
          </w:p>
          <w:p w14:paraId="17BA872E" w14:textId="3CB40669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43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9E0B65E" w14:textId="4F9BB45B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4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34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6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C11900" w14:textId="25885024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4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34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9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A33F4" w:rsidRPr="004A33F4" w14:paraId="651B138D" w14:textId="77777777" w:rsidTr="00240F73">
              <w:trPr>
                <w:trHeight w:val="300"/>
                <w:ins w:id="350" w:author="Wigfall, Trevonte" w:date="2021-06-11T18:06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68321" w14:textId="77777777" w:rsidR="004A33F4" w:rsidRPr="004A33F4" w:rsidRDefault="004A33F4" w:rsidP="004A33F4">
                  <w:pPr>
                    <w:rPr>
                      <w:ins w:id="351" w:author="Wigfall, Trevonte" w:date="2021-06-11T18:06:00Z"/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ins w:id="352" w:author="Wigfall, Trevonte" w:date="2021-06-11T18:06:00Z">
                    <w:r w:rsidRPr="00175134">
                      <w:fldChar w:fldCharType="begin"/>
                    </w:r>
                    <w:r w:rsidRPr="004A33F4">
                      <w:instrText xml:space="preserve"> HYPERLINK "file:///\\\\agpcorp\\apps\\Local\\EMT\\COTS\\McKesson\\ClaimsXten\\v6.0\\Docs%20%20(Internal)\\CXT_Installation_Guide-Custom_Release_AUTOMATED.docx" </w:instrText>
                    </w:r>
                    <w:r w:rsidRPr="004A33F4">
                      <w:rPr>
                        <w:rPrChange w:id="353" w:author="Wigfall, Trevonte" w:date="2021-07-12T14:1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Pr="004A33F4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  <w:r w:rsidRPr="00175134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fldChar w:fldCharType="end"/>
                    </w:r>
                    <w:r w:rsidRPr="00175134">
                      <w:rPr>
                        <w:rFonts w:ascii="Calibri" w:hAnsi="Calibri"/>
                        <w:noProof/>
                        <w:color w:val="000000"/>
                        <w:sz w:val="22"/>
                        <w:szCs w:val="22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77024" behindDoc="0" locked="0" layoutInCell="1" allowOverlap="1" wp14:anchorId="5AC9E6DB" wp14:editId="0EAA4936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1" name="Text Box 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781A69C9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margin-left:73.5pt;margin-top:-3pt;width:14.25pt;height:21pt;z-index:251777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175134">
                      <w:rPr>
                        <w:rFonts w:ascii="Calibri" w:hAnsi="Calibri"/>
                        <w:noProof/>
                        <w:color w:val="000000"/>
                        <w:sz w:val="22"/>
                        <w:szCs w:val="22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78048" behindDoc="0" locked="0" layoutInCell="1" allowOverlap="1" wp14:anchorId="35C75471" wp14:editId="3AFF32E4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4" name="Text Box 4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7E9B5697" w14:textId="77777777" w:rsidR="004A33F4" w:rsidRDefault="004A33F4" w:rsidP="004A33F4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35C75471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4" o:spid="_x0000_s1026" type="#_x0000_t202" style="position:absolute;margin-left:78.75pt;margin-top:-15pt;width:18pt;height:21pt;z-index:251778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" filled="f" stroked="f">
                              <v:textbox style="mso-fit-shape-to-text:t">
                                <w:txbxContent>
                                  <w:p w14:paraId="7E9B5697" w14:textId="77777777" w:rsidR="004A33F4" w:rsidRDefault="004A33F4" w:rsidP="004A33F4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ins>
                </w:p>
                <w:p w14:paraId="7A713C16" w14:textId="77777777" w:rsidR="004A33F4" w:rsidRPr="004A33F4" w:rsidRDefault="004A33F4" w:rsidP="004A33F4">
                  <w:pPr>
                    <w:rPr>
                      <w:ins w:id="354" w:author="Wigfall, Trevonte" w:date="2021-06-11T18:06:00Z"/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46E90192" w14:textId="64368F85" w:rsidR="004A33F4" w:rsidRPr="004A33F4" w:rsidDel="00440061" w:rsidRDefault="004A33F4" w:rsidP="004A33F4">
            <w:pPr>
              <w:rPr>
                <w:del w:id="355" w:author="Wigfall, Trevonte" w:date="2021-06-11T18:06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del w:id="356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4A33F4" w:rsidDel="00440061">
                <w:rPr>
                  <w:rPrChange w:id="35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UNinstall Custom Release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  <w:p w14:paraId="73EE1F85" w14:textId="1C2CD2AF" w:rsidR="004A33F4" w:rsidRPr="004A33F4" w:rsidDel="00440061" w:rsidRDefault="004A33F4" w:rsidP="004A33F4">
            <w:pPr>
              <w:rPr>
                <w:del w:id="358" w:author="Wigfall, Trevonte" w:date="2021-06-11T18:06:00Z"/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113C1739" w14:textId="77777777" w:rsidR="004A33F4" w:rsidRPr="004A33F4" w:rsidRDefault="004A33F4" w:rsidP="004A33F4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359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9539A62" w14:textId="7CB6B7D3" w:rsidR="004A33F4" w:rsidRPr="004A33F4" w:rsidRDefault="004A33F4" w:rsidP="004A33F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360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Custom Application installed</w:t>
              </w:r>
            </w:ins>
            <w:del w:id="361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Custom application removed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2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566FAE" w14:textId="3AAA4189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63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64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365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366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36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368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676D87C6" w14:textId="77777777" w:rsidTr="004A33F4">
        <w:trPr>
          <w:trHeight w:val="557"/>
          <w:trPrChange w:id="369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370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FDF4C3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371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A3BCF9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372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957805" w14:textId="6D49CC74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73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37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75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C2A304E" w14:textId="049263F7" w:rsidR="004A33F4" w:rsidRPr="004A33F4" w:rsidDel="00440061" w:rsidRDefault="004A33F4" w:rsidP="004A33F4">
            <w:pPr>
              <w:rPr>
                <w:del w:id="37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377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Master</w:t>
              </w:r>
            </w:ins>
            <w:del w:id="37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servers</w:delText>
              </w:r>
            </w:del>
          </w:p>
          <w:p w14:paraId="0D031FC0" w14:textId="3116724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79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E5D04E" w14:textId="62720EA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80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381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382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752C15" w14:textId="093F2851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83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384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385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3487A64" w14:textId="77777777" w:rsidR="004A33F4" w:rsidRPr="004A33F4" w:rsidRDefault="004A33F4" w:rsidP="004A33F4">
            <w:pPr>
              <w:rPr>
                <w:ins w:id="386" w:author="Wigfall, Trevonte" w:date="2021-06-11T18:06:00Z"/>
                <w:rFonts w:ascii="Arial" w:hAnsi="Arial" w:cs="Arial"/>
                <w:b/>
                <w:color w:val="000000"/>
                <w:sz w:val="24"/>
                <w:szCs w:val="24"/>
              </w:rPr>
            </w:pPr>
            <w:ins w:id="387" w:author="Wigfall, Trevonte" w:date="2021-06-11T18:06:00Z"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 w:rsidRPr="00175134"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"file:///\\\\agpcorp\\apps\\Local\\EMT\\COTS\\McKesson\\ClaimsXten\\v6.0\\Docs%20%20(Internal)\\CXT_Installation_Guide-Import_Edit_Clarifications_AUTOMATED.docx" </w:instrText>
              </w:r>
              <w:r w:rsidRPr="004A33F4">
                <w:rPr>
                  <w:rPrChange w:id="38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A33F4" w:rsidRPr="004A33F4" w:rsidDel="00440061" w14:paraId="77C1A6B7" w14:textId="1349DA4D" w:rsidTr="00240F73">
              <w:trPr>
                <w:trHeight w:val="300"/>
                <w:del w:id="389" w:author="Wigfall, Trevonte" w:date="2021-06-11T18:06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9031D" w14:textId="2DD67C11" w:rsidR="004A33F4" w:rsidRPr="004A33F4" w:rsidDel="00440061" w:rsidRDefault="004A33F4" w:rsidP="004A33F4">
                  <w:pPr>
                    <w:rPr>
                      <w:del w:id="390" w:author="Wigfall, Trevonte" w:date="2021-06-11T18:06:00Z"/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del w:id="391" w:author="Wigfall, Trevonte" w:date="2021-06-11T18:06:00Z">
                    <w:r w:rsidRPr="00175134" w:rsidDel="00440061">
                      <w:fldChar w:fldCharType="begin"/>
                    </w:r>
                    <w:r w:rsidRPr="004A33F4" w:rsidDel="00440061">
                      <w:delInstrText xml:space="preserve"> HYPERLINK "file:///\\\\agpcorp\\apps\\Local\\EMT\\COTS\\McKesson\\ClaimsXten\\v6.0\\Docs%20%20(Internal)\\CXT_Installation_Guide-Custom_Release_AUTOMATED.docx" </w:delInstrText>
                    </w:r>
                    <w:r w:rsidRPr="004A33F4" w:rsidDel="00440061">
                      <w:rPr>
                        <w:rPrChange w:id="392" w:author="Wigfall, Trevonte" w:date="2021-07-12T14:1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Pr="004A33F4" w:rsidDel="00440061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delText>Install Custom Release</w:delText>
                    </w:r>
                    <w:r w:rsidRPr="00175134" w:rsidDel="00440061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fldChar w:fldCharType="end"/>
                    </w:r>
                    <w:r w:rsidRPr="00175134" w:rsidDel="00440061">
                      <w:rPr>
                        <w:rFonts w:ascii="Calibri" w:hAnsi="Calibri"/>
                        <w:noProof/>
                        <w:color w:val="000000"/>
                        <w:sz w:val="22"/>
                        <w:szCs w:val="22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74976" behindDoc="0" locked="0" layoutInCell="1" allowOverlap="1" wp14:anchorId="72E435A8" wp14:editId="37EB670B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" name="Text Box 3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07A6A8DB" id="Text Box 3" o:spid="_x0000_s1026" type="#_x0000_t202" style="position:absolute;margin-left:73.5pt;margin-top:-3pt;width:14.25pt;height:21pt;z-index:251774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175134" w:rsidDel="00440061">
                      <w:rPr>
                        <w:rFonts w:ascii="Calibri" w:hAnsi="Calibri"/>
                        <w:noProof/>
                        <w:color w:val="000000"/>
                        <w:sz w:val="22"/>
                        <w:szCs w:val="22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76000" behindDoc="0" locked="0" layoutInCell="1" allowOverlap="1" wp14:anchorId="5CDCD1F5" wp14:editId="1E6F905A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2" name="Text Box 2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1A0CB34F" w14:textId="77777777" w:rsidR="004A33F4" w:rsidRDefault="004A33F4" w:rsidP="004A33F4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5CDCD1F5" id="Text Box 2" o:spid="_x0000_s1027" type="#_x0000_t202" style="position:absolute;margin-left:78.75pt;margin-top:-15pt;width:18pt;height:21pt;z-index:251776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" filled="f" stroked="f">
                              <v:textbox style="mso-fit-shape-to-text:t">
                                <w:txbxContent>
                                  <w:p w14:paraId="1A0CB34F" w14:textId="77777777" w:rsidR="004A33F4" w:rsidRDefault="004A33F4" w:rsidP="004A33F4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del>
                </w:p>
                <w:p w14:paraId="74478B8D" w14:textId="18626F05" w:rsidR="004A33F4" w:rsidRPr="004A33F4" w:rsidDel="00440061" w:rsidRDefault="004A33F4" w:rsidP="004A33F4">
                  <w:pPr>
                    <w:rPr>
                      <w:del w:id="393" w:author="Wigfall, Trevonte" w:date="2021-06-11T18:06:00Z"/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5B25BC7B" w14:textId="77777777" w:rsidR="004A33F4" w:rsidRPr="004A33F4" w:rsidRDefault="004A33F4" w:rsidP="004A33F4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394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51BC9A37" w14:textId="6EF7FE73" w:rsidR="004A33F4" w:rsidRPr="004A33F4" w:rsidRDefault="004A33F4" w:rsidP="004A33F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395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Edits installed</w:t>
              </w:r>
            </w:ins>
            <w:del w:id="396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Custom Application installed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397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752086" w14:textId="6702FB05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8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99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400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401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402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40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7EFA304D" w14:textId="77777777" w:rsidTr="004A33F4">
        <w:trPr>
          <w:trHeight w:val="557"/>
          <w:trPrChange w:id="404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405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A174B20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406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A9ED88" w14:textId="2AFCD781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07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Concurrent w/ previous step</w:t>
              </w:r>
            </w:ins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08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0A4B41" w14:textId="71771EC0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09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410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11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3A8E872" w14:textId="77777777" w:rsidR="004A33F4" w:rsidRPr="004A33F4" w:rsidRDefault="004A33F4" w:rsidP="004A33F4">
            <w:pPr>
              <w:rPr>
                <w:ins w:id="412" w:author="Wigfall, Trevonte" w:date="2021-06-11T18:06:00Z"/>
                <w:rFonts w:asciiTheme="minorHAnsi" w:hAnsiTheme="minorHAnsi"/>
                <w:sz w:val="22"/>
                <w:szCs w:val="22"/>
              </w:rPr>
            </w:pPr>
            <w:ins w:id="413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and UIApp servers</w:t>
              </w:r>
            </w:ins>
          </w:p>
          <w:p w14:paraId="29F5D614" w14:textId="0C1A2FD0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1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Master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15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229275" w14:textId="746D06B8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416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17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418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59807F" w14:textId="5C783FA1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41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2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21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A37ADA" w14:textId="782FACFE" w:rsidR="004A33F4" w:rsidRPr="004A33F4" w:rsidDel="00440061" w:rsidRDefault="004A33F4" w:rsidP="004A33F4">
            <w:pPr>
              <w:rPr>
                <w:del w:id="422" w:author="Wigfall, Trevonte" w:date="2021-06-11T18:06:00Z"/>
                <w:rFonts w:ascii="Arial" w:hAnsi="Arial" w:cs="Arial"/>
                <w:b/>
                <w:color w:val="000000"/>
                <w:sz w:val="24"/>
                <w:szCs w:val="24"/>
              </w:rPr>
            </w:pPr>
            <w:ins w:id="423" w:author="Wigfall, Trevonte" w:date="2021-06-11T18:06:00Z">
              <w:r w:rsidRPr="00175134"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"file:///\\\\agpcorp\\apps\\Local\\EMT\\COTS\\McKesson\\ClaimsXten\\v6.0\\Docs%20%20(Internal)\\CXT_Installation_Guide-Dictionary-dat_AUTOMATED.docx" </w:instrText>
              </w:r>
              <w:r w:rsidRPr="004A33F4">
                <w:rPr>
                  <w:rPrChange w:id="42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4A33F4">
                <w:rPr>
                  <w:rFonts w:ascii="Arial" w:hAnsi="Arial" w:cs="Arial"/>
                  <w:b/>
                  <w:sz w:val="24"/>
                  <w:szCs w:val="24"/>
                </w:rPr>
                <w:t xml:space="preserve">  </w:t>
              </w:r>
            </w:ins>
            <w:del w:id="425" w:author="Wigfall, Trevonte" w:date="2021-06-11T18:06:00Z"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 w:rsidRPr="00175134" w:rsidDel="00440061"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RPr="004A33F4" w:rsidDel="00440061">
                <w:rPr>
                  <w:rPrChange w:id="42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Edit Clarifications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12ACDA8F" w14:textId="77777777" w:rsidR="004A33F4" w:rsidRPr="004A33F4" w:rsidRDefault="004A33F4" w:rsidP="004A33F4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427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495FDE" w14:textId="71653972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28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429" w:author="Wigfall, Trevonte" w:date="2021-07-12T14:13:00Z">
                    <w:rPr>
                      <w:rFonts w:asciiTheme="minorHAnsi" w:hAnsiTheme="minorHAnsi"/>
                      <w:b/>
                      <w:smallCaps/>
                      <w:color w:val="0000FF"/>
                      <w:sz w:val="22"/>
                      <w:szCs w:val="22"/>
                      <w:u w:val="single"/>
                    </w:rPr>
                  </w:rPrChange>
                </w:rPr>
                <w:t>file installed</w:t>
              </w:r>
            </w:ins>
            <w:del w:id="430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Edits installed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431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EF78CC" w14:textId="3A5A1C3F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32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33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434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435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436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43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18E2F3E5" w14:textId="77777777" w:rsidTr="004A33F4">
        <w:trPr>
          <w:trHeight w:val="557"/>
          <w:trPrChange w:id="438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9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1C0676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40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30CCE2" w14:textId="31052074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41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EDIT CLARIFICATIONS MUST BE COMPLETE!!!!</w:t>
              </w:r>
            </w:ins>
            <w:del w:id="44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43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30E925" w14:textId="16512114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44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445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446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57CB1B4" w14:textId="77777777" w:rsidR="004A33F4" w:rsidRPr="004A33F4" w:rsidRDefault="004A33F4" w:rsidP="004A33F4">
            <w:pPr>
              <w:rPr>
                <w:ins w:id="44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448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UIApp Master (Do this all environments EXCEPT the first two DEV environments 3-D and 7-D):  </w:t>
              </w:r>
            </w:ins>
          </w:p>
          <w:p w14:paraId="676D119F" w14:textId="3DD59332" w:rsidR="004A33F4" w:rsidRPr="004A33F4" w:rsidDel="00440061" w:rsidRDefault="004A33F4" w:rsidP="004A33F4">
            <w:pPr>
              <w:rPr>
                <w:del w:id="449" w:author="Wigfall, Trevonte" w:date="2021-06-11T18:06:00Z"/>
                <w:rFonts w:asciiTheme="minorHAnsi" w:hAnsiTheme="minorHAnsi"/>
                <w:sz w:val="22"/>
                <w:szCs w:val="22"/>
              </w:rPr>
            </w:pPr>
            <w:del w:id="450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and UIApp servers</w:delText>
              </w:r>
            </w:del>
          </w:p>
          <w:p w14:paraId="5E49F127" w14:textId="7F19C3EC" w:rsidR="004A33F4" w:rsidRPr="004A33F4" w:rsidRDefault="004A33F4" w:rsidP="004A33F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451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B550B0" w14:textId="0EB56622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45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5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4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E562E1" w14:textId="2A7A296B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455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56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7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37832C" w14:textId="77777777" w:rsidR="004A33F4" w:rsidRPr="004A33F4" w:rsidRDefault="004A33F4" w:rsidP="004A33F4">
            <w:pPr>
              <w:rPr>
                <w:ins w:id="458" w:author="Wigfall, Trevonte" w:date="2021-06-11T18:06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ins w:id="459" w:author="Wigfall, Trevonte" w:date="2021-06-11T18:06:00Z">
              <w:r w:rsidRPr="00175134"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"file:///\\\\agpcorp\\apps\\Local\\EMT\\COTS\\McKesson\\ClaimsXten\\v6.0\\Docs%20%20(Internal)\\CXT_Installation_Guide-Managing_Custom_Rules-Import_AUTOMATED.docx" </w:instrText>
              </w:r>
              <w:r w:rsidRPr="004A33F4">
                <w:rPr>
                  <w:rPrChange w:id="460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custom rules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260F1DA4" w14:textId="65AB786B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del w:id="461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"file:///\\\\agpcorp\\apps\\Local\\EMT\\COTS\\McKesson\\ClaimsXten\\v6.0\\Docs%20%20(Internal)\\CXT_Installation_Guide-Dictionary-dat_AUTOMATED.docx" </w:delInstrText>
              </w:r>
              <w:r w:rsidRPr="004A33F4" w:rsidDel="00440061">
                <w:rPr>
                  <w:rPrChange w:id="462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Install new dictionary file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4A33F4" w:rsidDel="00440061">
                <w:rPr>
                  <w:rFonts w:ascii="Arial" w:hAnsi="Arial" w:cs="Arial"/>
                  <w:b/>
                  <w:sz w:val="24"/>
                  <w:szCs w:val="24"/>
                </w:rPr>
                <w:delText xml:space="preserve"> 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3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CF0F67E" w14:textId="2DDB017E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64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rules imported</w:t>
              </w:r>
            </w:ins>
            <w:del w:id="465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6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0E6FC6" w14:textId="35240A17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7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68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469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470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47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472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3A385127" w14:textId="77777777" w:rsidTr="004A33F4">
        <w:trPr>
          <w:trHeight w:val="557"/>
          <w:trPrChange w:id="473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474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B3606C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475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D86ECF8" w14:textId="3EACFF8E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7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EDIT CLARIFICATIONS MUST BE COMPLETE!!!!</w:delText>
              </w:r>
            </w:del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77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3DC8DA" w14:textId="4E8412C2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78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47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80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48D6110" w14:textId="77777777" w:rsidR="004A33F4" w:rsidRPr="004A33F4" w:rsidRDefault="004A33F4" w:rsidP="004A33F4">
            <w:pPr>
              <w:rPr>
                <w:ins w:id="48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482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All servers except </w:t>
              </w:r>
            </w:ins>
          </w:p>
          <w:p w14:paraId="094F161C" w14:textId="5C24A2FB" w:rsidR="004A33F4" w:rsidRPr="004A33F4" w:rsidDel="00440061" w:rsidRDefault="004A33F4" w:rsidP="004A33F4">
            <w:pPr>
              <w:rPr>
                <w:del w:id="48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48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Master (Do this all environments EXCEPT the first two DEV environments 3-D and 7-D):  </w:delText>
              </w:r>
            </w:del>
          </w:p>
          <w:p w14:paraId="3A0FEB84" w14:textId="2ADD984D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85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FCAFB67" w14:textId="7DF11D2F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486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87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488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46BA" w14:textId="7180E7B5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48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49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491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754322" w14:textId="77066255" w:rsidR="004A33F4" w:rsidRPr="004A33F4" w:rsidDel="00440061" w:rsidRDefault="004A33F4" w:rsidP="004A33F4">
            <w:pPr>
              <w:rPr>
                <w:del w:id="492" w:author="Wigfall, Trevonte" w:date="2021-06-11T18:06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ins w:id="493" w:author="Wigfall, Trevonte" w:date="2021-06-11T18:06:00Z">
              <w:r w:rsidRPr="00175134"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"file:///\\\\agpcorp\\apps\\Local\\EMT\\COTS\\McKesson\\ClaimsXten\\v6.0\\Docs%20%20(Internal)\\CXT_Installation_Guide-Backup_and_Replace_Config_Files_AUTOMATED.docx" </w:instrText>
              </w:r>
              <w:r w:rsidRPr="004A33F4">
                <w:rPr>
                  <w:rPrChange w:id="49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495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4A33F4" w:rsidDel="00440061">
                <w:rPr>
                  <w:rPrChange w:id="49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custom rules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7B9D490A" w14:textId="77777777" w:rsidR="004A33F4" w:rsidRPr="004A33F4" w:rsidRDefault="004A33F4" w:rsidP="004A33F4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497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07EEBB" w14:textId="0C8161A4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98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files replaced</w:t>
              </w:r>
            </w:ins>
            <w:del w:id="49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rules imported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500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5E5D91" w14:textId="496456F0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01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02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503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504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50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506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1A4CB1B3" w14:textId="77777777" w:rsidTr="004A33F4">
        <w:trPr>
          <w:trHeight w:val="557"/>
          <w:trPrChange w:id="507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08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8E17F7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09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3A2D8D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10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F27DB9" w14:textId="4826C9C9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11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51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13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4ED77F" w14:textId="77777777" w:rsidR="004A33F4" w:rsidRPr="004A33F4" w:rsidRDefault="004A33F4" w:rsidP="004A33F4">
            <w:pPr>
              <w:rPr>
                <w:ins w:id="51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515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TPIC and UIApp </w:t>
              </w:r>
            </w:ins>
          </w:p>
          <w:p w14:paraId="62CDF3A7" w14:textId="269D017D" w:rsidR="004A33F4" w:rsidRPr="004A33F4" w:rsidDel="00440061" w:rsidRDefault="004A33F4" w:rsidP="004A33F4">
            <w:pPr>
              <w:rPr>
                <w:del w:id="51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51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 except </w:delText>
              </w:r>
            </w:del>
          </w:p>
          <w:p w14:paraId="0D9D7121" w14:textId="31C77F0F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518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09AF2A" w14:textId="0238563C" w:rsidR="004A33F4" w:rsidRPr="004A33F4" w:rsidRDefault="004A33F4" w:rsidP="004A33F4">
            <w:ins w:id="51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2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1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91D698" w14:textId="2C39E81C" w:rsidR="004A33F4" w:rsidRPr="004A33F4" w:rsidRDefault="004A33F4" w:rsidP="004A33F4">
            <w:ins w:id="52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2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4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E25444" w14:textId="335B69F8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</w:rPr>
            </w:pPr>
            <w:ins w:id="525" w:author="Wigfall, Trevonte" w:date="2021-06-11T18:06:00Z">
              <w:r w:rsidRPr="00175134"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"file:///\\\\agpcorp\\apps\\Local\\EMT\\COTS\\McKesson\\ClaimsXten\\v6.0\\Docs%20%20(Internal)\\CXT_Installation_Guide-Install_and_Configure_NTHost.exe.Config_AUTOMATED.docx" </w:instrText>
              </w:r>
              <w:r w:rsidRPr="004A33F4">
                <w:rPr>
                  <w:rPrChange w:id="52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Nthost config files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527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4A33F4" w:rsidDel="00440061">
                <w:rPr>
                  <w:rPrChange w:id="52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Replace Config Files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9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C7A6BF" w14:textId="0F96A4CF" w:rsidR="004A33F4" w:rsidRPr="004A33F4" w:rsidRDefault="004A33F4" w:rsidP="004A33F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530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files edited</w:t>
              </w:r>
            </w:ins>
            <w:del w:id="531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files replaced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32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54B266" w14:textId="65533D62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33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34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535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536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53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538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3A081148" w14:textId="77777777" w:rsidTr="004A33F4">
        <w:trPr>
          <w:trHeight w:val="557"/>
          <w:trPrChange w:id="539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40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49CDD0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541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69575E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542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496A78" w14:textId="1BE861C9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43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54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45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AEDFEB3" w14:textId="77777777" w:rsidR="004A33F4" w:rsidRPr="004A33F4" w:rsidRDefault="004A33F4" w:rsidP="004A33F4">
            <w:pPr>
              <w:rPr>
                <w:ins w:id="546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547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and c3 servers</w:t>
              </w:r>
            </w:ins>
          </w:p>
          <w:p w14:paraId="208655B6" w14:textId="34667D9F" w:rsidR="004A33F4" w:rsidRPr="004A33F4" w:rsidDel="00440061" w:rsidRDefault="004A33F4" w:rsidP="004A33F4">
            <w:pPr>
              <w:rPr>
                <w:del w:id="54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54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TPIC and UIApp </w:delText>
              </w:r>
            </w:del>
          </w:p>
          <w:p w14:paraId="5C92F1F8" w14:textId="1E7FA7F6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50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C59A28B" w14:textId="769C0AAA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51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52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53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5BD741A" w14:textId="75A6198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5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5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56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1BFFD5" w14:textId="15AE279A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ins w:id="557" w:author="Wigfall, Trevonte" w:date="2021-06-11T18:06:00Z">
              <w:r w:rsidRPr="00175134"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"file:///\\\\agpcorp\\apps\\Local\\EMT\\COTS\\McKesson\\ClaimsXten\\v6.0\\Docs%20%20(Internal)\\CXT_Installation_Guide-Install_and_Configure_Web.Config_AUTOMATED.docx" </w:instrText>
              </w:r>
              <w:r w:rsidRPr="004A33F4">
                <w:rPr>
                  <w:rPrChange w:id="55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Web.Config Files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559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4A33F4" w:rsidDel="00440061">
                <w:rPr>
                  <w:rPrChange w:id="560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Edit Nthost config files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61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3267EB" w14:textId="7AF3EAF6" w:rsidR="004A33F4" w:rsidRPr="004A33F4" w:rsidRDefault="004A33F4" w:rsidP="004A33F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562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files edited</w:t>
              </w:r>
            </w:ins>
            <w:del w:id="563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files edited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564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C97E88" w14:textId="27155CA5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65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66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567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568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56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570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456DA54E" w14:textId="77777777" w:rsidTr="004A33F4">
        <w:trPr>
          <w:trHeight w:val="557"/>
          <w:trPrChange w:id="571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72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8BC3E2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573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E68EF1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574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068538" w14:textId="2D0DCB42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75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57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77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D0C9A7" w14:textId="77777777" w:rsidR="004A33F4" w:rsidRPr="004A33F4" w:rsidRDefault="004A33F4" w:rsidP="004A33F4">
            <w:pPr>
              <w:rPr>
                <w:ins w:id="578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579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Servers</w:t>
              </w:r>
            </w:ins>
          </w:p>
          <w:p w14:paraId="7331B518" w14:textId="06D4C9A3" w:rsidR="004A33F4" w:rsidRPr="004A33F4" w:rsidDel="00440061" w:rsidRDefault="004A33F4" w:rsidP="004A33F4">
            <w:pPr>
              <w:rPr>
                <w:del w:id="580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581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 xml:space="preserve"> </w:t>
              </w:r>
            </w:ins>
            <w:del w:id="58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and c3 servers</w:delText>
              </w:r>
            </w:del>
          </w:p>
          <w:p w14:paraId="54FD4E62" w14:textId="00D419E5" w:rsidR="004A33F4" w:rsidRPr="004A33F4" w:rsidRDefault="004A33F4" w:rsidP="004A33F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83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4B4D866" w14:textId="6819DA9E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8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8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86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DE8FE0" w14:textId="5C020690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8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8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589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7E1" w14:textId="7C627D05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ins w:id="590" w:author="Wigfall, Trevonte" w:date="2021-06-11T18:06:00Z">
              <w:r w:rsidRPr="00175134">
                <w:fldChar w:fldCharType="begin"/>
              </w:r>
              <w:r w:rsidRPr="004A33F4">
                <w:instrText xml:space="preserve"> HYPERLINK "file:///\\\\agpcorp\\apps\\Local\\EMT\\COTS\\McKesson\\ClaimsXten\\v6.0\\Docs%20%20(Internal)\\CXT_Installation_Guide-TPIC_Metadata_XML_AUTOMATED.docx" </w:instrText>
              </w:r>
              <w:r w:rsidRPr="004A33F4">
                <w:rPr>
                  <w:rPrChange w:id="591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  <w:r w:rsidRPr="0017513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ins>
            <w:del w:id="592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4A33F4" w:rsidDel="00440061">
                <w:rPr>
                  <w:rPrChange w:id="593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Edit Web.Config Files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594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C636DD2" w14:textId="1A0A2F15" w:rsidR="004A33F4" w:rsidRPr="004A33F4" w:rsidRDefault="004A33F4" w:rsidP="004A33F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595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files installed</w:t>
              </w:r>
            </w:ins>
            <w:del w:id="596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files edited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597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78FC24" w14:textId="32DD3415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98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99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600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601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602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60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6CDB6EF7" w14:textId="77777777" w:rsidTr="004A33F4">
        <w:trPr>
          <w:trHeight w:val="557"/>
          <w:trPrChange w:id="604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5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6B6BF8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6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19B946" w14:textId="0070E40F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07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Concurre</w:t>
              </w:r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lastRenderedPageBreak/>
                <w:t>nt w/ previous step</w:t>
              </w:r>
            </w:ins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8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E58467" w14:textId="54758383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09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lastRenderedPageBreak/>
                <w:t>Env Mgmt</w:t>
              </w:r>
            </w:ins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10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35ABD3D" w14:textId="77777777" w:rsidR="004A33F4" w:rsidRPr="004A33F4" w:rsidRDefault="004A33F4" w:rsidP="004A33F4">
            <w:pPr>
              <w:rPr>
                <w:ins w:id="61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612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1P</w:t>
              </w:r>
            </w:ins>
          </w:p>
          <w:p w14:paraId="57153251" w14:textId="574A861F" w:rsidR="004A33F4" w:rsidRPr="004A33F4" w:rsidDel="00440061" w:rsidRDefault="004A33F4" w:rsidP="004A33F4">
            <w:pPr>
              <w:rPr>
                <w:del w:id="613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del w:id="61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Servers</w:delText>
              </w:r>
            </w:del>
          </w:p>
          <w:p w14:paraId="7DD0FBA7" w14:textId="6108380A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615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16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534049" w14:textId="64862AB6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61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61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9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D60BDB" w14:textId="3F0AF66A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620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621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622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F91BA82" w14:textId="4CA18681" w:rsidR="004A33F4" w:rsidRPr="004A33F4" w:rsidRDefault="004A33F4" w:rsidP="004A33F4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ins w:id="623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  </w:r>
              <w:r w:rsidRPr="004A33F4">
                <w:rPr>
                  <w:rPrChange w:id="62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7513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begin"/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instrText xml:space="preserve"> LINK Excel.Sheet.12 \\\\va01pstodfs003.corp.agp.ads\\users\\va1\\AD69086\\MckEsson\\CXT\\DOCUMENTATION\\CXT_Release_Type_BOIP_Matrix_170911.xlsx Sheet1!R27C14 \a \f 4 \h  \* MERGEFORMAT </w:instrText>
              </w:r>
              <w:r w:rsidRPr="0017513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Set LDAP manager password</w:t>
              </w:r>
              <w:r w:rsidRPr="0017513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– STEP 2 ONLY</w:t>
              </w:r>
              <w:r w:rsidRPr="00175134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ins>
            <w:del w:id="625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"file:///\\\\agpcorp\\apps\\Local\\EMT\\COTS\\McKesson\\ClaimsXten\\v6.0\\Docs%20%20(Internal)\\CXT_Installation_Guide-TPIC_Metadata_XML_AUTOMATED.docx" </w:delInstrText>
              </w:r>
              <w:r w:rsidRPr="004A33F4" w:rsidDel="00440061">
                <w:rPr>
                  <w:rPrChange w:id="62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Install most current metadata files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627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04ACE113" w14:textId="22724B4C" w:rsidR="004A33F4" w:rsidRPr="004A33F4" w:rsidRDefault="004A33F4" w:rsidP="004A33F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628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file installed</w:t>
              </w:r>
            </w:ins>
            <w:del w:id="629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files installed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0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435331" w14:textId="37A6807F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31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32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633" w:author="Trevonte Wigfall" w:date="2021-12-05T05:27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634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63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636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32DBB49A" w14:textId="77777777" w:rsidTr="004A33F4">
        <w:trPr>
          <w:trHeight w:val="557"/>
          <w:trPrChange w:id="637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638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93CF6C9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639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2D45D00" w14:textId="25179056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640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641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00BCFD" w14:textId="1A34B475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42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643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44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933606" w14:textId="77777777" w:rsidR="004A33F4" w:rsidRPr="004A33F4" w:rsidRDefault="004A33F4" w:rsidP="004A33F4">
            <w:pPr>
              <w:rPr>
                <w:ins w:id="64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646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ONLY</w:t>
              </w:r>
            </w:ins>
          </w:p>
          <w:p w14:paraId="2F5F16A5" w14:textId="7FEF54C0" w:rsidR="004A33F4" w:rsidRPr="004A33F4" w:rsidDel="00440061" w:rsidRDefault="004A33F4" w:rsidP="004A33F4">
            <w:pPr>
              <w:rPr>
                <w:del w:id="64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64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1P</w:delText>
              </w:r>
            </w:del>
          </w:p>
          <w:p w14:paraId="6DF47E85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49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7A6B890" w14:textId="15F79A69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650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651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52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2035D15" w14:textId="1F0162F4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653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654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55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58D9DE3" w14:textId="77777777" w:rsidR="004A33F4" w:rsidRPr="004A33F4" w:rsidRDefault="004A33F4" w:rsidP="004A33F4">
            <w:pPr>
              <w:spacing w:after="200" w:line="276" w:lineRule="auto"/>
              <w:rPr>
                <w:ins w:id="656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657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"https://share.antheminc.com/teams/AppEnvrMgmt/trizettosupport/Shared%20Documents/ClaimsXten/Procedures/How-to%20Docs/How_To_Start_ClaimsXten_Services_AUTOMATED.docx" </w:instrText>
              </w:r>
              <w:r w:rsidRPr="004A33F4">
                <w:rPr>
                  <w:rPrChange w:id="65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 CXT services in environment(s) using EMT GUI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64EEE341" w14:textId="77777777" w:rsidR="004A33F4" w:rsidRPr="004A33F4" w:rsidRDefault="004A33F4" w:rsidP="004A33F4">
            <w:pPr>
              <w:spacing w:after="200" w:line="276" w:lineRule="auto"/>
              <w:rPr>
                <w:ins w:id="659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3B9133FE" w14:textId="77777777" w:rsidR="004A33F4" w:rsidRPr="004A33F4" w:rsidRDefault="004A33F4" w:rsidP="004A33F4">
            <w:pPr>
              <w:spacing w:after="200" w:line="276" w:lineRule="auto"/>
              <w:rPr>
                <w:ins w:id="660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C846905" w14:textId="77777777" w:rsidR="004A33F4" w:rsidRPr="004A33F4" w:rsidRDefault="004A33F4" w:rsidP="004A33F4">
            <w:pPr>
              <w:rPr>
                <w:ins w:id="661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4616B044" w14:textId="0EBDC52D" w:rsidR="004A33F4" w:rsidRPr="004A33F4" w:rsidRDefault="004A33F4" w:rsidP="004A33F4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ins w:id="662" w:author="Wigfall, Trevonte" w:date="2021-06-11T18:06:00Z">
              <w:r w:rsidRPr="004A33F4">
                <w:rPr>
                  <w:rFonts w:ascii="Arial" w:hAnsi="Arial" w:cs="Arial"/>
                  <w:sz w:val="24"/>
                  <w:szCs w:val="24"/>
                  <w:rPrChange w:id="663" w:author="Wigfall, Trevonte" w:date="2021-07-12T14:13:00Z">
                    <w:rPr>
                      <w:rFonts w:ascii="Arial" w:hAnsi="Arial" w:cs="Arial"/>
                      <w:color w:val="0000FF"/>
                      <w:sz w:val="24"/>
                      <w:szCs w:val="24"/>
                      <w:u w:val="single"/>
                    </w:rPr>
                  </w:rPrChange>
                </w:rPr>
                <w:tab/>
              </w:r>
            </w:ins>
            <w:del w:id="664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Pr="004A33F4" w:rsidDel="00440061">
                <w:rPr>
                  <w:rPrChange w:id="665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begin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InstrText xml:space="preserve"> LINK Excel.Sheet.12 \\\\va01pstodfs003.corp.agp.ads\\users\\va1\\AD69086\\MckEsson\\CXT\\DOCUMENTATION\\CXT_Release_Type_BOIP_Matrix_170911.xlsx Sheet1!R27C14 \a \f 4 \h  \* MERGEFORMAT </w:delInstr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Set LDAP manager password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 xml:space="preserve"> – STEP 2 ONLY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666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6F74FF09" w14:textId="7FD74344" w:rsidR="004A33F4" w:rsidRPr="004A33F4" w:rsidRDefault="004A33F4" w:rsidP="004A33F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667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services start</w:t>
              </w:r>
            </w:ins>
            <w:del w:id="668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669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668F068" w14:textId="264B3295" w:rsidR="004A33F4" w:rsidRPr="0017513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  <w:rPrChange w:id="670" w:author="Trevonte Wigfall" w:date="2021-12-05T05:27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671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672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673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674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67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0ED51AD6" w14:textId="77777777" w:rsidTr="004A33F4">
        <w:trPr>
          <w:trHeight w:val="557"/>
          <w:trPrChange w:id="676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677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C444C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678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C4F4F9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679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F6B45E" w14:textId="3EA1BEE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80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68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82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597C6E" w14:textId="77777777" w:rsidR="004A33F4" w:rsidRPr="004A33F4" w:rsidRDefault="004A33F4" w:rsidP="004A33F4">
            <w:pPr>
              <w:rPr>
                <w:ins w:id="683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684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servers</w:t>
              </w:r>
            </w:ins>
          </w:p>
          <w:p w14:paraId="71727806" w14:textId="128513E9" w:rsidR="004A33F4" w:rsidRPr="004A33F4" w:rsidDel="00440061" w:rsidRDefault="004A33F4" w:rsidP="004A33F4">
            <w:pPr>
              <w:rPr>
                <w:del w:id="68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68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DAA3D01" w14:textId="4D1F5DFB" w:rsidR="004A33F4" w:rsidRPr="004A33F4" w:rsidRDefault="004A33F4" w:rsidP="004A33F4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87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F318F2" w14:textId="6E9EF9E5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688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689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90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10BDA0" w14:textId="7E77F64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691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692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93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305AEB" w14:textId="77777777" w:rsidR="004A33F4" w:rsidRPr="004A33F4" w:rsidRDefault="004A33F4" w:rsidP="004A33F4">
            <w:pPr>
              <w:spacing w:after="200" w:line="276" w:lineRule="auto"/>
              <w:rPr>
                <w:ins w:id="694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695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"https://share.antheminc.com/teams/AppEnvrMgmt/trizettosupport/Shared%20Documents/ClaimsXten/Procedures/How-to%20Docs/How_To_Restart_IIS_for_ClaimsXten_iisreset_AUTOMATED.docx" </w:instrText>
              </w:r>
              <w:r w:rsidRPr="004A33F4">
                <w:rPr>
                  <w:rPrChange w:id="69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3847886E" w14:textId="1313DB27" w:rsidR="004A33F4" w:rsidRPr="004A33F4" w:rsidDel="00440061" w:rsidRDefault="004A33F4" w:rsidP="004A33F4">
            <w:pPr>
              <w:spacing w:after="200" w:line="276" w:lineRule="auto"/>
              <w:rPr>
                <w:del w:id="697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698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"https://share.antheminc.com/teams/AppEnvrMgmt/trizettosupport/Shared%20Documents/ClaimsXten/Procedures/How-to%20Docs/How_To_Start_ClaimsXten_Services_AUTOMATED.docx" </w:delInstrText>
              </w:r>
              <w:r w:rsidRPr="004A33F4" w:rsidDel="00440061">
                <w:rPr>
                  <w:rPrChange w:id="699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Start UIAPP and TPIC CXT services in environment(s) using EMT GUI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2B49AD9E" w14:textId="7BCB2727" w:rsidR="004A33F4" w:rsidRPr="004A33F4" w:rsidDel="00440061" w:rsidRDefault="004A33F4" w:rsidP="004A33F4">
            <w:pPr>
              <w:spacing w:after="200" w:line="276" w:lineRule="auto"/>
              <w:rPr>
                <w:del w:id="700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4964F14" w14:textId="3BAA0804" w:rsidR="004A33F4" w:rsidRPr="004A33F4" w:rsidDel="00440061" w:rsidRDefault="004A33F4" w:rsidP="004A33F4">
            <w:pPr>
              <w:spacing w:after="200" w:line="276" w:lineRule="auto"/>
              <w:rPr>
                <w:del w:id="701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55649372" w14:textId="05025D3F" w:rsidR="004A33F4" w:rsidRPr="004A33F4" w:rsidDel="00440061" w:rsidRDefault="004A33F4" w:rsidP="004A33F4">
            <w:pPr>
              <w:rPr>
                <w:del w:id="702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0E796CCF" w14:textId="46BFDA8E" w:rsidR="004A33F4" w:rsidRPr="004A33F4" w:rsidRDefault="004A33F4" w:rsidP="004A33F4">
            <w:pPr>
              <w:tabs>
                <w:tab w:val="left" w:pos="1470"/>
              </w:tabs>
              <w:rPr>
                <w:rFonts w:ascii="Arial" w:hAnsi="Arial" w:cs="Arial"/>
                <w:sz w:val="24"/>
                <w:szCs w:val="24"/>
              </w:rPr>
            </w:pPr>
            <w:del w:id="703" w:author="Wigfall, Trevonte" w:date="2021-06-11T18:06:00Z">
              <w:r w:rsidRPr="004A33F4" w:rsidDel="00440061">
                <w:rPr>
                  <w:rFonts w:ascii="Arial" w:hAnsi="Arial" w:cs="Arial"/>
                  <w:sz w:val="24"/>
                  <w:szCs w:val="24"/>
                  <w:rPrChange w:id="704" w:author="Wigfall, Trevonte" w:date="2021-07-12T14:13:00Z">
                    <w:rPr>
                      <w:rFonts w:ascii="Arial" w:hAnsi="Arial" w:cs="Arial"/>
                      <w:color w:val="0000FF"/>
                      <w:sz w:val="24"/>
                      <w:szCs w:val="24"/>
                      <w:u w:val="single"/>
                    </w:rPr>
                  </w:rPrChange>
                </w:rPr>
                <w:tab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05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50065B" w14:textId="2DF25902" w:rsidR="004A33F4" w:rsidRPr="004A33F4" w:rsidRDefault="004A33F4" w:rsidP="004A33F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706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IIS restarted</w:t>
              </w:r>
            </w:ins>
            <w:del w:id="707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start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708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3BFFE6" w14:textId="664021A7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09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10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71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712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71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714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23D15456" w14:textId="77777777" w:rsidTr="004A33F4">
        <w:trPr>
          <w:trHeight w:val="557"/>
          <w:trPrChange w:id="715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16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4534A8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ins w:id="717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20733605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718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EC3315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719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70A198" w14:textId="5D67E364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20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72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22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F624F02" w14:textId="77777777" w:rsidR="004A33F4" w:rsidRPr="004A33F4" w:rsidRDefault="004A33F4" w:rsidP="004A33F4">
            <w:pPr>
              <w:rPr>
                <w:ins w:id="72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724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(cxtTpicFac&lt;env&gt;):</w:t>
              </w:r>
            </w:ins>
          </w:p>
          <w:p w14:paraId="69F40C86" w14:textId="197DBDC5" w:rsidR="004A33F4" w:rsidRPr="004A33F4" w:rsidDel="00440061" w:rsidRDefault="004A33F4" w:rsidP="004A33F4">
            <w:pPr>
              <w:rPr>
                <w:del w:id="725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726" w:author="Wigfall, Trevonte" w:date="2021-06-11T18:06:00Z">
              <w:r w:rsidRPr="004A33F4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72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servers</w:delText>
              </w:r>
            </w:del>
          </w:p>
          <w:p w14:paraId="2C856F3D" w14:textId="13622F10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28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093A73" w14:textId="1B67F74A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72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73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31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140598" w14:textId="0A24272F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73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73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34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27A4C9" w14:textId="21A99BC0" w:rsidR="004A33F4" w:rsidRPr="004A33F4" w:rsidDel="00440061" w:rsidRDefault="004A33F4" w:rsidP="004A33F4">
            <w:pPr>
              <w:spacing w:after="200" w:line="276" w:lineRule="auto"/>
              <w:rPr>
                <w:del w:id="735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736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 w:rsidRPr="004A33F4">
                <w:rPr>
                  <w:rPrChange w:id="737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738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"https://share.antheminc.com/teams/AppEnvrMgmt/trizettosupport/Shared%20Documents/ClaimsXten/Procedures/How-to%20Docs/How_To_Restart_IIS_for_ClaimsXten_iisreset_AUTOMATED.docx" </w:delInstrText>
              </w:r>
              <w:r w:rsidRPr="004A33F4" w:rsidDel="00440061">
                <w:rPr>
                  <w:rPrChange w:id="739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Perform IIS reset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6DE98391" w14:textId="77777777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40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6935A2" w14:textId="70E90EDD" w:rsidR="004A33F4" w:rsidRPr="004A33F4" w:rsidRDefault="004A33F4" w:rsidP="004A33F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741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742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IIS restarted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743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2BC27F" w14:textId="6E083437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44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45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746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747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748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74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1E0F7ED1" w14:textId="77777777" w:rsidTr="004A33F4">
        <w:trPr>
          <w:trHeight w:val="557"/>
          <w:trPrChange w:id="750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51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9D24AF" w14:textId="535E52DB" w:rsidR="004A33F4" w:rsidRPr="004A33F4" w:rsidDel="00440061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752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17952551" w14:textId="77777777" w:rsidR="004A33F4" w:rsidRPr="004A33F4" w:rsidRDefault="004A33F4" w:rsidP="004A33F4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753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C562CD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754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6C2C29" w14:textId="7EC85D83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55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75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57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97F5CB" w14:textId="77777777" w:rsidR="004A33F4" w:rsidRPr="004A33F4" w:rsidRDefault="004A33F4" w:rsidP="004A33F4">
            <w:pPr>
              <w:rPr>
                <w:ins w:id="75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759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(cxtTppuiFac&lt;env&gt;):</w:t>
              </w:r>
            </w:ins>
          </w:p>
          <w:p w14:paraId="6AE70AFE" w14:textId="02BD137D" w:rsidR="004A33F4" w:rsidRPr="004A33F4" w:rsidDel="00440061" w:rsidRDefault="004A33F4" w:rsidP="004A33F4">
            <w:pPr>
              <w:rPr>
                <w:del w:id="76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761" w:author="Wigfall, Trevonte" w:date="2021-06-11T18:06:00Z">
              <w:r w:rsidRPr="004A33F4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cxtTPPUIPfac1P</w:t>
              </w:r>
            </w:ins>
            <w:del w:id="76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3C9D93E8" w14:textId="4FD71D9D" w:rsidR="004A33F4" w:rsidRPr="004A33F4" w:rsidRDefault="004A33F4" w:rsidP="004A33F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763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64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43FF8D6" w14:textId="09E19D39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765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766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767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39DD25" w14:textId="0CF5FFCE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768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769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770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7E59F25" w14:textId="49648ACA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771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 w:rsidRPr="004A33F4">
                <w:rPr>
                  <w:rPrChange w:id="772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773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RPr="004A33F4" w:rsidDel="00440061">
                <w:rPr>
                  <w:rPrChange w:id="774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TPIC load balancer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75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172BF3" w14:textId="30D2B1E1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76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77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778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F29A1F" w14:textId="056D14EE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79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80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78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782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78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784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25CF0116" w14:textId="77777777" w:rsidTr="004A33F4">
        <w:trPr>
          <w:trHeight w:val="665"/>
          <w:trPrChange w:id="785" w:author="Wigfall, Trevonte" w:date="2021-07-12T14:14:00Z">
            <w:trPr>
              <w:trHeight w:val="665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86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0CC73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787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303E48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788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D21637" w14:textId="2592E5C6" w:rsidR="004A33F4" w:rsidRPr="004A33F4" w:rsidRDefault="004A33F4" w:rsidP="004A33F4">
            <w:ins w:id="789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  <w:del w:id="790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91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BB5A385" w14:textId="77777777" w:rsidR="004A33F4" w:rsidRPr="004A33F4" w:rsidRDefault="004A33F4" w:rsidP="004A33F4">
            <w:pPr>
              <w:rPr>
                <w:ins w:id="792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793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(cxtUIAPPFac&lt;env&gt;):</w:t>
              </w:r>
            </w:ins>
          </w:p>
          <w:p w14:paraId="3EAB0F73" w14:textId="224EDD37" w:rsidR="004A33F4" w:rsidRPr="004A33F4" w:rsidDel="00440061" w:rsidRDefault="004A33F4" w:rsidP="004A33F4">
            <w:pPr>
              <w:rPr>
                <w:del w:id="79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795" w:author="Wigfall, Trevonte" w:date="2021-06-11T18:06:00Z">
              <w:r w:rsidRPr="004A33F4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cxtUIAPPfac1P</w:t>
              </w:r>
            </w:ins>
            <w:del w:id="79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37C95F4" w14:textId="43367865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797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98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D91900D" w14:textId="1C7A0AD0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79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0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01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501777" w14:textId="69DE9C32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0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0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04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A11AC7" w14:textId="25206A76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805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 w:rsidRPr="004A33F4">
                <w:rPr>
                  <w:rPrChange w:id="80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807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RPr="004A33F4" w:rsidDel="00440061">
                <w:rPr>
                  <w:rPrChange w:id="80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TPPUI load balancer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09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8D2986" w14:textId="27A6191E" w:rsidR="004A33F4" w:rsidRPr="004A33F4" w:rsidRDefault="004A33F4" w:rsidP="004A33F4">
            <w:ins w:id="810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81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812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50D2EF3" w14:textId="1AC464AF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13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14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81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816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81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818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4A33F4" w:rsidRPr="004A33F4" w14:paraId="186C231B" w14:textId="77777777" w:rsidTr="004A33F4">
        <w:trPr>
          <w:trHeight w:val="602"/>
          <w:trPrChange w:id="819" w:author="Wigfall, Trevonte" w:date="2021-07-12T14:14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20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69768C" w14:textId="77777777" w:rsidR="004A33F4" w:rsidRPr="004A33F4" w:rsidRDefault="004A33F4" w:rsidP="004A33F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821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F58C43" w14:textId="77777777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822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7EDC0B" w14:textId="77777777" w:rsidR="004A33F4" w:rsidRDefault="004A33F4" w:rsidP="004A33F4">
            <w:pPr>
              <w:rPr>
                <w:ins w:id="823" w:author="Wigfall, Trevonte" w:date="2021-07-12T14:15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824" w:author="Wigfall, Trevonte" w:date="2021-07-12T14:15:00Z">
              <w:r w:rsidRPr="008C72AE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825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  <w:p w14:paraId="0812B10C" w14:textId="5D7BDEE2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26" w:author="Wigfall, Trevonte" w:date="2021-07-12T14:15:00Z">
                  <w:rPr/>
                </w:rPrChange>
              </w:rPr>
            </w:pPr>
            <w:ins w:id="827" w:author="Wigfall, Trevonte" w:date="2021-07-12T14:15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28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CAAB8D" w14:textId="77777777" w:rsidR="004A33F4" w:rsidRPr="004A33F4" w:rsidRDefault="004A33F4" w:rsidP="004A33F4">
            <w:pPr>
              <w:rPr>
                <w:ins w:id="82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830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501ED082" w14:textId="20242DEC" w:rsidR="004A33F4" w:rsidRPr="004A33F4" w:rsidDel="00440061" w:rsidRDefault="004A33F4" w:rsidP="004A33F4">
            <w:pPr>
              <w:rPr>
                <w:del w:id="83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832" w:author="Wigfall, Trevonte" w:date="2021-06-11T18:06:00Z">
              <w:r w:rsidRPr="004A33F4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cxtC3fac1P</w:t>
              </w:r>
            </w:ins>
            <w:del w:id="833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931D914" w14:textId="64EFCE4F" w:rsidR="004A33F4" w:rsidRPr="004A33F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834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35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61A38B" w14:textId="223E7077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36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37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38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CBC5B6" w14:textId="0AC8F68C" w:rsidR="004A33F4" w:rsidRPr="004A33F4" w:rsidRDefault="004A33F4" w:rsidP="004A33F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3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4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41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6CDC7D" w14:textId="4DD64E07" w:rsidR="004A33F4" w:rsidRPr="004A33F4" w:rsidRDefault="004A33F4" w:rsidP="004A33F4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842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 w:rsidRPr="004A33F4">
                <w:rPr>
                  <w:rPrChange w:id="843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  <w:r w:rsidRPr="0017513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844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RPr="004A33F4" w:rsidDel="00440061">
                <w:rPr>
                  <w:rPrChange w:id="845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UIAPP load balancer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46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538D8A" w14:textId="05001A78" w:rsidR="004A33F4" w:rsidRPr="004A33F4" w:rsidRDefault="004A33F4" w:rsidP="004A33F4">
            <w:ins w:id="847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84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849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CAD1E30" w14:textId="600A37FC" w:rsidR="004A33F4" w:rsidRPr="00175134" w:rsidRDefault="004A33F4" w:rsidP="004A33F4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50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51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852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853" w:author="Wigfall, Trevonte" w:date="2021-06-11T18:06:00Z">
              <w:r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854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85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6DFD8C8D" w14:textId="77777777" w:rsidTr="004A33F4">
        <w:trPr>
          <w:trHeight w:val="557"/>
          <w:trPrChange w:id="856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57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8B8C78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858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9879EA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859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89C0D3" w14:textId="3B36D1D8" w:rsidR="008A2A0F" w:rsidRPr="004A33F4" w:rsidRDefault="008A2A0F" w:rsidP="004824F5">
            <w:ins w:id="860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86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62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E997BA" w14:textId="77777777" w:rsidR="008A2A0F" w:rsidRPr="004A33F4" w:rsidRDefault="008A2A0F" w:rsidP="004824F5">
            <w:pPr>
              <w:rPr>
                <w:ins w:id="86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864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servers</w:t>
              </w:r>
            </w:ins>
          </w:p>
          <w:p w14:paraId="2AB74F0C" w14:textId="14726D4A" w:rsidR="008A2A0F" w:rsidRPr="004A33F4" w:rsidDel="00440061" w:rsidRDefault="008A2A0F" w:rsidP="004824F5">
            <w:pPr>
              <w:rPr>
                <w:del w:id="865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86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55604484" w14:textId="018B452E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867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cxtC3fac1P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68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9316EE4" w14:textId="61EC7E80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6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7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71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8781318" w14:textId="35DB032F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87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7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74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18159A3" w14:textId="745B9428" w:rsidR="008A2A0F" w:rsidRPr="004A33F4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875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"https://share.antheminc.com/teams/AppEnvrMgmt/trizettosupport/Shared%20Documents/ClaimsXten/Procedures/How-to%20Docs/How_To_Validate_ClaimsXten_UIApp_Server_AUTOMATED.docx" </w:instrText>
              </w:r>
              <w:r w:rsidRPr="004A33F4">
                <w:rPr>
                  <w:rPrChange w:id="876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  <w:r w:rsidRPr="00175134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fldChar w:fldCharType="end"/>
              </w:r>
            </w:ins>
            <w:del w:id="877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RPr="004A33F4" w:rsidDel="00440061">
                <w:rPr>
                  <w:rPrChange w:id="878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C3 load balancer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79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58747D" w14:textId="27E5ACEC" w:rsidR="008A2A0F" w:rsidRPr="004A33F4" w:rsidRDefault="008A2A0F" w:rsidP="004824F5">
            <w:ins w:id="880" w:author="Wigfall, Trevonte" w:date="2021-06-11T18:06:00Z">
              <w:r w:rsidRPr="004A33F4">
                <w:rPr>
                  <w:rFonts w:ascii="Calibri" w:hAnsi="Calibri" w:cs="Calibri"/>
                  <w:color w:val="000000"/>
                  <w:sz w:val="22"/>
                  <w:szCs w:val="22"/>
                </w:rPr>
                <w:t>URLs validate successfully</w:t>
              </w:r>
            </w:ins>
            <w:del w:id="88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882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D503C0" w14:textId="5BA09E88" w:rsidR="008A2A0F" w:rsidRPr="00175134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83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84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88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886" w:author="Wigfall, Trevonte" w:date="2021-06-11T18:06:00Z">
              <w:r w:rsidR="008A2A0F"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88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888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5D7010DE" w14:textId="77777777" w:rsidTr="004A33F4">
        <w:trPr>
          <w:trHeight w:val="557"/>
          <w:trPrChange w:id="889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90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305F915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891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3157D9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892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03E2AC" w14:textId="5D817450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93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89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95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1B94DC" w14:textId="059FEE7D" w:rsidR="008A2A0F" w:rsidRPr="004A33F4" w:rsidDel="00440061" w:rsidRDefault="008A2A0F" w:rsidP="004824F5">
            <w:pPr>
              <w:rPr>
                <w:del w:id="89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897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servers (</w:t>
              </w:r>
              <w:r w:rsidRPr="004A33F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TPPUI VIP, if applicable</w:t>
              </w:r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89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servers</w:delText>
              </w:r>
            </w:del>
          </w:p>
          <w:p w14:paraId="0C8F4DB7" w14:textId="5F62D411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99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A511D6" w14:textId="2F4CA91A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00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01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02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AA2CF7" w14:textId="403A8DA8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03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04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05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F6AD37" w14:textId="77777777" w:rsidR="008A2A0F" w:rsidRPr="004A33F4" w:rsidRDefault="008A2A0F" w:rsidP="004824F5">
            <w:pPr>
              <w:spacing w:after="200" w:line="276" w:lineRule="auto"/>
              <w:rPr>
                <w:ins w:id="906" w:author="Wigfall, Trevonte" w:date="2021-06-11T18:06:00Z"/>
                <w:rFonts w:ascii="Arial" w:hAnsi="Arial" w:cs="Arial"/>
                <w:b/>
                <w:szCs w:val="24"/>
              </w:rPr>
            </w:pPr>
            <w:ins w:id="907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"https://share.antheminc.com/teams/AppEnvrMgmt/trizettosupport/Shared%20Documents/ClaimsXten/Procedures/How-to%20Docs/How_To_Validate_ClaimsXten_TPPUI_Server.docx" </w:instrText>
              </w:r>
              <w:r w:rsidRPr="004A33F4">
                <w:rPr>
                  <w:rPrChange w:id="908" w:author="Wigfall, Trevonte" w:date="2021-07-12T14:13:00Z">
                    <w:rPr>
                      <w:rStyle w:val="Hyperlink"/>
                      <w:rFonts w:ascii="Arial" w:hAnsi="Arial" w:cs="Arial"/>
                      <w:b/>
                      <w:szCs w:val="24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  <w:r w:rsidRPr="00175134">
                <w:rPr>
                  <w:rStyle w:val="Hyperlink"/>
                  <w:rFonts w:ascii="Arial" w:hAnsi="Arial" w:cs="Arial"/>
                  <w:b/>
                  <w:szCs w:val="24"/>
                </w:rPr>
                <w:fldChar w:fldCharType="end"/>
              </w:r>
            </w:ins>
          </w:p>
          <w:p w14:paraId="268BBAB3" w14:textId="3D9B4D71" w:rsidR="008A2A0F" w:rsidRPr="004A33F4" w:rsidRDefault="008A2A0F" w:rsidP="004824F5">
            <w:pPr>
              <w:rPr>
                <w:rFonts w:ascii="Arial" w:hAnsi="Arial" w:cs="Arial"/>
                <w:b/>
                <w:sz w:val="22"/>
                <w:szCs w:val="24"/>
              </w:rPr>
            </w:pPr>
            <w:del w:id="909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"https://share.antheminc.com/teams/AppEnvrMgmt/trizettosupport/Shared%20Documents/ClaimsXten/Procedures/How-to%20Docs/How_To_Validate_ClaimsXten_UIApp_Server_AUTOMATED.docx" </w:delInstrText>
              </w:r>
              <w:r w:rsidRPr="004A33F4" w:rsidDel="00440061">
                <w:rPr>
                  <w:rPrChange w:id="910" w:author="Wigfall, Trevonte" w:date="2021-07-12T14:13:00Z">
                    <w:rPr>
                      <w:rStyle w:val="Hyperlink"/>
                      <w:rFonts w:ascii="Arial" w:hAnsi="Arial" w:cs="Arial"/>
                      <w:b/>
                      <w:sz w:val="22"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delText>Validate UIApp and TPIC services using EMT GUI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11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863CFE" w14:textId="401EAD17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912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Able to log into TPPUI</w:t>
              </w:r>
            </w:ins>
            <w:del w:id="913" w:author="Wigfall, Trevonte" w:date="2021-06-11T18:06:00Z">
              <w:r w:rsidRPr="004A33F4" w:rsidDel="0044006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URLs validate successfully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914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6777EA" w14:textId="39A4D437" w:rsidR="008A2A0F" w:rsidRPr="00175134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15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16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91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918" w:author="Wigfall, Trevonte" w:date="2021-06-11T18:06:00Z">
              <w:r w:rsidR="008A2A0F"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91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920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54FBCF8A" w14:textId="77777777" w:rsidTr="004A33F4">
        <w:trPr>
          <w:trHeight w:val="557"/>
          <w:trPrChange w:id="921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22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43EBB7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23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B6A7DE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924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52C811" w14:textId="027F0845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25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2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27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DD379E" w14:textId="77777777" w:rsidR="008A2A0F" w:rsidRPr="004A33F4" w:rsidRDefault="008A2A0F" w:rsidP="004824F5">
            <w:pPr>
              <w:rPr>
                <w:ins w:id="928" w:author="Wigfall, Trevonte" w:date="2021-06-11T18:06:00Z"/>
              </w:rPr>
            </w:pPr>
            <w:ins w:id="929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T</w:t>
              </w:r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PIC servers (</w:t>
              </w:r>
              <w:r w:rsidRPr="004A33F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TPIC VIP if applicable</w:t>
              </w:r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ins>
          </w:p>
          <w:p w14:paraId="47D1F48A" w14:textId="757F4DEB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930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servers (</w:delText>
              </w:r>
              <w:r w:rsidRPr="004A33F4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TPPUI VIP, if applicable</w:delText>
              </w:r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31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9F2D18" w14:textId="51E6F8E2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3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3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34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91DF30" w14:textId="48AF8099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35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36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37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2C1CBD" w14:textId="1AC9466E" w:rsidR="008A2A0F" w:rsidRPr="004A33F4" w:rsidDel="00440061" w:rsidRDefault="008A2A0F" w:rsidP="004824F5">
            <w:pPr>
              <w:spacing w:after="200" w:line="276" w:lineRule="auto"/>
              <w:rPr>
                <w:del w:id="938" w:author="Wigfall, Trevonte" w:date="2021-06-11T18:06:00Z"/>
                <w:rFonts w:ascii="Arial" w:hAnsi="Arial" w:cs="Arial"/>
                <w:b/>
                <w:szCs w:val="24"/>
              </w:rPr>
            </w:pPr>
            <w:ins w:id="939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 w:rsidRPr="004A33F4">
                <w:rPr>
                  <w:rPrChange w:id="940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  <w:r w:rsidRPr="00175134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4A33F4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(steps 1-10)</w:t>
              </w:r>
            </w:ins>
            <w:del w:id="941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"https://share.antheminc.com/teams/AppEnvrMgmt/trizettosupport/Shared%20Documents/ClaimsXten/Procedures/How-to%20Docs/How_To_Validate_ClaimsXten_TPPUI_Server.docx" </w:delInstrText>
              </w:r>
              <w:r w:rsidRPr="004A33F4" w:rsidDel="00440061">
                <w:rPr>
                  <w:rPrChange w:id="942" w:author="Wigfall, Trevonte" w:date="2021-07-12T14:13:00Z">
                    <w:rPr>
                      <w:rStyle w:val="Hyperlink"/>
                      <w:rFonts w:ascii="Arial" w:hAnsi="Arial" w:cs="Arial"/>
                      <w:b/>
                      <w:szCs w:val="24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szCs w:val="24"/>
                </w:rPr>
                <w:delText>Validate TPPUI Server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  <w:szCs w:val="24"/>
                </w:rPr>
                <w:fldChar w:fldCharType="end"/>
              </w:r>
            </w:del>
          </w:p>
          <w:p w14:paraId="1B575282" w14:textId="77777777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43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050286" w14:textId="24EEBD48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944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Clean healthcheck</w:t>
              </w:r>
            </w:ins>
            <w:del w:id="945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Able to log into TPPUI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946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5ACE5E2" w14:textId="05E22318" w:rsidR="008A2A0F" w:rsidRPr="00175134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47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48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94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950" w:author="Wigfall, Trevonte" w:date="2021-06-11T18:06:00Z">
              <w:r w:rsidR="008A2A0F"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95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952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18AB129C" w14:textId="77777777" w:rsidTr="004A33F4">
        <w:trPr>
          <w:trHeight w:val="602"/>
          <w:trPrChange w:id="953" w:author="Wigfall, Trevonte" w:date="2021-07-12T14:14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54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55C310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55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29262A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956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A9DB92" w14:textId="439A1955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57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5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59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459405D" w14:textId="322224D9" w:rsidR="008A2A0F" w:rsidRPr="004A33F4" w:rsidDel="00440061" w:rsidRDefault="008A2A0F" w:rsidP="004824F5">
            <w:pPr>
              <w:rPr>
                <w:del w:id="960" w:author="Wigfall, Trevonte" w:date="2021-06-11T18:06:00Z"/>
              </w:rPr>
            </w:pPr>
            <w:ins w:id="961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FACETS: 1P</w:t>
              </w:r>
            </w:ins>
            <w:del w:id="962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</w:delText>
              </w:r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PIC servers (</w:delText>
              </w:r>
              <w:r w:rsidRPr="004A33F4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TPIC VIP if applicable</w:delText>
              </w:r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del>
          </w:p>
          <w:p w14:paraId="2F06FED6" w14:textId="44D3D45A" w:rsidR="008A2A0F" w:rsidRPr="004A33F4" w:rsidRDefault="008A2A0F" w:rsidP="004824F5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63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A6B236C" w14:textId="21E719F4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6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6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66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3AAB3E" w14:textId="334C33A7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6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6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69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C84E87" w14:textId="3DAF9E41" w:rsidR="008A2A0F" w:rsidRPr="004A33F4" w:rsidRDefault="008A2A0F" w:rsidP="004824F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ins w:id="970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 w:rsidRPr="004A33F4">
                <w:rPr>
                  <w:rPrChange w:id="971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  <w:r w:rsidRPr="00175134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4A33F4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 11 only)</w:t>
              </w:r>
            </w:ins>
            <w:del w:id="972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RPr="004A33F4" w:rsidDel="00440061">
                <w:rPr>
                  <w:rPrChange w:id="973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</w:rPr>
                <w:delText>VALIDATE TPIC Adjudication is functional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(steps 1-10)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974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796531" w14:textId="5F2B2B2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75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F3 of claims successful and claims show up in TPPUI</w:t>
              </w:r>
            </w:ins>
            <w:del w:id="976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Clean healthcheck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977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C8E2A1" w14:textId="7B6499B8" w:rsidR="008A2A0F" w:rsidRPr="00175134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78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79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980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981" w:author="Wigfall, Trevonte" w:date="2021-06-11T18:06:00Z">
              <w:r w:rsidR="008A2A0F"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982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98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39F200CD" w14:textId="77777777" w:rsidTr="004A33F4">
        <w:trPr>
          <w:trHeight w:val="557"/>
          <w:trPrChange w:id="984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85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5A629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86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F47BA3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987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380917" w14:textId="42B21AB0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88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8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90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C167FD" w14:textId="0B01B1D9" w:rsidR="008A2A0F" w:rsidRPr="004A33F4" w:rsidRDefault="008A2A0F" w:rsidP="004824F5">
            <w:pPr>
              <w:rPr>
                <w:b/>
              </w:rPr>
            </w:pPr>
            <w:ins w:id="991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servers (</w:t>
              </w:r>
              <w:r w:rsidRPr="004A33F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C3 VIP, if applicable</w:t>
              </w:r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99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FACETS: 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93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BF03F7" w14:textId="25388977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9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9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96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07F744" w14:textId="2F6D1716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9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9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99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87B8FE" w14:textId="77777777" w:rsidR="008A2A0F" w:rsidRPr="004A33F4" w:rsidRDefault="008A2A0F" w:rsidP="004824F5">
            <w:pPr>
              <w:spacing w:after="200" w:line="276" w:lineRule="auto"/>
              <w:rPr>
                <w:ins w:id="1000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ins w:id="1001" w:author="Wigfall, Trevonte" w:date="2021-06-11T18:06:00Z">
              <w:r w:rsidRPr="00175134">
                <w:fldChar w:fldCharType="begin"/>
              </w:r>
              <w:r w:rsidRPr="004A33F4">
                <w:instrText xml:space="preserve"> HYPERLINK "https://share.antheminc.com/teams/AppEnvrMgmt/trizettosupport/Shared%20Documents/ClaimsXten/Procedures/How-to%20Docs/How_To_Validate_ClaimsXten_C3_Server.docx" </w:instrText>
              </w:r>
              <w:r w:rsidRPr="004A33F4">
                <w:rPr>
                  <w:rPrChange w:id="1002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  <w:r w:rsidRPr="00175134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</w:ins>
          </w:p>
          <w:p w14:paraId="2EA5D20E" w14:textId="7B9692B9" w:rsidR="008A2A0F" w:rsidRPr="004A33F4" w:rsidRDefault="008A2A0F" w:rsidP="004824F5">
            <w:pPr>
              <w:spacing w:after="200" w:line="276" w:lineRule="auto"/>
            </w:pPr>
            <w:del w:id="1003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RPr="004A33F4" w:rsidDel="00440061">
                <w:rPr>
                  <w:rPrChange w:id="1004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</w:rPr>
                <w:delText>VALIDATE Claims Adjudication (F3) is functional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4A33F4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 11 only)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05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784192" w14:textId="5C998877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006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services functional</w:t>
              </w:r>
            </w:ins>
            <w:del w:id="1007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F3 of claims successful and claims show up in TPPUI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008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E18012D" w14:textId="7D2767F6" w:rsidR="008A2A0F" w:rsidRPr="00175134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09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10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101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012" w:author="Wigfall, Trevonte" w:date="2021-06-11T18:06:00Z">
              <w:r w:rsidR="008A2A0F"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101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1014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6766A365" w14:textId="77777777" w:rsidTr="004A33F4">
        <w:trPr>
          <w:trHeight w:val="557"/>
          <w:trPrChange w:id="1015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16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159011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17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449C9E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018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3914F7" w14:textId="705DB7B5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01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20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E63115" w14:textId="2945C80D" w:rsidR="008A2A0F" w:rsidRPr="004A33F4" w:rsidRDefault="008A2A0F" w:rsidP="004824F5">
            <w:del w:id="102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servers (</w:delText>
              </w:r>
              <w:r w:rsidRPr="004A33F4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C3 VIP, if applicable</w:delText>
              </w:r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22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F5B4F0" w14:textId="7518656C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02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24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2B51E1" w14:textId="43F7E41C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02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1026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D49006" w14:textId="77777777" w:rsidR="008A2A0F" w:rsidRPr="004A33F4" w:rsidRDefault="008A2A0F" w:rsidP="004824F5">
            <w:pPr>
              <w:rPr>
                <w:ins w:id="1027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028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Perform App Compares using the templates in </w:t>
              </w:r>
              <w:r w:rsidRPr="00175134">
                <w:fldChar w:fldCharType="begin"/>
              </w:r>
              <w:r w:rsidRPr="004A33F4">
                <w:instrText xml:space="preserve"> HYPERLINK "file:///\\\\VA33DWVFCT318.DEVAD.WELLPOINT.COM\\d$\\Scripts\\CXT_COMPARE_TEST\\Launchers\\%20" </w:instrText>
              </w:r>
              <w:r w:rsidRPr="004A33F4">
                <w:rPr>
                  <w:rPrChange w:id="1029" w:author="Wigfall, Trevonte" w:date="2021-07-12T14:13:00Z">
                    <w:rPr>
                      <w:rStyle w:val="Hyperlink"/>
                      <w:rFonts w:ascii="Calibri" w:hAnsi="Calibri"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>
                <w:rPr>
                  <w:rStyle w:val="Hyperlink"/>
                  <w:rFonts w:ascii="Calibri" w:hAnsi="Calibri"/>
                  <w:sz w:val="22"/>
                  <w:szCs w:val="22"/>
                </w:rPr>
                <w:t>\\VA33DWVFCT318.DEVAD.WELLPOINT.COM\d$\Scripts\CXT_COMPARE_TEST\Launchers\</w:t>
              </w:r>
              <w:r w:rsidRPr="00175134">
                <w:rPr>
                  <w:rStyle w:val="Hyperlink"/>
                  <w:rFonts w:ascii="Calibri" w:hAnsi="Calibri"/>
                  <w:sz w:val="22"/>
                  <w:szCs w:val="22"/>
                </w:rPr>
                <w:fldChar w:fldCharType="end"/>
              </w:r>
              <w:r w:rsidRPr="004A33F4">
                <w:rPr>
                  <w:rFonts w:ascii="Calibri" w:hAnsi="Calibri"/>
                  <w:sz w:val="22"/>
                  <w:szCs w:val="22"/>
                </w:rPr>
                <w:t xml:space="preserve"> 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(run as admin, provide master and target environments when prompted):</w:t>
              </w:r>
            </w:ins>
          </w:p>
          <w:p w14:paraId="19A63E54" w14:textId="77777777" w:rsidR="008A2A0F" w:rsidRPr="004A33F4" w:rsidRDefault="008A2A0F" w:rsidP="004824F5">
            <w:pPr>
              <w:rPr>
                <w:ins w:id="1030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031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1) TPIC:  Master to current_env_upgrading 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2) UIAPP:  Master to current_env_upgrading 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3) TPPUI:  Master to current_env_upgrading 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4) C3:  Master to current_env_upgrading 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5) Reporting:  Master to current_env_upgrading 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6) TPIC:  current_env_upgrading to itself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7) UIAPP:  current_env_upgrading to itself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8) TPPUI:  current_env_upgrading to itself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9) C3:  current_env_upgrading to itself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*** 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3D master for 7D</w:t>
              </w:r>
            </w:ins>
          </w:p>
          <w:p w14:paraId="19B1D1A4" w14:textId="77777777" w:rsidR="008A2A0F" w:rsidRPr="004A33F4" w:rsidRDefault="008A2A0F" w:rsidP="004824F5">
            <w:pPr>
              <w:rPr>
                <w:ins w:id="1032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033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7D master for 8Q</w:t>
              </w:r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8Q master for everything else</w:t>
              </w:r>
              <w:r w:rsidRPr="00175134">
                <w:rPr>
                  <w:rFonts w:ascii="Calibri" w:hAnsi="Calibri"/>
                  <w:noProof/>
                  <w:color w:val="000000"/>
                  <w:sz w:val="22"/>
                  <w:szCs w:val="22"/>
                </w:rPr>
                <w:drawing>
                  <wp:anchor distT="0" distB="0" distL="114300" distR="114300" simplePos="0" relativeHeight="251767808" behindDoc="0" locked="0" layoutInCell="1" allowOverlap="1" wp14:anchorId="55C45219" wp14:editId="678E7AE5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5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ins>
          </w:p>
          <w:p w14:paraId="7FF0CD6C" w14:textId="0CD224A5" w:rsidR="008A2A0F" w:rsidRPr="004A33F4" w:rsidDel="00440061" w:rsidRDefault="008A2A0F" w:rsidP="004824F5">
            <w:pPr>
              <w:spacing w:after="200" w:line="276" w:lineRule="auto"/>
              <w:rPr>
                <w:del w:id="1034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del w:id="1035" w:author="Wigfall, Trevonte" w:date="2021-06-11T18:06:00Z">
              <w:r w:rsidRPr="00175134" w:rsidDel="00440061">
                <w:fldChar w:fldCharType="begin"/>
              </w:r>
              <w:r w:rsidRPr="004A33F4" w:rsidDel="00440061">
                <w:delInstrText xml:space="preserve"> HYPERLINK "https://share.antheminc.com/teams/AppEnvrMgmt/trizettosupport/Shared%20Documents/ClaimsXten/Procedures/How-to%20Docs/How_To_Validate_ClaimsXten_C3_Server.docx" </w:delInstrText>
              </w:r>
              <w:r w:rsidRPr="004A33F4" w:rsidDel="00440061">
                <w:rPr>
                  <w:rPrChange w:id="1036" w:author="Wigfall, Trevonte" w:date="2021-07-12T14:13:00Z">
                    <w:rPr>
                      <w:rStyle w:val="Hyperlink"/>
                      <w:rFonts w:ascii="Arial" w:hAnsi="Arial" w:cs="Arial"/>
                      <w:b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Arial" w:hAnsi="Arial" w:cs="Arial"/>
                  <w:b/>
                </w:rPr>
                <w:delText>VALIDATE C3 Services are functional</w:delText>
              </w:r>
              <w:r w:rsidRPr="00175134"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</w:del>
          </w:p>
          <w:p w14:paraId="54059A46" w14:textId="77777777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37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C5AF3" w14:textId="05C0D130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038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no discrepancies</w:t>
              </w:r>
            </w:ins>
            <w:del w:id="1039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functional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040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3A0F37" w14:textId="3230D20C" w:rsidR="008A2A0F" w:rsidRPr="00175134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41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42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104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044" w:author="Wigfall, Trevonte" w:date="2021-06-11T18:06:00Z">
              <w:r w:rsidR="008A2A0F"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104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1046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1E23F889" w14:textId="77777777" w:rsidTr="004A33F4">
        <w:trPr>
          <w:trHeight w:val="557"/>
          <w:trPrChange w:id="1047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48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97419D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49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BD21C4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050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C52E19" w14:textId="47A6A2B8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51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Code Editing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52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866360" w14:textId="5EBD463B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53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Environment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54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9F4219" w14:textId="1E3C3A06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55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56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B7AC53" w14:textId="078AC3F0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5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58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C5AAD91" w14:textId="2977AA75" w:rsidR="008A2A0F" w:rsidRPr="004A33F4" w:rsidDel="00440061" w:rsidRDefault="008A2A0F" w:rsidP="004824F5">
            <w:pPr>
              <w:rPr>
                <w:del w:id="1059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060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Validate Environment</w:t>
              </w:r>
            </w:ins>
            <w:del w:id="1061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Perform App Compares using the templates in </w:delText>
              </w:r>
              <w:r w:rsidRPr="00175134" w:rsidDel="00440061">
                <w:fldChar w:fldCharType="begin"/>
              </w:r>
              <w:r w:rsidRPr="004A33F4" w:rsidDel="00440061">
                <w:delInstrText xml:space="preserve"> HYPERLINK "file:///\\\\VA33DWVFCT318.DEVAD.WELLPOINT.COM\\d$\\Scripts\\CXT_COMPARE_TEST\\Launchers\\%20" </w:delInstrText>
              </w:r>
              <w:r w:rsidRPr="004A33F4" w:rsidDel="00440061">
                <w:rPr>
                  <w:rPrChange w:id="1062" w:author="Wigfall, Trevonte" w:date="2021-07-12T14:13:00Z">
                    <w:rPr>
                      <w:rStyle w:val="Hyperlink"/>
                      <w:rFonts w:ascii="Calibri" w:hAnsi="Calibri"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4A33F4"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delText>\\VA33DWVFCT318.DEVAD.WELLPOINT.COM\d$\Scripts\CXT_COMPARE_TEST\Launchers\</w:delText>
              </w:r>
              <w:r w:rsidRPr="00175134"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fldChar w:fldCharType="end"/>
              </w:r>
              <w:r w:rsidRPr="004A33F4" w:rsidDel="00440061">
                <w:rPr>
                  <w:rFonts w:ascii="Calibri" w:hAnsi="Calibri"/>
                  <w:sz w:val="22"/>
                  <w:szCs w:val="22"/>
                </w:rPr>
                <w:delText xml:space="preserve"> 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 (run as admin, provide master and target environments when prompted):</w:delText>
              </w:r>
            </w:del>
          </w:p>
          <w:p w14:paraId="2DC15D1B" w14:textId="71EA9EE6" w:rsidR="008A2A0F" w:rsidRPr="004A33F4" w:rsidDel="00440061" w:rsidRDefault="008A2A0F" w:rsidP="004824F5">
            <w:pPr>
              <w:rPr>
                <w:del w:id="1063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064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1) TPIC:  Master to current_env_upgrading 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2) UIAPP:  Master to current_env_upgrading 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3) TPPUI:  Master to current_env_upgrading 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4) C3:  Master to current_env_upgrading 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5) Reporting:  Master to current_env_upgrading 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6) TPIC:  current_env_upgrading to itself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7) UIAPP:  current_env_upgrading to itself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8) TPPUI:  current_env_upgrading to itself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9) C3:  current_env_upgrading to itself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*** 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3D master for 7D</w:delText>
              </w:r>
            </w:del>
          </w:p>
          <w:p w14:paraId="6E1DAEF2" w14:textId="76D3768B" w:rsidR="008A2A0F" w:rsidRPr="004A33F4" w:rsidDel="00440061" w:rsidRDefault="008A2A0F" w:rsidP="004824F5">
            <w:pPr>
              <w:rPr>
                <w:del w:id="1065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066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7D master for 8Q</w:delText>
              </w:r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8Q master for everything else</w:delText>
              </w:r>
              <w:r w:rsidRPr="00175134" w:rsidDel="00440061">
                <w:rPr>
                  <w:rFonts w:ascii="Calibri" w:hAnsi="Calibri"/>
                  <w:noProof/>
                  <w:color w:val="000000"/>
                  <w:sz w:val="22"/>
                  <w:szCs w:val="22"/>
                </w:rPr>
                <w:drawing>
                  <wp:anchor distT="0" distB="0" distL="114300" distR="114300" simplePos="0" relativeHeight="251764736" behindDoc="0" locked="0" layoutInCell="1" allowOverlap="1" wp14:anchorId="3B6A8F27" wp14:editId="020290A1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20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del>
          </w:p>
          <w:p w14:paraId="03CD6777" w14:textId="77777777" w:rsidR="008A2A0F" w:rsidRPr="004A33F4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67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6E2EB" w14:textId="340C6251" w:rsidR="008A2A0F" w:rsidRPr="004A33F4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068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Environment functional</w:t>
              </w:r>
            </w:ins>
            <w:del w:id="1069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no discrepancies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  <w:tcPrChange w:id="1070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A4DFA1" w14:textId="3D2889AC" w:rsidR="008A2A0F" w:rsidRPr="00175134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71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72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107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074" w:author="Wigfall, Trevonte" w:date="2021-06-11T18:06:00Z">
              <w:r w:rsidR="008A2A0F"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107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1076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26BED858" w14:textId="77777777" w:rsidTr="004A33F4">
        <w:trPr>
          <w:trHeight w:val="557"/>
          <w:trPrChange w:id="1077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78" w:author="Wigfall, Trevonte" w:date="2021-07-12T14:14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025976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79" w:author="Wigfall, Trevonte" w:date="2021-07-12T14:14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EFED4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80" w:author="Wigfall, Trevonte" w:date="2021-07-12T14:14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F2C143" w14:textId="6FBF85B3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81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8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Code Editing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083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2ED14A9" w14:textId="3E86E7BB" w:rsidR="008A2A0F" w:rsidRPr="004A33F4" w:rsidRDefault="008A2A0F" w:rsidP="004824F5">
            <w:pPr>
              <w:rPr>
                <w:b/>
              </w:rPr>
            </w:pPr>
            <w:ins w:id="1084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085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Environment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086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C3E71D6" w14:textId="13E17C1D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8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8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89" w:author="Wigfall, Trevonte" w:date="2021-07-12T14:14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A1DB70" w14:textId="111E56F2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90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91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92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6C101C" w14:textId="41C224C9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93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 xml:space="preserve">Send Broadcast when work is complete </w:t>
              </w:r>
            </w:ins>
            <w:del w:id="1094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Validate Environment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95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AB2D364" w14:textId="29BF2693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096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broadcast sent</w:t>
              </w:r>
            </w:ins>
            <w:del w:id="1097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Environment functional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98" w:author="Wigfall, Trevonte" w:date="2021-07-12T14:14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4CF0CD" w14:textId="466851D0" w:rsidR="008A2A0F" w:rsidRPr="00175134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99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00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110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102" w:author="Wigfall, Trevonte" w:date="2021-06-11T18:06:00Z">
              <w:r w:rsidR="008A2A0F"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110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1104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7B37FB73" w14:textId="77777777" w:rsidTr="004A33F4">
        <w:trPr>
          <w:trHeight w:val="557"/>
          <w:trPrChange w:id="1105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06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7E62B7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07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DC98B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08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49A2C7" w14:textId="0BE1A259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09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10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111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0F68F80" w14:textId="1729945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12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113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114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DEBE7DB" w14:textId="1571BC82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15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16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17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2AABE7" w14:textId="500CCE52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18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19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20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11939D" w14:textId="64DFCFB7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21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Inform Claims Team that they can release CLMU</w:t>
              </w:r>
            </w:ins>
            <w:del w:id="1122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Send Broadcast when work is complete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23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58A794" w14:textId="5603D56E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124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phonecall made</w:t>
              </w:r>
            </w:ins>
            <w:del w:id="1125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broadcast sent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26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AD94F4" w14:textId="2914549C" w:rsidR="008A2A0F" w:rsidRPr="00175134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27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28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112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130" w:author="Wigfall, Trevonte" w:date="2021-06-11T18:06:00Z">
              <w:r w:rsidR="008A2A0F"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1131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1132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3CEE612D" w14:textId="77777777" w:rsidTr="004A33F4">
        <w:trPr>
          <w:trHeight w:val="557"/>
          <w:trPrChange w:id="1133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34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B66E6E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35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B741E9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36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685A36" w14:textId="22DA0CD6" w:rsidR="008A2A0F" w:rsidRPr="004A33F4" w:rsidRDefault="008A2A0F" w:rsidP="004824F5">
            <w:ins w:id="1137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38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139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559D044" w14:textId="70211F69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40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14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142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19783E9" w14:textId="5811A299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43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44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45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AC7F3A" w14:textId="4F211D85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46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47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48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999808" w14:textId="0828B352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4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Close deployment and validation tasks in SNOW</w:t>
              </w:r>
            </w:ins>
            <w:del w:id="115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Inform Claims Team that they can release CLMU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51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6A3B15" w14:textId="2BE27EB6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152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tasks closed</w:t>
              </w:r>
            </w:ins>
            <w:del w:id="1153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phonecall made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54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0B2DF1" w14:textId="476D84FA" w:rsidR="008A2A0F" w:rsidRPr="00175134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55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56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115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158" w:author="Wigfall, Trevonte" w:date="2021-06-11T18:06:00Z">
              <w:r w:rsidR="008A2A0F"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1159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1160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3F7AFDC0" w14:textId="77777777" w:rsidTr="004A33F4">
        <w:trPr>
          <w:trHeight w:val="557"/>
          <w:trPrChange w:id="1161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62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012C11C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63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8706C6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64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84DC" w14:textId="19C80F28" w:rsidR="008A2A0F" w:rsidRPr="004A33F4" w:rsidRDefault="008A2A0F" w:rsidP="004824F5">
            <w:ins w:id="1165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66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167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FC4EF33" w14:textId="58A71831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68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169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170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11933FF" w14:textId="525A36DA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71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72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73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EC8784" w14:textId="484FEA38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74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75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76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317B08A" w14:textId="74B6E5CC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7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Close SNOW CHG</w:t>
              </w:r>
            </w:ins>
            <w:del w:id="117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deployment and validation tasks in SNOW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79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DC72F3" w14:textId="746F4666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180" w:author="Wigfall, Trevonte" w:date="2021-06-11T18:06:00Z">
              <w:r w:rsidRPr="004A33F4">
                <w:rPr>
                  <w:rFonts w:asciiTheme="minorHAnsi" w:hAnsiTheme="minorHAnsi"/>
                  <w:smallCaps/>
                  <w:sz w:val="22"/>
                  <w:szCs w:val="22"/>
                </w:rPr>
                <w:t>CNR closed</w:t>
              </w:r>
            </w:ins>
            <w:del w:id="1181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tasks closed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82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8DADDC7" w14:textId="1F6742C3" w:rsidR="008A2A0F" w:rsidRPr="00175134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83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84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118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186" w:author="Wigfall, Trevonte" w:date="2021-06-11T18:06:00Z">
              <w:r w:rsidR="008A2A0F"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1187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1188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10BCEB30" w14:textId="77777777" w:rsidTr="004A33F4">
        <w:trPr>
          <w:trHeight w:val="557"/>
          <w:trPrChange w:id="1189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90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657C26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91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58B000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192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649C95" w14:textId="160C2136" w:rsidR="008A2A0F" w:rsidRPr="004A33F4" w:rsidRDefault="008A2A0F" w:rsidP="004824F5">
            <w:ins w:id="1193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9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195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D7DCE4" w14:textId="6C523EFD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96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197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198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341EBB9" w14:textId="10ECE290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9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0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01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FCEA55" w14:textId="58427114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02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03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204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BB6755A" w14:textId="362BC41A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05" w:author="Wigfall, Trevonte" w:date="2021-06-11T18:06:00Z">
              <w:r w:rsidRPr="004A33F4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Email APM, asking them to resume monitoring CXT* alerts</w:t>
              </w:r>
            </w:ins>
            <w:del w:id="1206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SNOW CHG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207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C0D98F" w14:textId="7C81B843" w:rsidR="008A2A0F" w:rsidRPr="004A33F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08" w:author="Wigfall, Trevonte" w:date="2021-06-11T18:06:00Z">
              <w:r w:rsidRPr="004A33F4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t>all nodes inactive</w:t>
              </w:r>
            </w:ins>
            <w:del w:id="1209" w:author="Wigfall, Trevonte" w:date="2021-06-11T18:06:00Z">
              <w:r w:rsidRPr="004A33F4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CNR closed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10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6748FCA" w14:textId="59E59374" w:rsidR="008A2A0F" w:rsidRPr="00175134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11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12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1213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214" w:author="Wigfall, Trevonte" w:date="2021-06-11T18:06:00Z">
              <w:r w:rsidR="008A2A0F"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121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1216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04BA624C" w14:textId="77777777" w:rsidTr="004A33F4">
        <w:trPr>
          <w:trHeight w:val="557"/>
          <w:trPrChange w:id="1217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18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9749C2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19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F56F97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20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C6E512" w14:textId="6DAC326D" w:rsidR="008A2A0F" w:rsidRPr="004A33F4" w:rsidRDefault="008A2A0F" w:rsidP="004824F5">
            <w:ins w:id="1221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22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23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4ECEFD" w14:textId="5AB12BAB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24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225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26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9678585" w14:textId="444C25EE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27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28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29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7A0F57" w14:textId="232AC879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30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31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32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4810DBC" w14:textId="77777777" w:rsidR="008A2A0F" w:rsidRPr="004A33F4" w:rsidRDefault="008A2A0F" w:rsidP="004824F5">
            <w:pPr>
              <w:rPr>
                <w:ins w:id="1233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234" w:author="Wigfall, Trevonte" w:date="2021-06-11T18:06:00Z">
              <w:r w:rsidRPr="004A33F4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Update RM spreadsheet that change is complete</w:t>
              </w:r>
            </w:ins>
          </w:p>
          <w:p w14:paraId="0CAB5626" w14:textId="3B598646" w:rsidR="008A2A0F" w:rsidRPr="004A33F4" w:rsidRDefault="008A2A0F" w:rsidP="004824F5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del w:id="1235" w:author="Wigfall, Trevonte" w:date="2021-06-11T18:06:00Z">
              <w:r w:rsidRPr="004A33F4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Email APM, asking them to resume monitoring CXT* alerts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36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2414A59B" w14:textId="04955EC6" w:rsidR="008A2A0F" w:rsidRPr="004A33F4" w:rsidRDefault="008A2A0F" w:rsidP="004824F5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ins w:id="1237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Spreadsheet updated</w:t>
              </w:r>
            </w:ins>
            <w:del w:id="1238" w:author="Wigfall, Trevonte" w:date="2021-06-11T18:06:00Z">
              <w:r w:rsidRPr="004A33F4" w:rsidDel="00440061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39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BD3BB03" w14:textId="3FAE51C0" w:rsidR="008A2A0F" w:rsidRPr="00175134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40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41" w:author="Wigfall, Trevonte" w:date="2021-07-12T14:12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1242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M/DD/YY </w:t>
              </w:r>
            </w:ins>
            <w:del w:id="1243" w:author="Wigfall, Trevonte" w:date="2021-06-11T18:06:00Z">
              <w:r w:rsidR="008A2A0F"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1244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124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5033C601" w14:textId="77777777" w:rsidTr="004A33F4">
        <w:trPr>
          <w:trHeight w:val="557"/>
          <w:trPrChange w:id="1246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47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D59A8FD" w14:textId="77777777" w:rsidR="008A2A0F" w:rsidRPr="004A33F4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48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B4F8A1" w14:textId="77777777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49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B3291C" w14:textId="413DE82D" w:rsidR="008A2A0F" w:rsidRPr="004A33F4" w:rsidRDefault="008A2A0F" w:rsidP="004824F5">
            <w:ins w:id="1250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51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52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43CCAF2" w14:textId="5CAE8540" w:rsidR="008A2A0F" w:rsidRPr="004A33F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53" w:author="Wigfall, Trevonte" w:date="2021-06-11T18:06:00Z">
              <w:r w:rsidRPr="004A33F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254" w:author="Wigfall, Trevonte" w:date="2021-06-11T18:06:00Z">
              <w:r w:rsidRPr="004A33F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55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429376" w14:textId="213A26C0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56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57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58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41FEA50" w14:textId="0392628D" w:rsidR="008A2A0F" w:rsidRPr="004A33F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59" w:author="Wigfall, Trevonte" w:date="2021-06-11T18:06:00Z">
              <w:r w:rsidRPr="004A33F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60" w:author="Wigfall, Trevonte" w:date="2021-06-11T18:06:00Z">
              <w:r w:rsidRPr="004A33F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61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6CCDBC" w14:textId="482CC887" w:rsidR="008A2A0F" w:rsidRPr="004A33F4" w:rsidDel="00440061" w:rsidRDefault="008A2A0F" w:rsidP="004824F5">
            <w:pPr>
              <w:rPr>
                <w:del w:id="1262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263" w:author="Wigfall, Trevonte" w:date="2021-06-11T18:06:00Z">
              <w:r w:rsidRPr="004A33F4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t xml:space="preserve">Perform the Ready-For-Business email the day after implementation to PROD:  </w:t>
              </w:r>
              <w:r w:rsidRPr="004A33F4">
                <w:rPr>
                  <w:rFonts w:ascii="Arial" w:hAnsi="Arial" w:cs="Arial"/>
                  <w:bCs/>
                  <w:color w:val="000000"/>
                  <w:sz w:val="22"/>
                  <w:szCs w:val="22"/>
                  <w:rPrChange w:id="1264" w:author="Wigfall, Trevonte" w:date="2021-07-12T14:16:00Z">
                    <w:rPr>
                      <w:rFonts w:ascii="Arial" w:hAnsi="Arial" w:cs="Arial"/>
                      <w:b/>
                      <w:color w:val="000000"/>
                      <w:sz w:val="22"/>
                      <w:szCs w:val="22"/>
                    </w:rPr>
                  </w:rPrChange>
                </w:rPr>
                <w:t>https://share.wellpoint.com/teams/ITEnvironmentMgmt/Facets/Shared%20Documents/How-To%20Documents/McKesson/How_To_Send_Ready_For_Business_Validation_After_McKesson_Outage.docx</w:t>
              </w:r>
            </w:ins>
            <w:del w:id="1265" w:author="Wigfall, Trevonte" w:date="2021-06-11T18:06:00Z">
              <w:r w:rsidRPr="004A33F4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Update RM spreadsheet that change is complete</w:delText>
              </w:r>
            </w:del>
          </w:p>
          <w:p w14:paraId="241D9ADD" w14:textId="77777777" w:rsidR="008A2A0F" w:rsidRPr="004A33F4" w:rsidRDefault="008A2A0F" w:rsidP="004824F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66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ECAC39D" w14:textId="501BF15F" w:rsidR="008A2A0F" w:rsidRPr="004A33F4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267" w:author="Wigfall, Trevonte" w:date="2021-06-11T18:06:00Z">
              <w:r w:rsidRPr="004A33F4">
                <w:rPr>
                  <w:rFonts w:ascii="Calibri" w:hAnsi="Calibri"/>
                  <w:color w:val="000000"/>
                  <w:sz w:val="22"/>
                  <w:szCs w:val="22"/>
                </w:rPr>
                <w:t>Email sent</w:t>
              </w:r>
            </w:ins>
            <w:del w:id="1268" w:author="Wigfall, Trevonte" w:date="2021-06-11T18:06:00Z">
              <w:r w:rsidRPr="004A33F4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Spreadsheet updated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69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7F6433" w14:textId="61A2EF29" w:rsidR="008A2A0F" w:rsidRPr="00175134" w:rsidRDefault="004A33F4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70" w:author="Trevonte Wigfall" w:date="2021-12-05T05:27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271" w:author="Wigfall, Trevonte" w:date="2021-07-12T14:13:00Z">
              <w:r w:rsidRPr="00175134">
                <w:rPr>
                  <w:rFonts w:asciiTheme="minorHAnsi" w:hAnsiTheme="minorHAnsi"/>
                  <w:b/>
                  <w:sz w:val="22"/>
                  <w:szCs w:val="22"/>
                  <w:rPrChange w:id="1272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  <w:del w:id="1273" w:author="Wigfall, Trevonte" w:date="2021-06-11T18:06:00Z">
              <w:r w:rsidR="008A2A0F" w:rsidRPr="00175134" w:rsidDel="00440061">
                <w:rPr>
                  <w:rFonts w:asciiTheme="minorHAnsi" w:hAnsiTheme="minorHAnsi"/>
                  <w:b/>
                  <w:sz w:val="22"/>
                  <w:szCs w:val="22"/>
                  <w:rPrChange w:id="1274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="008A2A0F" w:rsidRPr="00175134" w:rsidDel="008A2A0F">
                <w:rPr>
                  <w:rFonts w:asciiTheme="minorHAnsi" w:hAnsiTheme="minorHAnsi"/>
                  <w:b/>
                  <w:sz w:val="22"/>
                  <w:szCs w:val="22"/>
                  <w:rPrChange w:id="1275" w:author="Trevonte Wigfall" w:date="2021-12-05T05:27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4A33F4" w14:paraId="5962EE7E" w14:textId="77777777" w:rsidTr="004A33F4">
        <w:trPr>
          <w:trHeight w:val="557"/>
          <w:trPrChange w:id="1276" w:author="Wigfall, Trevonte" w:date="2021-07-12T14:14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77" w:author="Wigfall, Trevonte" w:date="2021-07-12T14:14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D3FE728" w14:textId="77777777" w:rsidR="008A2A0F" w:rsidRPr="004A33F4" w:rsidRDefault="008A2A0F" w:rsidP="00EA71DA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78" w:author="Wigfall, Trevonte" w:date="2021-07-12T14:14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93DEB8" w14:textId="77777777" w:rsidR="008A2A0F" w:rsidRPr="004A33F4" w:rsidRDefault="008A2A0F" w:rsidP="00EA71D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79" w:author="Wigfall, Trevonte" w:date="2021-07-12T14:14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D415FC" w14:textId="0C5DEBEC" w:rsidR="008A2A0F" w:rsidRPr="004A33F4" w:rsidRDefault="008A2A0F" w:rsidP="00EA71DA">
            <w:del w:id="1280" w:author="Wigfall, Trevonte" w:date="2021-06-11T18:06:00Z">
              <w:r w:rsidRPr="004A33F4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81" w:author="Wigfall, Trevonte" w:date="2021-07-12T14:14:00Z">
              <w:tcPr>
                <w:tcW w:w="851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95C0F8D" w14:textId="1530CE10" w:rsidR="008A2A0F" w:rsidRPr="004A33F4" w:rsidRDefault="008A2A0F" w:rsidP="00EA71D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282" w:author="Wigfall, Trevonte" w:date="2021-06-11T18:06:00Z">
              <w:r w:rsidRPr="004A33F4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283" w:author="Wigfall, Trevonte" w:date="2021-07-12T14:14:00Z">
              <w:tcPr>
                <w:tcW w:w="26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CD9E77" w14:textId="05F14D58" w:rsidR="008A2A0F" w:rsidRPr="004A33F4" w:rsidRDefault="008A2A0F" w:rsidP="00EA71D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284" w:author="Wigfall, Trevonte" w:date="2021-06-11T18:06:00Z">
              <w:r w:rsidRPr="004A33F4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85" w:author="Wigfall, Trevonte" w:date="2021-07-12T14:14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A451A03" w14:textId="7E14FB15" w:rsidR="008A2A0F" w:rsidRPr="004A33F4" w:rsidRDefault="008A2A0F" w:rsidP="00EA71D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286" w:author="Wigfall, Trevonte" w:date="2021-06-11T18:06:00Z">
              <w:r w:rsidRPr="004A33F4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87" w:author="Wigfall, Trevonte" w:date="2021-07-12T14:14:00Z">
              <w:tcPr>
                <w:tcW w:w="1743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803DCAD" w14:textId="2D53ACB2" w:rsidR="008A2A0F" w:rsidRPr="004A33F4" w:rsidRDefault="008A2A0F" w:rsidP="00EA71DA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del w:id="1288" w:author="Wigfall, Trevonte" w:date="2021-06-11T18:06:00Z">
              <w:r w:rsidRPr="004A33F4" w:rsidDel="009A5686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delText>Perform the Ready-For-Business email the day after implementation to PROD:  https://share.wellpoint.com/teams/ITEnvironmentMgmt/Facets/Shared%20Documents/How-To%20Documents/McKesson/How_To_Send_Ready_For_Business_Validation_After_McKesson_Outage.docx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89" w:author="Wigfall, Trevonte" w:date="2021-07-12T14:14:00Z">
              <w:tcPr>
                <w:tcW w:w="427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35AECA" w14:textId="5B86941F" w:rsidR="008A2A0F" w:rsidRPr="004A33F4" w:rsidRDefault="008A2A0F" w:rsidP="00EA71D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del w:id="1290" w:author="Wigfall, Trevonte" w:date="2021-06-11T18:06:00Z">
              <w:r w:rsidRPr="004A33F4" w:rsidDel="009A5686">
                <w:rPr>
                  <w:rFonts w:ascii="Calibri" w:hAnsi="Calibri"/>
                  <w:color w:val="000000"/>
                  <w:sz w:val="22"/>
                  <w:szCs w:val="22"/>
                </w:rPr>
                <w:delText>Email sent</w:delText>
              </w:r>
            </w:del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91" w:author="Wigfall, Trevonte" w:date="2021-07-12T14:14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CE5E24" w14:textId="5A32467E" w:rsidR="008A2A0F" w:rsidRPr="004A33F4" w:rsidDel="009A5686" w:rsidRDefault="008A2A0F" w:rsidP="00EA71DA">
            <w:pPr>
              <w:rPr>
                <w:del w:id="1292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  <w:del w:id="1293" w:author="Wigfall, Trevonte" w:date="2021-06-11T18:06:00Z">
              <w:r w:rsidRPr="004A33F4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SAT 5/15/21 </w:delText>
              </w:r>
            </w:del>
          </w:p>
          <w:p w14:paraId="4EEC46BF" w14:textId="57405EED" w:rsidR="008A2A0F" w:rsidRPr="004A33F4" w:rsidRDefault="008A2A0F" w:rsidP="00EA71D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294" w:author="Wigfall, Trevonte" w:date="2021-06-11T18:06:00Z">
              <w:r w:rsidRPr="004A33F4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11am </w:delText>
              </w:r>
            </w:del>
          </w:p>
        </w:tc>
      </w:tr>
    </w:tbl>
    <w:p w14:paraId="43644133" w14:textId="77777777" w:rsidR="0057614C" w:rsidRPr="004A33F4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4A33F4" w14:paraId="5C4D05EA" w14:textId="77777777" w:rsidTr="00C70289">
        <w:trPr>
          <w:trHeight w:val="2479"/>
        </w:trPr>
        <w:tc>
          <w:tcPr>
            <w:tcW w:w="13062" w:type="dxa"/>
          </w:tcPr>
          <w:p w14:paraId="78260ACE" w14:textId="77777777" w:rsidR="008E63C2" w:rsidRPr="004A33F4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4A33F4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66797366" w14:textId="77777777" w:rsidR="008E63C2" w:rsidRPr="004A33F4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1E8D780" w14:textId="77777777" w:rsidR="0057614C" w:rsidRPr="004A33F4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C9FF5C9" w14:textId="77777777" w:rsidR="0057614C" w:rsidRPr="004A33F4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4A33F4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C129F" w14:textId="77777777" w:rsidR="00565EEC" w:rsidRDefault="00565EEC">
      <w:r>
        <w:separator/>
      </w:r>
    </w:p>
  </w:endnote>
  <w:endnote w:type="continuationSeparator" w:id="0">
    <w:p w14:paraId="7BCF1695" w14:textId="77777777" w:rsidR="00565EEC" w:rsidRDefault="0056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6EF5" w14:textId="77777777" w:rsidR="00EA71DA" w:rsidRDefault="00EA71DA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6ABB5FA" w14:textId="77777777" w:rsidR="00EA71DA" w:rsidRDefault="00EA71DA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07A0C" w14:textId="77777777" w:rsidR="00565EEC" w:rsidRDefault="00565EEC">
      <w:r>
        <w:separator/>
      </w:r>
    </w:p>
  </w:footnote>
  <w:footnote w:type="continuationSeparator" w:id="0">
    <w:p w14:paraId="06D988F9" w14:textId="77777777" w:rsidR="00565EEC" w:rsidRDefault="00565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509A9" w14:textId="77777777" w:rsidR="00EA71DA" w:rsidRDefault="00175134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06069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216" r:id="rId2"/>
      </w:object>
    </w:r>
  </w:p>
  <w:p w14:paraId="6EBF54B6" w14:textId="77777777" w:rsidR="00EA71DA" w:rsidRDefault="00EA71DA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D21BE68" w14:textId="77777777" w:rsidR="00EA71DA" w:rsidRDefault="00EA71DA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52927206" w14:textId="77777777" w:rsidR="00EA71DA" w:rsidRDefault="00EA7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2CED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0BB7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08BC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0981"/>
    <w:rsid w:val="001734E7"/>
    <w:rsid w:val="00174021"/>
    <w:rsid w:val="00175134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019"/>
    <w:rsid w:val="001B0457"/>
    <w:rsid w:val="001B50CE"/>
    <w:rsid w:val="001B6B2A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20C6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432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3CD9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5718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24F5"/>
    <w:rsid w:val="004857DB"/>
    <w:rsid w:val="004872AB"/>
    <w:rsid w:val="00487CA0"/>
    <w:rsid w:val="004922CC"/>
    <w:rsid w:val="00492663"/>
    <w:rsid w:val="004A0057"/>
    <w:rsid w:val="004A18B3"/>
    <w:rsid w:val="004A1C1F"/>
    <w:rsid w:val="004A29BC"/>
    <w:rsid w:val="004A2CE1"/>
    <w:rsid w:val="004A33F4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2FF5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0479"/>
    <w:rsid w:val="004F10E8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5EEC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5D2"/>
    <w:rsid w:val="00582AC7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42A5"/>
    <w:rsid w:val="006266F4"/>
    <w:rsid w:val="0062685D"/>
    <w:rsid w:val="00631DF5"/>
    <w:rsid w:val="00632686"/>
    <w:rsid w:val="006327C9"/>
    <w:rsid w:val="00632B4C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4659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62C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5FD9"/>
    <w:rsid w:val="007176C4"/>
    <w:rsid w:val="00720166"/>
    <w:rsid w:val="00720604"/>
    <w:rsid w:val="007226B0"/>
    <w:rsid w:val="00724F67"/>
    <w:rsid w:val="00726458"/>
    <w:rsid w:val="00727DE8"/>
    <w:rsid w:val="007301A9"/>
    <w:rsid w:val="00730219"/>
    <w:rsid w:val="00731E37"/>
    <w:rsid w:val="00733872"/>
    <w:rsid w:val="0073397F"/>
    <w:rsid w:val="00742663"/>
    <w:rsid w:val="00743137"/>
    <w:rsid w:val="0074418E"/>
    <w:rsid w:val="00750246"/>
    <w:rsid w:val="007519ED"/>
    <w:rsid w:val="00751E4D"/>
    <w:rsid w:val="00754224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0DBB"/>
    <w:rsid w:val="007A1B0E"/>
    <w:rsid w:val="007A320F"/>
    <w:rsid w:val="007A36C1"/>
    <w:rsid w:val="007A3AF9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1C8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2A0F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2AEA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4407C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05E5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1D9A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3F2E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2669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4C83"/>
    <w:rsid w:val="00E700DC"/>
    <w:rsid w:val="00E72190"/>
    <w:rsid w:val="00E746C4"/>
    <w:rsid w:val="00E75A3C"/>
    <w:rsid w:val="00E81085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A71DA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2289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6DE2"/>
    <w:rsid w:val="00F90282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3CE353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175134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D3E6-85EB-41B0-A55F-25ACABA9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21</TotalTime>
  <Pages>4</Pages>
  <Words>3448</Words>
  <Characters>19656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23058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7</cp:revision>
  <cp:lastPrinted>2016-04-21T16:18:00Z</cp:lastPrinted>
  <dcterms:created xsi:type="dcterms:W3CDTF">2021-06-08T17:54:00Z</dcterms:created>
  <dcterms:modified xsi:type="dcterms:W3CDTF">2021-12-05T10:27:00Z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