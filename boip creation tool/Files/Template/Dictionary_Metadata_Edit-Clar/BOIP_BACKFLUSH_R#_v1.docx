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A9B2D7" w14:textId="77777777" w:rsidR="0057614C" w:rsidRPr="00B27300" w:rsidRDefault="0057614C">
      <w:pPr>
        <w:pStyle w:val="Title"/>
        <w:jc w:val="left"/>
        <w:outlineLvl w:val="0"/>
        <w:rPr>
          <w:rFonts w:ascii="Garamond" w:hAnsi="Garamond"/>
          <w:sz w:val="24"/>
          <w:szCs w:val="24"/>
        </w:rPr>
      </w:pPr>
      <w:r w:rsidRPr="00B27300">
        <w:rPr>
          <w:rFonts w:ascii="Garamond" w:hAnsi="Garamond"/>
          <w:sz w:val="24"/>
          <w:szCs w:val="24"/>
        </w:rPr>
        <w:tab/>
      </w:r>
      <w:r w:rsidRPr="00B27300">
        <w:rPr>
          <w:rFonts w:ascii="Garamond" w:hAnsi="Garamond"/>
          <w:sz w:val="24"/>
          <w:szCs w:val="24"/>
        </w:rPr>
        <w:tab/>
      </w:r>
      <w:r w:rsidRPr="00B27300">
        <w:rPr>
          <w:rFonts w:ascii="Garamond" w:hAnsi="Garamond"/>
          <w:sz w:val="24"/>
          <w:szCs w:val="24"/>
        </w:rPr>
        <w:tab/>
      </w:r>
      <w:r w:rsidRPr="00B27300">
        <w:rPr>
          <w:rFonts w:ascii="Garamond" w:hAnsi="Garamond"/>
          <w:sz w:val="24"/>
          <w:szCs w:val="24"/>
        </w:rPr>
        <w:tab/>
      </w:r>
      <w:r w:rsidRPr="00B27300">
        <w:rPr>
          <w:rFonts w:ascii="Garamond" w:hAnsi="Garamond"/>
          <w:sz w:val="24"/>
          <w:szCs w:val="24"/>
        </w:rPr>
        <w:tab/>
      </w:r>
      <w:r w:rsidRPr="00B27300">
        <w:rPr>
          <w:rFonts w:ascii="Garamond" w:hAnsi="Garamond"/>
          <w:sz w:val="24"/>
          <w:szCs w:val="24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9"/>
        <w:gridCol w:w="2137"/>
        <w:gridCol w:w="851"/>
        <w:gridCol w:w="1296"/>
        <w:gridCol w:w="2232"/>
      </w:tblGrid>
      <w:tr w:rsidR="001850FC" w:rsidRPr="00B27300" w14:paraId="38595858" w14:textId="77777777" w:rsidTr="001850FC">
        <w:trPr>
          <w:trHeight w:val="438"/>
        </w:trPr>
        <w:tc>
          <w:tcPr>
            <w:tcW w:w="1728" w:type="dxa"/>
          </w:tcPr>
          <w:p w14:paraId="093E949C" w14:textId="57F06BA6" w:rsidR="001850FC" w:rsidRPr="00B27300" w:rsidRDefault="001850FC" w:rsidP="001850F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B27300">
              <w:rPr>
                <w:rFonts w:ascii="Garamond" w:hAnsi="Garamond"/>
                <w:b/>
                <w:sz w:val="24"/>
                <w:szCs w:val="24"/>
              </w:rPr>
              <w:t xml:space="preserve">CNR # </w:t>
            </w:r>
            <w:ins w:id="0" w:author="Wigfall, Trevonte" w:date="2021-06-09T13:09:00Z">
              <w:r w:rsidR="005A7F7F" w:rsidRPr="00A049B9">
                <w:rPr>
                  <w:rFonts w:ascii="Garamond" w:hAnsi="Garamond"/>
                  <w:b/>
                  <w:sz w:val="24"/>
                  <w:szCs w:val="24"/>
                </w:rPr>
                <w:t>SNOW-</w:t>
              </w:r>
            </w:ins>
            <w:ins w:id="1" w:author="Wigfall, Trevonte" w:date="2021-07-12T14:19:00Z">
              <w:r w:rsidR="00B27300" w:rsidRPr="00A049B9">
                <w:rPr>
                  <w:rFonts w:ascii="Garamond" w:hAnsi="Garamond"/>
                  <w:b/>
                  <w:sz w:val="24"/>
                  <w:szCs w:val="24"/>
                </w:rPr>
                <w:t>T</w:t>
              </w:r>
            </w:ins>
            <w:ins w:id="2" w:author="Wigfall, Trevonte" w:date="2021-07-12T14:20:00Z">
              <w:r w:rsidR="00B27300" w:rsidRPr="00A049B9">
                <w:rPr>
                  <w:rFonts w:ascii="Garamond" w:hAnsi="Garamond"/>
                  <w:b/>
                  <w:sz w:val="24"/>
                  <w:szCs w:val="24"/>
                </w:rPr>
                <w:t>EMP</w:t>
              </w:r>
            </w:ins>
            <w:del w:id="3" w:author="Wigfall, Trevonte" w:date="2021-06-09T13:09:00Z">
              <w:r w:rsidRPr="00B27300" w:rsidDel="005A7F7F">
                <w:rPr>
                  <w:rFonts w:ascii="Garamond" w:hAnsi="Garamond"/>
                  <w:b/>
                  <w:sz w:val="24"/>
                  <w:szCs w:val="24"/>
                </w:rPr>
                <w:delText>SNOW-44414</w:delText>
              </w:r>
            </w:del>
            <w:bookmarkStart w:id="4" w:name="Dropdown2"/>
          </w:p>
        </w:tc>
        <w:tc>
          <w:tcPr>
            <w:tcW w:w="2137" w:type="dxa"/>
            <w:tcBorders>
              <w:right w:val="single" w:sz="4" w:space="0" w:color="auto"/>
            </w:tcBorders>
          </w:tcPr>
          <w:p w14:paraId="40D7E87C" w14:textId="66ACA7C2" w:rsidR="001850FC" w:rsidRPr="00A049B9" w:rsidRDefault="001850FC" w:rsidP="001850F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049B9">
              <w:rPr>
                <w:rFonts w:ascii="Garamond" w:hAnsi="Garamond"/>
                <w:b/>
                <w:sz w:val="24"/>
                <w:szCs w:val="24"/>
              </w:rPr>
              <w:t xml:space="preserve">CXT Release </w:t>
            </w:r>
            <w:ins w:id="5" w:author="Wigfall, Trevonte" w:date="2021-07-16T22:28:00Z">
              <w:r w:rsidR="00C01807" w:rsidRPr="00A049B9">
                <w:rPr>
                  <w:rFonts w:ascii="Garamond" w:hAnsi="Garamond"/>
                  <w:b/>
                  <w:sz w:val="24"/>
                  <w:szCs w:val="24"/>
                  <w:rPrChange w:id="6" w:author="Trevonte Wigfall" w:date="2021-12-05T05:25:00Z">
                    <w:rPr>
                      <w:rFonts w:ascii="Garamond" w:hAnsi="Garamond"/>
                      <w:b/>
                      <w:sz w:val="24"/>
                      <w:szCs w:val="24"/>
                      <w:highlight w:val="yellow"/>
                    </w:rPr>
                  </w:rPrChange>
                </w:rPr>
                <w:t>R#</w:t>
              </w:r>
            </w:ins>
            <w:del w:id="7" w:author="Wigfall, Trevonte" w:date="2021-07-12T14:19:00Z">
              <w:r w:rsidRPr="00A049B9" w:rsidDel="00B27300">
                <w:rPr>
                  <w:rFonts w:ascii="Garamond" w:hAnsi="Garamond"/>
                  <w:b/>
                  <w:sz w:val="24"/>
                  <w:szCs w:val="24"/>
                </w:rPr>
                <w:delText>5</w:delText>
              </w:r>
            </w:del>
            <w:del w:id="8" w:author="Wigfall, Trevonte" w:date="2021-06-09T13:09:00Z">
              <w:r w:rsidRPr="00A049B9" w:rsidDel="005A7F7F">
                <w:rPr>
                  <w:rFonts w:ascii="Garamond" w:hAnsi="Garamond"/>
                  <w:b/>
                  <w:sz w:val="24"/>
                  <w:szCs w:val="24"/>
                </w:rPr>
                <w:delText>0</w:delText>
              </w:r>
            </w:del>
            <w:del w:id="9" w:author="Wigfall, Trevonte" w:date="2021-07-12T14:19:00Z">
              <w:r w:rsidRPr="00A049B9" w:rsidDel="00B27300">
                <w:rPr>
                  <w:rFonts w:ascii="Garamond" w:hAnsi="Garamond"/>
                  <w:b/>
                  <w:sz w:val="24"/>
                  <w:szCs w:val="24"/>
                </w:rPr>
                <w:delText>.</w:delText>
              </w:r>
            </w:del>
            <w:del w:id="10" w:author="Wigfall, Trevonte" w:date="2021-06-09T13:09:00Z">
              <w:r w:rsidRPr="00A049B9" w:rsidDel="005A7F7F">
                <w:rPr>
                  <w:rFonts w:ascii="Garamond" w:hAnsi="Garamond"/>
                  <w:b/>
                  <w:sz w:val="24"/>
                  <w:szCs w:val="24"/>
                </w:rPr>
                <w:delText>1</w:delText>
              </w:r>
            </w:del>
          </w:p>
        </w:tc>
        <w:tc>
          <w:tcPr>
            <w:tcW w:w="8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FEAAC9" w14:textId="77777777" w:rsidR="001850FC" w:rsidRPr="00B27300" w:rsidRDefault="001850FC" w:rsidP="001850FC">
            <w:pPr>
              <w:rPr>
                <w:rFonts w:ascii="Garamond" w:hAnsi="Garamond"/>
                <w:b/>
                <w:sz w:val="24"/>
                <w:szCs w:val="24"/>
              </w:rPr>
            </w:pPr>
          </w:p>
        </w:tc>
        <w:tc>
          <w:tcPr>
            <w:tcW w:w="1296" w:type="dxa"/>
            <w:tcBorders>
              <w:left w:val="single" w:sz="4" w:space="0" w:color="auto"/>
            </w:tcBorders>
          </w:tcPr>
          <w:p w14:paraId="05EAB8FD" w14:textId="77777777" w:rsidR="001850FC" w:rsidRPr="00B27300" w:rsidRDefault="001850FC" w:rsidP="001850F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B27300">
              <w:rPr>
                <w:rFonts w:ascii="Garamond" w:hAnsi="Garamond"/>
                <w:b/>
                <w:sz w:val="24"/>
                <w:szCs w:val="24"/>
              </w:rPr>
              <w:t>Deploy to:</w:t>
            </w:r>
          </w:p>
        </w:tc>
        <w:bookmarkEnd w:id="4"/>
        <w:tc>
          <w:tcPr>
            <w:tcW w:w="2232" w:type="dxa"/>
          </w:tcPr>
          <w:p w14:paraId="18C77ED4" w14:textId="77777777" w:rsidR="001850FC" w:rsidRPr="00B27300" w:rsidRDefault="001850FC" w:rsidP="001850F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B27300">
              <w:rPr>
                <w:rFonts w:ascii="Garamond" w:hAnsi="Garamond"/>
                <w:b/>
                <w:sz w:val="24"/>
                <w:szCs w:val="24"/>
              </w:rPr>
              <w:t>BACKFLUSH</w:t>
            </w:r>
          </w:p>
        </w:tc>
      </w:tr>
    </w:tbl>
    <w:p w14:paraId="569EECD4" w14:textId="77777777" w:rsidR="002F7317" w:rsidRPr="00B27300" w:rsidRDefault="0057614C">
      <w:pPr>
        <w:rPr>
          <w:rFonts w:ascii="Garamond" w:hAnsi="Garamond"/>
          <w:b/>
          <w:sz w:val="24"/>
          <w:szCs w:val="24"/>
        </w:rPr>
      </w:pPr>
      <w:r w:rsidRPr="00B27300">
        <w:rPr>
          <w:rFonts w:ascii="Garamond" w:hAnsi="Garamond"/>
          <w:b/>
          <w:sz w:val="24"/>
          <w:szCs w:val="24"/>
        </w:rPr>
        <w:t xml:space="preserve">  </w:t>
      </w:r>
    </w:p>
    <w:p w14:paraId="29F05815" w14:textId="77777777" w:rsidR="0057614C" w:rsidRPr="00B27300" w:rsidRDefault="0057614C">
      <w:pPr>
        <w:ind w:right="-90"/>
        <w:rPr>
          <w:rFonts w:ascii="Garamond" w:hAnsi="Garamond"/>
          <w:b/>
          <w:smallCaps/>
          <w:sz w:val="36"/>
          <w:szCs w:val="36"/>
        </w:rPr>
      </w:pPr>
    </w:p>
    <w:tbl>
      <w:tblPr>
        <w:tblW w:w="500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94"/>
        <w:gridCol w:w="637"/>
        <w:gridCol w:w="982"/>
        <w:gridCol w:w="2161"/>
        <w:gridCol w:w="719"/>
        <w:gridCol w:w="900"/>
        <w:gridCol w:w="4592"/>
        <w:gridCol w:w="1258"/>
        <w:gridCol w:w="1532"/>
        <w:tblGridChange w:id="11">
          <w:tblGrid>
            <w:gridCol w:w="895"/>
            <w:gridCol w:w="637"/>
            <w:gridCol w:w="818"/>
            <w:gridCol w:w="2327"/>
            <w:gridCol w:w="719"/>
            <w:gridCol w:w="900"/>
            <w:gridCol w:w="4592"/>
            <w:gridCol w:w="1258"/>
            <w:gridCol w:w="1529"/>
          </w:tblGrid>
        </w:tblGridChange>
      </w:tblGrid>
      <w:tr w:rsidR="00D43747" w:rsidRPr="00B27300" w14:paraId="56D743DE" w14:textId="77777777" w:rsidTr="00CA53FE">
        <w:tc>
          <w:tcPr>
            <w:tcW w:w="5000" w:type="pct"/>
            <w:gridSpan w:val="9"/>
            <w:shd w:val="clear" w:color="auto" w:fill="E6E6E6"/>
          </w:tcPr>
          <w:p w14:paraId="046FFA05" w14:textId="77777777" w:rsidR="00D43747" w:rsidRPr="00B27300" w:rsidRDefault="00D43747">
            <w:pPr>
              <w:rPr>
                <w:rFonts w:ascii="Garamond" w:hAnsi="Garamond"/>
                <w:smallCaps/>
              </w:rPr>
            </w:pPr>
            <w:r w:rsidRPr="00B27300">
              <w:rPr>
                <w:rFonts w:ascii="Garamond" w:hAnsi="Garamond"/>
                <w:b/>
                <w:smallCaps/>
              </w:rPr>
              <w:t xml:space="preserve">Environment </w:t>
            </w:r>
            <w:r w:rsidRPr="00B27300">
              <w:rPr>
                <w:rFonts w:ascii="Garamond" w:hAnsi="Garamond"/>
                <w:smallCaps/>
              </w:rPr>
              <w:t>(describe the environment in which the implementation will occur (HW/SW/Database, server, special data):</w:t>
            </w:r>
          </w:p>
        </w:tc>
      </w:tr>
      <w:tr w:rsidR="005C7F3D" w:rsidRPr="00B27300" w14:paraId="6DBD77D6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1B538261" w14:textId="77777777" w:rsidR="005C7F3D" w:rsidRPr="00B27300" w:rsidRDefault="00A627B7" w:rsidP="00DF5FF0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smallCaps/>
                <w:sz w:val="22"/>
                <w:szCs w:val="22"/>
              </w:rPr>
              <w:t>App Servers: all servers in backflush</w:t>
            </w:r>
          </w:p>
        </w:tc>
      </w:tr>
      <w:tr w:rsidR="00D43747" w:rsidRPr="00B27300" w14:paraId="7BE511FD" w14:textId="77777777" w:rsidTr="00CA53FE">
        <w:tc>
          <w:tcPr>
            <w:tcW w:w="5000" w:type="pct"/>
            <w:gridSpan w:val="9"/>
            <w:shd w:val="clear" w:color="auto" w:fill="E6E6E6"/>
          </w:tcPr>
          <w:p w14:paraId="18AB3A37" w14:textId="77777777" w:rsidR="00D43747" w:rsidRPr="00B27300" w:rsidRDefault="00D43747" w:rsidP="00C0731E">
            <w:pPr>
              <w:rPr>
                <w:rFonts w:ascii="Garamond" w:hAnsi="Garamond"/>
                <w:b/>
                <w:smallCaps/>
              </w:rPr>
            </w:pPr>
            <w:r w:rsidRPr="00B27300">
              <w:rPr>
                <w:rFonts w:ascii="Garamond" w:hAnsi="Garamond"/>
                <w:b/>
                <w:smallCaps/>
              </w:rPr>
              <w:t xml:space="preserve">Back out Procedure </w:t>
            </w:r>
            <w:r w:rsidRPr="00B27300">
              <w:rPr>
                <w:rFonts w:ascii="Garamond" w:hAnsi="Garamond"/>
                <w:smallCaps/>
              </w:rPr>
              <w:t>(Describe the process for backing out to previous production environment if needed)</w:t>
            </w:r>
          </w:p>
        </w:tc>
      </w:tr>
      <w:tr w:rsidR="00D43747" w:rsidRPr="00B27300" w14:paraId="4C0AD38E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26443086" w14:textId="77777777" w:rsidR="001850FC" w:rsidRPr="00B27300" w:rsidRDefault="001850FC" w:rsidP="001850FC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27300">
              <w:rPr>
                <w:rFonts w:asciiTheme="minorHAnsi" w:hAnsiTheme="minorHAnsi" w:cstheme="minorHAnsi"/>
                <w:b/>
                <w:sz w:val="24"/>
                <w:szCs w:val="24"/>
              </w:rPr>
              <w:t>Follow this BOIP again, with the following changes:</w:t>
            </w:r>
          </w:p>
          <w:p w14:paraId="21064066" w14:textId="77777777" w:rsidR="001850FC" w:rsidRPr="00B27300" w:rsidRDefault="001850FC" w:rsidP="001850F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B27300">
              <w:rPr>
                <w:rFonts w:asciiTheme="minorHAnsi" w:hAnsiTheme="minorHAnsi" w:cstheme="minorHAnsi"/>
                <w:sz w:val="24"/>
                <w:szCs w:val="24"/>
              </w:rPr>
              <w:t>10. use “archive” in case we need to send logs to vendor (Prod Only)</w:t>
            </w:r>
          </w:p>
          <w:p w14:paraId="07E159FB" w14:textId="77777777" w:rsidR="001850FC" w:rsidRPr="00B27300" w:rsidRDefault="001850FC" w:rsidP="001850FC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  <w:p w14:paraId="6B45AC40" w14:textId="3FB3E611" w:rsidR="001850FC" w:rsidRPr="00B27300" w:rsidRDefault="001850FC" w:rsidP="001850FC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B27300">
              <w:rPr>
                <w:rFonts w:asciiTheme="minorHAnsi" w:hAnsiTheme="minorHAnsi" w:cstheme="minorHAnsi"/>
                <w:sz w:val="24"/>
                <w:szCs w:val="24"/>
              </w:rPr>
              <w:t xml:space="preserve">13. Use </w:t>
            </w:r>
            <w:ins w:id="12" w:author="Wigfall, Trevonte" w:date="2021-07-15T11:30:00Z">
              <w:r w:rsidR="008E645F" w:rsidRPr="00A049B9">
                <w:rPr>
                  <w:rFonts w:ascii="Garamond" w:hAnsi="Garamond"/>
                  <w:b/>
                  <w:sz w:val="24"/>
                  <w:szCs w:val="24"/>
                </w:rPr>
                <w:t>Backout_CNR</w:t>
              </w:r>
            </w:ins>
            <w:ins w:id="13" w:author="Wigfall, Trevonte" w:date="2021-07-12T14:20:00Z">
              <w:r w:rsidR="00B27300" w:rsidRPr="00A049B9">
                <w:rPr>
                  <w:rFonts w:ascii="Garamond" w:hAnsi="Garamond"/>
                  <w:b/>
                  <w:sz w:val="24"/>
                  <w:szCs w:val="24"/>
                </w:rPr>
                <w:t xml:space="preserve"> </w:t>
              </w:r>
            </w:ins>
            <w:del w:id="14" w:author="Wigfall, Trevonte" w:date="2021-06-09T13:16:00Z">
              <w:r w:rsidRPr="00B27300" w:rsidDel="003B150C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 xml:space="preserve">SNOW-43839 </w:delText>
              </w:r>
            </w:del>
            <w:r w:rsidRPr="00B27300">
              <w:rPr>
                <w:rFonts w:asciiTheme="minorHAnsi" w:hAnsiTheme="minorHAnsi" w:cstheme="minorHAnsi"/>
                <w:b/>
                <w:sz w:val="24"/>
                <w:szCs w:val="24"/>
              </w:rPr>
              <w:t>and file:</w:t>
            </w:r>
          </w:p>
          <w:p w14:paraId="6AEE0AAF" w14:textId="77777777" w:rsidR="001850FC" w:rsidRPr="00B27300" w:rsidRDefault="001850FC" w:rsidP="001850FC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A049B9"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begin"/>
            </w:r>
            <w:r w:rsidRPr="00B27300">
              <w:rPr>
                <w:rFonts w:asciiTheme="minorHAnsi" w:hAnsiTheme="minorHAnsi" w:cstheme="minorHAnsi"/>
                <w:b/>
                <w:sz w:val="24"/>
                <w:szCs w:val="24"/>
              </w:rPr>
              <w:instrText xml:space="preserve"> HYPERLINK "\\\\va01pstodfs003.corp.agp.ads\\apps\\Local\\EMT\\COTS\\McKesson\\ClaimsXten\\v6.0\\McKesson-supplied-updates\\GBD_6.0_Release_49_62516_Custom_Build_03312021\\CHC.TPP.GBD_CXT.6.0.1.TPSVC-62516.1.msi</w:instrText>
            </w:r>
          </w:p>
          <w:p w14:paraId="491CCA18" w14:textId="77777777" w:rsidR="001850FC" w:rsidRPr="00B27300" w:rsidRDefault="001850FC" w:rsidP="001850FC">
            <w:pPr>
              <w:rPr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</w:pPr>
            <w:r w:rsidRPr="00B27300">
              <w:rPr>
                <w:rFonts w:asciiTheme="minorHAnsi" w:hAnsiTheme="minorHAnsi" w:cstheme="minorHAnsi"/>
                <w:b/>
                <w:sz w:val="24"/>
                <w:szCs w:val="24"/>
                <w:rPrChange w:id="15" w:author="Wigfall, Trevonte" w:date="2021-07-12T14:20:00Z">
                  <w:rPr>
                    <w:rFonts w:asciiTheme="minorHAnsi" w:hAnsiTheme="minorHAnsi" w:cstheme="minorHAnsi"/>
                    <w:b/>
                    <w:color w:val="0000FF"/>
                    <w:sz w:val="24"/>
                    <w:szCs w:val="24"/>
                    <w:u w:val="single"/>
                  </w:rPr>
                </w:rPrChange>
              </w:rPr>
              <w:instrText xml:space="preserve">" </w:instrText>
            </w:r>
            <w:r w:rsidRPr="00A049B9"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separate"/>
            </w:r>
            <w:r w:rsidRPr="00B27300">
              <w:rPr>
                <w:rStyle w:val="Hyperlink"/>
                <w:rFonts w:asciiTheme="minorHAnsi" w:hAnsiTheme="minorHAnsi" w:cstheme="minorHAnsi"/>
                <w:b/>
                <w:sz w:val="24"/>
                <w:szCs w:val="24"/>
              </w:rPr>
              <w:t>\\va01pstodfs003.corp.agp.ads\apps\Local\EMT\COTS\McKesson\ClaimsXten\v6.0\McKesson-supplied-updates\GBD_6.0_Release_49_62516_Custom_Build_03312021\CHC.TPP.GBD_CXT.6.0.1.TPSVC-62516.1.msi</w:t>
            </w:r>
          </w:p>
          <w:p w14:paraId="7081D18F" w14:textId="77777777" w:rsidR="001850FC" w:rsidRPr="00B27300" w:rsidRDefault="001850FC" w:rsidP="001850FC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A049B9">
              <w:rPr>
                <w:rFonts w:asciiTheme="minorHAnsi" w:hAnsiTheme="minorHAnsi" w:cstheme="minorHAnsi"/>
                <w:b/>
                <w:sz w:val="24"/>
                <w:szCs w:val="24"/>
              </w:rPr>
              <w:fldChar w:fldCharType="end"/>
            </w:r>
          </w:p>
          <w:p w14:paraId="265CAAA2" w14:textId="6E91BB9E" w:rsidR="00DA777E" w:rsidRPr="00B27300" w:rsidRDefault="001850FC" w:rsidP="001850FC">
            <w:pPr>
              <w:rPr>
                <w:rFonts w:asciiTheme="minorHAnsi" w:hAnsiTheme="minorHAnsi" w:cs="Arial"/>
                <w:b/>
                <w:sz w:val="24"/>
                <w:szCs w:val="24"/>
              </w:rPr>
            </w:pPr>
            <w:r w:rsidRPr="00B27300">
              <w:rPr>
                <w:rFonts w:asciiTheme="minorHAnsi" w:hAnsiTheme="minorHAnsi" w:cstheme="minorHAnsi"/>
                <w:b/>
                <w:sz w:val="24"/>
                <w:szCs w:val="24"/>
              </w:rPr>
              <w:t>14-2</w:t>
            </w:r>
            <w:r w:rsidR="00E156B5" w:rsidRPr="00B27300">
              <w:rPr>
                <w:rFonts w:asciiTheme="minorHAnsi" w:hAnsiTheme="minorHAnsi" w:cstheme="minorHAnsi"/>
                <w:b/>
                <w:sz w:val="24"/>
                <w:szCs w:val="24"/>
              </w:rPr>
              <w:t>0</w:t>
            </w:r>
            <w:r w:rsidRPr="00B27300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 use </w:t>
            </w:r>
            <w:ins w:id="16" w:author="Wigfall, Trevonte" w:date="2021-07-15T11:30:00Z">
              <w:r w:rsidR="008E645F" w:rsidRPr="00A049B9">
                <w:rPr>
                  <w:rFonts w:ascii="Garamond" w:hAnsi="Garamond"/>
                  <w:b/>
                  <w:sz w:val="24"/>
                  <w:szCs w:val="24"/>
                </w:rPr>
                <w:t>Backout_CNR</w:t>
              </w:r>
            </w:ins>
            <w:del w:id="17" w:author="Wigfall, Trevonte" w:date="2021-06-09T13:16:00Z">
              <w:r w:rsidRPr="00B27300" w:rsidDel="003B150C">
                <w:rPr>
                  <w:rFonts w:asciiTheme="minorHAnsi" w:hAnsiTheme="minorHAnsi" w:cstheme="minorHAnsi"/>
                  <w:b/>
                  <w:sz w:val="24"/>
                  <w:szCs w:val="24"/>
                </w:rPr>
                <w:delText>SNOW-43839</w:delText>
              </w:r>
            </w:del>
          </w:p>
        </w:tc>
      </w:tr>
      <w:tr w:rsidR="00D43747" w:rsidRPr="00B27300" w14:paraId="273CA8EF" w14:textId="77777777" w:rsidTr="00CA53FE">
        <w:trPr>
          <w:trHeight w:val="720"/>
        </w:trPr>
        <w:tc>
          <w:tcPr>
            <w:tcW w:w="5000" w:type="pct"/>
            <w:gridSpan w:val="9"/>
            <w:tcBorders>
              <w:bottom w:val="single" w:sz="4" w:space="0" w:color="auto"/>
            </w:tcBorders>
          </w:tcPr>
          <w:p w14:paraId="5662CC18" w14:textId="77777777" w:rsidR="000B2C59" w:rsidRPr="00B27300" w:rsidRDefault="00D43747" w:rsidP="00692B5C">
            <w:pPr>
              <w:rPr>
                <w:rStyle w:val="f54"/>
                <w:rFonts w:ascii="Calibri" w:hAnsi="Calibri"/>
                <w:color w:val="FF0000"/>
                <w:sz w:val="22"/>
                <w:szCs w:val="22"/>
              </w:rPr>
            </w:pPr>
            <w:r w:rsidRPr="00B27300">
              <w:rPr>
                <w:rFonts w:ascii="Calibri" w:hAnsi="Calibri"/>
                <w:b/>
                <w:smallCaps/>
                <w:sz w:val="22"/>
                <w:szCs w:val="22"/>
              </w:rPr>
              <w:t>Special instructions for concurrency of steps:</w:t>
            </w:r>
            <w:r w:rsidR="002D6069" w:rsidRPr="00B27300">
              <w:rPr>
                <w:rFonts w:ascii="Calibri" w:hAnsi="Calibri"/>
                <w:b/>
                <w:smallCaps/>
                <w:sz w:val="22"/>
                <w:szCs w:val="22"/>
              </w:rPr>
              <w:br/>
            </w:r>
            <w:r w:rsidR="002D6069" w:rsidRPr="00B27300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t>All steps are sequential unless otherwise noted</w:t>
            </w:r>
            <w:r w:rsidR="00E15EE7" w:rsidRPr="00B27300">
              <w:rPr>
                <w:rStyle w:val="f54"/>
                <w:rFonts w:ascii="Calibri" w:hAnsi="Calibri"/>
                <w:color w:val="FF0000"/>
                <w:sz w:val="22"/>
                <w:szCs w:val="22"/>
              </w:rPr>
              <w:br/>
            </w:r>
          </w:p>
        </w:tc>
      </w:tr>
      <w:tr w:rsidR="00D43747" w:rsidRPr="00B27300" w14:paraId="2222A7AB" w14:textId="77777777" w:rsidTr="00CA53FE">
        <w:tc>
          <w:tcPr>
            <w:tcW w:w="5000" w:type="pct"/>
            <w:gridSpan w:val="9"/>
            <w:tcBorders>
              <w:bottom w:val="single" w:sz="4" w:space="0" w:color="auto"/>
            </w:tcBorders>
            <w:shd w:val="clear" w:color="auto" w:fill="E6E6E6"/>
          </w:tcPr>
          <w:p w14:paraId="5D29A819" w14:textId="77777777" w:rsidR="00D43747" w:rsidRPr="00B27300" w:rsidRDefault="00D43747">
            <w:pPr>
              <w:rPr>
                <w:rFonts w:ascii="Garamond" w:hAnsi="Garamond"/>
                <w:b/>
                <w:smallCaps/>
              </w:rPr>
            </w:pPr>
            <w:r w:rsidRPr="00B27300">
              <w:rPr>
                <w:rFonts w:ascii="Garamond" w:hAnsi="Garamond"/>
                <w:b/>
                <w:smallCaps/>
              </w:rPr>
              <w:t>Installation Steps/Instructions</w:t>
            </w:r>
          </w:p>
        </w:tc>
      </w:tr>
      <w:tr w:rsidR="001E361B" w:rsidRPr="00B27300" w14:paraId="43C77A0F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18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c>
          <w:tcPr>
            <w:tcW w:w="3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19" w:author="Wigfall, Trevonte" w:date="2021-07-12T14:23:00Z">
              <w:tcPr>
                <w:tcW w:w="327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268703C5" w14:textId="77777777" w:rsidR="00D43747" w:rsidRPr="00B27300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Step</w:t>
            </w:r>
          </w:p>
        </w:tc>
        <w:tc>
          <w:tcPr>
            <w:tcW w:w="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20" w:author="Wigfall, Trevonte" w:date="2021-07-12T14:23:00Z">
              <w:tcPr>
                <w:tcW w:w="23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24A85C55" w14:textId="77777777" w:rsidR="00D43747" w:rsidRPr="00B27300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Concurrency</w:t>
            </w:r>
          </w:p>
        </w:tc>
        <w:tc>
          <w:tcPr>
            <w:tcW w:w="35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21" w:author="Wigfall, Trevonte" w:date="2021-07-12T14:23:00Z">
              <w:tcPr>
                <w:tcW w:w="29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69EAF275" w14:textId="77777777" w:rsidR="00D43747" w:rsidRPr="00B27300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Responsible Group</w:t>
            </w:r>
          </w:p>
        </w:tc>
        <w:tc>
          <w:tcPr>
            <w:tcW w:w="7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22" w:author="Wigfall, Trevonte" w:date="2021-07-12T14:23:00Z">
              <w:tcPr>
                <w:tcW w:w="851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75645A94" w14:textId="77777777" w:rsidR="00D43747" w:rsidRPr="00B27300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Server</w:t>
            </w:r>
          </w:p>
        </w:tc>
        <w:tc>
          <w:tcPr>
            <w:tcW w:w="2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23" w:author="Wigfall, Trevonte" w:date="2021-07-12T14:23:00Z">
              <w:tcPr>
                <w:tcW w:w="263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25F3C512" w14:textId="77777777" w:rsidR="00D43747" w:rsidRPr="00B27300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Database</w:t>
            </w:r>
          </w:p>
        </w:tc>
        <w:tc>
          <w:tcPr>
            <w:tcW w:w="32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24" w:author="Wigfall, Trevonte" w:date="2021-07-12T14:23:00Z">
              <w:tcPr>
                <w:tcW w:w="32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13DC0D32" w14:textId="77777777" w:rsidR="00D43747" w:rsidRPr="00B27300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Schema</w:t>
            </w:r>
          </w:p>
        </w:tc>
        <w:tc>
          <w:tcPr>
            <w:tcW w:w="16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25" w:author="Wigfall, Trevonte" w:date="2021-07-12T14:23:00Z">
              <w:tcPr>
                <w:tcW w:w="1679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7BF2FFD7" w14:textId="77777777" w:rsidR="00D43747" w:rsidRPr="00B27300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Instruction-Task</w:t>
            </w:r>
          </w:p>
        </w:tc>
        <w:tc>
          <w:tcPr>
            <w:tcW w:w="4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6E6E6"/>
            <w:tcPrChange w:id="26" w:author="Wigfall, Trevonte" w:date="2021-07-12T14:23:00Z">
              <w:tcPr>
                <w:tcW w:w="460" w:type="pc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</w:tcBorders>
                <w:shd w:val="clear" w:color="auto" w:fill="E6E6E6"/>
              </w:tcPr>
            </w:tcPrChange>
          </w:tcPr>
          <w:p w14:paraId="344DE2A7" w14:textId="77777777" w:rsidR="00D43747" w:rsidRPr="00B27300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Expected results</w:t>
            </w:r>
          </w:p>
        </w:tc>
        <w:tc>
          <w:tcPr>
            <w:tcW w:w="55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6E6E6"/>
            <w:tcPrChange w:id="27" w:author="Wigfall, Trevonte" w:date="2021-07-12T14:23:00Z">
              <w:tcPr>
                <w:tcW w:w="559" w:type="pct"/>
                <w:tcBorders>
                  <w:top w:val="single" w:sz="4" w:space="0" w:color="auto"/>
                  <w:left w:val="nil"/>
                  <w:bottom w:val="single" w:sz="4" w:space="0" w:color="auto"/>
                  <w:right w:val="single" w:sz="4" w:space="0" w:color="auto"/>
                </w:tcBorders>
                <w:shd w:val="clear" w:color="auto" w:fill="E6E6E6"/>
              </w:tcPr>
            </w:tcPrChange>
          </w:tcPr>
          <w:p w14:paraId="2AFCEAC6" w14:textId="77777777" w:rsidR="00D43747" w:rsidRPr="00B27300" w:rsidRDefault="00D43747">
            <w:pPr>
              <w:jc w:val="center"/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Comments</w:t>
            </w:r>
          </w:p>
        </w:tc>
      </w:tr>
      <w:tr w:rsidR="00AC29EF" w:rsidRPr="00B27300" w14:paraId="5F7F58CF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28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647"/>
          <w:trPrChange w:id="29" w:author="Wigfall, Trevonte" w:date="2021-07-12T14:23:00Z">
            <w:trPr>
              <w:trHeight w:val="64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30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6A259E7" w14:textId="77777777" w:rsidR="00AC29EF" w:rsidRPr="00B27300" w:rsidRDefault="00AC29EF" w:rsidP="00AC29E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  <w:tcPrChange w:id="31" w:author="Wigfall, Trevonte" w:date="2021-07-12T14:23:00Z">
              <w:tcPr>
                <w:tcW w:w="233" w:type="pct"/>
                <w:tcBorders>
                  <w:top w:val="single" w:sz="4" w:space="0" w:color="auto"/>
                </w:tcBorders>
              </w:tcPr>
            </w:tcPrChange>
          </w:tcPr>
          <w:p w14:paraId="2D5FE58F" w14:textId="77777777" w:rsidR="00AC29EF" w:rsidRPr="00B27300" w:rsidRDefault="00AC29EF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32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2F67557" w14:textId="63C34180" w:rsidR="00AC29EF" w:rsidRPr="00B27300" w:rsidRDefault="00AC29EF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3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  <w:ins w:id="34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35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4007501" w14:textId="77777777" w:rsidR="00AC29EF" w:rsidRPr="00B27300" w:rsidRDefault="00AC29EF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30957E82" w14:textId="77777777" w:rsidR="00AC29EF" w:rsidRPr="00B27300" w:rsidRDefault="00AC29EF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36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222FE37" w14:textId="77777777" w:rsidR="00AC29EF" w:rsidRPr="00B27300" w:rsidRDefault="00AC29EF" w:rsidP="00AC29E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37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37F7EA3" w14:textId="77777777" w:rsidR="00AC29EF" w:rsidRPr="00B27300" w:rsidRDefault="00AC29EF" w:rsidP="00AC29EF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38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D2A1A65" w14:textId="77777777" w:rsidR="00AC29EF" w:rsidRPr="00B27300" w:rsidRDefault="00AC29EF" w:rsidP="00AC29EF">
            <w:pPr>
              <w:rPr>
                <w:rFonts w:ascii="Arial" w:hAnsi="Arial" w:cs="Arial"/>
                <w:b/>
                <w:sz w:val="22"/>
                <w:szCs w:val="22"/>
              </w:rPr>
            </w:pPr>
            <w:r w:rsidRPr="00B27300">
              <w:rPr>
                <w:rFonts w:ascii="Arial" w:hAnsi="Arial" w:cs="Arial"/>
                <w:b/>
                <w:sz w:val="22"/>
                <w:szCs w:val="22"/>
              </w:rPr>
              <w:t xml:space="preserve">Inform APM to stop monitoring CXT alerts </w:t>
            </w:r>
          </w:p>
          <w:p w14:paraId="23434CBD" w14:textId="77777777" w:rsidR="00AC29EF" w:rsidRPr="00B27300" w:rsidRDefault="00AC29EF" w:rsidP="00AC29EF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39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7E3C367" w14:textId="77777777" w:rsidR="00AC29EF" w:rsidRPr="00B27300" w:rsidRDefault="00AC29EF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40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7CC30F8" w14:textId="50818A53" w:rsidR="00AC29EF" w:rsidRPr="00B27300" w:rsidRDefault="008E645F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41" w:author="Wigfall, Trevonte" w:date="2021-07-15T11:30:00Z">
              <w:r w:rsidRPr="00A049B9">
                <w:rPr>
                  <w:rFonts w:asciiTheme="minorHAnsi" w:hAnsiTheme="minorHAnsi"/>
                  <w:b/>
                  <w:sz w:val="22"/>
                  <w:szCs w:val="22"/>
                </w:rPr>
                <w:t>DAY MM/DD/YY Starting at HH:MM</w:t>
              </w:r>
            </w:ins>
            <w:del w:id="42" w:author="Wigfall, Trevonte" w:date="2021-06-09T13:11:00Z">
              <w:r w:rsidR="002668F7" w:rsidRPr="00B27300" w:rsidDel="005A7F7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FRI </w:delText>
              </w:r>
              <w:r w:rsidR="001850FC" w:rsidRPr="00B27300" w:rsidDel="005A7F7F">
                <w:rPr>
                  <w:rFonts w:asciiTheme="minorHAnsi" w:hAnsiTheme="minorHAnsi"/>
                  <w:b/>
                  <w:sz w:val="22"/>
                  <w:szCs w:val="22"/>
                </w:rPr>
                <w:delText>5/14/21</w:delText>
              </w:r>
              <w:r w:rsidR="002668F7" w:rsidRPr="00B27300" w:rsidDel="005A7F7F">
                <w:rPr>
                  <w:rFonts w:asciiTheme="minorHAnsi" w:hAnsiTheme="minorHAnsi"/>
                  <w:b/>
                  <w:sz w:val="22"/>
                  <w:szCs w:val="22"/>
                </w:rPr>
                <w:delText xml:space="preserve"> Starting at 18:30</w:delText>
              </w:r>
            </w:del>
          </w:p>
        </w:tc>
      </w:tr>
      <w:tr w:rsidR="001850FC" w:rsidRPr="00B27300" w14:paraId="56C1BC69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43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44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45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37ED850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  <w:tcPrChange w:id="46" w:author="Wigfall, Trevonte" w:date="2021-07-12T14:23:00Z">
              <w:tcPr>
                <w:tcW w:w="233" w:type="pct"/>
                <w:tcBorders>
                  <w:top w:val="single" w:sz="4" w:space="0" w:color="auto"/>
                </w:tcBorders>
              </w:tcPr>
            </w:tcPrChange>
          </w:tcPr>
          <w:p w14:paraId="243D4A1C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47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E50CDDD" w14:textId="31B086D9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8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  <w:ins w:id="49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0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CF6923E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7A553122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1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14AD2AC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52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E80EAED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53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2C142CA" w14:textId="77777777" w:rsidR="001850FC" w:rsidRPr="00B27300" w:rsidRDefault="00A12568" w:rsidP="001850FC">
            <w:pPr>
              <w:spacing w:after="200" w:line="276" w:lineRule="auto"/>
              <w:rPr>
                <w:rFonts w:ascii="Arial" w:hAnsi="Arial" w:cs="Arial"/>
                <w:b/>
                <w:sz w:val="22"/>
                <w:szCs w:val="22"/>
              </w:rPr>
            </w:pPr>
            <w:r w:rsidRPr="00A049B9">
              <w:fldChar w:fldCharType="begin"/>
            </w:r>
            <w:r w:rsidRPr="00B27300">
              <w:instrText xml:space="preserve"> HYPERLINK "https://share.antheminc.com/teams/AppEnvrMgmt/trizettosupport/Shared%20Documents/ClaimsXten/Procedures/How-to%20Docs/How_To_Run_CXT_HealthCheck_From_EMT_GUI.docx" </w:instrText>
            </w:r>
            <w:r w:rsidRPr="00B27300">
              <w:rPr>
                <w:rPrChange w:id="54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</w:rPr>
              <w:t>Run HC on ENV being installed.  Resolve existing issues (if any found).</w:t>
            </w:r>
            <w:r w:rsidRPr="00A049B9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55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B2C1E2A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HC Passed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56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68E28D8" w14:textId="5FB0EB6B" w:rsidR="001850FC" w:rsidRPr="008E645F" w:rsidRDefault="001850FC" w:rsidP="001850FC">
            <w:pPr>
              <w:rPr>
                <w:highlight w:val="yellow"/>
                <w:rPrChange w:id="57" w:author="Wigfall, Trevonte" w:date="2021-07-15T11:31:00Z">
                  <w:rPr/>
                </w:rPrChange>
              </w:rPr>
            </w:pPr>
            <w:del w:id="58" w:author="Wigfall, Trevonte" w:date="2021-06-09T13:11:00Z">
              <w:r w:rsidRPr="00A049B9" w:rsidDel="005A7F7F">
                <w:rPr>
                  <w:rFonts w:asciiTheme="minorHAnsi" w:hAnsiTheme="minorHAnsi"/>
                  <w:b/>
                  <w:sz w:val="22"/>
                  <w:szCs w:val="22"/>
                </w:rPr>
                <w:delText>FRI 5/14/21</w:delText>
              </w:r>
            </w:del>
            <w:ins w:id="59" w:author="Wigfall, Trevonte" w:date="2021-07-12T14:21:00Z">
              <w:r w:rsidR="00B27300" w:rsidRPr="00A049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850FC" w:rsidRPr="00B27300" w14:paraId="210A17A1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60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61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62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165EF18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63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  <w:tcPrChange w:id="64" w:author="Wigfall, Trevonte" w:date="2021-07-12T14:23:00Z">
              <w:tcPr>
                <w:tcW w:w="233" w:type="pct"/>
                <w:tcBorders>
                  <w:top w:val="single" w:sz="4" w:space="0" w:color="auto"/>
                </w:tcBorders>
              </w:tcPr>
            </w:tcPrChange>
          </w:tcPr>
          <w:p w14:paraId="1E925B97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5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66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FD06A99" w14:textId="041A96D2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7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68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69" w:author="Wigfall, Trevonte" w:date="2021-07-12T14:2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  <w:ins w:id="70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1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9965902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2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  <w:rPrChange w:id="73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ENV</w:t>
            </w:r>
          </w:p>
          <w:p w14:paraId="07E16B16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4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5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DD5D7CC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76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77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78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FC49EC7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79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80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81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0C00E5" w14:textId="77777777" w:rsidR="001850FC" w:rsidRPr="00B27300" w:rsidRDefault="00A12568" w:rsidP="001850FC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82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B27300">
              <w:rPr>
                <w:rPrChange w:id="83" w:author="Wigfall, Trevonte" w:date="2021-07-12T14:20:00Z">
                  <w:rPr>
                    <w:color w:val="0000FF"/>
                  </w:rPr>
                </w:rPrChange>
              </w:rPr>
              <w:fldChar w:fldCharType="begin"/>
            </w:r>
            <w:r w:rsidRPr="00B27300">
              <w:instrText xml:space="preserve"> HYPERLINK "https://collaborate.wellpoint.com/sites/Ent_Rel_Mgmt/Rel_Plan/Rel_Inv/Lists/Status%20Master/Release%20List.aspx" </w:instrText>
            </w:r>
            <w:r w:rsidRPr="00B27300">
              <w:rPr>
                <w:rPrChange w:id="84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85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Update RM spreadsheet the change effort has begun (PROD MW Only)</w:t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86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87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88B51C4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8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  <w:rPrChange w:id="89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Spreadsheet Updated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90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3CCC0B7" w14:textId="52C1F2FA" w:rsidR="001850FC" w:rsidRPr="008E645F" w:rsidRDefault="001850FC" w:rsidP="001850FC">
            <w:pPr>
              <w:rPr>
                <w:highlight w:val="yellow"/>
                <w:rPrChange w:id="91" w:author="Wigfall, Trevonte" w:date="2021-07-15T11:31:00Z">
                  <w:rPr/>
                </w:rPrChange>
              </w:rPr>
            </w:pPr>
            <w:del w:id="92" w:author="Wigfall, Trevonte" w:date="2021-06-09T13:11:00Z">
              <w:r w:rsidRPr="00A049B9" w:rsidDel="005A7F7F">
                <w:rPr>
                  <w:rFonts w:asciiTheme="minorHAnsi" w:hAnsiTheme="minorHAnsi"/>
                  <w:b/>
                  <w:sz w:val="22"/>
                  <w:szCs w:val="22"/>
                </w:rPr>
                <w:delText>FRI 5/14/21</w:delText>
              </w:r>
            </w:del>
            <w:ins w:id="93" w:author="Wigfall, Trevonte" w:date="2021-07-12T14:21:00Z">
              <w:r w:rsidR="00B27300" w:rsidRPr="00A049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850FC" w:rsidRPr="00B27300" w14:paraId="247899DD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94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95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96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B394B97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97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  <w:tcPrChange w:id="98" w:author="Wigfall, Trevonte" w:date="2021-07-12T14:23:00Z">
              <w:tcPr>
                <w:tcW w:w="233" w:type="pct"/>
                <w:tcBorders>
                  <w:top w:val="single" w:sz="4" w:space="0" w:color="auto"/>
                </w:tcBorders>
              </w:tcPr>
            </w:tcPrChange>
          </w:tcPr>
          <w:p w14:paraId="00159A01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99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100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7C1CA0A" w14:textId="4AEDE49E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1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102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103" w:author="Wigfall, Trevonte" w:date="2021-07-12T14:2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  <w:ins w:id="104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5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070CBE2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6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smallCaps/>
                <w:sz w:val="22"/>
                <w:szCs w:val="22"/>
                <w:rPrChange w:id="107" w:author="Wigfall, Trevonte" w:date="2021-07-12T14:2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 xml:space="preserve"> (REPORTING)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8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24A73F2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109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110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111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D4ED265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112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113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114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3EA5179" w14:textId="77777777" w:rsidR="001850FC" w:rsidRPr="00B27300" w:rsidRDefault="00A12568" w:rsidP="001850FC">
            <w:pPr>
              <w:rPr>
                <w:rStyle w:val="Hyperlink"/>
                <w:rFonts w:ascii="Calibri" w:hAnsi="Calibri" w:cs="Calibri"/>
                <w:color w:val="auto"/>
                <w:sz w:val="22"/>
                <w:szCs w:val="22"/>
                <w:rPrChange w:id="115" w:author="Wigfall, Trevonte" w:date="2021-07-12T14:20:00Z">
                  <w:rPr>
                    <w:rStyle w:val="Hyperlink"/>
                    <w:rFonts w:ascii="Calibri" w:hAnsi="Calibri" w:cs="Calibri"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B27300">
              <w:rPr>
                <w:rPrChange w:id="116" w:author="Wigfall, Trevonte" w:date="2021-07-12T14:20:00Z">
                  <w:rPr>
                    <w:color w:val="0000FF"/>
                  </w:rPr>
                </w:rPrChange>
              </w:rPr>
              <w:fldChar w:fldCharType="begin"/>
            </w:r>
            <w:r w:rsidRPr="00B27300">
              <w:instrText xml:space="preserve"> HYPERLINK "https://share.antheminc.com/teams/AppEnvrMgmt/trizettosupport/Shared%20Documents/ClaimsXten/Procedures/How-to%20Docs/ClaimsXten%20Reporting%20Server%20Pre_Check.docx" </w:instrText>
            </w:r>
            <w:r w:rsidRPr="00B27300">
              <w:rPr>
                <w:rPrChange w:id="117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18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Run Reporting Server Pre-Checks</w:t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19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120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F444E33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21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22" w:author="Wigfall, Trevonte" w:date="2021-07-12T14:20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123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A78B9B2" w14:textId="2F0716FF" w:rsidR="001850FC" w:rsidRPr="008E645F" w:rsidRDefault="001850FC" w:rsidP="001850FC">
            <w:pPr>
              <w:rPr>
                <w:highlight w:val="yellow"/>
                <w:rPrChange w:id="124" w:author="Wigfall, Trevonte" w:date="2021-07-15T11:31:00Z">
                  <w:rPr/>
                </w:rPrChange>
              </w:rPr>
            </w:pPr>
            <w:del w:id="125" w:author="Wigfall, Trevonte" w:date="2021-06-09T13:11:00Z">
              <w:r w:rsidRPr="00A049B9" w:rsidDel="005A7F7F">
                <w:rPr>
                  <w:rFonts w:asciiTheme="minorHAnsi" w:hAnsiTheme="minorHAnsi"/>
                  <w:b/>
                  <w:sz w:val="22"/>
                  <w:szCs w:val="22"/>
                </w:rPr>
                <w:delText>FRI 5/14/21</w:delText>
              </w:r>
            </w:del>
            <w:ins w:id="126" w:author="Wigfall, Trevonte" w:date="2021-07-12T14:21:00Z">
              <w:r w:rsidR="00B27300" w:rsidRPr="00A049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850FC" w:rsidRPr="00B27300" w14:paraId="5E1EAC45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127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128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129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1B36F9A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30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  <w:tcPrChange w:id="131" w:author="Wigfall, Trevonte" w:date="2021-07-12T14:23:00Z">
              <w:tcPr>
                <w:tcW w:w="233" w:type="pct"/>
                <w:tcBorders>
                  <w:top w:val="single" w:sz="4" w:space="0" w:color="auto"/>
                </w:tcBorders>
              </w:tcPr>
            </w:tcPrChange>
          </w:tcPr>
          <w:p w14:paraId="1BCD4941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32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133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D800214" w14:textId="76D9F54F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34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135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136" w:author="Wigfall, Trevonte" w:date="2021-07-12T14:2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  <w:ins w:id="137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38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2DC8D56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39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  <w:rPrChange w:id="140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TPIC (cxtTpicFac&lt;env&gt;):</w:t>
            </w:r>
          </w:p>
          <w:p w14:paraId="0226EE71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41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42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A96227E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143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144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145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CB61384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146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147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148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0179455" w14:textId="77777777" w:rsidR="001850FC" w:rsidRPr="00B27300" w:rsidRDefault="001850FC" w:rsidP="001850FC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49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50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begin"/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51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52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A12568" w:rsidRPr="00A049B9">
              <w:fldChar w:fldCharType="begin"/>
            </w:r>
            <w:r w:rsidR="00A12568" w:rsidRPr="00B27300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="00A12568" w:rsidRPr="00B27300">
              <w:rPr>
                <w:rPrChange w:id="153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54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Suspend all nodes from TPIC load balancer </w:t>
            </w:r>
            <w:r w:rsidR="00A12568"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55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33A25181" w14:textId="77777777" w:rsidR="001850FC" w:rsidRPr="00B27300" w:rsidRDefault="001850FC" w:rsidP="001850FC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156" w:author="Wigfall, Trevonte" w:date="2021-07-12T14:20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r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57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 </w:t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58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751D866B" w14:textId="77777777" w:rsidR="001850FC" w:rsidRPr="00B27300" w:rsidRDefault="001850FC" w:rsidP="001850FC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159" w:author="Wigfall, Trevonte" w:date="2021-07-12T14:20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160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8BABECB" w14:textId="77777777" w:rsidR="001850FC" w:rsidRPr="00B27300" w:rsidRDefault="001850FC" w:rsidP="001850F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61" w:author="Wigfall, Trevonte" w:date="2021-07-12T14:20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B2730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62" w:author="Wigfall, Trevonte" w:date="2021-07-12T14:20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163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F363866" w14:textId="1F1FDAEE" w:rsidR="001850FC" w:rsidRPr="008E645F" w:rsidRDefault="001850FC" w:rsidP="001850FC">
            <w:pPr>
              <w:rPr>
                <w:highlight w:val="yellow"/>
                <w:rPrChange w:id="164" w:author="Wigfall, Trevonte" w:date="2021-07-15T11:31:00Z">
                  <w:rPr/>
                </w:rPrChange>
              </w:rPr>
            </w:pPr>
            <w:del w:id="165" w:author="Wigfall, Trevonte" w:date="2021-06-09T13:11:00Z">
              <w:r w:rsidRPr="00A049B9" w:rsidDel="005A7F7F">
                <w:rPr>
                  <w:rFonts w:asciiTheme="minorHAnsi" w:hAnsiTheme="minorHAnsi"/>
                  <w:b/>
                  <w:sz w:val="22"/>
                  <w:szCs w:val="22"/>
                </w:rPr>
                <w:delText>FRI 5/14/21</w:delText>
              </w:r>
            </w:del>
            <w:ins w:id="166" w:author="Wigfall, Trevonte" w:date="2021-07-12T14:21:00Z">
              <w:r w:rsidR="00B27300" w:rsidRPr="00A049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850FC" w:rsidRPr="00B27300" w14:paraId="68011AA5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167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168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169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9C3BFC9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70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  <w:tcPrChange w:id="171" w:author="Wigfall, Trevonte" w:date="2021-07-12T14:23:00Z">
              <w:tcPr>
                <w:tcW w:w="233" w:type="pct"/>
                <w:tcBorders>
                  <w:top w:val="single" w:sz="4" w:space="0" w:color="auto"/>
                </w:tcBorders>
              </w:tcPr>
            </w:tcPrChange>
          </w:tcPr>
          <w:p w14:paraId="45A1715D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72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173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D86D37A" w14:textId="298B4433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74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175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176" w:author="Wigfall, Trevonte" w:date="2021-07-12T14:2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  <w:ins w:id="177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78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86BCF3B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79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  <w:rPrChange w:id="180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TPPUI (cxtTppuiFac&lt;env&gt;):</w:t>
            </w:r>
          </w:p>
          <w:p w14:paraId="7AF9D116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81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82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CD74435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183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184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185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96091F9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186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187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188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8CCECCE" w14:textId="77777777" w:rsidR="001850FC" w:rsidRPr="00B27300" w:rsidRDefault="00A12568" w:rsidP="001850FC">
            <w:pPr>
              <w:rPr>
                <w:rStyle w:val="Hyperlink"/>
                <w:rFonts w:ascii="Arial" w:hAnsi="Arial" w:cs="Arial"/>
                <w:b/>
                <w:color w:val="auto"/>
                <w:rPrChange w:id="189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B27300">
              <w:rPr>
                <w:rPrChange w:id="190" w:author="Wigfall, Trevonte" w:date="2021-07-12T14:20:00Z">
                  <w:rPr>
                    <w:color w:val="0000FF"/>
                  </w:rPr>
                </w:rPrChange>
              </w:rPr>
              <w:fldChar w:fldCharType="begin"/>
            </w:r>
            <w:r w:rsidRPr="00B27300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B27300">
              <w:rPr>
                <w:rPrChange w:id="191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92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Suspend all nodes from TPPUI load balancer</w:t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193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08A54B2B" w14:textId="77777777" w:rsidR="001850FC" w:rsidRPr="00B27300" w:rsidRDefault="001850FC" w:rsidP="001850FC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194" w:author="Wigfall, Trevonte" w:date="2021-07-12T14:20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195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8416A2A" w14:textId="77777777" w:rsidR="001850FC" w:rsidRPr="00B27300" w:rsidRDefault="001850FC" w:rsidP="001850F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96" w:author="Wigfall, Trevonte" w:date="2021-07-12T14:20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B2730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197" w:author="Wigfall, Trevonte" w:date="2021-07-12T14:20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198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092BA48" w14:textId="4744D0AA" w:rsidR="001850FC" w:rsidRPr="008E645F" w:rsidRDefault="001850FC" w:rsidP="001850FC">
            <w:pPr>
              <w:rPr>
                <w:highlight w:val="yellow"/>
                <w:rPrChange w:id="199" w:author="Wigfall, Trevonte" w:date="2021-07-15T11:31:00Z">
                  <w:rPr/>
                </w:rPrChange>
              </w:rPr>
            </w:pPr>
            <w:del w:id="200" w:author="Wigfall, Trevonte" w:date="2021-06-09T13:11:00Z">
              <w:r w:rsidRPr="00A049B9" w:rsidDel="005A7F7F">
                <w:rPr>
                  <w:rFonts w:asciiTheme="minorHAnsi" w:hAnsiTheme="minorHAnsi"/>
                  <w:b/>
                  <w:sz w:val="22"/>
                  <w:szCs w:val="22"/>
                </w:rPr>
                <w:delText>FRI 5/14/21</w:delText>
              </w:r>
            </w:del>
            <w:ins w:id="201" w:author="Wigfall, Trevonte" w:date="2021-07-12T14:21:00Z">
              <w:r w:rsidR="00B27300" w:rsidRPr="00A049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850FC" w:rsidRPr="00B27300" w14:paraId="14B52404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202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203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204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D681884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205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  <w:tcPrChange w:id="206" w:author="Wigfall, Trevonte" w:date="2021-07-12T14:23:00Z">
              <w:tcPr>
                <w:tcW w:w="233" w:type="pct"/>
                <w:tcBorders>
                  <w:top w:val="single" w:sz="4" w:space="0" w:color="auto"/>
                </w:tcBorders>
              </w:tcPr>
            </w:tcPrChange>
          </w:tcPr>
          <w:p w14:paraId="6D813AFF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07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208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1C12793" w14:textId="26A4FF25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09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210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211" w:author="Wigfall, Trevonte" w:date="2021-07-12T14:2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  <w:ins w:id="212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13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A17EB46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14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  <w:rPrChange w:id="215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UIAPP (cxtUIAPPFac&lt;env&gt;):</w:t>
            </w:r>
          </w:p>
          <w:p w14:paraId="42A9B119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16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17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2FBEFAA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218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219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220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6260F99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221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222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223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1850FC" w:rsidRPr="00B27300" w14:paraId="0D506BD8" w14:textId="77777777" w:rsidTr="00D1158C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1850FC" w:rsidRPr="00B27300" w14:paraId="19E5FEA0" w14:textId="77777777" w:rsidTr="00D1158C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D3114F5" w14:textId="77777777" w:rsidR="001850FC" w:rsidRPr="00B27300" w:rsidRDefault="001850FC" w:rsidP="001850FC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224" w:author="Wigfall, Trevonte" w:date="2021-07-12T14:20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1850FC" w:rsidRPr="00B27300" w14:paraId="1E1CCEA3" w14:textId="77777777" w:rsidTr="00D1158C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6EFDEA92" w14:textId="77777777" w:rsidR="001850FC" w:rsidRPr="00B27300" w:rsidRDefault="00A12568" w:rsidP="001850FC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u w:val="single"/>
                                  <w:rPrChange w:id="225" w:author="Wigfall, Trevonte" w:date="2021-07-12T14:20:00Z">
                                    <w:rPr>
                                      <w:rFonts w:ascii="Calibri" w:hAnsi="Calibri" w:cs="Calibri"/>
                                      <w:strike/>
                                      <w:sz w:val="22"/>
                                      <w:szCs w:val="22"/>
                                      <w:u w:val="single"/>
                                    </w:rPr>
                                  </w:rPrChange>
                                </w:rPr>
                              </w:pPr>
                              <w:r w:rsidRPr="00A049B9">
                                <w:fldChar w:fldCharType="begin"/>
                              </w:r>
                              <w:r w:rsidRPr="00B27300">
                                <w:instrText xml:space="preserve"> HYPERLINK "https://share.antheminc.com/teams/AppEnvrMgmt/trizettosupport/Shared%20Documents/Global/Procedures/Script%20Readmes/README%20-%20Manage%20Load%20Balancer%20Script.docx" </w:instrText>
                              </w:r>
                              <w:r w:rsidRPr="00B27300">
                                <w:rPr>
                                  <w:rPrChange w:id="226" w:author="Wigfall, Trevonte" w:date="2021-07-12T14:20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separate"/>
                              </w:r>
                              <w:r w:rsidR="001850FC" w:rsidRPr="00B27300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227" w:author="Wigfall, Trevonte" w:date="2021-07-12T14:20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t>Suspend all nodes from UIAPP load balancer</w:t>
                              </w:r>
                              <w:r w:rsidRPr="00B27300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228" w:author="Wigfall, Trevonte" w:date="2021-07-12T14:20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523016C2" w14:textId="77777777" w:rsidR="001850FC" w:rsidRPr="00B27300" w:rsidRDefault="001850FC" w:rsidP="001850FC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229" w:author="Wigfall, Trevonte" w:date="2021-07-12T14:20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</w:tc>
                  </w:tr>
                </w:tbl>
                <w:p w14:paraId="2765F40D" w14:textId="77777777" w:rsidR="001850FC" w:rsidRPr="00B27300" w:rsidRDefault="001850FC" w:rsidP="001850FC">
                  <w:pPr>
                    <w:rPr>
                      <w:rFonts w:ascii="Calibri" w:hAnsi="Calibri" w:cs="Calibri"/>
                      <w:sz w:val="22"/>
                      <w:szCs w:val="22"/>
                      <w:rPrChange w:id="230" w:author="Wigfall, Trevonte" w:date="2021-07-12T14:20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6145FE21" w14:textId="77777777" w:rsidR="001850FC" w:rsidRPr="00B27300" w:rsidRDefault="001850FC" w:rsidP="001850FC">
            <w:pPr>
              <w:rPr>
                <w:rFonts w:ascii="Calibri" w:hAnsi="Calibri" w:cs="Calibri"/>
                <w:sz w:val="22"/>
                <w:szCs w:val="22"/>
                <w:u w:val="single"/>
                <w:rPrChange w:id="231" w:author="Wigfall, Trevonte" w:date="2021-07-12T14:20:00Z">
                  <w:rPr>
                    <w:rFonts w:ascii="Calibri" w:hAnsi="Calibri" w:cs="Calibri"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232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5332ED3" w14:textId="77777777" w:rsidR="001850FC" w:rsidRPr="00B27300" w:rsidRDefault="001850FC" w:rsidP="001850F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233" w:author="Wigfall, Trevonte" w:date="2021-07-12T14:20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B2730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234" w:author="Wigfall, Trevonte" w:date="2021-07-12T14:20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235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79831A4" w14:textId="1B9A2F04" w:rsidR="001850FC" w:rsidRPr="008E645F" w:rsidRDefault="001850FC" w:rsidP="001850FC">
            <w:pPr>
              <w:rPr>
                <w:highlight w:val="yellow"/>
                <w:rPrChange w:id="236" w:author="Wigfall, Trevonte" w:date="2021-07-15T11:31:00Z">
                  <w:rPr/>
                </w:rPrChange>
              </w:rPr>
            </w:pPr>
            <w:del w:id="237" w:author="Wigfall, Trevonte" w:date="2021-06-09T13:11:00Z">
              <w:r w:rsidRPr="00A049B9" w:rsidDel="005A7F7F">
                <w:rPr>
                  <w:rFonts w:asciiTheme="minorHAnsi" w:hAnsiTheme="minorHAnsi"/>
                  <w:b/>
                  <w:sz w:val="22"/>
                  <w:szCs w:val="22"/>
                </w:rPr>
                <w:delText>FRI 5/14/21</w:delText>
              </w:r>
            </w:del>
            <w:ins w:id="238" w:author="Wigfall, Trevonte" w:date="2021-07-12T14:21:00Z">
              <w:r w:rsidR="00B27300" w:rsidRPr="00A049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850FC" w:rsidRPr="00B27300" w14:paraId="0281A6FB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239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240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241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4337337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242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  <w:tcPrChange w:id="243" w:author="Wigfall, Trevonte" w:date="2021-07-12T14:23:00Z">
              <w:tcPr>
                <w:tcW w:w="233" w:type="pct"/>
                <w:tcBorders>
                  <w:top w:val="single" w:sz="4" w:space="0" w:color="auto"/>
                </w:tcBorders>
              </w:tcPr>
            </w:tcPrChange>
          </w:tcPr>
          <w:p w14:paraId="44D7BC94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44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245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36A4B11" w14:textId="0F21628E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46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247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248" w:author="Wigfall, Trevonte" w:date="2021-07-12T14:2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  <w:ins w:id="249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50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FCE81B9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51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  <w:rPrChange w:id="252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C3 (cxtC3Fac&lt;env&gt;):</w:t>
            </w:r>
          </w:p>
          <w:p w14:paraId="70537909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253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54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D573E83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255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256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257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7060554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258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259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260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D0723E9" w14:textId="77777777" w:rsidR="001850FC" w:rsidRPr="00B27300" w:rsidRDefault="00A12568" w:rsidP="001850FC">
            <w:pPr>
              <w:rPr>
                <w:rStyle w:val="Hyperlink"/>
                <w:rFonts w:ascii="Arial" w:hAnsi="Arial" w:cs="Arial"/>
                <w:b/>
                <w:color w:val="auto"/>
                <w:rPrChange w:id="261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B27300">
              <w:rPr>
                <w:rPrChange w:id="262" w:author="Wigfall, Trevonte" w:date="2021-07-12T14:20:00Z">
                  <w:rPr>
                    <w:color w:val="0000FF"/>
                  </w:rPr>
                </w:rPrChange>
              </w:rPr>
              <w:fldChar w:fldCharType="begin"/>
            </w:r>
            <w:r w:rsidRPr="00B27300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B27300">
              <w:rPr>
                <w:rPrChange w:id="263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264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Suspend all nodes from C3 load balancer</w:t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265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05F9648F" w14:textId="77777777" w:rsidR="001850FC" w:rsidRPr="00B27300" w:rsidRDefault="001850FC" w:rsidP="001850FC">
            <w:pPr>
              <w:rPr>
                <w:rFonts w:ascii="Calibri" w:hAnsi="Calibri" w:cs="Calibri"/>
                <w:noProof/>
                <w:sz w:val="22"/>
                <w:szCs w:val="22"/>
                <w:rPrChange w:id="266" w:author="Wigfall, Trevonte" w:date="2021-07-12T14:20:00Z">
                  <w:rPr>
                    <w:rFonts w:ascii="Calibri" w:hAnsi="Calibri" w:cs="Calibri"/>
                    <w:strike/>
                    <w:noProof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267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B937D4B" w14:textId="77777777" w:rsidR="001850FC" w:rsidRPr="00B27300" w:rsidRDefault="001850FC" w:rsidP="001850FC">
            <w:pP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268" w:author="Wigfall, Trevonte" w:date="2021-07-12T14:20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B27300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  <w:rPrChange w:id="269" w:author="Wigfall, Trevonte" w:date="2021-07-12T14:20:00Z">
                  <w:rPr>
                    <w:rFonts w:ascii="Calibri" w:hAnsi="Calibri" w:cs="Calibri"/>
                    <w:b/>
                    <w:bCs/>
                    <w:strike/>
                    <w:color w:val="000000"/>
                    <w:sz w:val="22"/>
                    <w:szCs w:val="22"/>
                  </w:rPr>
                </w:rPrChange>
              </w:rPr>
              <w:t>All nodes inactive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270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3A7AB0" w14:textId="79E6C0F1" w:rsidR="001850FC" w:rsidRPr="008E645F" w:rsidRDefault="001850FC" w:rsidP="001850FC">
            <w:pPr>
              <w:rPr>
                <w:highlight w:val="yellow"/>
                <w:rPrChange w:id="271" w:author="Wigfall, Trevonte" w:date="2021-07-15T11:31:00Z">
                  <w:rPr/>
                </w:rPrChange>
              </w:rPr>
            </w:pPr>
            <w:del w:id="272" w:author="Wigfall, Trevonte" w:date="2021-06-09T13:11:00Z">
              <w:r w:rsidRPr="00A049B9" w:rsidDel="005A7F7F">
                <w:rPr>
                  <w:rFonts w:asciiTheme="minorHAnsi" w:hAnsiTheme="minorHAnsi"/>
                  <w:b/>
                  <w:sz w:val="22"/>
                  <w:szCs w:val="22"/>
                </w:rPr>
                <w:delText>FRI 5/14/21</w:delText>
              </w:r>
            </w:del>
            <w:ins w:id="273" w:author="Wigfall, Trevonte" w:date="2021-07-12T14:21:00Z">
              <w:r w:rsidR="00B27300" w:rsidRPr="00A049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850FC" w:rsidRPr="00B27300" w14:paraId="36724E3E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274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275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276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2EF942B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  <w:tcPrChange w:id="277" w:author="Wigfall, Trevonte" w:date="2021-07-12T14:23:00Z">
              <w:tcPr>
                <w:tcW w:w="233" w:type="pct"/>
                <w:tcBorders>
                  <w:top w:val="single" w:sz="4" w:space="0" w:color="auto"/>
                </w:tcBorders>
              </w:tcPr>
            </w:tcPrChange>
          </w:tcPr>
          <w:p w14:paraId="7C141D2C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278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AB012E1" w14:textId="26BAB2AB" w:rsidR="001850FC" w:rsidRPr="00B27300" w:rsidRDefault="001850FC" w:rsidP="001850FC">
            <w:del w:id="279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  <w:ins w:id="280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81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FD0F8D0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</w:p>
          <w:p w14:paraId="4EE60A72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82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A2B8ACF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283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3790769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284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1E034F" w14:textId="77777777" w:rsidR="001850FC" w:rsidRPr="00B27300" w:rsidRDefault="003B150C" w:rsidP="001850FC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B27300">
              <w:rPr>
                <w:rPrChange w:id="285" w:author="Wigfall, Trevonte" w:date="2021-07-12T14:20:00Z">
                  <w:rPr>
                    <w:color w:val="0000FF"/>
                  </w:rPr>
                </w:rPrChange>
              </w:rPr>
              <w:fldChar w:fldCharType="begin"/>
            </w:r>
            <w:r w:rsidRPr="00B27300">
              <w:instrText xml:space="preserve"> HYPERLINK "https://share.antheminc.com/teams/AppEnvrMgmt/trizettosupport/Shared%20Documents/ClaimsXten/Procedures/How-to%20Docs/How_To_Stop_ClaimsXten_Services_AUTOMATED.docx" </w:instrText>
            </w:r>
            <w:r w:rsidRPr="00B27300">
              <w:rPr>
                <w:rPrChange w:id="286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Stop UIAPP and TPIC CXT services in environment(s) using EMT GUI</w:t>
            </w:r>
            <w:r w:rsidRPr="00A049B9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1B71E86F" w14:textId="77777777" w:rsidR="001850FC" w:rsidRPr="00B27300" w:rsidRDefault="001850FC" w:rsidP="001850FC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287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BEEB22D" w14:textId="77777777" w:rsidR="001850FC" w:rsidRPr="00B27300" w:rsidRDefault="001850FC" w:rsidP="001850FC"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services stopped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288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F366FF9" w14:textId="1550A87D" w:rsidR="001850FC" w:rsidRPr="008E645F" w:rsidRDefault="001850FC" w:rsidP="001850FC">
            <w:pPr>
              <w:rPr>
                <w:highlight w:val="yellow"/>
                <w:rPrChange w:id="289" w:author="Wigfall, Trevonte" w:date="2021-07-15T11:31:00Z">
                  <w:rPr/>
                </w:rPrChange>
              </w:rPr>
            </w:pPr>
            <w:del w:id="290" w:author="Wigfall, Trevonte" w:date="2021-06-09T13:11:00Z">
              <w:r w:rsidRPr="00A049B9" w:rsidDel="005A7F7F">
                <w:rPr>
                  <w:rFonts w:asciiTheme="minorHAnsi" w:hAnsiTheme="minorHAnsi"/>
                  <w:b/>
                  <w:sz w:val="22"/>
                  <w:szCs w:val="22"/>
                </w:rPr>
                <w:delText>FRI 5/14/21</w:delText>
              </w:r>
            </w:del>
            <w:ins w:id="291" w:author="Wigfall, Trevonte" w:date="2021-07-12T14:21:00Z">
              <w:r w:rsidR="00B27300" w:rsidRPr="00A049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850FC" w:rsidRPr="00B27300" w14:paraId="6DB17B26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292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863"/>
          <w:trPrChange w:id="293" w:author="Wigfall, Trevonte" w:date="2021-07-12T14:23:00Z">
            <w:trPr>
              <w:trHeight w:val="863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294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A306F7F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  <w:tcPrChange w:id="295" w:author="Wigfall, Trevonte" w:date="2021-07-12T14:23:00Z">
              <w:tcPr>
                <w:tcW w:w="233" w:type="pct"/>
                <w:tcBorders>
                  <w:top w:val="single" w:sz="4" w:space="0" w:color="auto"/>
                </w:tcBorders>
              </w:tcPr>
            </w:tcPrChange>
          </w:tcPr>
          <w:p w14:paraId="0F324636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296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6BC4EC0" w14:textId="3544BE0A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297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  <w:ins w:id="298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299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125DA04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TPIC (archive for 1P, delete for all others)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300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429A31F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301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C63A3AB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302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58AB4EE" w14:textId="77777777" w:rsidR="001850FC" w:rsidRPr="00B27300" w:rsidRDefault="003B150C" w:rsidP="001850FC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049B9">
              <w:fldChar w:fldCharType="begin"/>
            </w:r>
            <w:r w:rsidRPr="00B27300">
              <w:instrText xml:space="preserve"> HYPERLINK "https://share.antheminc.com/teams/AppEnvrMgmt/trizettosupport/Shared%20Documents/ClaimsXten/Procedures/How-to%20Docs/How_To_Archive_Or_Delete_CXT_Logs_MASTER.docx" </w:instrText>
            </w:r>
            <w:r w:rsidRPr="00B27300">
              <w:rPr>
                <w:rPrChange w:id="303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Archive or Delete the existing CXT logs</w:t>
            </w:r>
            <w:r w:rsidRPr="00A049B9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304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54BF82F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Files archived or deleted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305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E7D083B" w14:textId="40DC4D8B" w:rsidR="001850FC" w:rsidRPr="008E645F" w:rsidRDefault="001850FC" w:rsidP="001850FC">
            <w:pPr>
              <w:rPr>
                <w:highlight w:val="yellow"/>
                <w:rPrChange w:id="306" w:author="Wigfall, Trevonte" w:date="2021-07-15T11:31:00Z">
                  <w:rPr/>
                </w:rPrChange>
              </w:rPr>
            </w:pPr>
            <w:del w:id="307" w:author="Wigfall, Trevonte" w:date="2021-06-09T13:11:00Z">
              <w:r w:rsidRPr="00A049B9" w:rsidDel="005A7F7F">
                <w:rPr>
                  <w:rFonts w:asciiTheme="minorHAnsi" w:hAnsiTheme="minorHAnsi"/>
                  <w:b/>
                  <w:sz w:val="22"/>
                  <w:szCs w:val="22"/>
                </w:rPr>
                <w:delText>FRI 5/14/21</w:delText>
              </w:r>
            </w:del>
            <w:ins w:id="308" w:author="Wigfall, Trevonte" w:date="2021-07-12T14:21:00Z">
              <w:r w:rsidR="00B27300" w:rsidRPr="00A049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850FC" w:rsidRPr="00B27300" w14:paraId="00D4A7CC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309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310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311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CCE5817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  <w:tcPrChange w:id="312" w:author="Wigfall, Trevonte" w:date="2021-07-12T14:23:00Z">
              <w:tcPr>
                <w:tcW w:w="233" w:type="pct"/>
                <w:tcBorders>
                  <w:top w:val="single" w:sz="4" w:space="0" w:color="auto"/>
                </w:tcBorders>
              </w:tcPr>
            </w:tcPrChange>
          </w:tcPr>
          <w:p w14:paraId="23164ACA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313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93FF875" w14:textId="62ED779B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14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  <w:ins w:id="315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316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62B6883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1A55326C" w14:textId="77777777" w:rsidR="001850FC" w:rsidRPr="00B27300" w:rsidRDefault="001850FC" w:rsidP="001850FC">
            <w:pPr>
              <w:rPr>
                <w:rFonts w:ascii="Calibri" w:hAnsi="Calibri" w:cs="Calibri"/>
                <w:b/>
                <w:color w:val="000000"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except Reporting</w:t>
            </w:r>
          </w:p>
          <w:p w14:paraId="517C21FD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317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230CF10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318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5845EB8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319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232A4BF" w14:textId="77777777" w:rsidR="001850FC" w:rsidRPr="00B27300" w:rsidRDefault="003B150C" w:rsidP="001850FC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B27300">
              <w:rPr>
                <w:rPrChange w:id="320" w:author="Wigfall, Trevonte" w:date="2021-07-12T14:20:00Z">
                  <w:rPr>
                    <w:color w:val="0000FF"/>
                  </w:rPr>
                </w:rPrChange>
              </w:rPr>
              <w:fldChar w:fldCharType="begin"/>
            </w:r>
            <w:r w:rsidRPr="00B27300"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B27300">
              <w:rPr>
                <w:rPrChange w:id="321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Backup Config files</w:t>
            </w:r>
            <w:r w:rsidRPr="00A049B9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6BE6D613" w14:textId="77777777" w:rsidR="001850FC" w:rsidRPr="00B27300" w:rsidRDefault="001850FC" w:rsidP="001850FC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322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1AF9AEE" w14:textId="77777777" w:rsidR="001850FC" w:rsidRPr="00B27300" w:rsidRDefault="001850FC" w:rsidP="001850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7300">
              <w:rPr>
                <w:rFonts w:ascii="Calibri" w:hAnsi="Calibri" w:cs="Calibri"/>
                <w:color w:val="000000"/>
                <w:sz w:val="22"/>
                <w:szCs w:val="22"/>
                <w:rPrChange w:id="323" w:author="Wigfall, Trevonte" w:date="2021-07-12T14:20:00Z">
                  <w:rPr>
                    <w:rFonts w:ascii="Calibri" w:hAnsi="Calibri" w:cs="Calibri"/>
                    <w:color w:val="000000"/>
                    <w:sz w:val="22"/>
                    <w:szCs w:val="22"/>
                    <w:u w:val="single"/>
                  </w:rPr>
                </w:rPrChange>
              </w:rPr>
              <w:t>Files backed up</w:t>
            </w:r>
          </w:p>
          <w:p w14:paraId="18D768F7" w14:textId="77777777" w:rsidR="001850FC" w:rsidRPr="00B27300" w:rsidRDefault="001850FC" w:rsidP="001850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324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AE290AB" w14:textId="7829E05F" w:rsidR="001850FC" w:rsidRPr="008E645F" w:rsidRDefault="001850FC" w:rsidP="001850FC">
            <w:pPr>
              <w:rPr>
                <w:highlight w:val="yellow"/>
                <w:rPrChange w:id="325" w:author="Wigfall, Trevonte" w:date="2021-07-15T11:31:00Z">
                  <w:rPr/>
                </w:rPrChange>
              </w:rPr>
            </w:pPr>
            <w:del w:id="326" w:author="Wigfall, Trevonte" w:date="2021-06-09T13:11:00Z">
              <w:r w:rsidRPr="00A049B9" w:rsidDel="005A7F7F">
                <w:rPr>
                  <w:rFonts w:asciiTheme="minorHAnsi" w:hAnsiTheme="minorHAnsi"/>
                  <w:b/>
                  <w:sz w:val="22"/>
                  <w:szCs w:val="22"/>
                </w:rPr>
                <w:delText>FRI 5/14/21</w:delText>
              </w:r>
            </w:del>
            <w:ins w:id="327" w:author="Wigfall, Trevonte" w:date="2021-07-12T14:21:00Z">
              <w:r w:rsidR="00B27300" w:rsidRPr="00A049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850FC" w:rsidRPr="00B27300" w14:paraId="3892B49A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328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329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330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935EF02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  <w:tcPrChange w:id="331" w:author="Wigfall, Trevonte" w:date="2021-07-12T14:23:00Z">
              <w:tcPr>
                <w:tcW w:w="233" w:type="pct"/>
                <w:tcBorders>
                  <w:top w:val="single" w:sz="4" w:space="0" w:color="auto"/>
                </w:tcBorders>
              </w:tcPr>
            </w:tcPrChange>
          </w:tcPr>
          <w:p w14:paraId="251F1EE2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332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5F08C8F" w14:textId="1AA3BD43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33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  <w:ins w:id="334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335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84D1639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336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05A8576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337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BBEEA44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338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62E09D8" w14:textId="77777777" w:rsidR="001850FC" w:rsidRPr="00B27300" w:rsidRDefault="003B150C" w:rsidP="001850FC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B27300">
              <w:rPr>
                <w:rPrChange w:id="339" w:author="Wigfall, Trevonte" w:date="2021-07-12T14:20:00Z">
                  <w:rPr>
                    <w:color w:val="0000FF"/>
                  </w:rPr>
                </w:rPrChange>
              </w:rPr>
              <w:fldChar w:fldCharType="begin"/>
            </w:r>
            <w:r w:rsidRPr="00B27300">
              <w:instrText xml:space="preserve"> HYPERLINK "file:///\\\\agpcorp\\apps\\Local\\EMT\\COTS\\McKesson\\ClaimsXten\\v6.0\\Docs%20%20(Internal)\\CXT_Installation_Guide-Custom_Release_UNinstallation_AUTOMATED.docx" </w:instrText>
            </w:r>
            <w:r w:rsidRPr="00B27300">
              <w:rPr>
                <w:rPrChange w:id="340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Uninstall Custom Release</w:t>
            </w:r>
            <w:r w:rsidRPr="00A049B9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6F3C86D2" w14:textId="77777777" w:rsidR="001850FC" w:rsidRPr="00B27300" w:rsidRDefault="001850FC" w:rsidP="001850FC"/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341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00D20F3" w14:textId="77777777" w:rsidR="001850FC" w:rsidRPr="00B27300" w:rsidRDefault="001850FC" w:rsidP="001850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7300">
              <w:rPr>
                <w:rFonts w:ascii="Calibri" w:hAnsi="Calibri" w:cs="Calibri"/>
                <w:color w:val="000000"/>
                <w:sz w:val="22"/>
                <w:szCs w:val="22"/>
              </w:rPr>
              <w:t>Custom application removed</w:t>
            </w:r>
          </w:p>
          <w:p w14:paraId="12B5CB18" w14:textId="77777777" w:rsidR="001850FC" w:rsidRPr="00B27300" w:rsidRDefault="001850FC" w:rsidP="001850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342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33D0FC4" w14:textId="61EE0D89" w:rsidR="001850FC" w:rsidRPr="008E645F" w:rsidRDefault="001850FC" w:rsidP="001850FC">
            <w:pPr>
              <w:rPr>
                <w:highlight w:val="yellow"/>
                <w:rPrChange w:id="343" w:author="Wigfall, Trevonte" w:date="2021-07-15T11:31:00Z">
                  <w:rPr/>
                </w:rPrChange>
              </w:rPr>
            </w:pPr>
            <w:del w:id="344" w:author="Wigfall, Trevonte" w:date="2021-06-09T13:11:00Z">
              <w:r w:rsidRPr="00A049B9" w:rsidDel="005A7F7F">
                <w:rPr>
                  <w:rFonts w:asciiTheme="minorHAnsi" w:hAnsiTheme="minorHAnsi"/>
                  <w:b/>
                  <w:sz w:val="22"/>
                  <w:szCs w:val="22"/>
                </w:rPr>
                <w:delText>FRI 5/14/21</w:delText>
              </w:r>
            </w:del>
            <w:ins w:id="345" w:author="Wigfall, Trevonte" w:date="2021-07-12T14:21:00Z">
              <w:r w:rsidR="00B27300" w:rsidRPr="00A049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850FC" w:rsidRPr="00B27300" w14:paraId="6CC55C76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346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347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348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F275CDF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  <w:tcPrChange w:id="349" w:author="Wigfall, Trevonte" w:date="2021-07-12T14:23:00Z">
              <w:tcPr>
                <w:tcW w:w="233" w:type="pct"/>
                <w:tcBorders>
                  <w:top w:val="single" w:sz="4" w:space="0" w:color="auto"/>
                </w:tcBorders>
              </w:tcPr>
            </w:tcPrChange>
          </w:tcPr>
          <w:p w14:paraId="5422CA8D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350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5C160A8" w14:textId="5C6343AD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51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  <w:ins w:id="352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353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6A5FA46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All servers: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354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87F4930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355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2796B9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356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7CDFA57" w14:textId="77777777" w:rsidR="001850FC" w:rsidRPr="00B27300" w:rsidRDefault="003B150C" w:rsidP="001850FC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B27300">
              <w:rPr>
                <w:rPrChange w:id="357" w:author="Wigfall, Trevonte" w:date="2021-07-12T14:20:00Z">
                  <w:rPr>
                    <w:color w:val="0000FF"/>
                  </w:rPr>
                </w:rPrChange>
              </w:rPr>
              <w:fldChar w:fldCharType="begin"/>
            </w:r>
            <w:r w:rsidRPr="00B27300">
              <w:instrText xml:space="preserve"> HYPERLINK "file:///\\\\agpcorp\\apps\\Local\\EMT\\COTS\\McKesson\\ClaimsXten\\v6.0\\Docs%20%20(Internal)\\CXT_Installation_Guide-Custom_Release_AUTOMATED.docx" </w:instrText>
            </w:r>
            <w:r w:rsidRPr="00B27300">
              <w:rPr>
                <w:rPrChange w:id="358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Custom Release</w:t>
            </w:r>
            <w:r w:rsidRPr="00A049B9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1409D238" w14:textId="77777777" w:rsidR="001850FC" w:rsidRPr="00B27300" w:rsidRDefault="001850FC" w:rsidP="001850FC"/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359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7D2766C" w14:textId="77777777" w:rsidR="001850FC" w:rsidRPr="00B27300" w:rsidRDefault="001850FC" w:rsidP="001850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7300">
              <w:rPr>
                <w:rFonts w:ascii="Calibri" w:hAnsi="Calibri" w:cs="Calibri"/>
                <w:color w:val="000000"/>
                <w:sz w:val="22"/>
                <w:szCs w:val="22"/>
              </w:rPr>
              <w:t>Custom Application installed</w:t>
            </w:r>
          </w:p>
          <w:p w14:paraId="40160366" w14:textId="77777777" w:rsidR="001850FC" w:rsidRPr="00B27300" w:rsidRDefault="001850FC" w:rsidP="001850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360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78D24B1" w14:textId="416521C2" w:rsidR="001850FC" w:rsidRPr="008E645F" w:rsidRDefault="001850FC" w:rsidP="001850FC">
            <w:pPr>
              <w:rPr>
                <w:highlight w:val="yellow"/>
                <w:rPrChange w:id="361" w:author="Wigfall, Trevonte" w:date="2021-07-15T11:31:00Z">
                  <w:rPr/>
                </w:rPrChange>
              </w:rPr>
            </w:pPr>
            <w:del w:id="362" w:author="Wigfall, Trevonte" w:date="2021-06-09T13:11:00Z">
              <w:r w:rsidRPr="00A049B9" w:rsidDel="005A7F7F">
                <w:rPr>
                  <w:rFonts w:asciiTheme="minorHAnsi" w:hAnsiTheme="minorHAnsi"/>
                  <w:b/>
                  <w:sz w:val="22"/>
                  <w:szCs w:val="22"/>
                </w:rPr>
                <w:delText>FRI 5/14/21</w:delText>
              </w:r>
            </w:del>
            <w:ins w:id="363" w:author="Wigfall, Trevonte" w:date="2021-07-12T14:21:00Z">
              <w:r w:rsidR="00B27300" w:rsidRPr="00A049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850FC" w:rsidRPr="00B27300" w14:paraId="3AC20125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364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365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366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7D5F888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  <w:tcPrChange w:id="367" w:author="Wigfall, Trevonte" w:date="2021-07-12T14:23:00Z">
              <w:tcPr>
                <w:tcW w:w="233" w:type="pct"/>
                <w:tcBorders>
                  <w:top w:val="single" w:sz="4" w:space="0" w:color="auto"/>
                </w:tcBorders>
              </w:tcPr>
            </w:tcPrChange>
          </w:tcPr>
          <w:p w14:paraId="16AC6B13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368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F94806E" w14:textId="08780114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69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  <w:ins w:id="370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371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F0FF592" w14:textId="77777777" w:rsidR="001850FC" w:rsidRPr="00B27300" w:rsidRDefault="001850FC" w:rsidP="001850FC">
            <w:pPr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</w:pPr>
            <w:r w:rsidRPr="00B27300">
              <w:rPr>
                <w:rFonts w:ascii="Calibri" w:hAnsi="Calibri" w:cs="Calibri"/>
                <w:b/>
                <w:color w:val="000000" w:themeColor="text1"/>
                <w:sz w:val="22"/>
                <w:szCs w:val="22"/>
              </w:rPr>
              <w:t>UIAPP Master:</w:t>
            </w:r>
          </w:p>
          <w:p w14:paraId="124CB463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372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3B10558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373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926D077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374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1185AB8" w14:textId="77777777" w:rsidR="001850FC" w:rsidRPr="00B27300" w:rsidRDefault="00A12568" w:rsidP="001850FC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B27300">
              <w:rPr>
                <w:rPrChange w:id="375" w:author="Wigfall, Trevonte" w:date="2021-07-12T14:20:00Z">
                  <w:rPr>
                    <w:color w:val="0000FF"/>
                  </w:rPr>
                </w:rPrChange>
              </w:rPr>
              <w:fldChar w:fldCharType="begin"/>
            </w:r>
            <w:r w:rsidRPr="00B27300">
              <w:instrText xml:space="preserve"> HYPERLINK "file:///\\\\agpcorp\\apps\\Local\\EMT\\COTS\\McKesson\\ClaimsXten\\v6.0\\Docs%20%20(Internal)\\CXT_Installation_Guide-Import_Edit_Clarifications_AUTOMATED.docx" </w:instrText>
            </w:r>
            <w:r w:rsidRPr="00B27300">
              <w:rPr>
                <w:rPrChange w:id="376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Import Edit Clarifications</w:t>
            </w:r>
            <w:r w:rsidRPr="00A049B9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5E5D177D" w14:textId="77777777" w:rsidR="001850FC" w:rsidRPr="00B27300" w:rsidRDefault="001850FC" w:rsidP="001850F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377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45AFDAA" w14:textId="77777777" w:rsidR="001850FC" w:rsidRPr="00B27300" w:rsidRDefault="001850FC" w:rsidP="001850FC">
            <w:pPr>
              <w:rPr>
                <w:rFonts w:ascii="Calibri" w:hAnsi="Calibri" w:cs="Calibri"/>
                <w:sz w:val="22"/>
                <w:szCs w:val="22"/>
              </w:rPr>
            </w:pPr>
            <w:r w:rsidRPr="00B27300">
              <w:rPr>
                <w:rFonts w:ascii="Calibri" w:hAnsi="Calibri" w:cs="Calibri"/>
                <w:sz w:val="22"/>
                <w:szCs w:val="22"/>
              </w:rPr>
              <w:t>Edits installed</w:t>
            </w:r>
          </w:p>
          <w:p w14:paraId="21C221C6" w14:textId="77777777" w:rsidR="001850FC" w:rsidRPr="00B27300" w:rsidRDefault="001850FC" w:rsidP="001850F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378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F96798E" w14:textId="5233E4B4" w:rsidR="001850FC" w:rsidRPr="008E645F" w:rsidRDefault="001850FC" w:rsidP="001850FC">
            <w:pPr>
              <w:rPr>
                <w:highlight w:val="yellow"/>
                <w:rPrChange w:id="379" w:author="Wigfall, Trevonte" w:date="2021-07-15T11:31:00Z">
                  <w:rPr/>
                </w:rPrChange>
              </w:rPr>
            </w:pPr>
            <w:del w:id="380" w:author="Wigfall, Trevonte" w:date="2021-06-09T13:11:00Z">
              <w:r w:rsidRPr="00A049B9" w:rsidDel="005A7F7F">
                <w:rPr>
                  <w:rFonts w:asciiTheme="minorHAnsi" w:hAnsiTheme="minorHAnsi"/>
                  <w:b/>
                  <w:sz w:val="22"/>
                  <w:szCs w:val="22"/>
                </w:rPr>
                <w:delText>FRI 5/14/21</w:delText>
              </w:r>
            </w:del>
            <w:ins w:id="381" w:author="Wigfall, Trevonte" w:date="2021-07-12T14:21:00Z">
              <w:r w:rsidR="00B27300" w:rsidRPr="00A049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850FC" w:rsidRPr="00B27300" w14:paraId="704C16AB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382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383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384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FB2CA00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</w:tcBorders>
            <w:tcPrChange w:id="385" w:author="Wigfall, Trevonte" w:date="2021-07-12T14:23:00Z">
              <w:tcPr>
                <w:tcW w:w="233" w:type="pct"/>
                <w:tcBorders>
                  <w:top w:val="single" w:sz="4" w:space="0" w:color="auto"/>
                </w:tcBorders>
              </w:tcPr>
            </w:tcPrChange>
          </w:tcPr>
          <w:p w14:paraId="48FC2882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386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CAADA26" w14:textId="444FA5E6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387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  <w:ins w:id="388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389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17F8BE5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TPIC and UIApp servers:</w:t>
            </w:r>
            <w:r w:rsidRPr="00B27300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390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5268A7C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391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29B9D07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392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6E3D12F" w14:textId="77777777" w:rsidR="001850FC" w:rsidRPr="00B27300" w:rsidRDefault="00A12568" w:rsidP="001850FC">
            <w:pPr>
              <w:rPr>
                <w:rFonts w:ascii="Calibri" w:hAnsi="Calibri" w:cs="Calibri"/>
                <w:noProof/>
                <w:sz w:val="22"/>
                <w:szCs w:val="22"/>
              </w:rPr>
            </w:pPr>
            <w:r w:rsidRPr="00A049B9">
              <w:fldChar w:fldCharType="begin"/>
            </w:r>
            <w:r w:rsidRPr="00B27300">
              <w:instrText xml:space="preserve"> HYPERLINK "file:///\\\\agpcorp\\apps\\Local\\EMT\\COTS\\McKesson\\ClaimsXten\\v6.0\\Docs%20%20(Internal)\\CXT_Installation_Guide-Dictionary-dat_AUTOMATED.docx" </w:instrText>
            </w:r>
            <w:r w:rsidRPr="00B27300">
              <w:rPr>
                <w:rPrChange w:id="393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new dictionary file</w:t>
            </w:r>
            <w:r w:rsidRPr="00A049B9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  <w:tcPrChange w:id="394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1CDCE865" w14:textId="77777777" w:rsidR="001850FC" w:rsidRPr="00B27300" w:rsidRDefault="001850FC" w:rsidP="001850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7300">
              <w:rPr>
                <w:rFonts w:ascii="Calibri" w:hAnsi="Calibri" w:cs="Calibri"/>
                <w:color w:val="000000"/>
                <w:sz w:val="22"/>
                <w:szCs w:val="22"/>
              </w:rPr>
              <w:t>File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395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1CC28F5" w14:textId="56C6618E" w:rsidR="001850FC" w:rsidRPr="008E645F" w:rsidRDefault="001850FC" w:rsidP="001850FC">
            <w:pPr>
              <w:rPr>
                <w:highlight w:val="yellow"/>
                <w:rPrChange w:id="396" w:author="Wigfall, Trevonte" w:date="2021-07-15T11:31:00Z">
                  <w:rPr/>
                </w:rPrChange>
              </w:rPr>
            </w:pPr>
            <w:del w:id="397" w:author="Wigfall, Trevonte" w:date="2021-06-09T13:11:00Z">
              <w:r w:rsidRPr="00A049B9" w:rsidDel="005A7F7F">
                <w:rPr>
                  <w:rFonts w:asciiTheme="minorHAnsi" w:hAnsiTheme="minorHAnsi"/>
                  <w:b/>
                  <w:sz w:val="22"/>
                  <w:szCs w:val="22"/>
                </w:rPr>
                <w:delText>FRI 5/14/21</w:delText>
              </w:r>
            </w:del>
            <w:ins w:id="398" w:author="Wigfall, Trevonte" w:date="2021-07-12T14:21:00Z">
              <w:r w:rsidR="00B27300" w:rsidRPr="00A049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850FC" w:rsidRPr="00B27300" w14:paraId="7972634D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399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400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401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20E8BE4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402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31987B6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403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57841CF" w14:textId="0CF95F5D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04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  <w:ins w:id="405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06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181833B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UIApp Master (Do this in all environments EXCEPT the first two DEV environments 3-D and 7-D):  </w:t>
            </w:r>
          </w:p>
          <w:p w14:paraId="409450E4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07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4F0083B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408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7788B43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409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6835C49" w14:textId="77777777" w:rsidR="001850FC" w:rsidRPr="00B27300" w:rsidRDefault="003B150C" w:rsidP="001850FC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A049B9">
              <w:fldChar w:fldCharType="begin"/>
            </w:r>
            <w:r w:rsidRPr="00B27300">
              <w:instrText xml:space="preserve"> HYPERLINK "file:///\\\\agpcorp\\apps\\Local\\EMT\\COTS\\McKesson\\ClaimsXten\\v6.0\\Docs%20%20(Internal)\\CXT_Installation_Guide-Managing_Custom_Rules-Import_AUTOMATED.docx" </w:instrText>
            </w:r>
            <w:r w:rsidRPr="00B27300">
              <w:rPr>
                <w:rPrChange w:id="410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</w:rPr>
              <w:t>Import custom rules</w:t>
            </w:r>
            <w:r w:rsidRPr="00A049B9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</w:rPr>
              <w:fldChar w:fldCharType="end"/>
            </w:r>
          </w:p>
          <w:p w14:paraId="38783948" w14:textId="77777777" w:rsidR="001850FC" w:rsidRPr="00B27300" w:rsidRDefault="001850FC" w:rsidP="001850FC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  <w:tcPrChange w:id="411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773A540C" w14:textId="77777777" w:rsidR="001850FC" w:rsidRPr="00B27300" w:rsidRDefault="001850FC" w:rsidP="001850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7300">
              <w:rPr>
                <w:rFonts w:ascii="Calibri" w:hAnsi="Calibri" w:cs="Calibri"/>
                <w:color w:val="000000"/>
                <w:sz w:val="22"/>
                <w:szCs w:val="22"/>
                <w:rPrChange w:id="412" w:author="Wigfall, Trevonte" w:date="2021-07-12T14:20:00Z">
                  <w:rPr>
                    <w:rFonts w:ascii="Calibri" w:hAnsi="Calibri" w:cs="Calibri"/>
                    <w:color w:val="000000"/>
                    <w:sz w:val="22"/>
                    <w:szCs w:val="22"/>
                    <w:u w:val="single"/>
                  </w:rPr>
                </w:rPrChange>
              </w:rPr>
              <w:t>Rules imported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413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3B748D9" w14:textId="7EB402A9" w:rsidR="001850FC" w:rsidRPr="008E645F" w:rsidRDefault="001850FC" w:rsidP="001850FC">
            <w:pPr>
              <w:rPr>
                <w:highlight w:val="yellow"/>
                <w:rPrChange w:id="414" w:author="Wigfall, Trevonte" w:date="2021-07-15T11:31:00Z">
                  <w:rPr/>
                </w:rPrChange>
              </w:rPr>
            </w:pPr>
            <w:del w:id="415" w:author="Wigfall, Trevonte" w:date="2021-06-09T13:11:00Z">
              <w:r w:rsidRPr="00A049B9" w:rsidDel="005A7F7F">
                <w:rPr>
                  <w:rFonts w:asciiTheme="minorHAnsi" w:hAnsiTheme="minorHAnsi"/>
                  <w:b/>
                  <w:sz w:val="22"/>
                  <w:szCs w:val="22"/>
                </w:rPr>
                <w:delText>FRI 5/14/21</w:delText>
              </w:r>
            </w:del>
            <w:ins w:id="416" w:author="Wigfall, Trevonte" w:date="2021-07-12T14:21:00Z">
              <w:r w:rsidR="00B27300" w:rsidRPr="00A049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850FC" w:rsidRPr="00B27300" w14:paraId="653B7671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417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418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419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4588333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420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2AE09AD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421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9B61CFF" w14:textId="16ECC719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22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  <w:ins w:id="423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24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A8332BC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ENV</w:t>
            </w:r>
          </w:p>
          <w:p w14:paraId="263E36CE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except Reporting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25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BC954E1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426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5C9FFA0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427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1606655" w14:textId="77777777" w:rsidR="001850FC" w:rsidRPr="00B27300" w:rsidRDefault="003B150C" w:rsidP="001850FC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B27300">
              <w:rPr>
                <w:rPrChange w:id="428" w:author="Wigfall, Trevonte" w:date="2021-07-12T14:20:00Z">
                  <w:rPr>
                    <w:color w:val="0000FF"/>
                  </w:rPr>
                </w:rPrChange>
              </w:rPr>
              <w:fldChar w:fldCharType="begin"/>
            </w:r>
            <w:r w:rsidRPr="00B27300">
              <w:instrText xml:space="preserve"> HYPERLINK "file:///\\\\agpcorp\\apps\\Local\\EMT\\COTS\\McKesson\\ClaimsXten\\v6.0\\Docs%20%20(Internal)\\CXT_Installation_Guide-Backup_and_Replace_Config_Files_AUTOMATED.docx" </w:instrText>
            </w:r>
            <w:r w:rsidRPr="00B27300">
              <w:rPr>
                <w:rPrChange w:id="429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Replace Config Files</w:t>
            </w:r>
            <w:r w:rsidRPr="00A049B9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0A42901E" w14:textId="77777777" w:rsidR="001850FC" w:rsidRPr="00B27300" w:rsidRDefault="001850FC" w:rsidP="001850FC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  <w:tcPrChange w:id="430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369F7C15" w14:textId="77777777" w:rsidR="001850FC" w:rsidRPr="00B27300" w:rsidRDefault="001850FC" w:rsidP="001850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7300">
              <w:rPr>
                <w:rFonts w:ascii="Calibri" w:hAnsi="Calibri" w:cs="Calibri"/>
                <w:color w:val="000000"/>
                <w:sz w:val="22"/>
                <w:szCs w:val="22"/>
              </w:rPr>
              <w:t>Files replaced</w:t>
            </w:r>
          </w:p>
          <w:p w14:paraId="1F67F96A" w14:textId="77777777" w:rsidR="001850FC" w:rsidRPr="00B27300" w:rsidRDefault="001850FC" w:rsidP="001850F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431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2D80B6E" w14:textId="31301CD1" w:rsidR="001850FC" w:rsidRPr="008E645F" w:rsidRDefault="001850FC" w:rsidP="001850FC">
            <w:pPr>
              <w:rPr>
                <w:highlight w:val="yellow"/>
                <w:rPrChange w:id="432" w:author="Wigfall, Trevonte" w:date="2021-07-15T11:31:00Z">
                  <w:rPr/>
                </w:rPrChange>
              </w:rPr>
            </w:pPr>
            <w:del w:id="433" w:author="Wigfall, Trevonte" w:date="2021-06-09T13:11:00Z">
              <w:r w:rsidRPr="00A049B9" w:rsidDel="005A7F7F">
                <w:rPr>
                  <w:rFonts w:asciiTheme="minorHAnsi" w:hAnsiTheme="minorHAnsi"/>
                  <w:b/>
                  <w:sz w:val="22"/>
                  <w:szCs w:val="22"/>
                </w:rPr>
                <w:delText>FRI 5/14/21</w:delText>
              </w:r>
            </w:del>
            <w:ins w:id="434" w:author="Wigfall, Trevonte" w:date="2021-07-12T14:21:00Z">
              <w:r w:rsidR="00B27300" w:rsidRPr="00A049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850FC" w:rsidRPr="00B27300" w14:paraId="19FF464D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435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436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437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53BB414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438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E7833BD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439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65B6A5" w14:textId="28C3E9A8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40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  <w:ins w:id="441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42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D1CC1BD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UIAPP and TPIC servers: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43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3415BC8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444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D6AE5B2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445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8FA8F91" w14:textId="77777777" w:rsidR="001850FC" w:rsidRPr="00B27300" w:rsidRDefault="003B150C" w:rsidP="001850FC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B27300">
              <w:rPr>
                <w:rPrChange w:id="446" w:author="Wigfall, Trevonte" w:date="2021-07-12T14:20:00Z">
                  <w:rPr>
                    <w:color w:val="0000FF"/>
                  </w:rPr>
                </w:rPrChange>
              </w:rPr>
              <w:fldChar w:fldCharType="begin"/>
            </w:r>
            <w:r w:rsidRPr="00B27300">
              <w:instrText xml:space="preserve"> HYPERLINK "file:///\\\\agpcorp\\apps\\Local\\EMT\\COTS\\McKesson\\ClaimsXten\\v6.0\\Docs%20%20(Internal)\\CXT_Installation_Guide-Install_and_Configure_NTHost.exe.Config_AUTOMATED.docx" </w:instrText>
            </w:r>
            <w:r w:rsidRPr="00B27300">
              <w:rPr>
                <w:rPrChange w:id="447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Edit Nthost config files</w:t>
            </w:r>
            <w:r w:rsidRPr="00A049B9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1F628678" w14:textId="77777777" w:rsidR="001850FC" w:rsidRPr="00B27300" w:rsidRDefault="001850FC" w:rsidP="001850FC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  <w:tcPrChange w:id="448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21CD6670" w14:textId="77777777" w:rsidR="001850FC" w:rsidRPr="00B27300" w:rsidRDefault="001850FC" w:rsidP="001850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7300">
              <w:rPr>
                <w:rFonts w:ascii="Calibri" w:hAnsi="Calibri" w:cs="Calibri"/>
                <w:color w:val="000000"/>
                <w:sz w:val="22"/>
                <w:szCs w:val="22"/>
              </w:rPr>
              <w:t>files edited</w:t>
            </w:r>
          </w:p>
          <w:p w14:paraId="5FDF9D0B" w14:textId="77777777" w:rsidR="001850FC" w:rsidRPr="00B27300" w:rsidRDefault="001850FC" w:rsidP="001850F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449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0989E57" w14:textId="06CECA6A" w:rsidR="001850FC" w:rsidRPr="008E645F" w:rsidRDefault="001850FC" w:rsidP="001850FC">
            <w:pPr>
              <w:rPr>
                <w:highlight w:val="yellow"/>
                <w:rPrChange w:id="450" w:author="Wigfall, Trevonte" w:date="2021-07-15T11:31:00Z">
                  <w:rPr/>
                </w:rPrChange>
              </w:rPr>
            </w:pPr>
            <w:del w:id="451" w:author="Wigfall, Trevonte" w:date="2021-06-09T13:11:00Z">
              <w:r w:rsidRPr="00A049B9" w:rsidDel="005A7F7F">
                <w:rPr>
                  <w:rFonts w:asciiTheme="minorHAnsi" w:hAnsiTheme="minorHAnsi"/>
                  <w:b/>
                  <w:sz w:val="22"/>
                  <w:szCs w:val="22"/>
                </w:rPr>
                <w:delText>FRI 5/14/21</w:delText>
              </w:r>
            </w:del>
            <w:ins w:id="452" w:author="Wigfall, Trevonte" w:date="2021-07-12T14:21:00Z">
              <w:r w:rsidR="00B27300" w:rsidRPr="00A049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850FC" w:rsidRPr="00B27300" w14:paraId="5E117C31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453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454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455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138B184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456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FF01FA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457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FFB9263" w14:textId="17D925C6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58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  <w:ins w:id="459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60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12BAD25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TPIC, TPPUI &amp; C3:  </w:t>
            </w:r>
          </w:p>
          <w:p w14:paraId="539E1B5D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61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38C9E17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462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99DA5A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463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D5AB497" w14:textId="77777777" w:rsidR="001850FC" w:rsidRPr="00B27300" w:rsidRDefault="003B150C" w:rsidP="001850FC">
            <w:pPr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B27300">
              <w:rPr>
                <w:rPrChange w:id="464" w:author="Wigfall, Trevonte" w:date="2021-07-12T14:20:00Z">
                  <w:rPr>
                    <w:color w:val="0000FF"/>
                  </w:rPr>
                </w:rPrChange>
              </w:rPr>
              <w:fldChar w:fldCharType="begin"/>
            </w:r>
            <w:r w:rsidRPr="00B27300">
              <w:instrText xml:space="preserve"> HYPERLINK "file:///\\\\agpcorp\\apps\\Local\\EMT\\COTS\\McKesson\\ClaimsXten\\v6.0\\Docs%20%20(Internal)\\CXT_Installation_Guide-Install_and_Configure_Web.Config_AUTOMATED.docx" </w:instrText>
            </w:r>
            <w:r w:rsidRPr="00B27300">
              <w:rPr>
                <w:rPrChange w:id="465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Edit Web.Config Files</w:t>
            </w:r>
            <w:r w:rsidRPr="00A049B9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2BCEF579" w14:textId="77777777" w:rsidR="001850FC" w:rsidRPr="00B27300" w:rsidRDefault="001850FC" w:rsidP="001850FC">
            <w:pPr>
              <w:spacing w:after="200" w:line="276" w:lineRule="auto"/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  <w:tcPrChange w:id="466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3DABFD05" w14:textId="77777777" w:rsidR="001850FC" w:rsidRPr="00B27300" w:rsidRDefault="001850FC" w:rsidP="001850FC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B27300">
              <w:rPr>
                <w:rFonts w:ascii="Calibri" w:hAnsi="Calibri" w:cs="Calibri"/>
                <w:color w:val="000000"/>
                <w:sz w:val="22"/>
                <w:szCs w:val="22"/>
              </w:rPr>
              <w:t>files edited</w:t>
            </w:r>
          </w:p>
          <w:p w14:paraId="0A168F66" w14:textId="77777777" w:rsidR="001850FC" w:rsidRPr="00B27300" w:rsidRDefault="001850FC" w:rsidP="001850F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467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E87E2B8" w14:textId="6CFD6709" w:rsidR="001850FC" w:rsidRPr="008E645F" w:rsidRDefault="001850FC" w:rsidP="001850FC">
            <w:pPr>
              <w:rPr>
                <w:highlight w:val="yellow"/>
                <w:rPrChange w:id="468" w:author="Wigfall, Trevonte" w:date="2021-07-15T11:31:00Z">
                  <w:rPr/>
                </w:rPrChange>
              </w:rPr>
            </w:pPr>
            <w:del w:id="469" w:author="Wigfall, Trevonte" w:date="2021-06-09T13:11:00Z">
              <w:r w:rsidRPr="00A049B9" w:rsidDel="005A7F7F">
                <w:rPr>
                  <w:rFonts w:asciiTheme="minorHAnsi" w:hAnsiTheme="minorHAnsi"/>
                  <w:b/>
                  <w:sz w:val="22"/>
                  <w:szCs w:val="22"/>
                </w:rPr>
                <w:delText>FRI 5/14/21</w:delText>
              </w:r>
            </w:del>
            <w:ins w:id="470" w:author="Wigfall, Trevonte" w:date="2021-07-12T14:21:00Z">
              <w:r w:rsidR="00B27300" w:rsidRPr="00A049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850FC" w:rsidRPr="00B27300" w14:paraId="42C0A77E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471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472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473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FD64B5A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474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B159695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475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63EB8A1" w14:textId="6A865F23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76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  <w:ins w:id="477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  <w:r w:rsidRPr="00B27300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78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F3DE4E8" w14:textId="77777777" w:rsidR="001850FC" w:rsidRPr="00B27300" w:rsidRDefault="001850FC" w:rsidP="001850F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TPIC: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79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483921E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480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68949DD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  <w:tcPrChange w:id="481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4BE36945" w14:textId="77777777" w:rsidR="001850FC" w:rsidRPr="00B27300" w:rsidRDefault="00A12568" w:rsidP="001850FC">
            <w:pPr>
              <w:spacing w:after="200" w:line="276" w:lineRule="auto"/>
            </w:pPr>
            <w:r w:rsidRPr="00A049B9">
              <w:fldChar w:fldCharType="begin"/>
            </w:r>
            <w:r w:rsidRPr="00B27300">
              <w:instrText xml:space="preserve"> HYPERLINK "file:///\\\\agpcorp\\apps\\Local\\EMT\\COTS\\McKesson\\ClaimsXten\\v6.0\\Docs%20%20(Internal)\\CXT_Installation_Guide-TPIC_Metadata_XML_AUTOMATED.docx" </w:instrText>
            </w:r>
            <w:r w:rsidRPr="00B27300">
              <w:rPr>
                <w:rPrChange w:id="482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Install most current metadata files</w:t>
            </w:r>
            <w:r w:rsidRPr="00A049B9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  <w:tcPrChange w:id="483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6E4A4891" w14:textId="77777777" w:rsidR="001850FC" w:rsidRPr="00B27300" w:rsidRDefault="001850FC" w:rsidP="001850F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27300">
              <w:rPr>
                <w:rFonts w:ascii="Calibri" w:hAnsi="Calibri"/>
                <w:color w:val="000000"/>
                <w:sz w:val="22"/>
                <w:szCs w:val="22"/>
              </w:rPr>
              <w:t>files installed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484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2CECDF9" w14:textId="0DE031EC" w:rsidR="001850FC" w:rsidRPr="008E645F" w:rsidRDefault="001850FC" w:rsidP="001850FC">
            <w:pPr>
              <w:rPr>
                <w:highlight w:val="yellow"/>
                <w:rPrChange w:id="485" w:author="Wigfall, Trevonte" w:date="2021-07-15T11:31:00Z">
                  <w:rPr/>
                </w:rPrChange>
              </w:rPr>
            </w:pPr>
            <w:del w:id="486" w:author="Wigfall, Trevonte" w:date="2021-06-09T13:11:00Z">
              <w:r w:rsidRPr="00A049B9" w:rsidDel="005A7F7F">
                <w:rPr>
                  <w:rFonts w:asciiTheme="minorHAnsi" w:hAnsiTheme="minorHAnsi"/>
                  <w:b/>
                  <w:sz w:val="22"/>
                  <w:szCs w:val="22"/>
                </w:rPr>
                <w:delText>FRI 5/14/21</w:delText>
              </w:r>
            </w:del>
            <w:ins w:id="487" w:author="Wigfall, Trevonte" w:date="2021-07-12T14:21:00Z">
              <w:r w:rsidR="00B27300" w:rsidRPr="00A049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850FC" w:rsidRPr="00B27300" w14:paraId="40128E47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488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489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490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3E66509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491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8BF096C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492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3D95785" w14:textId="5D777F3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493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  <w:ins w:id="494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95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3FF3047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TPPUI and UIAPP Servers: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496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FEBFF04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497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BA31386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  <w:tcPrChange w:id="498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0A30B1B5" w14:textId="77777777" w:rsidR="001850FC" w:rsidRPr="00B27300" w:rsidRDefault="003B150C" w:rsidP="001850FC">
            <w:pPr>
              <w:spacing w:after="200" w:line="276" w:lineRule="auto"/>
            </w:pPr>
            <w:r w:rsidRPr="00A049B9">
              <w:fldChar w:fldCharType="begin"/>
            </w:r>
            <w:r w:rsidRPr="00B27300">
              <w:instrText xml:space="preserve"> HYPERLINK "https://share.antheminc.com/teams/AppEnvrMgmt/trizettosupport/Shared%20Documents/ClaimsXten/Procedures/How-to%20Docs/How_To_Change_LDAP_Manager_Account_and_Password_For_ClaimsXten_AUTOMATED.docx" </w:instrText>
            </w:r>
            <w:r w:rsidRPr="00B27300">
              <w:rPr>
                <w:rPrChange w:id="499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Set LDAP manager password</w:t>
            </w:r>
            <w:r w:rsidRPr="00A049B9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 xml:space="preserve"> 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vAlign w:val="bottom"/>
            <w:tcPrChange w:id="500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091E1ECF" w14:textId="77777777" w:rsidR="001850FC" w:rsidRPr="00B27300" w:rsidRDefault="001850FC" w:rsidP="001850F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B27300">
              <w:rPr>
                <w:rFonts w:ascii="Calibri" w:hAnsi="Calibri"/>
                <w:color w:val="000000"/>
                <w:sz w:val="22"/>
                <w:szCs w:val="22"/>
              </w:rPr>
              <w:t>Password set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501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390AB90" w14:textId="16EE27A9" w:rsidR="001850FC" w:rsidRPr="008E645F" w:rsidRDefault="001850FC" w:rsidP="001850FC">
            <w:pPr>
              <w:rPr>
                <w:highlight w:val="yellow"/>
                <w:rPrChange w:id="502" w:author="Wigfall, Trevonte" w:date="2021-07-15T11:31:00Z">
                  <w:rPr/>
                </w:rPrChange>
              </w:rPr>
            </w:pPr>
            <w:del w:id="503" w:author="Wigfall, Trevonte" w:date="2021-06-09T13:11:00Z">
              <w:r w:rsidRPr="00A049B9" w:rsidDel="005A7F7F">
                <w:rPr>
                  <w:rFonts w:asciiTheme="minorHAnsi" w:hAnsiTheme="minorHAnsi"/>
                  <w:b/>
                  <w:sz w:val="22"/>
                  <w:szCs w:val="22"/>
                </w:rPr>
                <w:delText>FRI 5/14/21</w:delText>
              </w:r>
            </w:del>
            <w:ins w:id="504" w:author="Wigfall, Trevonte" w:date="2021-07-12T14:21:00Z">
              <w:r w:rsidR="00B27300" w:rsidRPr="00A049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850FC" w:rsidRPr="00B27300" w14:paraId="1013B30F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505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506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507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2E900E7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508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FD45FDA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509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16E2867" w14:textId="70C9B0F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del w:id="510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  <w:ins w:id="511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12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A10DB13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UIApp and TPIC ONLY</w:t>
            </w:r>
            <w:r w:rsidRPr="00B27300" w:rsidDel="00782A2B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13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3B131DB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514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FD2831D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515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9FCC03B" w14:textId="77777777" w:rsidR="001850FC" w:rsidRPr="00B27300" w:rsidRDefault="00A12568" w:rsidP="001850FC">
            <w:pPr>
              <w:spacing w:after="200" w:line="276" w:lineRule="auto"/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</w:pPr>
            <w:r w:rsidRPr="00B27300">
              <w:rPr>
                <w:rPrChange w:id="516" w:author="Wigfall, Trevonte" w:date="2021-07-12T14:20:00Z">
                  <w:rPr>
                    <w:color w:val="0000FF"/>
                  </w:rPr>
                </w:rPrChange>
              </w:rPr>
              <w:fldChar w:fldCharType="begin"/>
            </w:r>
            <w:r w:rsidRPr="00B27300">
              <w:instrText xml:space="preserve"> HYPERLINK "https://share.antheminc.com/teams/AppEnvrMgmt/trizettosupport/Shared%20Documents/ClaimsXten/Procedures/How-to%20Docs/How_To_Start_ClaimsXten_Services_AUTOMATED.docx" </w:instrText>
            </w:r>
            <w:r w:rsidRPr="00B27300">
              <w:rPr>
                <w:rPrChange w:id="517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Start UIAPP and TPIC CXT services in environment(s) using EMT GUI</w:t>
            </w:r>
            <w:r w:rsidRPr="00A049B9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  <w:p w14:paraId="20678954" w14:textId="77777777" w:rsidR="001850FC" w:rsidRPr="00B27300" w:rsidRDefault="001850FC" w:rsidP="001850FC">
            <w:pPr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518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F0C1297" w14:textId="77777777" w:rsidR="001850FC" w:rsidRPr="00B27300" w:rsidRDefault="001850FC" w:rsidP="001850FC">
            <w:pPr>
              <w:rPr>
                <w:rFonts w:ascii="Calibri" w:hAnsi="Calibri"/>
                <w:color w:val="000000"/>
                <w:sz w:val="22"/>
                <w:szCs w:val="22"/>
              </w:rPr>
            </w:pPr>
            <w:r w:rsidRPr="00B27300">
              <w:rPr>
                <w:rFonts w:asciiTheme="minorHAnsi" w:hAnsiTheme="minorHAnsi"/>
                <w:smallCaps/>
                <w:sz w:val="22"/>
                <w:szCs w:val="22"/>
              </w:rPr>
              <w:t>services start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519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D31F1BD" w14:textId="0D6A1E7E" w:rsidR="001850FC" w:rsidRPr="008E645F" w:rsidRDefault="001850FC" w:rsidP="001850FC">
            <w:pPr>
              <w:rPr>
                <w:highlight w:val="yellow"/>
                <w:rPrChange w:id="520" w:author="Wigfall, Trevonte" w:date="2021-07-15T11:31:00Z">
                  <w:rPr/>
                </w:rPrChange>
              </w:rPr>
            </w:pPr>
            <w:del w:id="521" w:author="Wigfall, Trevonte" w:date="2021-06-09T13:11:00Z">
              <w:r w:rsidRPr="00A049B9" w:rsidDel="005A7F7F">
                <w:rPr>
                  <w:rFonts w:asciiTheme="minorHAnsi" w:hAnsiTheme="minorHAnsi"/>
                  <w:b/>
                  <w:sz w:val="22"/>
                  <w:szCs w:val="22"/>
                </w:rPr>
                <w:delText>FRI 5/14/21</w:delText>
              </w:r>
            </w:del>
            <w:ins w:id="522" w:author="Wigfall, Trevonte" w:date="2021-07-12T14:21:00Z">
              <w:r w:rsidR="00B27300" w:rsidRPr="00A049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850FC" w:rsidRPr="00B27300" w14:paraId="29DB4A16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523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524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525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EC9004B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526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527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01D1FC6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28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529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858E9A9" w14:textId="2D47131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30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531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  <w:ins w:id="532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33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608E676" w14:textId="77777777" w:rsidR="001850FC" w:rsidRPr="00B27300" w:rsidRDefault="001850FC" w:rsidP="001850FC">
            <w:pPr>
              <w:rPr>
                <w:b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All servers</w:t>
            </w:r>
            <w:r w:rsidRPr="00B27300">
              <w:rPr>
                <w:rFonts w:asciiTheme="minorHAnsi" w:hAnsiTheme="minorHAnsi"/>
                <w:smallCaps/>
                <w:sz w:val="22"/>
                <w:szCs w:val="22"/>
              </w:rPr>
              <w:t xml:space="preserve">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34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E7E368C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535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536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AFF9876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537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538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A88CD98" w14:textId="77777777" w:rsidR="001850FC" w:rsidRPr="00B27300" w:rsidRDefault="00A12568" w:rsidP="001850FC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39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B27300">
              <w:rPr>
                <w:rPrChange w:id="540" w:author="Wigfall, Trevonte" w:date="2021-07-12T14:20:00Z">
                  <w:rPr>
                    <w:color w:val="0000FF"/>
                  </w:rPr>
                </w:rPrChange>
              </w:rPr>
              <w:fldChar w:fldCharType="begin"/>
            </w:r>
            <w:r w:rsidRPr="00B27300">
              <w:instrText xml:space="preserve"> HYPERLINK "https://share.antheminc.com/teams/AppEnvrMgmt/trizettosupport/Shared%20Documents/ClaimsXten/Procedures/How-to%20Docs/How_To_Restart_IIS_for_ClaimsXten_iisreset_AUTOMATED.docx" </w:instrText>
            </w:r>
            <w:r w:rsidRPr="00B27300">
              <w:rPr>
                <w:rPrChange w:id="541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4"/>
                    <w:szCs w:val="24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t>Perform IIS reset</w:t>
            </w:r>
            <w:r w:rsidRPr="00A049B9">
              <w:rPr>
                <w:rStyle w:val="Hyperlink"/>
                <w:rFonts w:ascii="Arial" w:hAnsi="Arial" w:cs="Arial"/>
                <w:b/>
                <w:color w:val="auto"/>
                <w:sz w:val="24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542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D441B2E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43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smallCaps/>
                <w:sz w:val="22"/>
                <w:szCs w:val="22"/>
              </w:rPr>
              <w:t>IIS restarted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544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8D3A12F" w14:textId="68C610AD" w:rsidR="001850FC" w:rsidRPr="008E645F" w:rsidRDefault="001850FC" w:rsidP="001850FC">
            <w:pPr>
              <w:rPr>
                <w:highlight w:val="yellow"/>
                <w:rPrChange w:id="545" w:author="Wigfall, Trevonte" w:date="2021-07-15T11:31:00Z">
                  <w:rPr/>
                </w:rPrChange>
              </w:rPr>
            </w:pPr>
            <w:del w:id="546" w:author="Wigfall, Trevonte" w:date="2021-06-09T13:11:00Z">
              <w:r w:rsidRPr="00A049B9" w:rsidDel="005A7F7F">
                <w:rPr>
                  <w:rFonts w:asciiTheme="minorHAnsi" w:hAnsiTheme="minorHAnsi"/>
                  <w:b/>
                  <w:sz w:val="22"/>
                  <w:szCs w:val="22"/>
                </w:rPr>
                <w:delText>FRI 5/14/21</w:delText>
              </w:r>
            </w:del>
            <w:ins w:id="547" w:author="Wigfall, Trevonte" w:date="2021-07-12T14:21:00Z">
              <w:r w:rsidR="00B27300" w:rsidRPr="00A049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850FC" w:rsidRPr="00B27300" w14:paraId="1CD65DB0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548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549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550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CB608CE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551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552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E7CA65E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53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554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F0754B1" w14:textId="0979AC40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55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556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557" w:author="Wigfall, Trevonte" w:date="2021-07-12T14:2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  <w:ins w:id="558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59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748DD65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60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  <w:rPrChange w:id="561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TPIC (cxtTpicFac&lt;env&gt;):</w:t>
            </w:r>
          </w:p>
          <w:p w14:paraId="41625664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62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63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49906FA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564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565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566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DAD9E0E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567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568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569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8955507" w14:textId="77777777" w:rsidR="001850FC" w:rsidRPr="00B27300" w:rsidRDefault="001850FC" w:rsidP="001850FC">
            <w:pPr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70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</w:pPr>
            <w:r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71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begin"/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72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instrText xml:space="preserve"> HYPERLINK "https://share.antheminc.com/teams/ITEnvironmentMgmt/Facets/_layouts/WordViewer.aspx?id=/teams/ITEnvironmentMgmt/Facets/Shared%20Documents/How-To%20Documents/Script%20Instructions/README%20-%20Manage%20Load%20Balancer%20Script.docx" </w:instrText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73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A12568" w:rsidRPr="00A049B9">
              <w:fldChar w:fldCharType="begin"/>
            </w:r>
            <w:r w:rsidR="00A12568" w:rsidRPr="00B27300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="00A12568" w:rsidRPr="00B27300">
              <w:rPr>
                <w:rPrChange w:id="574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75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Activate all nodes from TPIC load balancer </w:t>
            </w:r>
            <w:r w:rsidR="00A12568"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76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13EBD47F" w14:textId="77777777" w:rsidR="001850FC" w:rsidRPr="00B27300" w:rsidRDefault="001850FC" w:rsidP="001850FC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577" w:author="Wigfall, Trevonte" w:date="2021-07-12T14:20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  <w:r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78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 xml:space="preserve"> </w:t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579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5943D5CA" w14:textId="77777777" w:rsidR="001850FC" w:rsidRPr="00B27300" w:rsidRDefault="001850FC" w:rsidP="001850FC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580" w:author="Wigfall, Trevonte" w:date="2021-07-12T14:20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581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A6D956E" w14:textId="77777777" w:rsidR="001850FC" w:rsidRPr="00B27300" w:rsidRDefault="001850FC" w:rsidP="001850FC">
            <w:pPr>
              <w:rPr>
                <w:rFonts w:asciiTheme="minorHAnsi" w:hAnsiTheme="minorHAnsi"/>
                <w:smallCaps/>
                <w:sz w:val="22"/>
                <w:szCs w:val="22"/>
                <w:rPrChange w:id="582" w:author="Wigfall, Trevonte" w:date="2021-07-12T14:2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  <w:rPrChange w:id="583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584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90A57C7" w14:textId="729ECA9C" w:rsidR="001850FC" w:rsidRPr="008E645F" w:rsidRDefault="001850FC" w:rsidP="001850FC">
            <w:pPr>
              <w:rPr>
                <w:highlight w:val="yellow"/>
                <w:rPrChange w:id="585" w:author="Wigfall, Trevonte" w:date="2021-07-15T11:31:00Z">
                  <w:rPr/>
                </w:rPrChange>
              </w:rPr>
            </w:pPr>
            <w:del w:id="586" w:author="Wigfall, Trevonte" w:date="2021-06-09T13:11:00Z">
              <w:r w:rsidRPr="00A049B9" w:rsidDel="005A7F7F">
                <w:rPr>
                  <w:rFonts w:asciiTheme="minorHAnsi" w:hAnsiTheme="minorHAnsi"/>
                  <w:b/>
                  <w:sz w:val="22"/>
                  <w:szCs w:val="22"/>
                </w:rPr>
                <w:delText>FRI 5/14/21</w:delText>
              </w:r>
            </w:del>
            <w:ins w:id="587" w:author="Wigfall, Trevonte" w:date="2021-07-12T14:21:00Z">
              <w:r w:rsidR="00B27300" w:rsidRPr="00A049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850FC" w:rsidRPr="00B27300" w14:paraId="74C9E38B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588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589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590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6D4EE18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591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592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1BF01A9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93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594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7AF7C4B" w14:textId="5BC9E7D5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595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596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597" w:author="Wigfall, Trevonte" w:date="2021-07-12T14:2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  <w:ins w:id="598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599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2404986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00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  <w:rPrChange w:id="601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TPPUI (cxtTppuiFac&lt;env&gt;):</w:t>
            </w:r>
          </w:p>
          <w:p w14:paraId="07517253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02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03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5A9B890E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604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605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606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BE5D30D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607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608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609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ADE61F4" w14:textId="77777777" w:rsidR="001850FC" w:rsidRPr="00B27300" w:rsidRDefault="00A12568" w:rsidP="001850FC">
            <w:pPr>
              <w:rPr>
                <w:rStyle w:val="Hyperlink"/>
                <w:rFonts w:ascii="Arial" w:hAnsi="Arial" w:cs="Arial"/>
                <w:b/>
                <w:color w:val="auto"/>
                <w:rPrChange w:id="610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B27300">
              <w:rPr>
                <w:rPrChange w:id="611" w:author="Wigfall, Trevonte" w:date="2021-07-12T14:20:00Z">
                  <w:rPr>
                    <w:color w:val="0000FF"/>
                  </w:rPr>
                </w:rPrChange>
              </w:rPr>
              <w:fldChar w:fldCharType="begin"/>
            </w:r>
            <w:r w:rsidRPr="00B27300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B27300">
              <w:rPr>
                <w:rPrChange w:id="612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1850FC" w:rsidRPr="00B27300">
              <w:rPr>
                <w:rPrChange w:id="613" w:author="Wigfall, Trevonte" w:date="2021-07-12T14:20:00Z">
                  <w:rPr>
                    <w:strike/>
                  </w:rPr>
                </w:rPrChange>
              </w:rPr>
              <w:t xml:space="preserve"> </w:t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14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Activate all nodes from TPPUI load balancer</w:t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15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2060AB61" w14:textId="77777777" w:rsidR="001850FC" w:rsidRPr="00B27300" w:rsidRDefault="001850FC" w:rsidP="001850FC">
            <w:pPr>
              <w:rPr>
                <w:rFonts w:ascii="Arial" w:hAnsi="Arial" w:cs="Arial"/>
                <w:b/>
                <w:sz w:val="22"/>
                <w:szCs w:val="22"/>
                <w:u w:val="single"/>
                <w:rPrChange w:id="616" w:author="Wigfall, Trevonte" w:date="2021-07-12T14:20:00Z">
                  <w:rPr>
                    <w:rFonts w:ascii="Arial" w:hAnsi="Arial" w:cs="Arial"/>
                    <w:b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617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79B64A2" w14:textId="77777777" w:rsidR="001850FC" w:rsidRPr="00B27300" w:rsidRDefault="001850FC" w:rsidP="001850FC">
            <w:pPr>
              <w:rPr>
                <w:rFonts w:asciiTheme="minorHAnsi" w:hAnsiTheme="minorHAnsi"/>
                <w:smallCaps/>
                <w:sz w:val="22"/>
                <w:szCs w:val="22"/>
                <w:rPrChange w:id="618" w:author="Wigfall, Trevonte" w:date="2021-07-12T14:2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  <w:rPrChange w:id="619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620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F705DC3" w14:textId="4AED1A4B" w:rsidR="001850FC" w:rsidRPr="008E645F" w:rsidRDefault="001850FC" w:rsidP="001850FC">
            <w:pPr>
              <w:rPr>
                <w:highlight w:val="yellow"/>
                <w:rPrChange w:id="621" w:author="Wigfall, Trevonte" w:date="2021-07-15T11:31:00Z">
                  <w:rPr/>
                </w:rPrChange>
              </w:rPr>
            </w:pPr>
            <w:del w:id="622" w:author="Wigfall, Trevonte" w:date="2021-06-09T13:11:00Z">
              <w:r w:rsidRPr="00A049B9" w:rsidDel="005A7F7F">
                <w:rPr>
                  <w:rFonts w:asciiTheme="minorHAnsi" w:hAnsiTheme="minorHAnsi"/>
                  <w:b/>
                  <w:sz w:val="22"/>
                  <w:szCs w:val="22"/>
                </w:rPr>
                <w:delText>FRI 5/14/21</w:delText>
              </w:r>
            </w:del>
            <w:ins w:id="623" w:author="Wigfall, Trevonte" w:date="2021-07-12T14:21:00Z">
              <w:r w:rsidR="00B27300" w:rsidRPr="00A049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850FC" w:rsidRPr="00B27300" w14:paraId="698C84DA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624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625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626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02B464F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627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628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734ED17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29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630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4783B29" w14:textId="1CCA21F0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31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632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633" w:author="Wigfall, Trevonte" w:date="2021-07-12T14:2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  <w:ins w:id="634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35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38277C1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36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  <w:rPrChange w:id="637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UIAPP (cxtUIAPPFac&lt;env&gt;):</w:t>
            </w:r>
          </w:p>
          <w:p w14:paraId="6F390DB0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38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39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ACF0C66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640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641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642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1BA1CF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643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644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645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1850FC" w:rsidRPr="00B27300" w14:paraId="61DE0A6B" w14:textId="77777777" w:rsidTr="00975E68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5256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5256"/>
                  </w:tblGrid>
                  <w:tr w:rsidR="001850FC" w:rsidRPr="00B27300" w14:paraId="44B98CFB" w14:textId="77777777" w:rsidTr="00975E68">
                    <w:trPr>
                      <w:trHeight w:val="300"/>
                    </w:trPr>
                    <w:tc>
                      <w:tcPr>
                        <w:tcW w:w="5256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31B6CAC" w14:textId="77777777" w:rsidR="001850FC" w:rsidRPr="00B27300" w:rsidRDefault="001850FC" w:rsidP="001850FC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646" w:author="Wigfall, Trevonte" w:date="2021-07-12T14:20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  <w:tbl>
                        <w:tblPr>
                          <w:tblW w:w="0" w:type="auto"/>
                          <w:jc w:val="center"/>
                          <w:tblCellSpacing w:w="0" w:type="dxa"/>
                          <w:tblLayout w:type="fixed"/>
                          <w:tblCellMar>
                            <w:left w:w="0" w:type="dxa"/>
                            <w:right w:w="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240"/>
                        </w:tblGrid>
                        <w:tr w:rsidR="001850FC" w:rsidRPr="00B27300" w14:paraId="57CBE652" w14:textId="77777777" w:rsidTr="00975E68">
                          <w:trPr>
                            <w:trHeight w:val="300"/>
                            <w:tblCellSpacing w:w="0" w:type="dxa"/>
                            <w:jc w:val="center"/>
                          </w:trPr>
                          <w:tc>
                            <w:tcPr>
                              <w:tcW w:w="5240" w:type="dxa"/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2E24E0AC" w14:textId="77777777" w:rsidR="001850FC" w:rsidRPr="00B27300" w:rsidRDefault="00A12568" w:rsidP="001850FC">
                              <w:pPr>
                                <w:rPr>
                                  <w:rFonts w:ascii="Calibri" w:hAnsi="Calibri" w:cs="Calibri"/>
                                  <w:sz w:val="22"/>
                                  <w:szCs w:val="22"/>
                                  <w:u w:val="single"/>
                                  <w:rPrChange w:id="647" w:author="Wigfall, Trevonte" w:date="2021-07-12T14:20:00Z">
                                    <w:rPr>
                                      <w:rFonts w:ascii="Calibri" w:hAnsi="Calibri" w:cs="Calibri"/>
                                      <w:strike/>
                                      <w:sz w:val="22"/>
                                      <w:szCs w:val="22"/>
                                      <w:u w:val="single"/>
                                    </w:rPr>
                                  </w:rPrChange>
                                </w:rPr>
                              </w:pPr>
                              <w:r w:rsidRPr="00A049B9">
                                <w:fldChar w:fldCharType="begin"/>
                              </w:r>
                              <w:r w:rsidRPr="00B27300">
                                <w:instrText xml:space="preserve"> HYPERLINK "https://share.antheminc.com/teams/AppEnvrMgmt/trizettosupport/Shared%20Documents/Global/Procedures/Script%20Readmes/README%20-%20Manage%20Load%20Balancer%20Script.docx" </w:instrText>
                              </w:r>
                              <w:r w:rsidRPr="00B27300">
                                <w:rPr>
                                  <w:rPrChange w:id="648" w:author="Wigfall, Trevonte" w:date="2021-07-12T14:20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separate"/>
                              </w:r>
                              <w:r w:rsidR="001850FC" w:rsidRPr="00B27300">
                                <w:rPr>
                                  <w:rPrChange w:id="649" w:author="Wigfall, Trevonte" w:date="2021-07-12T14:20:00Z">
                                    <w:rPr>
                                      <w:strike/>
                                    </w:rPr>
                                  </w:rPrChange>
                                </w:rPr>
                                <w:t xml:space="preserve"> </w:t>
                              </w:r>
                              <w:r w:rsidR="001850FC" w:rsidRPr="00B27300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650" w:author="Wigfall, Trevonte" w:date="2021-07-12T14:20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t>Activate all nodes from UIAPP load balancer</w:t>
                              </w:r>
                              <w:r w:rsidRPr="00B27300">
                                <w:rPr>
                                  <w:rStyle w:val="Hyperlink"/>
                                  <w:rFonts w:ascii="Arial" w:hAnsi="Arial" w:cs="Arial"/>
                                  <w:b/>
                                  <w:color w:val="auto"/>
                                  <w:rPrChange w:id="651" w:author="Wigfall, Trevonte" w:date="2021-07-12T14:20:00Z">
                                    <w:rPr>
                                      <w:rStyle w:val="Hyperlink"/>
                                      <w:rFonts w:ascii="Arial" w:hAnsi="Arial" w:cs="Arial"/>
                                      <w:b/>
                                      <w:strike/>
                                      <w:color w:val="auto"/>
                                    </w:rPr>
                                  </w:rPrChange>
                                </w:rPr>
                                <w:fldChar w:fldCharType="end"/>
                              </w:r>
                            </w:p>
                          </w:tc>
                        </w:tr>
                      </w:tbl>
                      <w:p w14:paraId="444FCEB3" w14:textId="77777777" w:rsidR="001850FC" w:rsidRPr="00B27300" w:rsidRDefault="001850FC" w:rsidP="001850FC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rPrChange w:id="652" w:author="Wigfall, Trevonte" w:date="2021-07-12T14:20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</w:rPr>
                            </w:rPrChange>
                          </w:rPr>
                        </w:pPr>
                      </w:p>
                    </w:tc>
                  </w:tr>
                </w:tbl>
                <w:p w14:paraId="1D625EDD" w14:textId="77777777" w:rsidR="001850FC" w:rsidRPr="00B27300" w:rsidRDefault="001850FC" w:rsidP="001850FC">
                  <w:pPr>
                    <w:rPr>
                      <w:rFonts w:ascii="Calibri" w:hAnsi="Calibri" w:cs="Calibri"/>
                      <w:sz w:val="22"/>
                      <w:szCs w:val="22"/>
                      <w:rPrChange w:id="653" w:author="Wigfall, Trevonte" w:date="2021-07-12T14:20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1E428550" w14:textId="77777777" w:rsidR="001850FC" w:rsidRPr="00B27300" w:rsidRDefault="001850FC" w:rsidP="001850FC">
            <w:pPr>
              <w:rPr>
                <w:rFonts w:ascii="Calibri" w:hAnsi="Calibri" w:cs="Calibri"/>
                <w:sz w:val="22"/>
                <w:szCs w:val="22"/>
                <w:u w:val="single"/>
                <w:rPrChange w:id="654" w:author="Wigfall, Trevonte" w:date="2021-07-12T14:20:00Z">
                  <w:rPr>
                    <w:rFonts w:ascii="Calibri" w:hAnsi="Calibri" w:cs="Calibri"/>
                    <w:strike/>
                    <w:sz w:val="22"/>
                    <w:szCs w:val="22"/>
                    <w:u w:val="single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655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9010AC0" w14:textId="77777777" w:rsidR="001850FC" w:rsidRPr="00B27300" w:rsidRDefault="001850FC" w:rsidP="001850FC">
            <w:pPr>
              <w:rPr>
                <w:rFonts w:asciiTheme="minorHAnsi" w:hAnsiTheme="minorHAnsi"/>
                <w:smallCaps/>
                <w:sz w:val="22"/>
                <w:szCs w:val="22"/>
                <w:rPrChange w:id="656" w:author="Wigfall, Trevonte" w:date="2021-07-12T14:2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  <w:rPrChange w:id="657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658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8066CE6" w14:textId="4F956022" w:rsidR="001850FC" w:rsidRPr="008E645F" w:rsidRDefault="001850FC" w:rsidP="001850FC">
            <w:pPr>
              <w:rPr>
                <w:highlight w:val="yellow"/>
                <w:rPrChange w:id="659" w:author="Wigfall, Trevonte" w:date="2021-07-15T11:31:00Z">
                  <w:rPr/>
                </w:rPrChange>
              </w:rPr>
            </w:pPr>
            <w:del w:id="660" w:author="Wigfall, Trevonte" w:date="2021-06-09T13:11:00Z">
              <w:r w:rsidRPr="00A049B9" w:rsidDel="005A7F7F">
                <w:rPr>
                  <w:rFonts w:asciiTheme="minorHAnsi" w:hAnsiTheme="minorHAnsi"/>
                  <w:b/>
                  <w:sz w:val="22"/>
                  <w:szCs w:val="22"/>
                </w:rPr>
                <w:delText>FRI 5/14/21</w:delText>
              </w:r>
            </w:del>
            <w:ins w:id="661" w:author="Wigfall, Trevonte" w:date="2021-07-12T14:21:00Z">
              <w:r w:rsidR="00B27300" w:rsidRPr="00A049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850FC" w:rsidRPr="00B27300" w14:paraId="0FCD2215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662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663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664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ED17C1B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665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666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592FAA3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67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668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2A62F76" w14:textId="293DB523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69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del w:id="670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671" w:author="Wigfall, Trevonte" w:date="2021-07-12T14:2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  <w:ins w:id="672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 DEPLOY Deploy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73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C777917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74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  <w:rPrChange w:id="675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C3 (cxtC3Fac&lt;env&gt;):</w:t>
            </w:r>
          </w:p>
          <w:p w14:paraId="4E6D3C2D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676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677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FAA6C81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678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679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680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81168C1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681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682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683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EEC906D" w14:textId="77777777" w:rsidR="001850FC" w:rsidRPr="00B27300" w:rsidRDefault="00A12568" w:rsidP="001850FC">
            <w:pPr>
              <w:rPr>
                <w:rStyle w:val="Hyperlink"/>
                <w:rFonts w:ascii="Arial" w:hAnsi="Arial" w:cs="Arial"/>
                <w:b/>
                <w:color w:val="auto"/>
                <w:rPrChange w:id="684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B27300">
              <w:rPr>
                <w:rPrChange w:id="685" w:author="Wigfall, Trevonte" w:date="2021-07-12T14:20:00Z">
                  <w:rPr>
                    <w:color w:val="0000FF"/>
                  </w:rPr>
                </w:rPrChange>
              </w:rPr>
              <w:fldChar w:fldCharType="begin"/>
            </w:r>
            <w:r w:rsidRPr="00B27300">
              <w:instrText xml:space="preserve"> HYPERLINK "https://share.antheminc.com/teams/AppEnvrMgmt/trizettosupport/Shared%20Documents/Global/Procedures/Script%20Readmes/README%20-%20Manage%20Load%20Balancer%20Script.docx" </w:instrText>
            </w:r>
            <w:r w:rsidRPr="00B27300">
              <w:rPr>
                <w:rPrChange w:id="686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separate"/>
            </w:r>
            <w:r w:rsidR="001850FC" w:rsidRPr="00B27300">
              <w:rPr>
                <w:rPrChange w:id="687" w:author="Wigfall, Trevonte" w:date="2021-07-12T14:20:00Z">
                  <w:rPr>
                    <w:strike/>
                  </w:rPr>
                </w:rPrChange>
              </w:rPr>
              <w:t xml:space="preserve"> </w:t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88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t>Activate all nodes from C3 load balancer</w:t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2"/>
                <w:rPrChange w:id="689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  <w:sz w:val="22"/>
                    <w:szCs w:val="22"/>
                  </w:rPr>
                </w:rPrChange>
              </w:rPr>
              <w:fldChar w:fldCharType="end"/>
            </w:r>
          </w:p>
          <w:p w14:paraId="446D770B" w14:textId="77777777" w:rsidR="001850FC" w:rsidRPr="00B27300" w:rsidRDefault="001850FC" w:rsidP="001850FC">
            <w:pPr>
              <w:rPr>
                <w:rFonts w:ascii="Calibri" w:hAnsi="Calibri" w:cs="Calibri"/>
                <w:noProof/>
                <w:sz w:val="22"/>
                <w:szCs w:val="22"/>
                <w:rPrChange w:id="690" w:author="Wigfall, Trevonte" w:date="2021-07-12T14:20:00Z">
                  <w:rPr>
                    <w:rFonts w:ascii="Calibri" w:hAnsi="Calibri" w:cs="Calibri"/>
                    <w:strike/>
                    <w:noProof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691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67CCBD8" w14:textId="77777777" w:rsidR="001850FC" w:rsidRPr="00B27300" w:rsidRDefault="001850FC" w:rsidP="001850FC">
            <w:pPr>
              <w:rPr>
                <w:rFonts w:asciiTheme="minorHAnsi" w:hAnsiTheme="minorHAnsi"/>
                <w:smallCaps/>
                <w:sz w:val="22"/>
                <w:szCs w:val="22"/>
                <w:rPrChange w:id="692" w:author="Wigfall, Trevonte" w:date="2021-07-12T14:2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  <w:rPrChange w:id="693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all nodes active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694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CA4F80E" w14:textId="0062B32F" w:rsidR="001850FC" w:rsidRPr="008E645F" w:rsidRDefault="001850FC" w:rsidP="001850FC">
            <w:pPr>
              <w:rPr>
                <w:highlight w:val="yellow"/>
                <w:rPrChange w:id="695" w:author="Wigfall, Trevonte" w:date="2021-07-15T11:31:00Z">
                  <w:rPr/>
                </w:rPrChange>
              </w:rPr>
            </w:pPr>
            <w:del w:id="696" w:author="Wigfall, Trevonte" w:date="2021-06-09T13:11:00Z">
              <w:r w:rsidRPr="00A049B9" w:rsidDel="005A7F7F">
                <w:rPr>
                  <w:rFonts w:asciiTheme="minorHAnsi" w:hAnsiTheme="minorHAnsi"/>
                  <w:b/>
                  <w:sz w:val="22"/>
                  <w:szCs w:val="22"/>
                </w:rPr>
                <w:delText>FRI 5/14/21</w:delText>
              </w:r>
            </w:del>
            <w:ins w:id="697" w:author="Wigfall, Trevonte" w:date="2021-07-12T14:21:00Z">
              <w:r w:rsidR="00B27300" w:rsidRPr="00A049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850FC" w:rsidRPr="00B27300" w14:paraId="3B1D1504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698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699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700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BA12FCF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701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1B3EA2D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702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E2B68E2" w14:textId="531A03D3" w:rsidR="001850FC" w:rsidRPr="00B27300" w:rsidRDefault="001850FC" w:rsidP="001850FC">
            <w:del w:id="703" w:author="Wigfall, Trevonte" w:date="2021-07-12T14:23:00Z">
              <w:r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  <w:ins w:id="704" w:author="Wigfall, Trevonte" w:date="2021-07-12T14:23:00Z">
              <w:r w:rsidR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05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2638A36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UIAPP and TPIC servers: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06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FB9F796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707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C5BF148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708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E44556A" w14:textId="77777777" w:rsidR="001850FC" w:rsidRPr="00B27300" w:rsidRDefault="00A12568" w:rsidP="001850FC">
            <w:pPr>
              <w:spacing w:after="20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A049B9">
              <w:fldChar w:fldCharType="begin"/>
            </w:r>
            <w:r w:rsidRPr="00B27300">
              <w:instrText xml:space="preserve"> HYPERLINK "https://share.antheminc.com/teams/AppEnvrMgmt/trizettosupport/Shared%20Documents/ClaimsXten/Procedures/How-to%20Docs/How_To_Validate_ClaimsXten_UIApp_Server_AUTOMATED.docx" </w:instrText>
            </w:r>
            <w:r w:rsidRPr="00B27300">
              <w:rPr>
                <w:rPrChange w:id="709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 w:val="22"/>
                    <w:szCs w:val="24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t>Validate UIApp and TPIC services using EMT GUI</w:t>
            </w:r>
            <w:r w:rsidRPr="00A049B9">
              <w:rPr>
                <w:rStyle w:val="Hyperlink"/>
                <w:rFonts w:ascii="Arial" w:hAnsi="Arial" w:cs="Arial"/>
                <w:b/>
                <w:color w:val="auto"/>
                <w:sz w:val="22"/>
                <w:szCs w:val="24"/>
              </w:rPr>
              <w:fldChar w:fldCharType="end"/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710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E8D7988" w14:textId="77777777" w:rsidR="001850FC" w:rsidRPr="00B27300" w:rsidRDefault="001850FC" w:rsidP="001850FC">
            <w:r w:rsidRPr="00B27300">
              <w:rPr>
                <w:rFonts w:ascii="Calibri" w:hAnsi="Calibri" w:cs="Calibri"/>
                <w:color w:val="000000"/>
                <w:sz w:val="22"/>
                <w:szCs w:val="22"/>
              </w:rPr>
              <w:t>URLs validate successfully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711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47C2ED2" w14:textId="197AC023" w:rsidR="001850FC" w:rsidRPr="008E645F" w:rsidRDefault="001850FC" w:rsidP="001850FC">
            <w:pPr>
              <w:rPr>
                <w:highlight w:val="yellow"/>
                <w:rPrChange w:id="712" w:author="Wigfall, Trevonte" w:date="2021-07-15T11:31:00Z">
                  <w:rPr/>
                </w:rPrChange>
              </w:rPr>
            </w:pPr>
            <w:del w:id="713" w:author="Wigfall, Trevonte" w:date="2021-06-09T13:11:00Z">
              <w:r w:rsidRPr="00A049B9" w:rsidDel="005A7F7F">
                <w:rPr>
                  <w:rFonts w:asciiTheme="minorHAnsi" w:hAnsiTheme="minorHAnsi"/>
                  <w:b/>
                  <w:sz w:val="22"/>
                  <w:szCs w:val="22"/>
                </w:rPr>
                <w:delText>FRI 5/14/21</w:delText>
              </w:r>
            </w:del>
            <w:ins w:id="714" w:author="Wigfall, Trevonte" w:date="2021-07-12T14:21:00Z">
              <w:r w:rsidR="00B27300" w:rsidRPr="00A049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850FC" w:rsidRPr="00B27300" w14:paraId="1A35DD10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715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716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717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5BC156A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718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B8E70FA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719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2910F1F" w14:textId="7A3A8988" w:rsidR="001850FC" w:rsidRPr="00B27300" w:rsidRDefault="00B27300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720" w:author="Wigfall, Trevonte" w:date="2021-07-12T14:24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721" w:author="Wigfall, Trevonte" w:date="2021-07-12T14:23:00Z">
              <w:r w:rsidR="001850FC"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22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1FDEC1C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TPPUI servers (</w:t>
            </w:r>
            <w:r w:rsidRPr="00B27300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TPPUI VIP, if applicable</w:t>
            </w: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23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557AB76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724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F59BE09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725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0DC35F5" w14:textId="77777777" w:rsidR="001850FC" w:rsidRPr="00B27300" w:rsidRDefault="00A12568" w:rsidP="001850FC">
            <w:pPr>
              <w:spacing w:after="200" w:line="276" w:lineRule="auto"/>
              <w:rPr>
                <w:rFonts w:ascii="Arial" w:hAnsi="Arial" w:cs="Arial"/>
                <w:b/>
                <w:szCs w:val="24"/>
              </w:rPr>
            </w:pPr>
            <w:r w:rsidRPr="00A049B9">
              <w:fldChar w:fldCharType="begin"/>
            </w:r>
            <w:r w:rsidRPr="00B27300">
              <w:instrText xml:space="preserve"> HYPERLINK "https://share.antheminc.com/teams/AppEnvrMgmt/trizettosupport/Shared%20Documents/ClaimsXten/Procedures/How-to%20Docs/How_To_Validate_ClaimsXten_TPPUI_Server.docx" </w:instrText>
            </w:r>
            <w:r w:rsidRPr="00B27300">
              <w:rPr>
                <w:rPrChange w:id="726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  <w:szCs w:val="24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szCs w:val="24"/>
              </w:rPr>
              <w:t>Validate TPPUI Server</w:t>
            </w:r>
            <w:r w:rsidRPr="00A049B9">
              <w:rPr>
                <w:rStyle w:val="Hyperlink"/>
                <w:rFonts w:ascii="Arial" w:hAnsi="Arial" w:cs="Arial"/>
                <w:b/>
                <w:color w:val="auto"/>
                <w:szCs w:val="24"/>
              </w:rPr>
              <w:fldChar w:fldCharType="end"/>
            </w:r>
          </w:p>
          <w:p w14:paraId="4B0EFE46" w14:textId="77777777" w:rsidR="001850FC" w:rsidRPr="00B27300" w:rsidRDefault="001850FC" w:rsidP="001850FC">
            <w:pPr>
              <w:rPr>
                <w:rFonts w:ascii="Arial" w:hAnsi="Arial" w:cs="Arial"/>
                <w:b/>
                <w:sz w:val="22"/>
                <w:szCs w:val="24"/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727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93DB074" w14:textId="77777777" w:rsidR="001850FC" w:rsidRPr="00B27300" w:rsidRDefault="001850FC" w:rsidP="001850F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smallCaps/>
                <w:sz w:val="22"/>
                <w:szCs w:val="22"/>
              </w:rPr>
              <w:t>Able to log into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728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EA710A1" w14:textId="7C9FE838" w:rsidR="001850FC" w:rsidRPr="008E645F" w:rsidRDefault="001850FC" w:rsidP="001850FC">
            <w:pPr>
              <w:rPr>
                <w:highlight w:val="yellow"/>
                <w:rPrChange w:id="729" w:author="Wigfall, Trevonte" w:date="2021-07-15T11:31:00Z">
                  <w:rPr/>
                </w:rPrChange>
              </w:rPr>
            </w:pPr>
            <w:del w:id="730" w:author="Wigfall, Trevonte" w:date="2021-06-09T13:11:00Z">
              <w:r w:rsidRPr="00A049B9" w:rsidDel="005A7F7F">
                <w:rPr>
                  <w:rFonts w:asciiTheme="minorHAnsi" w:hAnsiTheme="minorHAnsi"/>
                  <w:b/>
                  <w:sz w:val="22"/>
                  <w:szCs w:val="22"/>
                </w:rPr>
                <w:delText>FRI 5/14/21</w:delText>
              </w:r>
            </w:del>
            <w:ins w:id="731" w:author="Wigfall, Trevonte" w:date="2021-07-12T14:21:00Z">
              <w:r w:rsidR="00B27300" w:rsidRPr="00A049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850FC" w:rsidRPr="00B27300" w14:paraId="4C42A10E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732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733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734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F6E69EF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735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9E2B55C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736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9548BD3" w14:textId="4DD6C23F" w:rsidR="001850FC" w:rsidRPr="00B27300" w:rsidRDefault="00B27300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737" w:author="Wigfall, Trevonte" w:date="2021-07-12T14:24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738" w:author="Wigfall, Trevonte" w:date="2021-07-12T14:23:00Z">
              <w:r w:rsidR="001850FC"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39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B84EBB9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smallCaps/>
                <w:sz w:val="22"/>
                <w:szCs w:val="22"/>
              </w:rPr>
              <w:t>T</w:t>
            </w: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PIC servers (</w:t>
            </w:r>
            <w:r w:rsidRPr="00B27300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</w:rPr>
              <w:t>TPIC VIP if applicable</w:t>
            </w: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): : </w:t>
            </w:r>
            <w:r w:rsidRPr="00B27300">
              <w:rPr>
                <w:rFonts w:asciiTheme="minorHAnsi" w:hAnsiTheme="minorHAnsi"/>
                <w:smallCaps/>
                <w:sz w:val="22"/>
                <w:szCs w:val="22"/>
              </w:rPr>
              <w:t xml:space="preserve">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40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55422C0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741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7C5F40B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742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030311A" w14:textId="77777777" w:rsidR="001850FC" w:rsidRPr="00B27300" w:rsidRDefault="00A12568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A049B9">
              <w:fldChar w:fldCharType="begin"/>
            </w:r>
            <w:r w:rsidRPr="00B27300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B27300">
              <w:rPr>
                <w:rPrChange w:id="743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</w:rPr>
              <w:t>VALIDATE TPIC Adjudication is functional</w:t>
            </w:r>
            <w:r w:rsidRPr="00A049B9">
              <w:rPr>
                <w:rStyle w:val="Hyperlink"/>
                <w:rFonts w:ascii="Arial" w:hAnsi="Arial" w:cs="Arial"/>
                <w:b/>
                <w:color w:val="auto"/>
              </w:rPr>
              <w:fldChar w:fldCharType="end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(steps 1-10)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744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3D86386" w14:textId="77777777" w:rsidR="001850FC" w:rsidRPr="00B27300" w:rsidRDefault="001850FC" w:rsidP="001850F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smallCaps/>
                <w:sz w:val="22"/>
                <w:szCs w:val="22"/>
              </w:rPr>
              <w:t>Clean healthcheck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745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F6EE48C" w14:textId="1C864033" w:rsidR="001850FC" w:rsidRPr="008E645F" w:rsidRDefault="001850FC" w:rsidP="001850FC">
            <w:pPr>
              <w:rPr>
                <w:highlight w:val="yellow"/>
                <w:rPrChange w:id="746" w:author="Wigfall, Trevonte" w:date="2021-07-15T11:31:00Z">
                  <w:rPr/>
                </w:rPrChange>
              </w:rPr>
            </w:pPr>
            <w:del w:id="747" w:author="Wigfall, Trevonte" w:date="2021-06-09T13:11:00Z">
              <w:r w:rsidRPr="00A049B9" w:rsidDel="005A7F7F">
                <w:rPr>
                  <w:rFonts w:asciiTheme="minorHAnsi" w:hAnsiTheme="minorHAnsi"/>
                  <w:b/>
                  <w:sz w:val="22"/>
                  <w:szCs w:val="22"/>
                </w:rPr>
                <w:delText>FRI 5/14/21</w:delText>
              </w:r>
            </w:del>
            <w:ins w:id="748" w:author="Wigfall, Trevonte" w:date="2021-07-12T14:21:00Z">
              <w:r w:rsidR="00B27300" w:rsidRPr="00A049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850FC" w:rsidRPr="00B27300" w14:paraId="6B4567DC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749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602"/>
          <w:trPrChange w:id="750" w:author="Wigfall, Trevonte" w:date="2021-07-12T14:23:00Z">
            <w:trPr>
              <w:trHeight w:val="602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751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32979E4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  <w:p w14:paraId="5935F791" w14:textId="77777777" w:rsidR="001850FC" w:rsidRPr="00B27300" w:rsidRDefault="001850FC" w:rsidP="001850FC"/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752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6676A6B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753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86A3E32" w14:textId="2C51EB82" w:rsidR="001850FC" w:rsidRPr="00B27300" w:rsidRDefault="00B27300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ins w:id="754" w:author="Wigfall, Trevonte" w:date="2021-07-12T14:24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755" w:author="Wigfall, Trevonte" w:date="2021-07-12T14:23:00Z">
              <w:r w:rsidR="001850FC"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56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EE0EE44" w14:textId="77777777" w:rsidR="001850FC" w:rsidRPr="00B27300" w:rsidRDefault="001850FC" w:rsidP="001850FC"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 xml:space="preserve">FACETS: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57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62161FA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758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9B85AEF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759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085559F" w14:textId="77777777" w:rsidR="001850FC" w:rsidRPr="00B27300" w:rsidRDefault="00A12568" w:rsidP="001850FC">
            <w:pPr>
              <w:rPr>
                <w:rFonts w:asciiTheme="minorHAnsi" w:hAnsiTheme="minorHAnsi"/>
                <w:sz w:val="22"/>
                <w:szCs w:val="22"/>
                <w:u w:val="single"/>
              </w:rPr>
            </w:pPr>
            <w:r w:rsidRPr="00A049B9">
              <w:fldChar w:fldCharType="begin"/>
            </w:r>
            <w:r w:rsidRPr="00B27300">
              <w:instrText xml:space="preserve"> HYPERLINK "https://share.antheminc.com/teams/AppEnvrMgmt/trizettosupport/Shared%20Documents/ClaimsXten/Procedures/How-to%20Docs/How_To_Validate_ClaimsXten_TPIC_Server_AUTOMATED.docx" </w:instrText>
            </w:r>
            <w:r w:rsidRPr="00B27300">
              <w:rPr>
                <w:rPrChange w:id="760" w:author="Wigfall, Trevonte" w:date="2021-07-12T14:20:00Z">
                  <w:rPr>
                    <w:rStyle w:val="Hyperlink"/>
                    <w:rFonts w:ascii="Arial" w:hAnsi="Arial" w:cs="Arial"/>
                    <w:b/>
                    <w:color w:val="auto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</w:rPr>
              <w:t>VALIDATE Claims Adjudication (F3) is functional</w:t>
            </w:r>
            <w:r w:rsidRPr="00A049B9">
              <w:rPr>
                <w:rStyle w:val="Hyperlink"/>
                <w:rFonts w:ascii="Arial" w:hAnsi="Arial" w:cs="Arial"/>
                <w:b/>
                <w:color w:val="auto"/>
              </w:rPr>
              <w:fldChar w:fldCharType="end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u w:val="none"/>
              </w:rPr>
              <w:t xml:space="preserve"> (step 11 only)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761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6328396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smallCaps/>
                <w:sz w:val="22"/>
                <w:szCs w:val="22"/>
              </w:rPr>
              <w:t>F3 of claims successful and claims show up in TPPUI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762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AEEEEA0" w14:textId="3CE0A53B" w:rsidR="001850FC" w:rsidRPr="008E645F" w:rsidRDefault="001850FC" w:rsidP="001850FC">
            <w:pPr>
              <w:rPr>
                <w:highlight w:val="yellow"/>
                <w:rPrChange w:id="763" w:author="Wigfall, Trevonte" w:date="2021-07-15T11:31:00Z">
                  <w:rPr/>
                </w:rPrChange>
              </w:rPr>
            </w:pPr>
            <w:del w:id="764" w:author="Wigfall, Trevonte" w:date="2021-06-09T13:11:00Z">
              <w:r w:rsidRPr="00A049B9" w:rsidDel="005A7F7F">
                <w:rPr>
                  <w:rFonts w:asciiTheme="minorHAnsi" w:hAnsiTheme="minorHAnsi"/>
                  <w:b/>
                  <w:sz w:val="22"/>
                  <w:szCs w:val="22"/>
                </w:rPr>
                <w:delText>FRI 5/14/21</w:delText>
              </w:r>
            </w:del>
            <w:ins w:id="765" w:author="Wigfall, Trevonte" w:date="2021-07-12T14:21:00Z">
              <w:r w:rsidR="00B27300" w:rsidRPr="00A049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850FC" w:rsidRPr="00B27300" w14:paraId="5E533C7F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766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602"/>
          <w:trPrChange w:id="767" w:author="Wigfall, Trevonte" w:date="2021-07-12T14:23:00Z">
            <w:trPr>
              <w:trHeight w:val="602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768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0AE46F3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769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770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8E4C500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71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772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B6659FC" w14:textId="5C00BB95" w:rsidR="001850FC" w:rsidRPr="00B27300" w:rsidRDefault="00B27300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73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774" w:author="Wigfall, Trevonte" w:date="2021-07-12T14:24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775" w:author="Wigfall, Trevonte" w:date="2021-07-12T14:23:00Z">
              <w:r w:rsidR="001850FC"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776" w:author="Wigfall, Trevonte" w:date="2021-07-12T14:2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77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096C8E0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778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  <w:rPrChange w:id="779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C3 servers (</w:t>
            </w:r>
            <w:r w:rsidRPr="00B27300">
              <w:rPr>
                <w:rFonts w:asciiTheme="minorHAnsi" w:hAnsiTheme="minorHAnsi"/>
                <w:b/>
                <w:smallCaps/>
                <w:color w:val="FF0000"/>
                <w:sz w:val="22"/>
                <w:szCs w:val="22"/>
                <w:rPrChange w:id="780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color w:val="FF0000"/>
                    <w:sz w:val="22"/>
                    <w:szCs w:val="22"/>
                  </w:rPr>
                </w:rPrChange>
              </w:rPr>
              <w:t>C3 VIP, if applicable</w:t>
            </w: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  <w:rPrChange w:id="781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):</w:t>
            </w:r>
            <w:r w:rsidRPr="00B27300">
              <w:rPr>
                <w:rFonts w:asciiTheme="minorHAnsi" w:hAnsiTheme="minorHAnsi"/>
                <w:smallCaps/>
                <w:sz w:val="22"/>
                <w:szCs w:val="22"/>
                <w:rPrChange w:id="782" w:author="Wigfall, Trevonte" w:date="2021-07-12T14:2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 xml:space="preserve">  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783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3A51948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784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785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786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FC7CC2E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787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788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789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EF0BF47" w14:textId="77777777" w:rsidR="001850FC" w:rsidRPr="00B27300" w:rsidRDefault="00A12568" w:rsidP="001850FC">
            <w:pPr>
              <w:rPr>
                <w:rStyle w:val="Hyperlink"/>
                <w:rFonts w:ascii="Arial" w:hAnsi="Arial" w:cs="Arial"/>
                <w:b/>
                <w:color w:val="auto"/>
                <w:rPrChange w:id="790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  <w:r w:rsidRPr="00B27300">
              <w:rPr>
                <w:rPrChange w:id="791" w:author="Wigfall, Trevonte" w:date="2021-07-12T14:20:00Z">
                  <w:rPr>
                    <w:color w:val="0000FF"/>
                  </w:rPr>
                </w:rPrChange>
              </w:rPr>
              <w:fldChar w:fldCharType="begin"/>
            </w:r>
            <w:r w:rsidRPr="00B27300">
              <w:instrText xml:space="preserve"> HYPERLINK "https://share.antheminc.com/teams/AppEnvrMgmt/trizettosupport/Shared%20Documents/ClaimsXten/Procedures/How-to%20Docs/How_To_Validate_ClaimsXten_C3_Server.docx" </w:instrText>
            </w:r>
            <w:r w:rsidRPr="00B27300">
              <w:rPr>
                <w:rPrChange w:id="792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fldChar w:fldCharType="separate"/>
            </w:r>
            <w:r w:rsidR="001850FC" w:rsidRPr="00B27300">
              <w:rPr>
                <w:rStyle w:val="Hyperlink"/>
                <w:rFonts w:ascii="Arial" w:hAnsi="Arial" w:cs="Arial"/>
                <w:b/>
                <w:color w:val="auto"/>
                <w:rPrChange w:id="793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t>VALIDATE C3 Services are functional</w:t>
            </w:r>
            <w:r w:rsidRPr="00B27300">
              <w:rPr>
                <w:rStyle w:val="Hyperlink"/>
                <w:rFonts w:ascii="Arial" w:hAnsi="Arial" w:cs="Arial"/>
                <w:b/>
                <w:color w:val="auto"/>
                <w:rPrChange w:id="794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  <w:fldChar w:fldCharType="end"/>
            </w:r>
          </w:p>
          <w:p w14:paraId="04E6D3F9" w14:textId="77777777" w:rsidR="001850FC" w:rsidRPr="00B27300" w:rsidRDefault="001850FC" w:rsidP="001850FC">
            <w:pPr>
              <w:rPr>
                <w:rStyle w:val="Hyperlink"/>
                <w:rFonts w:ascii="Arial" w:hAnsi="Arial" w:cs="Arial"/>
                <w:b/>
                <w:color w:val="auto"/>
                <w:rPrChange w:id="795" w:author="Wigfall, Trevonte" w:date="2021-07-12T14:20:00Z">
                  <w:rPr>
                    <w:rStyle w:val="Hyperlink"/>
                    <w:rFonts w:ascii="Arial" w:hAnsi="Arial" w:cs="Arial"/>
                    <w:b/>
                    <w:strike/>
                    <w:color w:val="auto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796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65EAE62" w14:textId="77777777" w:rsidR="001850FC" w:rsidRPr="00B27300" w:rsidRDefault="001850FC" w:rsidP="001850FC">
            <w:pPr>
              <w:rPr>
                <w:rFonts w:asciiTheme="minorHAnsi" w:hAnsiTheme="minorHAnsi"/>
                <w:smallCaps/>
                <w:sz w:val="22"/>
                <w:szCs w:val="22"/>
                <w:rPrChange w:id="797" w:author="Wigfall, Trevonte" w:date="2021-07-12T14:2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smallCaps/>
                <w:sz w:val="22"/>
                <w:szCs w:val="22"/>
                <w:rPrChange w:id="798" w:author="Wigfall, Trevonte" w:date="2021-07-12T14:20:00Z">
                  <w:rPr>
                    <w:rFonts w:asciiTheme="minorHAnsi" w:hAnsiTheme="minorHAnsi"/>
                    <w:smallCaps/>
                    <w:strike/>
                    <w:color w:val="0000FF"/>
                    <w:sz w:val="22"/>
                    <w:szCs w:val="22"/>
                    <w:u w:val="single"/>
                  </w:rPr>
                </w:rPrChange>
              </w:rPr>
              <w:t>services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799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9549E8D" w14:textId="153845A8" w:rsidR="001850FC" w:rsidRPr="008E645F" w:rsidRDefault="001850FC" w:rsidP="001850FC">
            <w:pPr>
              <w:rPr>
                <w:highlight w:val="yellow"/>
                <w:rPrChange w:id="800" w:author="Wigfall, Trevonte" w:date="2021-07-15T11:31:00Z">
                  <w:rPr>
                    <w:strike/>
                  </w:rPr>
                </w:rPrChange>
              </w:rPr>
            </w:pPr>
            <w:del w:id="801" w:author="Wigfall, Trevonte" w:date="2021-06-09T13:11:00Z">
              <w:r w:rsidRPr="00A049B9" w:rsidDel="005A7F7F">
                <w:rPr>
                  <w:rFonts w:asciiTheme="minorHAnsi" w:hAnsiTheme="minorHAnsi"/>
                  <w:b/>
                  <w:sz w:val="22"/>
                  <w:szCs w:val="22"/>
                </w:rPr>
                <w:delText>FRI 5/14/21</w:delText>
              </w:r>
            </w:del>
            <w:ins w:id="802" w:author="Wigfall, Trevonte" w:date="2021-07-12T14:21:00Z">
              <w:r w:rsidR="00B27300" w:rsidRPr="00A049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850FC" w:rsidRPr="00B27300" w14:paraId="5EC9BE5D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803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602"/>
          <w:trPrChange w:id="804" w:author="Wigfall, Trevonte" w:date="2021-07-12T14:23:00Z">
            <w:trPr>
              <w:trHeight w:val="602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805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A44B399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806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807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8AAB7CA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08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809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859BDF6" w14:textId="7D62AF94" w:rsidR="001850FC" w:rsidRPr="00B27300" w:rsidRDefault="00B27300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10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811" w:author="Wigfall, Trevonte" w:date="2021-07-12T14:24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812" w:author="Wigfall, Trevonte" w:date="2021-07-12T14:23:00Z">
              <w:r w:rsidR="001850FC"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813" w:author="Wigfall, Trevonte" w:date="2021-07-12T14:2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14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5D970B1" w14:textId="77777777" w:rsidR="001850FC" w:rsidRPr="00B27300" w:rsidRDefault="001850FC" w:rsidP="001850FC">
            <w:pPr>
              <w:rPr>
                <w:rFonts w:ascii="Calibri" w:hAnsi="Calibri" w:cs="Calibri"/>
                <w:color w:val="000000"/>
                <w:sz w:val="22"/>
                <w:szCs w:val="22"/>
                <w:rPrChange w:id="815" w:author="Wigfall, Trevonte" w:date="2021-07-12T14:20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B27300">
              <w:rPr>
                <w:rFonts w:ascii="Calibri" w:hAnsi="Calibri" w:cs="Calibri"/>
                <w:color w:val="000000"/>
                <w:sz w:val="22"/>
                <w:szCs w:val="22"/>
                <w:rPrChange w:id="816" w:author="Wigfall, Trevonte" w:date="2021-07-12T14:20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  <w:t xml:space="preserve">REPORTING SERVER: </w:t>
            </w:r>
          </w:p>
          <w:p w14:paraId="71C50679" w14:textId="77777777" w:rsidR="001850FC" w:rsidRPr="00B27300" w:rsidRDefault="001850FC" w:rsidP="001850FC">
            <w:pPr>
              <w:rPr>
                <w:rPrChange w:id="817" w:author="Wigfall, Trevonte" w:date="2021-07-12T14:20:00Z">
                  <w:rPr>
                    <w:strike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18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E96376F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819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820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821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3D97151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822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823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824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tbl>
            <w:tblPr>
              <w:tblW w:w="5270" w:type="dxa"/>
              <w:tblLayout w:type="fixed"/>
              <w:tblLook w:val="04A0" w:firstRow="1" w:lastRow="0" w:firstColumn="1" w:lastColumn="0" w:noHBand="0" w:noVBand="1"/>
            </w:tblPr>
            <w:tblGrid>
              <w:gridCol w:w="5270"/>
            </w:tblGrid>
            <w:tr w:rsidR="001850FC" w:rsidRPr="00B27300" w14:paraId="4A95BC2F" w14:textId="77777777" w:rsidTr="00D57508">
              <w:trPr>
                <w:trHeight w:val="300"/>
              </w:trPr>
              <w:tc>
                <w:tcPr>
                  <w:tcW w:w="527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DD2204" w14:textId="77777777" w:rsidR="001850FC" w:rsidRPr="00B27300" w:rsidRDefault="001850FC" w:rsidP="001850FC">
                  <w:pPr>
                    <w:rPr>
                      <w:rFonts w:ascii="Calibri" w:hAnsi="Calibri" w:cs="Calibri"/>
                      <w:sz w:val="22"/>
                      <w:szCs w:val="22"/>
                      <w:rPrChange w:id="825" w:author="Wigfall, Trevonte" w:date="2021-07-12T14:20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  <w:r w:rsidRPr="00B27300">
                    <w:rPr>
                      <w:rFonts w:ascii="Calibri" w:hAnsi="Calibri" w:cs="Calibri"/>
                      <w:noProof/>
                      <w:sz w:val="22"/>
                      <w:szCs w:val="22"/>
                      <w:rPrChange w:id="826" w:author="Wigfall, Trevonte" w:date="2021-07-12T14:20:00Z">
                        <w:rPr>
                          <w:rFonts w:ascii="Calibri" w:hAnsi="Calibri" w:cs="Calibri"/>
                          <w:strike/>
                          <w:noProof/>
                          <w:sz w:val="22"/>
                          <w:szCs w:val="22"/>
                        </w:rPr>
                      </w:rPrChange>
                    </w:rPr>
                    <mc:AlternateContent>
                      <mc:Choice Requires="wps">
                        <w:drawing>
                          <wp:anchor distT="0" distB="0" distL="114300" distR="114300" simplePos="0" relativeHeight="252156928" behindDoc="0" locked="0" layoutInCell="1" allowOverlap="1" wp14:anchorId="5DE9A385" wp14:editId="673316C2">
                            <wp:simplePos x="0" y="0"/>
                            <wp:positionH relativeFrom="column">
                              <wp:posOffset>2076450</wp:posOffset>
                            </wp:positionH>
                            <wp:positionV relativeFrom="paragraph">
                              <wp:posOffset>161925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" name="Text Box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4F193ECB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Text Box 2" o:spid="_x0000_s1026" type="#_x0000_t202" style="position:absolute;margin-left:163.5pt;margin-top:12.75pt;width:14.25pt;height:21pt;z-index:2521569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1850FC" w:rsidRPr="00B27300" w14:paraId="0CE2EF9C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96EDB61" w14:textId="77777777" w:rsidR="001850FC" w:rsidRPr="00B27300" w:rsidRDefault="00A12568" w:rsidP="001850FC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u w:val="single"/>
                            <w:rPrChange w:id="827" w:author="Wigfall, Trevonte" w:date="2021-07-12T14:20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  <w:u w:val="single"/>
                              </w:rPr>
                            </w:rPrChange>
                          </w:rPr>
                        </w:pPr>
                        <w:r w:rsidRPr="00A049B9">
                          <w:fldChar w:fldCharType="begin"/>
                        </w:r>
                        <w:r w:rsidRPr="00B27300">
                          <w:instrText xml:space="preserve"> HYPERLINK "https://share.antheminc.com/teams/AppEnvrMgmt/trizettosupport/Shared%20Documents/ClaimsXten/Procedures/How-to%20Docs/How_To_Validate_ClaimsXten_Reporting_Server.docx" </w:instrText>
                        </w:r>
                        <w:r w:rsidRPr="00B27300">
                          <w:rPr>
                            <w:rPrChange w:id="828" w:author="Wigfall, Trevonte" w:date="2021-07-12T14:20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fldChar w:fldCharType="separate"/>
                        </w:r>
                        <w:r w:rsidR="001850FC" w:rsidRPr="00B27300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rPrChange w:id="829" w:author="Wigfall, Trevonte" w:date="2021-07-12T14:20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t>VALIDATE Reporting server is functional</w:t>
                        </w:r>
                        <w:r w:rsidRPr="00B27300">
                          <w:rPr>
                            <w:rStyle w:val="Hyperlink"/>
                            <w:rFonts w:ascii="Arial" w:hAnsi="Arial" w:cs="Arial"/>
                            <w:b/>
                            <w:color w:val="auto"/>
                            <w:rPrChange w:id="830" w:author="Wigfall, Trevonte" w:date="2021-07-12T14:20:00Z">
                              <w:rPr>
                                <w:rStyle w:val="Hyperlink"/>
                                <w:rFonts w:ascii="Arial" w:hAnsi="Arial" w:cs="Arial"/>
                                <w:b/>
                                <w:strike/>
                                <w:color w:val="auto"/>
                              </w:rPr>
                            </w:rPrChange>
                          </w:rPr>
                          <w:fldChar w:fldCharType="end"/>
                        </w:r>
                      </w:p>
                    </w:tc>
                  </w:tr>
                </w:tbl>
                <w:p w14:paraId="790EDF34" w14:textId="77777777" w:rsidR="001850FC" w:rsidRPr="00B27300" w:rsidRDefault="001850FC" w:rsidP="001850FC">
                  <w:pPr>
                    <w:rPr>
                      <w:rFonts w:ascii="Calibri" w:hAnsi="Calibri" w:cs="Calibri"/>
                      <w:sz w:val="22"/>
                      <w:szCs w:val="22"/>
                      <w:rPrChange w:id="831" w:author="Wigfall, Trevonte" w:date="2021-07-12T14:20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6D613F4C" w14:textId="77777777" w:rsidR="001850FC" w:rsidRPr="00B27300" w:rsidRDefault="001850FC" w:rsidP="001850FC">
            <w:pPr>
              <w:rPr>
                <w:rStyle w:val="Hyperlink"/>
                <w:rFonts w:ascii="Calibri" w:hAnsi="Calibri" w:cs="Calibri"/>
                <w:color w:val="auto"/>
                <w:sz w:val="22"/>
                <w:szCs w:val="22"/>
                <w:rPrChange w:id="832" w:author="Wigfall, Trevonte" w:date="2021-07-12T14:20:00Z">
                  <w:rPr>
                    <w:rStyle w:val="Hyperlink"/>
                    <w:rFonts w:ascii="Calibri" w:hAnsi="Calibri" w:cs="Calibri"/>
                    <w:strike/>
                    <w:color w:val="auto"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833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6C639D9" w14:textId="77777777" w:rsidR="001850FC" w:rsidRPr="00B27300" w:rsidRDefault="001850FC" w:rsidP="001850FC">
            <w:pPr>
              <w:rPr>
                <w:rFonts w:ascii="Calibri" w:hAnsi="Calibri" w:cs="Calibri"/>
                <w:color w:val="000000"/>
                <w:sz w:val="22"/>
                <w:szCs w:val="22"/>
                <w:rPrChange w:id="834" w:author="Wigfall, Trevonte" w:date="2021-07-12T14:20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B27300">
              <w:rPr>
                <w:rFonts w:ascii="Calibri" w:hAnsi="Calibri" w:cs="Calibri"/>
                <w:color w:val="000000"/>
                <w:sz w:val="22"/>
                <w:szCs w:val="22"/>
                <w:rPrChange w:id="835" w:author="Wigfall, Trevonte" w:date="2021-07-12T14:20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  <w:u w:val="single"/>
                  </w:rPr>
                </w:rPrChange>
              </w:rPr>
              <w:t>SERVICES FUNCTIONAL</w:t>
            </w:r>
          </w:p>
          <w:p w14:paraId="3DA621C2" w14:textId="77777777" w:rsidR="001850FC" w:rsidRPr="00B27300" w:rsidRDefault="001850FC" w:rsidP="001850FC">
            <w:pPr>
              <w:rPr>
                <w:rFonts w:asciiTheme="minorHAnsi" w:hAnsiTheme="minorHAnsi"/>
                <w:smallCaps/>
                <w:sz w:val="22"/>
                <w:szCs w:val="22"/>
                <w:rPrChange w:id="836" w:author="Wigfall, Trevonte" w:date="2021-07-12T14:2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837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969E6D8" w14:textId="456D2378" w:rsidR="001850FC" w:rsidRPr="008E645F" w:rsidRDefault="001850FC" w:rsidP="001850FC">
            <w:pPr>
              <w:rPr>
                <w:highlight w:val="yellow"/>
                <w:rPrChange w:id="838" w:author="Wigfall, Trevonte" w:date="2021-07-15T11:31:00Z">
                  <w:rPr>
                    <w:strike/>
                  </w:rPr>
                </w:rPrChange>
              </w:rPr>
            </w:pPr>
            <w:del w:id="839" w:author="Wigfall, Trevonte" w:date="2021-06-09T13:11:00Z">
              <w:r w:rsidRPr="00A049B9" w:rsidDel="005A7F7F">
                <w:rPr>
                  <w:rFonts w:asciiTheme="minorHAnsi" w:hAnsiTheme="minorHAnsi"/>
                  <w:b/>
                  <w:sz w:val="22"/>
                  <w:szCs w:val="22"/>
                </w:rPr>
                <w:delText>FRI 5/14/21</w:delText>
              </w:r>
            </w:del>
            <w:ins w:id="840" w:author="Wigfall, Trevonte" w:date="2021-07-12T14:21:00Z">
              <w:r w:rsidR="00B27300" w:rsidRPr="00A049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850FC" w:rsidRPr="00B27300" w14:paraId="2787CF61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841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842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843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C98E414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844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845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072BB7E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46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847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C8F9DBA" w14:textId="120A0F2C" w:rsidR="001850FC" w:rsidRPr="00B27300" w:rsidRDefault="00B27300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848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849" w:author="Wigfall, Trevonte" w:date="2021-07-12T14:24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850" w:author="Wigfall, Trevonte" w:date="2021-07-12T14:23:00Z">
              <w:r w:rsidR="001850FC"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851" w:author="Wigfall, Trevonte" w:date="2021-07-12T14:2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  <w:del w:id="852" w:author="Wigfall, Trevonte" w:date="2021-07-12T14:24:00Z">
              <w:r w:rsidR="001850FC"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853" w:author="Wigfall, Trevonte" w:date="2021-07-12T14:2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 xml:space="preserve"> 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54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CA2B0F3" w14:textId="77777777" w:rsidR="001850FC" w:rsidRPr="00B27300" w:rsidRDefault="001850FC" w:rsidP="001850FC">
            <w:pPr>
              <w:rPr>
                <w:rPrChange w:id="855" w:author="Wigfall, Trevonte" w:date="2021-07-12T14:20:00Z">
                  <w:rPr>
                    <w:strike/>
                  </w:rPr>
                </w:rPrChange>
              </w:rPr>
            </w:pP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56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86B45F4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857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858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66755CA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859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vAlign w:val="bottom"/>
            <w:tcPrChange w:id="860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  <w:vAlign w:val="bottom"/>
              </w:tcPr>
            </w:tcPrChange>
          </w:tcPr>
          <w:p w14:paraId="25531069" w14:textId="77777777" w:rsidR="001850FC" w:rsidRPr="00B27300" w:rsidRDefault="001850FC" w:rsidP="001850FC">
            <w:pPr>
              <w:rPr>
                <w:rFonts w:ascii="Calibri" w:hAnsi="Calibri"/>
                <w:sz w:val="22"/>
                <w:szCs w:val="22"/>
                <w:rPrChange w:id="861" w:author="Wigfall, Trevonte" w:date="2021-07-12T14:20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="Calibri" w:hAnsi="Calibri"/>
                <w:sz w:val="22"/>
                <w:szCs w:val="22"/>
                <w:rPrChange w:id="862" w:author="Wigfall, Trevonte" w:date="2021-07-12T14:20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 xml:space="preserve">Perform App Compares using the templates in </w:t>
            </w:r>
            <w:r w:rsidR="00A12568" w:rsidRPr="00A049B9">
              <w:fldChar w:fldCharType="begin"/>
            </w:r>
            <w:r w:rsidR="00A12568" w:rsidRPr="00B27300">
              <w:instrText xml:space="preserve"> HYPERLINK "file:///\\\\VA33DWVFCT318.DEVAD.WELLPOINT.COM\\d$\\Scripts\\CXT_COMPARE_TEST\\Launchers\\%20" </w:instrText>
            </w:r>
            <w:r w:rsidR="00A12568" w:rsidRPr="00B27300">
              <w:rPr>
                <w:rPrChange w:id="863" w:author="Wigfall, Trevonte" w:date="2021-07-12T14:20:00Z">
                  <w:rPr>
                    <w:rStyle w:val="Hyperlink"/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fldChar w:fldCharType="separate"/>
            </w:r>
            <w:r w:rsidRPr="00B27300">
              <w:rPr>
                <w:rStyle w:val="Hyperlink"/>
                <w:rFonts w:ascii="Calibri" w:hAnsi="Calibri"/>
                <w:sz w:val="22"/>
                <w:szCs w:val="22"/>
                <w:rPrChange w:id="864" w:author="Wigfall, Trevonte" w:date="2021-07-12T14:20:00Z">
                  <w:rPr>
                    <w:rStyle w:val="Hyperlink"/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\\VA33DWVFCT318.DEVAD.WELLPOINT.COM\d$\Scripts\CXT_COMPARE_TEST\Launchers\</w:t>
            </w:r>
            <w:r w:rsidR="00A12568" w:rsidRPr="00B27300">
              <w:rPr>
                <w:rStyle w:val="Hyperlink"/>
                <w:rFonts w:ascii="Calibri" w:hAnsi="Calibri"/>
                <w:sz w:val="22"/>
                <w:szCs w:val="22"/>
                <w:rPrChange w:id="865" w:author="Wigfall, Trevonte" w:date="2021-07-12T14:20:00Z">
                  <w:rPr>
                    <w:rStyle w:val="Hyperlink"/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fldChar w:fldCharType="end"/>
            </w:r>
            <w:r w:rsidRPr="00B27300">
              <w:rPr>
                <w:rFonts w:ascii="Calibri" w:hAnsi="Calibri"/>
                <w:sz w:val="22"/>
                <w:szCs w:val="22"/>
                <w:rPrChange w:id="866" w:author="Wigfall, Trevonte" w:date="2021-07-12T14:20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 xml:space="preserve"> (run as admin, provide master and target environments when prompted):</w:t>
            </w:r>
          </w:p>
          <w:p w14:paraId="7EA94071" w14:textId="77777777" w:rsidR="001850FC" w:rsidRPr="00B27300" w:rsidRDefault="001850FC" w:rsidP="001850FC">
            <w:pPr>
              <w:rPr>
                <w:rFonts w:ascii="Calibri" w:hAnsi="Calibri"/>
                <w:sz w:val="22"/>
                <w:szCs w:val="22"/>
                <w:rPrChange w:id="867" w:author="Wigfall, Trevonte" w:date="2021-07-12T14:20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="Calibri" w:hAnsi="Calibri"/>
                <w:sz w:val="22"/>
                <w:szCs w:val="22"/>
                <w:rPrChange w:id="868" w:author="Wigfall, Trevonte" w:date="2021-07-12T14:20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1) TPIC:  Master to current_env_upgrading </w:t>
            </w:r>
            <w:r w:rsidRPr="00B27300">
              <w:rPr>
                <w:rFonts w:ascii="Calibri" w:hAnsi="Calibri"/>
                <w:sz w:val="22"/>
                <w:szCs w:val="22"/>
                <w:rPrChange w:id="869" w:author="Wigfall, Trevonte" w:date="2021-07-12T14:20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2) UIAPP:  Master to current_env_upgrading </w:t>
            </w:r>
            <w:r w:rsidRPr="00B27300">
              <w:rPr>
                <w:rFonts w:ascii="Calibri" w:hAnsi="Calibri"/>
                <w:sz w:val="22"/>
                <w:szCs w:val="22"/>
                <w:rPrChange w:id="870" w:author="Wigfall, Trevonte" w:date="2021-07-12T14:20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3) TPPUI:  Master to current_env_upgrading </w:t>
            </w:r>
            <w:r w:rsidRPr="00B27300">
              <w:rPr>
                <w:rFonts w:ascii="Calibri" w:hAnsi="Calibri"/>
                <w:sz w:val="22"/>
                <w:szCs w:val="22"/>
                <w:rPrChange w:id="871" w:author="Wigfall, Trevonte" w:date="2021-07-12T14:20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4) C3:  Master to current_env_upgrading </w:t>
            </w:r>
            <w:r w:rsidRPr="00B27300">
              <w:rPr>
                <w:rFonts w:ascii="Calibri" w:hAnsi="Calibri"/>
                <w:sz w:val="22"/>
                <w:szCs w:val="22"/>
                <w:rPrChange w:id="872" w:author="Wigfall, Trevonte" w:date="2021-07-12T14:20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5) Reporting:  Master to current_env_upgrading </w:t>
            </w:r>
            <w:r w:rsidRPr="00B27300">
              <w:rPr>
                <w:rFonts w:ascii="Calibri" w:hAnsi="Calibri"/>
                <w:sz w:val="22"/>
                <w:szCs w:val="22"/>
                <w:rPrChange w:id="873" w:author="Wigfall, Trevonte" w:date="2021-07-12T14:20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>6) TPIC:  current_env_upgrading to itself</w:t>
            </w:r>
            <w:r w:rsidRPr="00B27300">
              <w:rPr>
                <w:rFonts w:ascii="Calibri" w:hAnsi="Calibri"/>
                <w:sz w:val="22"/>
                <w:szCs w:val="22"/>
                <w:rPrChange w:id="874" w:author="Wigfall, Trevonte" w:date="2021-07-12T14:20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>7) UIAPP:  current_env_upgrading to itself</w:t>
            </w:r>
            <w:r w:rsidRPr="00B27300">
              <w:rPr>
                <w:rFonts w:ascii="Calibri" w:hAnsi="Calibri"/>
                <w:sz w:val="22"/>
                <w:szCs w:val="22"/>
                <w:rPrChange w:id="875" w:author="Wigfall, Trevonte" w:date="2021-07-12T14:20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>8) TPPUI:  current_env_upgrading to itself</w:t>
            </w:r>
            <w:r w:rsidRPr="00B27300">
              <w:rPr>
                <w:rFonts w:ascii="Calibri" w:hAnsi="Calibri"/>
                <w:sz w:val="22"/>
                <w:szCs w:val="22"/>
                <w:rPrChange w:id="876" w:author="Wigfall, Trevonte" w:date="2021-07-12T14:20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>9) C3:  current_env_upgrading to itself</w:t>
            </w:r>
            <w:r w:rsidRPr="00B27300">
              <w:rPr>
                <w:rFonts w:ascii="Calibri" w:hAnsi="Calibri"/>
                <w:sz w:val="22"/>
                <w:szCs w:val="22"/>
                <w:rPrChange w:id="877" w:author="Wigfall, Trevonte" w:date="2021-07-12T14:20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</w:r>
            <w:r w:rsidRPr="00B27300">
              <w:rPr>
                <w:rFonts w:ascii="Calibri" w:hAnsi="Calibri"/>
                <w:sz w:val="22"/>
                <w:szCs w:val="22"/>
                <w:rPrChange w:id="878" w:author="Wigfall, Trevonte" w:date="2021-07-12T14:20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 xml:space="preserve">*** </w:t>
            </w:r>
            <w:r w:rsidRPr="00B27300">
              <w:rPr>
                <w:rFonts w:ascii="Calibri" w:hAnsi="Calibri"/>
                <w:sz w:val="22"/>
                <w:szCs w:val="22"/>
                <w:rPrChange w:id="879" w:author="Wigfall, Trevonte" w:date="2021-07-12T14:20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>3D master for 7D</w:t>
            </w:r>
          </w:p>
          <w:p w14:paraId="3E1A2703" w14:textId="77777777" w:rsidR="001850FC" w:rsidRPr="00B27300" w:rsidRDefault="001850FC" w:rsidP="001850FC">
            <w:pPr>
              <w:rPr>
                <w:rFonts w:ascii="Calibri" w:hAnsi="Calibri"/>
                <w:sz w:val="22"/>
                <w:szCs w:val="22"/>
                <w:rPrChange w:id="880" w:author="Wigfall, Trevonte" w:date="2021-07-12T14:20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="Calibri" w:hAnsi="Calibri"/>
                <w:sz w:val="22"/>
                <w:szCs w:val="22"/>
                <w:rPrChange w:id="881" w:author="Wigfall, Trevonte" w:date="2021-07-12T14:20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t>7D master for 8Q</w:t>
            </w:r>
            <w:r w:rsidRPr="00B27300">
              <w:rPr>
                <w:rFonts w:ascii="Calibri" w:hAnsi="Calibri"/>
                <w:sz w:val="22"/>
                <w:szCs w:val="22"/>
                <w:rPrChange w:id="882" w:author="Wigfall, Trevonte" w:date="2021-07-12T14:20:00Z">
                  <w:rPr>
                    <w:rFonts w:ascii="Calibri" w:hAnsi="Calibri"/>
                    <w:strike/>
                    <w:sz w:val="22"/>
                    <w:szCs w:val="22"/>
                  </w:rPr>
                </w:rPrChange>
              </w:rPr>
              <w:br/>
              <w:t>8Q master for everything else</w:t>
            </w:r>
            <w:r w:rsidRPr="00B27300">
              <w:rPr>
                <w:rFonts w:ascii="Calibri" w:hAnsi="Calibri"/>
                <w:noProof/>
                <w:sz w:val="22"/>
                <w:szCs w:val="22"/>
                <w:rPrChange w:id="883" w:author="Wigfall, Trevonte" w:date="2021-07-12T14:20:00Z">
                  <w:rPr>
                    <w:rFonts w:ascii="Calibri" w:hAnsi="Calibri"/>
                    <w:strike/>
                    <w:noProof/>
                    <w:sz w:val="22"/>
                    <w:szCs w:val="22"/>
                  </w:rPr>
                </w:rPrChange>
              </w:rPr>
              <w:drawing>
                <wp:anchor distT="0" distB="0" distL="114300" distR="114300" simplePos="0" relativeHeight="252155904" behindDoc="0" locked="0" layoutInCell="1" allowOverlap="1" wp14:anchorId="2DFCF5EE" wp14:editId="5C73830D">
                  <wp:simplePos x="0" y="0"/>
                  <wp:positionH relativeFrom="column">
                    <wp:posOffset>2076450</wp:posOffset>
                  </wp:positionH>
                  <wp:positionV relativeFrom="paragraph">
                    <wp:posOffset>0</wp:posOffset>
                  </wp:positionV>
                  <wp:extent cx="180975" cy="266700"/>
                  <wp:effectExtent l="0" t="0" r="0" b="0"/>
                  <wp:wrapNone/>
                  <wp:docPr id="5" name="TextBox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xtBox 3"/>
                          <pic:cNvPicPr>
                            <a:picLocks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75" cy="2667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0C577097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  <w:rPrChange w:id="884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885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18703CF" w14:textId="77777777" w:rsidR="001850FC" w:rsidRPr="00B27300" w:rsidRDefault="001850FC" w:rsidP="001850F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B27300">
              <w:rPr>
                <w:rFonts w:ascii="Calibri" w:hAnsi="Calibri"/>
                <w:color w:val="000000"/>
                <w:sz w:val="22"/>
                <w:szCs w:val="22"/>
              </w:rPr>
              <w:t>no discrepancies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886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3A9E376" w14:textId="3B1A5423" w:rsidR="001850FC" w:rsidRPr="008E645F" w:rsidRDefault="001850FC" w:rsidP="001850FC">
            <w:pPr>
              <w:rPr>
                <w:highlight w:val="yellow"/>
                <w:rPrChange w:id="887" w:author="Wigfall, Trevonte" w:date="2021-07-15T11:31:00Z">
                  <w:rPr/>
                </w:rPrChange>
              </w:rPr>
            </w:pPr>
            <w:del w:id="888" w:author="Wigfall, Trevonte" w:date="2021-06-09T13:11:00Z">
              <w:r w:rsidRPr="00A049B9" w:rsidDel="005A7F7F">
                <w:rPr>
                  <w:rFonts w:asciiTheme="minorHAnsi" w:hAnsiTheme="minorHAnsi"/>
                  <w:b/>
                  <w:sz w:val="22"/>
                  <w:szCs w:val="22"/>
                </w:rPr>
                <w:delText>FRI 5/14/21</w:delText>
              </w:r>
            </w:del>
            <w:ins w:id="889" w:author="Wigfall, Trevonte" w:date="2021-07-12T14:21:00Z">
              <w:r w:rsidR="00B27300" w:rsidRPr="00A049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1850FC" w:rsidRPr="00B27300" w14:paraId="1EF4867B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890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891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892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02B87D8" w14:textId="77777777" w:rsidR="001850FC" w:rsidRPr="00B27300" w:rsidRDefault="001850FC" w:rsidP="001850FC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893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1072782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894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A838F5A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Code Editing</w:t>
            </w:r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95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41F4377" w14:textId="77777777" w:rsidR="001850FC" w:rsidRPr="00B27300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</w:rPr>
              <w:t>Environment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896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2E6C08EB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897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19EED4D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898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90252DA" w14:textId="77777777" w:rsidR="001850FC" w:rsidRPr="00B27300" w:rsidRDefault="001850FC" w:rsidP="001850FC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</w:rPr>
              <w:t>Validate Environment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899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93151A8" w14:textId="77777777" w:rsidR="001850FC" w:rsidRPr="00B27300" w:rsidRDefault="001850FC" w:rsidP="001850FC">
            <w:pPr>
              <w:rPr>
                <w:rFonts w:asciiTheme="minorHAnsi" w:hAnsiTheme="minorHAnsi"/>
                <w:smallCaps/>
                <w:sz w:val="22"/>
                <w:szCs w:val="22"/>
              </w:rPr>
            </w:pPr>
            <w:r w:rsidRPr="00B27300">
              <w:rPr>
                <w:rFonts w:asciiTheme="minorHAnsi" w:hAnsiTheme="minorHAnsi"/>
                <w:smallCaps/>
                <w:sz w:val="22"/>
                <w:szCs w:val="22"/>
              </w:rPr>
              <w:t>Environment functional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900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41684E0" w14:textId="20A7AB48" w:rsidR="001850FC" w:rsidRPr="008E645F" w:rsidRDefault="001850FC" w:rsidP="001850FC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901" w:author="Wigfall, Trevonte" w:date="2021-07-15T11:3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del w:id="902" w:author="Wigfall, Trevonte" w:date="2021-06-09T13:11:00Z">
              <w:r w:rsidRPr="00A049B9" w:rsidDel="005A7F7F">
                <w:rPr>
                  <w:rFonts w:asciiTheme="minorHAnsi" w:hAnsiTheme="minorHAnsi"/>
                  <w:b/>
                  <w:sz w:val="22"/>
                  <w:szCs w:val="22"/>
                </w:rPr>
                <w:delText>FRI 5/14/21</w:delText>
              </w:r>
            </w:del>
            <w:ins w:id="903" w:author="Wigfall, Trevonte" w:date="2021-07-12T14:21:00Z">
              <w:r w:rsidR="00B27300" w:rsidRPr="00A049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AC29EF" w:rsidRPr="00B27300" w14:paraId="79474975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904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905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906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5D7CEF6" w14:textId="77777777" w:rsidR="00AC29EF" w:rsidRPr="00B27300" w:rsidRDefault="00AC29EF" w:rsidP="00AC29E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907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908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32B88A2" w14:textId="77777777" w:rsidR="00AC29EF" w:rsidRPr="00B27300" w:rsidRDefault="00AC29EF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909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910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825A3D1" w14:textId="1760B95A" w:rsidR="00AC29EF" w:rsidRPr="00B27300" w:rsidRDefault="00B27300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911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912" w:author="Wigfall, Trevonte" w:date="2021-07-12T14:24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913" w:author="Wigfall, Trevonte" w:date="2021-07-12T14:23:00Z">
              <w:r w:rsidR="00AC29EF"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914" w:author="Wigfall, Trevonte" w:date="2021-07-12T14:2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15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770A5127" w14:textId="77777777" w:rsidR="00AC29EF" w:rsidRPr="00B27300" w:rsidRDefault="00AC29EF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916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  <w:rPrChange w:id="917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18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1D84944" w14:textId="77777777" w:rsidR="00AC29EF" w:rsidRPr="00B27300" w:rsidRDefault="00AC29EF" w:rsidP="00AC29EF">
            <w:pPr>
              <w:rPr>
                <w:rFonts w:asciiTheme="minorHAnsi" w:hAnsiTheme="minorHAnsi"/>
                <w:b/>
                <w:sz w:val="22"/>
                <w:szCs w:val="22"/>
                <w:rPrChange w:id="919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920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921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17F9889" w14:textId="77777777" w:rsidR="00AC29EF" w:rsidRPr="00B27300" w:rsidRDefault="00AC29EF" w:rsidP="00AC29EF">
            <w:pPr>
              <w:rPr>
                <w:rFonts w:asciiTheme="minorHAnsi" w:hAnsiTheme="minorHAnsi"/>
                <w:b/>
                <w:sz w:val="22"/>
                <w:szCs w:val="22"/>
                <w:rPrChange w:id="922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923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924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70B89A6" w14:textId="77777777" w:rsidR="00AC29EF" w:rsidRPr="00B27300" w:rsidRDefault="00AC29EF" w:rsidP="00AC29EF">
            <w:pPr>
              <w:rPr>
                <w:rFonts w:ascii="Calibri" w:hAnsi="Calibri" w:cs="Calibri"/>
                <w:sz w:val="22"/>
                <w:szCs w:val="22"/>
                <w:rPrChange w:id="925" w:author="Wigfall, Trevonte" w:date="2021-07-12T14:20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="Calibri" w:hAnsi="Calibri" w:cs="Calibri"/>
                <w:sz w:val="22"/>
                <w:szCs w:val="22"/>
                <w:rPrChange w:id="926" w:author="Wigfall, Trevonte" w:date="2021-07-12T14:20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  <w:t>Send Broadcast when work is complete</w:t>
            </w:r>
          </w:p>
          <w:p w14:paraId="70AC82E3" w14:textId="77777777" w:rsidR="00AC29EF" w:rsidRPr="00B27300" w:rsidRDefault="00AC29EF" w:rsidP="00AC29EF">
            <w:pPr>
              <w:rPr>
                <w:rFonts w:asciiTheme="minorHAnsi" w:hAnsiTheme="minorHAnsi"/>
                <w:b/>
                <w:sz w:val="22"/>
                <w:szCs w:val="22"/>
                <w:rPrChange w:id="927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928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52639A6" w14:textId="77777777" w:rsidR="00AC29EF" w:rsidRPr="00B27300" w:rsidRDefault="00AC29EF" w:rsidP="00AC29EF">
            <w:pPr>
              <w:rPr>
                <w:rFonts w:ascii="Calibri" w:hAnsi="Calibri" w:cs="Calibri"/>
                <w:color w:val="000000"/>
                <w:sz w:val="22"/>
                <w:szCs w:val="22"/>
                <w:rPrChange w:id="929" w:author="Wigfall, Trevonte" w:date="2021-07-12T14:20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B27300">
              <w:rPr>
                <w:rFonts w:ascii="Calibri" w:hAnsi="Calibri" w:cs="Calibri"/>
                <w:color w:val="000000"/>
                <w:sz w:val="22"/>
                <w:szCs w:val="22"/>
                <w:rPrChange w:id="930" w:author="Wigfall, Trevonte" w:date="2021-07-12T14:20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  <w:t>Broadcast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931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67E6075" w14:textId="0D93E494" w:rsidR="00AC29EF" w:rsidRPr="008E645F" w:rsidRDefault="00B27300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932" w:author="Wigfall, Trevonte" w:date="2021-07-15T11:3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933" w:author="Wigfall, Trevonte" w:date="2021-07-12T14:22:00Z">
              <w:r w:rsidRPr="00A049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AC29EF" w:rsidRPr="00B27300" w14:paraId="27D32BB1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934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935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936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EDA0F5B" w14:textId="77777777" w:rsidR="00AC29EF" w:rsidRPr="00B27300" w:rsidRDefault="00AC29EF" w:rsidP="00AC29E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937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938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E8BE7A8" w14:textId="77777777" w:rsidR="00AC29EF" w:rsidRPr="00B27300" w:rsidRDefault="00AC29EF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939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940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842EA73" w14:textId="216B1897" w:rsidR="00AC29EF" w:rsidRPr="00B27300" w:rsidRDefault="00B27300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941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942" w:author="Wigfall, Trevonte" w:date="2021-07-12T14:24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943" w:author="Wigfall, Trevonte" w:date="2021-07-12T14:23:00Z">
              <w:r w:rsidR="00AC29EF"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944" w:author="Wigfall, Trevonte" w:date="2021-07-12T14:2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45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A29367C" w14:textId="77777777" w:rsidR="00AC29EF" w:rsidRPr="00B27300" w:rsidRDefault="00AC29EF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946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  <w:rPrChange w:id="947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48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A1C24CA" w14:textId="77777777" w:rsidR="00AC29EF" w:rsidRPr="00B27300" w:rsidRDefault="00AC29EF" w:rsidP="00AC29EF">
            <w:pPr>
              <w:rPr>
                <w:rFonts w:asciiTheme="minorHAnsi" w:hAnsiTheme="minorHAnsi"/>
                <w:b/>
                <w:sz w:val="22"/>
                <w:szCs w:val="22"/>
                <w:rPrChange w:id="949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950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951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4BC28E2" w14:textId="77777777" w:rsidR="00AC29EF" w:rsidRPr="00B27300" w:rsidRDefault="00AC29EF" w:rsidP="00AC29EF">
            <w:pPr>
              <w:rPr>
                <w:rFonts w:asciiTheme="minorHAnsi" w:hAnsiTheme="minorHAnsi"/>
                <w:b/>
                <w:sz w:val="22"/>
                <w:szCs w:val="22"/>
                <w:rPrChange w:id="952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953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954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179353A" w14:textId="77777777" w:rsidR="00AC29EF" w:rsidRPr="00B27300" w:rsidRDefault="00AC29EF" w:rsidP="00AC29EF">
            <w:pPr>
              <w:rPr>
                <w:rFonts w:ascii="Calibri" w:hAnsi="Calibri" w:cs="Calibri"/>
                <w:sz w:val="22"/>
                <w:szCs w:val="22"/>
                <w:rPrChange w:id="955" w:author="Wigfall, Trevonte" w:date="2021-07-12T14:20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="Calibri" w:hAnsi="Calibri" w:cs="Calibri"/>
                <w:sz w:val="22"/>
                <w:szCs w:val="22"/>
                <w:rPrChange w:id="956" w:author="Wigfall, Trevonte" w:date="2021-07-12T14:20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  <w:t>Inform Claims Team that they can release CLMU</w:t>
            </w:r>
          </w:p>
          <w:p w14:paraId="11FBC4B8" w14:textId="77777777" w:rsidR="00AC29EF" w:rsidRPr="00B27300" w:rsidRDefault="00AC29EF" w:rsidP="00AC29EF">
            <w:pPr>
              <w:rPr>
                <w:rFonts w:asciiTheme="minorHAnsi" w:hAnsiTheme="minorHAnsi"/>
                <w:b/>
                <w:sz w:val="22"/>
                <w:szCs w:val="22"/>
                <w:rPrChange w:id="957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958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2B687BC" w14:textId="77777777" w:rsidR="00AC29EF" w:rsidRPr="00B27300" w:rsidRDefault="00AC29EF" w:rsidP="00AC29EF">
            <w:pPr>
              <w:rPr>
                <w:rFonts w:ascii="Calibri" w:hAnsi="Calibri" w:cs="Calibri"/>
                <w:color w:val="000000"/>
                <w:sz w:val="22"/>
                <w:szCs w:val="22"/>
                <w:rPrChange w:id="959" w:author="Wigfall, Trevonte" w:date="2021-07-12T14:20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B27300">
              <w:rPr>
                <w:rFonts w:ascii="Calibri" w:hAnsi="Calibri" w:cs="Calibri"/>
                <w:color w:val="000000"/>
                <w:sz w:val="22"/>
                <w:szCs w:val="22"/>
                <w:rPrChange w:id="960" w:author="Wigfall, Trevonte" w:date="2021-07-12T14:20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  <w:t>Phonecall made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961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F81F650" w14:textId="7DB4A98D" w:rsidR="00AC29EF" w:rsidRPr="008E645F" w:rsidRDefault="00B27300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962" w:author="Wigfall, Trevonte" w:date="2021-07-15T11:3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963" w:author="Wigfall, Trevonte" w:date="2021-07-12T14:22:00Z">
              <w:r w:rsidRPr="00A049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AC29EF" w:rsidRPr="00B27300" w14:paraId="0D064E9A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964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965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966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B3FDA7F" w14:textId="77777777" w:rsidR="00AC29EF" w:rsidRPr="00B27300" w:rsidRDefault="00AC29EF" w:rsidP="00AC29E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967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968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BAE38FE" w14:textId="77777777" w:rsidR="00AC29EF" w:rsidRPr="00B27300" w:rsidRDefault="00AC29EF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969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970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35CD2FAE" w14:textId="3698E54E" w:rsidR="00AC29EF" w:rsidRPr="00B27300" w:rsidRDefault="00B27300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971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972" w:author="Wigfall, Trevonte" w:date="2021-07-12T14:24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973" w:author="Wigfall, Trevonte" w:date="2021-07-12T14:23:00Z">
              <w:r w:rsidR="00AC29EF"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974" w:author="Wigfall, Trevonte" w:date="2021-07-12T14:2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75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BAB0406" w14:textId="77777777" w:rsidR="00AC29EF" w:rsidRPr="00B27300" w:rsidRDefault="00AC29EF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976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  <w:rPrChange w:id="977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978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AC61D8B" w14:textId="77777777" w:rsidR="00AC29EF" w:rsidRPr="00B27300" w:rsidRDefault="00AC29EF" w:rsidP="00AC29EF">
            <w:pPr>
              <w:rPr>
                <w:rFonts w:asciiTheme="minorHAnsi" w:hAnsiTheme="minorHAnsi"/>
                <w:b/>
                <w:sz w:val="22"/>
                <w:szCs w:val="22"/>
                <w:rPrChange w:id="979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980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981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D681C49" w14:textId="77777777" w:rsidR="00AC29EF" w:rsidRPr="00B27300" w:rsidRDefault="00AC29EF" w:rsidP="00AC29EF">
            <w:pPr>
              <w:rPr>
                <w:rFonts w:asciiTheme="minorHAnsi" w:hAnsiTheme="minorHAnsi"/>
                <w:b/>
                <w:sz w:val="22"/>
                <w:szCs w:val="22"/>
                <w:rPrChange w:id="982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983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984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E11FE9A" w14:textId="77777777" w:rsidR="00AC29EF" w:rsidRPr="00B27300" w:rsidRDefault="00AC29EF" w:rsidP="00AC29EF">
            <w:pPr>
              <w:rPr>
                <w:rFonts w:ascii="Calibri" w:hAnsi="Calibri" w:cs="Calibri"/>
                <w:sz w:val="22"/>
                <w:szCs w:val="22"/>
                <w:rPrChange w:id="985" w:author="Wigfall, Trevonte" w:date="2021-07-12T14:20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="Calibri" w:hAnsi="Calibri" w:cs="Calibri"/>
                <w:sz w:val="22"/>
                <w:szCs w:val="22"/>
                <w:rPrChange w:id="986" w:author="Wigfall, Trevonte" w:date="2021-07-12T14:20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  <w:t>Close deployment and validation tasks in SNOW</w:t>
            </w:r>
          </w:p>
          <w:p w14:paraId="23612AF2" w14:textId="77777777" w:rsidR="00AC29EF" w:rsidRPr="00B27300" w:rsidRDefault="00AC29EF" w:rsidP="00AC29EF">
            <w:pPr>
              <w:rPr>
                <w:rFonts w:asciiTheme="minorHAnsi" w:hAnsiTheme="minorHAnsi"/>
                <w:b/>
                <w:sz w:val="22"/>
                <w:szCs w:val="22"/>
                <w:rPrChange w:id="987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988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1B946F3" w14:textId="77777777" w:rsidR="00AC29EF" w:rsidRPr="00B27300" w:rsidRDefault="00AC29EF" w:rsidP="00AC29EF">
            <w:pPr>
              <w:rPr>
                <w:rFonts w:ascii="Calibri" w:hAnsi="Calibri" w:cs="Calibri"/>
                <w:color w:val="000000"/>
                <w:sz w:val="22"/>
                <w:szCs w:val="22"/>
                <w:rPrChange w:id="989" w:author="Wigfall, Trevonte" w:date="2021-07-12T14:20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B27300">
              <w:rPr>
                <w:rFonts w:ascii="Calibri" w:hAnsi="Calibri" w:cs="Calibri"/>
                <w:color w:val="000000"/>
                <w:sz w:val="22"/>
                <w:szCs w:val="22"/>
                <w:rPrChange w:id="990" w:author="Wigfall, Trevonte" w:date="2021-07-12T14:20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  <w:t>Tasks closed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991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BE3CB98" w14:textId="16D9715F" w:rsidR="00AC29EF" w:rsidRPr="008E645F" w:rsidRDefault="00B27300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992" w:author="Wigfall, Trevonte" w:date="2021-07-15T11:3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993" w:author="Wigfall, Trevonte" w:date="2021-07-12T14:22:00Z">
              <w:r w:rsidRPr="00A049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AC29EF" w:rsidRPr="00B27300" w14:paraId="2CC1701C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994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995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996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6022F41" w14:textId="77777777" w:rsidR="00AC29EF" w:rsidRPr="00B27300" w:rsidRDefault="00AC29EF" w:rsidP="00AC29E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997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998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CDBAB20" w14:textId="77777777" w:rsidR="00AC29EF" w:rsidRPr="00B27300" w:rsidRDefault="00AC29EF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999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1000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240D4A5" w14:textId="31F83AA0" w:rsidR="00AC29EF" w:rsidRPr="00B27300" w:rsidRDefault="00B27300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01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1002" w:author="Wigfall, Trevonte" w:date="2021-07-12T14:24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003" w:author="Wigfall, Trevonte" w:date="2021-07-12T14:23:00Z">
              <w:r w:rsidR="00AC29EF"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1004" w:author="Wigfall, Trevonte" w:date="2021-07-12T14:2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05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C2ABEF8" w14:textId="77777777" w:rsidR="00AC29EF" w:rsidRPr="00B27300" w:rsidRDefault="00AC29EF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06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  <w:rPrChange w:id="1007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08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4EED01D7" w14:textId="77777777" w:rsidR="00AC29EF" w:rsidRPr="00B27300" w:rsidRDefault="00AC29EF" w:rsidP="00AC29EF">
            <w:pPr>
              <w:rPr>
                <w:rFonts w:asciiTheme="minorHAnsi" w:hAnsiTheme="minorHAnsi"/>
                <w:b/>
                <w:sz w:val="22"/>
                <w:szCs w:val="22"/>
                <w:rPrChange w:id="1009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1010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1011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56C7576" w14:textId="77777777" w:rsidR="00AC29EF" w:rsidRPr="00B27300" w:rsidRDefault="00AC29EF" w:rsidP="00AC29EF">
            <w:pPr>
              <w:rPr>
                <w:rFonts w:asciiTheme="minorHAnsi" w:hAnsiTheme="minorHAnsi"/>
                <w:b/>
                <w:sz w:val="22"/>
                <w:szCs w:val="22"/>
                <w:rPrChange w:id="1012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1013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1014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CE32055" w14:textId="77777777" w:rsidR="00AC29EF" w:rsidRPr="00B27300" w:rsidRDefault="00AC29EF" w:rsidP="00AC29EF">
            <w:pPr>
              <w:rPr>
                <w:rFonts w:ascii="Calibri" w:hAnsi="Calibri" w:cs="Calibri"/>
                <w:sz w:val="22"/>
                <w:szCs w:val="22"/>
                <w:rPrChange w:id="1015" w:author="Wigfall, Trevonte" w:date="2021-07-12T14:20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="Calibri" w:hAnsi="Calibri" w:cs="Calibri"/>
                <w:sz w:val="22"/>
                <w:szCs w:val="22"/>
                <w:rPrChange w:id="1016" w:author="Wigfall, Trevonte" w:date="2021-07-12T14:20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  <w:t>Close SNOW CHG</w:t>
            </w:r>
          </w:p>
          <w:p w14:paraId="105C4F73" w14:textId="77777777" w:rsidR="00AC29EF" w:rsidRPr="00B27300" w:rsidRDefault="00AC29EF" w:rsidP="00AC29EF">
            <w:pPr>
              <w:rPr>
                <w:rFonts w:ascii="Calibri" w:hAnsi="Calibri" w:cs="Calibri"/>
                <w:sz w:val="22"/>
                <w:szCs w:val="22"/>
                <w:rPrChange w:id="1017" w:author="Wigfall, Trevonte" w:date="2021-07-12T14:20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1018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06097D7" w14:textId="77777777" w:rsidR="00AC29EF" w:rsidRPr="00B27300" w:rsidRDefault="00AC29EF" w:rsidP="00AC29EF">
            <w:pPr>
              <w:rPr>
                <w:rFonts w:ascii="Calibri" w:hAnsi="Calibri" w:cs="Calibri"/>
                <w:color w:val="000000"/>
                <w:sz w:val="22"/>
                <w:szCs w:val="22"/>
                <w:rPrChange w:id="1019" w:author="Wigfall, Trevonte" w:date="2021-07-12T14:20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</w:pPr>
            <w:r w:rsidRPr="00B27300">
              <w:rPr>
                <w:rFonts w:ascii="Calibri" w:hAnsi="Calibri" w:cs="Calibri"/>
                <w:color w:val="000000"/>
                <w:sz w:val="22"/>
                <w:szCs w:val="22"/>
                <w:rPrChange w:id="1020" w:author="Wigfall, Trevonte" w:date="2021-07-12T14:20:00Z">
                  <w:rPr>
                    <w:rFonts w:ascii="Calibri" w:hAnsi="Calibri" w:cs="Calibri"/>
                    <w:strike/>
                    <w:color w:val="000000"/>
                    <w:sz w:val="22"/>
                    <w:szCs w:val="22"/>
                  </w:rPr>
                </w:rPrChange>
              </w:rPr>
              <w:t>CNR closed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1021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4ADDB43" w14:textId="2EDF19C3" w:rsidR="00AC29EF" w:rsidRPr="008E645F" w:rsidRDefault="00B27300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022" w:author="Wigfall, Trevonte" w:date="2021-07-15T11:3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023" w:author="Wigfall, Trevonte" w:date="2021-07-12T14:22:00Z">
              <w:r w:rsidRPr="00A049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AC29EF" w:rsidRPr="00B27300" w14:paraId="517BB19B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1024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1025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1026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3F6A2B0" w14:textId="77777777" w:rsidR="00AC29EF" w:rsidRPr="00B27300" w:rsidRDefault="00AC29EF" w:rsidP="00AC29E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027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1028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7CBFC79" w14:textId="77777777" w:rsidR="00AC29EF" w:rsidRPr="00B27300" w:rsidRDefault="00AC29EF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29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1030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7A1932F" w14:textId="2FCAB260" w:rsidR="00AC29EF" w:rsidRPr="00B27300" w:rsidRDefault="00B27300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31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1032" w:author="Wigfall, Trevonte" w:date="2021-07-12T14:24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033" w:author="Wigfall, Trevonte" w:date="2021-07-12T14:23:00Z">
              <w:r w:rsidR="00AC29EF"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1034" w:author="Wigfall, Trevonte" w:date="2021-07-12T14:2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35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C985B33" w14:textId="77777777" w:rsidR="00AC29EF" w:rsidRPr="00B27300" w:rsidRDefault="00AC29EF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36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  <w:rPrChange w:id="1037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38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BEF874C" w14:textId="77777777" w:rsidR="00AC29EF" w:rsidRPr="00B27300" w:rsidRDefault="00AC29EF" w:rsidP="00AC29EF">
            <w:pPr>
              <w:rPr>
                <w:rFonts w:asciiTheme="minorHAnsi" w:hAnsiTheme="minorHAnsi"/>
                <w:b/>
                <w:sz w:val="22"/>
                <w:szCs w:val="22"/>
                <w:rPrChange w:id="1039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1040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1041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F264B4B" w14:textId="77777777" w:rsidR="00AC29EF" w:rsidRPr="00B27300" w:rsidRDefault="00AC29EF" w:rsidP="00AC29EF">
            <w:pPr>
              <w:rPr>
                <w:rFonts w:asciiTheme="minorHAnsi" w:hAnsiTheme="minorHAnsi"/>
                <w:b/>
                <w:sz w:val="22"/>
                <w:szCs w:val="22"/>
                <w:rPrChange w:id="1042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1043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1044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B237089" w14:textId="77777777" w:rsidR="00AC29EF" w:rsidRPr="00B27300" w:rsidRDefault="00AC29EF" w:rsidP="00AC29EF">
            <w:pPr>
              <w:rPr>
                <w:rFonts w:ascii="Calibri" w:hAnsi="Calibri" w:cs="Calibri"/>
                <w:sz w:val="22"/>
                <w:szCs w:val="22"/>
                <w:rPrChange w:id="1045" w:author="Wigfall, Trevonte" w:date="2021-07-12T14:20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="Calibri" w:hAnsi="Calibri" w:cs="Calibri"/>
                <w:sz w:val="22"/>
                <w:szCs w:val="22"/>
                <w:rPrChange w:id="1046" w:author="Wigfall, Trevonte" w:date="2021-07-12T14:20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  <w:t>Email APM, asking them to resume monitoring CXT* alerts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1047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9A10E04" w14:textId="77777777" w:rsidR="00AC29EF" w:rsidRPr="00B27300" w:rsidRDefault="00AC29EF" w:rsidP="00AC29EF">
            <w:pPr>
              <w:rPr>
                <w:rFonts w:asciiTheme="minorHAnsi" w:hAnsiTheme="minorHAnsi"/>
                <w:smallCaps/>
                <w:sz w:val="22"/>
                <w:szCs w:val="22"/>
                <w:rPrChange w:id="1048" w:author="Wigfall, Trevonte" w:date="2021-07-12T14:2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smallCaps/>
                <w:sz w:val="22"/>
                <w:szCs w:val="22"/>
                <w:rPrChange w:id="1049" w:author="Wigfall, Trevonte" w:date="2021-07-12T14:2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  <w:t>Email sent</w:t>
            </w: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1050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2A3658E" w14:textId="3FEC15EC" w:rsidR="00AC29EF" w:rsidRPr="008E645F" w:rsidRDefault="00B27300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051" w:author="Wigfall, Trevonte" w:date="2021-07-15T11:3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052" w:author="Wigfall, Trevonte" w:date="2021-07-12T14:22:00Z">
              <w:r w:rsidRPr="00A049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AC29EF" w:rsidRPr="00B27300" w14:paraId="70DCFF14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1053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1054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1055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15969EB" w14:textId="77777777" w:rsidR="00AC29EF" w:rsidRPr="00B27300" w:rsidRDefault="00AC29EF" w:rsidP="00AC29E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056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1057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2E41285A" w14:textId="77777777" w:rsidR="00AC29EF" w:rsidRPr="00B27300" w:rsidRDefault="00AC29EF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58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1059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4B5BF38" w14:textId="75B62C7B" w:rsidR="00AC29EF" w:rsidRPr="00B27300" w:rsidRDefault="00B27300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60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1061" w:author="Wigfall, Trevonte" w:date="2021-07-12T14:24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062" w:author="Wigfall, Trevonte" w:date="2021-07-12T14:23:00Z">
              <w:r w:rsidR="00AC29EF"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1063" w:author="Wigfall, Trevonte" w:date="2021-07-12T14:2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64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1B757581" w14:textId="77777777" w:rsidR="00AC29EF" w:rsidRPr="00B27300" w:rsidRDefault="00AC29EF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65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  <w:rPrChange w:id="1066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67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04298526" w14:textId="77777777" w:rsidR="00AC29EF" w:rsidRPr="00B27300" w:rsidRDefault="00AC29EF" w:rsidP="00AC29EF">
            <w:pPr>
              <w:rPr>
                <w:rFonts w:asciiTheme="minorHAnsi" w:hAnsiTheme="minorHAnsi"/>
                <w:b/>
                <w:sz w:val="22"/>
                <w:szCs w:val="22"/>
                <w:rPrChange w:id="1068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1069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1070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47E5A785" w14:textId="77777777" w:rsidR="00AC29EF" w:rsidRPr="00B27300" w:rsidRDefault="00AC29EF" w:rsidP="00AC29EF">
            <w:pPr>
              <w:rPr>
                <w:rFonts w:asciiTheme="minorHAnsi" w:hAnsiTheme="minorHAnsi"/>
                <w:b/>
                <w:sz w:val="22"/>
                <w:szCs w:val="22"/>
                <w:rPrChange w:id="1071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1072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1073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tbl>
            <w:tblPr>
              <w:tblW w:w="5256" w:type="dxa"/>
              <w:tblLayout w:type="fixed"/>
              <w:tblLook w:val="04A0" w:firstRow="1" w:lastRow="0" w:firstColumn="1" w:lastColumn="0" w:noHBand="0" w:noVBand="1"/>
            </w:tblPr>
            <w:tblGrid>
              <w:gridCol w:w="5256"/>
            </w:tblGrid>
            <w:tr w:rsidR="00AC29EF" w:rsidRPr="00B27300" w14:paraId="1523F8F7" w14:textId="77777777" w:rsidTr="00A1350A">
              <w:trPr>
                <w:trHeight w:val="300"/>
              </w:trPr>
              <w:tc>
                <w:tcPr>
                  <w:tcW w:w="52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8734E" w14:textId="77777777" w:rsidR="00AC29EF" w:rsidRPr="00B27300" w:rsidRDefault="00AC29EF" w:rsidP="00AC29EF">
                  <w:pPr>
                    <w:rPr>
                      <w:rFonts w:ascii="Calibri" w:hAnsi="Calibri" w:cs="Calibri"/>
                      <w:sz w:val="22"/>
                      <w:szCs w:val="22"/>
                      <w:rPrChange w:id="1074" w:author="Wigfall, Trevonte" w:date="2021-07-12T14:20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  <w:r w:rsidRPr="00B27300">
                    <w:rPr>
                      <w:rFonts w:ascii="Calibri" w:hAnsi="Calibri" w:cs="Calibri"/>
                      <w:noProof/>
                      <w:sz w:val="22"/>
                      <w:szCs w:val="22"/>
                      <w:rPrChange w:id="1075" w:author="Wigfall, Trevonte" w:date="2021-07-12T14:20:00Z">
                        <w:rPr>
                          <w:rFonts w:ascii="Calibri" w:hAnsi="Calibri" w:cs="Calibri"/>
                          <w:strike/>
                          <w:noProof/>
                          <w:sz w:val="22"/>
                          <w:szCs w:val="22"/>
                        </w:rPr>
                      </w:rPrChange>
                    </w:rPr>
                    <mc:AlternateContent>
                      <mc:Choice Requires="wps">
                        <w:drawing>
                          <wp:anchor distT="0" distB="0" distL="114300" distR="114300" simplePos="0" relativeHeight="252146688" behindDoc="0" locked="0" layoutInCell="1" allowOverlap="1" wp14:anchorId="56777086" wp14:editId="3F24A69D">
                            <wp:simplePos x="0" y="0"/>
                            <wp:positionH relativeFrom="column">
                              <wp:posOffset>1590675</wp:posOffset>
                            </wp:positionH>
                            <wp:positionV relativeFrom="paragraph">
                              <wp:posOffset>-247650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30" name="Text Box 3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A35B634" id="Text Box 30" o:spid="_x0000_s1026" type="#_x0000_t202" style="position:absolute;margin-left:125.25pt;margin-top:-19.5pt;width:14.25pt;height:21pt;z-index:25214668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  <w:r w:rsidRPr="00B27300">
                    <w:rPr>
                      <w:rFonts w:ascii="Calibri" w:hAnsi="Calibri" w:cs="Calibri"/>
                      <w:noProof/>
                      <w:sz w:val="22"/>
                      <w:szCs w:val="22"/>
                      <w:rPrChange w:id="1076" w:author="Wigfall, Trevonte" w:date="2021-07-12T14:20:00Z">
                        <w:rPr>
                          <w:rFonts w:ascii="Calibri" w:hAnsi="Calibri" w:cs="Calibri"/>
                          <w:strike/>
                          <w:noProof/>
                          <w:sz w:val="22"/>
                          <w:szCs w:val="22"/>
                        </w:rPr>
                      </w:rPrChange>
                    </w:rPr>
                    <mc:AlternateContent>
                      <mc:Choice Requires="wps">
                        <w:drawing>
                          <wp:anchor distT="0" distB="0" distL="114300" distR="114300" simplePos="0" relativeHeight="252147712" behindDoc="0" locked="0" layoutInCell="1" allowOverlap="1" wp14:anchorId="7C189805" wp14:editId="568CE07D">
                            <wp:simplePos x="0" y="0"/>
                            <wp:positionH relativeFrom="column">
                              <wp:posOffset>1104900</wp:posOffset>
                            </wp:positionH>
                            <wp:positionV relativeFrom="paragraph">
                              <wp:posOffset>-209550</wp:posOffset>
                            </wp:positionV>
                            <wp:extent cx="180975" cy="266700"/>
                            <wp:effectExtent l="0" t="0" r="0" b="0"/>
                            <wp:wrapNone/>
                            <wp:docPr id="29" name="Text Box 2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84731" cy="264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</wps:spPr>
                                  <wps:style>
                                    <a:lnRef idx="0">
                                      <a:scrgbClr r="0" g="0" b="0"/>
                                    </a:lnRef>
                                    <a:fillRef idx="0">
                                      <a:scrgbClr r="0" g="0" b="0"/>
                                    </a:fillRef>
                                    <a:effectRef idx="0">
                                      <a:scrgbClr r="0" g="0" b="0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vertOverflow="clip" horzOverflow="clip" wrap="none" rtlCol="0" anchor="t">
                                    <a:sp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86F81DF" id="Text Box 29" o:spid="_x0000_s1026" type="#_x0000_t202" style="position:absolute;margin-left:87pt;margin-top:-16.5pt;width:14.25pt;height:21pt;z-index:252147712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" filled="f" stroked="f">
                            <v:textbox style="mso-fit-shape-to-text:t"/>
                          </v:shape>
                        </w:pict>
                      </mc:Fallback>
                    </mc:AlternateContent>
                  </w:r>
                </w:p>
                <w:tbl>
                  <w:tblPr>
                    <w:tblW w:w="0" w:type="auto"/>
                    <w:tblCellSpacing w:w="0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240"/>
                  </w:tblGrid>
                  <w:tr w:rsidR="00AC29EF" w:rsidRPr="00B27300" w14:paraId="47B05310" w14:textId="77777777">
                    <w:trPr>
                      <w:trHeight w:val="300"/>
                      <w:tblCellSpacing w:w="0" w:type="dxa"/>
                    </w:trPr>
                    <w:tc>
                      <w:tcPr>
                        <w:tcW w:w="5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C4C56F1" w14:textId="77777777" w:rsidR="00AC29EF" w:rsidRPr="00B27300" w:rsidRDefault="00A12568" w:rsidP="00AC29EF">
                        <w:pPr>
                          <w:rPr>
                            <w:rFonts w:ascii="Calibri" w:hAnsi="Calibri" w:cs="Calibri"/>
                            <w:sz w:val="22"/>
                            <w:szCs w:val="22"/>
                            <w:u w:val="single"/>
                            <w:rPrChange w:id="1077" w:author="Wigfall, Trevonte" w:date="2021-07-12T14:20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  <w:u w:val="single"/>
                              </w:rPr>
                            </w:rPrChange>
                          </w:rPr>
                        </w:pPr>
                        <w:r w:rsidRPr="00A049B9">
                          <w:fldChar w:fldCharType="begin"/>
                        </w:r>
                        <w:r w:rsidRPr="00B27300">
                          <w:instrText xml:space="preserve"> HYPERLINK "https://collaborate.wellpoint.com/sites/Ent_Rel_Mgmt/Rel_Plan/Rel_Inv/Lists/Status%20Master/Release%20List.aspx" </w:instrText>
                        </w:r>
                        <w:r w:rsidRPr="00B27300">
                          <w:rPr>
                            <w:rPrChange w:id="1078" w:author="Wigfall, Trevonte" w:date="2021-07-12T14:20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  <w:u w:val="single"/>
                              </w:rPr>
                            </w:rPrChange>
                          </w:rPr>
                          <w:fldChar w:fldCharType="separate"/>
                        </w:r>
                        <w:r w:rsidR="00AC29EF" w:rsidRPr="00B27300">
                          <w:rPr>
                            <w:rFonts w:ascii="Calibri" w:hAnsi="Calibri" w:cs="Calibri"/>
                            <w:sz w:val="22"/>
                            <w:szCs w:val="22"/>
                            <w:u w:val="single"/>
                            <w:rPrChange w:id="1079" w:author="Wigfall, Trevonte" w:date="2021-07-12T14:20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  <w:u w:val="single"/>
                              </w:rPr>
                            </w:rPrChange>
                          </w:rPr>
                          <w:t>Status Master Input Link</w:t>
                        </w:r>
                        <w:r w:rsidRPr="00B27300">
                          <w:rPr>
                            <w:rFonts w:ascii="Calibri" w:hAnsi="Calibri" w:cs="Calibri"/>
                            <w:sz w:val="22"/>
                            <w:szCs w:val="22"/>
                            <w:u w:val="single"/>
                            <w:rPrChange w:id="1080" w:author="Wigfall, Trevonte" w:date="2021-07-12T14:20:00Z">
                              <w:rPr>
                                <w:rFonts w:ascii="Calibri" w:hAnsi="Calibri" w:cs="Calibri"/>
                                <w:strike/>
                                <w:sz w:val="22"/>
                                <w:szCs w:val="22"/>
                                <w:u w:val="single"/>
                              </w:rPr>
                            </w:rPrChange>
                          </w:rPr>
                          <w:fldChar w:fldCharType="end"/>
                        </w:r>
                      </w:p>
                    </w:tc>
                  </w:tr>
                </w:tbl>
                <w:p w14:paraId="526F5BDC" w14:textId="77777777" w:rsidR="00AC29EF" w:rsidRPr="00B27300" w:rsidRDefault="00AC29EF" w:rsidP="00AC29EF">
                  <w:pPr>
                    <w:rPr>
                      <w:rFonts w:ascii="Calibri" w:hAnsi="Calibri" w:cs="Calibri"/>
                      <w:sz w:val="22"/>
                      <w:szCs w:val="22"/>
                      <w:rPrChange w:id="1081" w:author="Wigfall, Trevonte" w:date="2021-07-12T14:20:00Z">
                        <w:rPr>
                          <w:rFonts w:ascii="Calibri" w:hAnsi="Calibri" w:cs="Calibri"/>
                          <w:strike/>
                          <w:sz w:val="22"/>
                          <w:szCs w:val="22"/>
                        </w:rPr>
                      </w:rPrChange>
                    </w:rPr>
                  </w:pPr>
                </w:p>
              </w:tc>
            </w:tr>
          </w:tbl>
          <w:p w14:paraId="2012E0BE" w14:textId="77777777" w:rsidR="00AC29EF" w:rsidRPr="00B27300" w:rsidRDefault="00AC29EF" w:rsidP="00AC29EF">
            <w:pPr>
              <w:rPr>
                <w:rFonts w:ascii="Calibri" w:hAnsi="Calibri" w:cs="Calibri"/>
                <w:sz w:val="22"/>
                <w:szCs w:val="22"/>
                <w:rPrChange w:id="1082" w:author="Wigfall, Trevonte" w:date="2021-07-12T14:20:00Z">
                  <w:rPr>
                    <w:rFonts w:ascii="Calibri" w:hAnsi="Calibri" w:cs="Calibri"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1083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0F4497AB" w14:textId="77777777" w:rsidR="00AC29EF" w:rsidRPr="00B27300" w:rsidRDefault="00AC29EF" w:rsidP="00AC29EF">
            <w:pPr>
              <w:rPr>
                <w:rFonts w:asciiTheme="minorHAnsi" w:hAnsiTheme="minorHAnsi"/>
                <w:smallCaps/>
                <w:sz w:val="22"/>
                <w:szCs w:val="22"/>
                <w:rPrChange w:id="1084" w:author="Wigfall, Trevonte" w:date="2021-07-12T14:2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1085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57B28E7" w14:textId="5F11CE88" w:rsidR="00AC29EF" w:rsidRPr="008E645F" w:rsidRDefault="00B27300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highlight w:val="yellow"/>
                <w:rPrChange w:id="1086" w:author="Wigfall, Trevonte" w:date="2021-07-15T11:31:00Z">
                  <w:rPr>
                    <w:rFonts w:asciiTheme="minorHAnsi" w:hAnsiTheme="minorHAnsi"/>
                    <w:b/>
                    <w:smallCaps/>
                    <w:sz w:val="22"/>
                    <w:szCs w:val="22"/>
                  </w:rPr>
                </w:rPrChange>
              </w:rPr>
            </w:pPr>
            <w:ins w:id="1087" w:author="Wigfall, Trevonte" w:date="2021-07-12T14:22:00Z">
              <w:r w:rsidRPr="00A049B9">
                <w:rPr>
                  <w:rFonts w:asciiTheme="minorHAnsi" w:hAnsiTheme="minorHAnsi"/>
                  <w:b/>
                  <w:sz w:val="22"/>
                  <w:szCs w:val="22"/>
                </w:rPr>
                <w:t>DAY M/DD/YY</w:t>
              </w:r>
            </w:ins>
          </w:p>
        </w:tc>
      </w:tr>
      <w:tr w:rsidR="00AC29EF" w:rsidRPr="00B27300" w14:paraId="5A600A34" w14:textId="77777777" w:rsidTr="00B27300">
        <w:tblPrEx>
          <w:tblW w:w="5002" w:type="pc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Look w:val="01E0" w:firstRow="1" w:lastRow="1" w:firstColumn="1" w:lastColumn="1" w:noHBand="0" w:noVBand="0"/>
          <w:tblPrExChange w:id="1088" w:author="Wigfall, Trevonte" w:date="2021-07-12T14:23:00Z">
            <w:tblPrEx>
              <w:tblW w:w="5002" w:type="pct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1E0" w:firstRow="1" w:lastRow="1" w:firstColumn="1" w:lastColumn="1" w:noHBand="0" w:noVBand="0"/>
            </w:tblPrEx>
          </w:tblPrExChange>
        </w:tblPrEx>
        <w:trPr>
          <w:trHeight w:val="557"/>
          <w:trPrChange w:id="1089" w:author="Wigfall, Trevonte" w:date="2021-07-12T14:23:00Z">
            <w:trPr>
              <w:trHeight w:val="557"/>
            </w:trPr>
          </w:trPrChange>
        </w:trPr>
        <w:tc>
          <w:tcPr>
            <w:tcW w:w="327" w:type="pct"/>
            <w:tcBorders>
              <w:top w:val="single" w:sz="4" w:space="0" w:color="auto"/>
              <w:bottom w:val="single" w:sz="4" w:space="0" w:color="auto"/>
            </w:tcBorders>
            <w:tcPrChange w:id="1090" w:author="Wigfall, Trevonte" w:date="2021-07-12T14:23:00Z">
              <w:tcPr>
                <w:tcW w:w="327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932A84F" w14:textId="77777777" w:rsidR="00AC29EF" w:rsidRPr="00B27300" w:rsidRDefault="00AC29EF" w:rsidP="00AC29EF">
            <w:pPr>
              <w:pStyle w:val="ListParagraph"/>
              <w:numPr>
                <w:ilvl w:val="0"/>
                <w:numId w:val="44"/>
              </w:numPr>
              <w:jc w:val="both"/>
              <w:rPr>
                <w:rFonts w:asciiTheme="minorHAnsi" w:hAnsiTheme="minorHAnsi"/>
                <w:b/>
                <w:sz w:val="22"/>
                <w:szCs w:val="22"/>
                <w:rPrChange w:id="1091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233" w:type="pct"/>
            <w:tcBorders>
              <w:top w:val="single" w:sz="4" w:space="0" w:color="auto"/>
              <w:bottom w:val="single" w:sz="4" w:space="0" w:color="auto"/>
            </w:tcBorders>
            <w:tcPrChange w:id="1092" w:author="Wigfall, Trevonte" w:date="2021-07-12T14:23:00Z">
              <w:tcPr>
                <w:tcW w:w="233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76FDD41" w14:textId="77777777" w:rsidR="00AC29EF" w:rsidRPr="00B27300" w:rsidRDefault="00AC29EF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93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359" w:type="pct"/>
            <w:tcBorders>
              <w:top w:val="single" w:sz="4" w:space="0" w:color="auto"/>
              <w:bottom w:val="single" w:sz="4" w:space="0" w:color="auto"/>
            </w:tcBorders>
            <w:tcPrChange w:id="1094" w:author="Wigfall, Trevonte" w:date="2021-07-12T14:23:00Z">
              <w:tcPr>
                <w:tcW w:w="29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7987D86F" w14:textId="5D8C628E" w:rsidR="00AC29EF" w:rsidRPr="00B27300" w:rsidRDefault="00B27300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095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ins w:id="1096" w:author="Wigfall, Trevonte" w:date="2021-07-12T14:24:00Z">
              <w:r>
                <w:rPr>
                  <w:rFonts w:asciiTheme="minorHAnsi" w:hAnsiTheme="minorHAnsi"/>
                  <w:b/>
                  <w:smallCaps/>
                  <w:sz w:val="22"/>
                  <w:szCs w:val="22"/>
                </w:rPr>
                <w:t>ENV MGMT</w:t>
              </w:r>
            </w:ins>
            <w:del w:id="1097" w:author="Wigfall, Trevonte" w:date="2021-07-12T14:23:00Z">
              <w:r w:rsidR="00AC29EF" w:rsidRPr="00B27300" w:rsidDel="00B27300">
                <w:rPr>
                  <w:rFonts w:asciiTheme="minorHAnsi" w:hAnsiTheme="minorHAnsi"/>
                  <w:b/>
                  <w:smallCaps/>
                  <w:sz w:val="22"/>
                  <w:szCs w:val="22"/>
                  <w:rPrChange w:id="1098" w:author="Wigfall, Trevonte" w:date="2021-07-12T14:20:00Z">
                    <w:rPr>
                      <w:rFonts w:asciiTheme="minorHAnsi" w:hAnsiTheme="minorHAnsi"/>
                      <w:b/>
                      <w:smallCaps/>
                      <w:strike/>
                      <w:sz w:val="22"/>
                      <w:szCs w:val="22"/>
                    </w:rPr>
                  </w:rPrChange>
                </w:rPr>
                <w:delText>Env Mgmt</w:delText>
              </w:r>
            </w:del>
          </w:p>
        </w:tc>
        <w:tc>
          <w:tcPr>
            <w:tcW w:w="790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099" w:author="Wigfall, Trevonte" w:date="2021-07-12T14:23:00Z">
              <w:tcPr>
                <w:tcW w:w="851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6B8701A6" w14:textId="77777777" w:rsidR="00AC29EF" w:rsidRPr="00B27300" w:rsidRDefault="00AC29EF" w:rsidP="00AC29EF">
            <w:pPr>
              <w:rPr>
                <w:rFonts w:asciiTheme="minorHAnsi" w:hAnsiTheme="minorHAnsi"/>
                <w:b/>
                <w:smallCaps/>
                <w:sz w:val="22"/>
                <w:szCs w:val="22"/>
                <w:rPrChange w:id="1100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mallCaps/>
                <w:sz w:val="22"/>
                <w:szCs w:val="22"/>
                <w:rPrChange w:id="1101" w:author="Wigfall, Trevonte" w:date="2021-07-12T14:20:00Z">
                  <w:rPr>
                    <w:rFonts w:asciiTheme="minorHAnsi" w:hAnsiTheme="minorHAnsi"/>
                    <w:b/>
                    <w:smallCaps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263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tcPrChange w:id="1102" w:author="Wigfall, Trevonte" w:date="2021-07-12T14:23:00Z">
              <w:tcPr>
                <w:tcW w:w="263" w:type="pct"/>
                <w:tcBorders>
                  <w:top w:val="single" w:sz="4" w:space="0" w:color="auto"/>
                  <w:bottom w:val="single" w:sz="4" w:space="0" w:color="auto"/>
                </w:tcBorders>
                <w:shd w:val="clear" w:color="auto" w:fill="auto"/>
              </w:tcPr>
            </w:tcPrChange>
          </w:tcPr>
          <w:p w14:paraId="355729BA" w14:textId="77777777" w:rsidR="00AC29EF" w:rsidRPr="00B27300" w:rsidRDefault="00AC29EF" w:rsidP="00AC29EF">
            <w:pPr>
              <w:rPr>
                <w:rFonts w:asciiTheme="minorHAnsi" w:hAnsiTheme="minorHAnsi"/>
                <w:b/>
                <w:sz w:val="22"/>
                <w:szCs w:val="22"/>
                <w:rPrChange w:id="1103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1104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329" w:type="pct"/>
            <w:tcBorders>
              <w:top w:val="single" w:sz="4" w:space="0" w:color="auto"/>
              <w:bottom w:val="single" w:sz="4" w:space="0" w:color="auto"/>
            </w:tcBorders>
            <w:tcPrChange w:id="1105" w:author="Wigfall, Trevonte" w:date="2021-07-12T14:23:00Z">
              <w:tcPr>
                <w:tcW w:w="32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6BE8981D" w14:textId="77777777" w:rsidR="00AC29EF" w:rsidRPr="00B27300" w:rsidRDefault="00AC29EF" w:rsidP="00AC29EF">
            <w:pPr>
              <w:rPr>
                <w:rFonts w:asciiTheme="minorHAnsi" w:hAnsiTheme="minorHAnsi"/>
                <w:b/>
                <w:sz w:val="22"/>
                <w:szCs w:val="22"/>
                <w:rPrChange w:id="1106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</w:pPr>
            <w:r w:rsidRPr="00B27300">
              <w:rPr>
                <w:rFonts w:asciiTheme="minorHAnsi" w:hAnsiTheme="minorHAnsi"/>
                <w:b/>
                <w:sz w:val="22"/>
                <w:szCs w:val="22"/>
                <w:rPrChange w:id="1107" w:author="Wigfall, Trevonte" w:date="2021-07-12T14:20:00Z">
                  <w:rPr>
                    <w:rFonts w:asciiTheme="minorHAnsi" w:hAnsiTheme="minorHAnsi"/>
                    <w:b/>
                    <w:strike/>
                    <w:sz w:val="22"/>
                    <w:szCs w:val="22"/>
                  </w:rPr>
                </w:rPrChange>
              </w:rPr>
              <w:t>n/a</w:t>
            </w:r>
          </w:p>
        </w:tc>
        <w:tc>
          <w:tcPr>
            <w:tcW w:w="1679" w:type="pct"/>
            <w:tcBorders>
              <w:top w:val="single" w:sz="4" w:space="0" w:color="auto"/>
              <w:bottom w:val="single" w:sz="4" w:space="0" w:color="auto"/>
            </w:tcBorders>
            <w:tcPrChange w:id="1108" w:author="Wigfall, Trevonte" w:date="2021-07-12T14:23:00Z">
              <w:tcPr>
                <w:tcW w:w="167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5207EAE" w14:textId="77777777" w:rsidR="00AC29EF" w:rsidRPr="00B27300" w:rsidRDefault="00AC29EF" w:rsidP="00AC29EF">
            <w:pPr>
              <w:rPr>
                <w:rFonts w:ascii="Calibri" w:hAnsi="Calibri" w:cs="Calibri"/>
                <w:noProof/>
                <w:sz w:val="22"/>
                <w:szCs w:val="22"/>
                <w:rPrChange w:id="1109" w:author="Wigfall, Trevonte" w:date="2021-07-12T14:20:00Z">
                  <w:rPr>
                    <w:rFonts w:ascii="Calibri" w:hAnsi="Calibri" w:cs="Calibri"/>
                    <w:strike/>
                    <w:noProof/>
                    <w:sz w:val="22"/>
                    <w:szCs w:val="22"/>
                  </w:rPr>
                </w:rPrChange>
              </w:rPr>
            </w:pPr>
            <w:r w:rsidRPr="00B27300">
              <w:rPr>
                <w:rFonts w:ascii="Calibri" w:hAnsi="Calibri" w:cs="Calibri"/>
                <w:noProof/>
                <w:sz w:val="22"/>
                <w:szCs w:val="22"/>
                <w:rPrChange w:id="1110" w:author="Wigfall, Trevonte" w:date="2021-07-12T14:20:00Z">
                  <w:rPr>
                    <w:rFonts w:ascii="Calibri" w:hAnsi="Calibri" w:cs="Calibri"/>
                    <w:strike/>
                    <w:noProof/>
                    <w:sz w:val="22"/>
                    <w:szCs w:val="22"/>
                  </w:rPr>
                </w:rPrChange>
              </w:rPr>
              <w:t>Perform the Ready-For-Business email the day after implementation to PROD:  https://share.antheminc.com/teams/AppEnvrMgmt/trizettosupport/Shared%20Documents/ClaimsXten/Procedures/How-to%20Docs/How_To_Send_Ready_For_Business_Validation_After_McKesson_Outage.docx?Web=1</w:t>
            </w:r>
          </w:p>
        </w:tc>
        <w:tc>
          <w:tcPr>
            <w:tcW w:w="460" w:type="pct"/>
            <w:tcBorders>
              <w:top w:val="single" w:sz="4" w:space="0" w:color="auto"/>
              <w:bottom w:val="single" w:sz="4" w:space="0" w:color="auto"/>
            </w:tcBorders>
            <w:tcPrChange w:id="1111" w:author="Wigfall, Trevonte" w:date="2021-07-12T14:23:00Z">
              <w:tcPr>
                <w:tcW w:w="460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5AA8B3A6" w14:textId="77777777" w:rsidR="00AC29EF" w:rsidRPr="00B27300" w:rsidRDefault="00AC29EF" w:rsidP="00AC29EF">
            <w:pPr>
              <w:rPr>
                <w:rFonts w:asciiTheme="minorHAnsi" w:hAnsiTheme="minorHAnsi"/>
                <w:smallCaps/>
                <w:sz w:val="22"/>
                <w:szCs w:val="22"/>
                <w:rPrChange w:id="1112" w:author="Wigfall, Trevonte" w:date="2021-07-12T14:20:00Z">
                  <w:rPr>
                    <w:rFonts w:asciiTheme="minorHAnsi" w:hAnsiTheme="minorHAnsi"/>
                    <w:smallCaps/>
                    <w:strike/>
                    <w:sz w:val="22"/>
                    <w:szCs w:val="22"/>
                  </w:rPr>
                </w:rPrChange>
              </w:rPr>
            </w:pPr>
          </w:p>
        </w:tc>
        <w:tc>
          <w:tcPr>
            <w:tcW w:w="559" w:type="pct"/>
            <w:tcBorders>
              <w:top w:val="single" w:sz="4" w:space="0" w:color="auto"/>
              <w:bottom w:val="single" w:sz="4" w:space="0" w:color="auto"/>
            </w:tcBorders>
            <w:tcPrChange w:id="1113" w:author="Wigfall, Trevonte" w:date="2021-07-12T14:23:00Z">
              <w:tcPr>
                <w:tcW w:w="559" w:type="pct"/>
                <w:tcBorders>
                  <w:top w:val="single" w:sz="4" w:space="0" w:color="auto"/>
                  <w:bottom w:val="single" w:sz="4" w:space="0" w:color="auto"/>
                </w:tcBorders>
              </w:tcPr>
            </w:tcPrChange>
          </w:tcPr>
          <w:p w14:paraId="1500CA5D" w14:textId="492D2267" w:rsidR="00AC29EF" w:rsidRPr="008E645F" w:rsidRDefault="00B27300" w:rsidP="00AC29EF">
            <w:pPr>
              <w:rPr>
                <w:rFonts w:asciiTheme="minorHAnsi" w:hAnsiTheme="minorHAnsi"/>
                <w:b/>
                <w:sz w:val="22"/>
                <w:szCs w:val="22"/>
                <w:highlight w:val="yellow"/>
                <w:rPrChange w:id="1114" w:author="Wigfall, Trevonte" w:date="2021-07-15T11:31:00Z">
                  <w:rPr>
                    <w:rFonts w:asciiTheme="minorHAnsi" w:hAnsiTheme="minorHAnsi"/>
                    <w:b/>
                    <w:sz w:val="22"/>
                    <w:szCs w:val="22"/>
                  </w:rPr>
                </w:rPrChange>
              </w:rPr>
            </w:pPr>
            <w:ins w:id="1115" w:author="Wigfall, Trevonte" w:date="2021-07-12T14:22:00Z">
              <w:r w:rsidRPr="00A049B9">
                <w:rPr>
                  <w:rFonts w:asciiTheme="minorHAnsi" w:hAnsiTheme="minorHAnsi"/>
                  <w:b/>
                  <w:sz w:val="22"/>
                  <w:szCs w:val="22"/>
                  <w:rPrChange w:id="1116" w:author="Trevonte Wigfall" w:date="2021-12-05T05:25:00Z">
                    <w:rPr>
                      <w:rFonts w:asciiTheme="minorHAnsi" w:hAnsiTheme="minorHAnsi"/>
                      <w:b/>
                      <w:sz w:val="22"/>
                      <w:szCs w:val="22"/>
                    </w:rPr>
                  </w:rPrChange>
                </w:rPr>
                <w:t>DAY M/DD/YY</w:t>
              </w:r>
            </w:ins>
          </w:p>
        </w:tc>
      </w:tr>
    </w:tbl>
    <w:p w14:paraId="3174647A" w14:textId="77777777" w:rsidR="0057614C" w:rsidRPr="00B27300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tbl>
      <w:tblPr>
        <w:tblpPr w:leftFromText="180" w:rightFromText="180" w:vertAnchor="text" w:horzAnchor="margin" w:tblpY="-2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2"/>
      </w:tblGrid>
      <w:tr w:rsidR="008E63C2" w:rsidRPr="00B27300" w14:paraId="522E15C0" w14:textId="77777777" w:rsidTr="00C70289">
        <w:trPr>
          <w:trHeight w:val="2479"/>
        </w:trPr>
        <w:tc>
          <w:tcPr>
            <w:tcW w:w="13062" w:type="dxa"/>
          </w:tcPr>
          <w:p w14:paraId="593F7243" w14:textId="77777777" w:rsidR="008E63C2" w:rsidRPr="00B27300" w:rsidRDefault="008E63C2" w:rsidP="00C70289">
            <w:pPr>
              <w:rPr>
                <w:rFonts w:ascii="Garamond" w:hAnsi="Garamond"/>
                <w:b/>
                <w:smallCaps/>
                <w:sz w:val="24"/>
                <w:szCs w:val="24"/>
              </w:rPr>
            </w:pPr>
            <w:r w:rsidRPr="00B27300">
              <w:rPr>
                <w:rFonts w:ascii="Garamond" w:hAnsi="Garamond"/>
                <w:b/>
                <w:smallCaps/>
                <w:sz w:val="24"/>
                <w:szCs w:val="24"/>
              </w:rPr>
              <w:t>Comments:</w:t>
            </w:r>
          </w:p>
          <w:p w14:paraId="720F5B4A" w14:textId="77777777" w:rsidR="008E63C2" w:rsidRPr="00B27300" w:rsidRDefault="008E63C2" w:rsidP="00AB4FAD">
            <w:pPr>
              <w:rPr>
                <w:rFonts w:ascii="Calibri" w:hAnsi="Calibri"/>
                <w:color w:val="0000FF"/>
                <w:sz w:val="22"/>
                <w:szCs w:val="22"/>
                <w:u w:val="single"/>
              </w:rPr>
            </w:pPr>
          </w:p>
        </w:tc>
      </w:tr>
    </w:tbl>
    <w:p w14:paraId="4D0547EE" w14:textId="77777777" w:rsidR="0057614C" w:rsidRPr="00B27300" w:rsidRDefault="0057614C">
      <w:pPr>
        <w:rPr>
          <w:rFonts w:ascii="Garamond" w:hAnsi="Garamond"/>
          <w:b/>
          <w:smallCaps/>
          <w:sz w:val="24"/>
          <w:szCs w:val="24"/>
          <w:u w:val="single"/>
        </w:rPr>
      </w:pPr>
    </w:p>
    <w:p w14:paraId="5EA565DA" w14:textId="77777777" w:rsidR="0057614C" w:rsidRPr="00B27300" w:rsidRDefault="0057614C">
      <w:pPr>
        <w:ind w:right="-90"/>
        <w:rPr>
          <w:rFonts w:ascii="Garamond" w:hAnsi="Garamond"/>
          <w:sz w:val="24"/>
          <w:szCs w:val="24"/>
        </w:rPr>
      </w:pPr>
    </w:p>
    <w:sectPr w:rsidR="0057614C" w:rsidRPr="00B27300">
      <w:headerReference w:type="default" r:id="rId9"/>
      <w:footerReference w:type="default" r:id="rId10"/>
      <w:pgSz w:w="15840" w:h="12240" w:orient="landscape" w:code="1"/>
      <w:pgMar w:top="720" w:right="1440" w:bottom="720" w:left="720" w:header="720" w:footer="720" w:gutter="0"/>
      <w:cols w:space="720"/>
      <w:docGrid w:linePitch="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2746B" w14:textId="77777777" w:rsidR="0012263F" w:rsidRDefault="0012263F">
      <w:r>
        <w:separator/>
      </w:r>
    </w:p>
  </w:endnote>
  <w:endnote w:type="continuationSeparator" w:id="0">
    <w:p w14:paraId="0778FF62" w14:textId="77777777" w:rsidR="0012263F" w:rsidRDefault="001226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D16D73" w14:textId="77777777" w:rsidR="003C27BE" w:rsidRDefault="003C27BE">
    <w:pPr>
      <w:pStyle w:val="Footer"/>
      <w:tabs>
        <w:tab w:val="clear" w:pos="4320"/>
        <w:tab w:val="clear" w:pos="8640"/>
        <w:tab w:val="center" w:pos="6480"/>
        <w:tab w:val="right" w:pos="12780"/>
      </w:tabs>
    </w:pPr>
    <w:r>
      <w:t>Production Code Move Sheet V2</w:t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6A5724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6A5724">
      <w:rPr>
        <w:rStyle w:val="PageNumber"/>
        <w:noProof/>
      </w:rPr>
      <w:t>7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  <w:p w14:paraId="2D60D1FC" w14:textId="77777777" w:rsidR="003C27BE" w:rsidRDefault="003C27BE">
    <w:pPr>
      <w:pStyle w:val="Footer"/>
    </w:pPr>
    <w:r>
      <w:t>TS/QA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4103FE" w14:textId="77777777" w:rsidR="0012263F" w:rsidRDefault="0012263F">
      <w:r>
        <w:separator/>
      </w:r>
    </w:p>
  </w:footnote>
  <w:footnote w:type="continuationSeparator" w:id="0">
    <w:p w14:paraId="3C6A5976" w14:textId="77777777" w:rsidR="0012263F" w:rsidRDefault="001226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17FA4" w14:textId="77777777" w:rsidR="003C27BE" w:rsidRDefault="00A049B9">
    <w:pPr>
      <w:pStyle w:val="Title"/>
      <w:outlineLvl w:val="0"/>
      <w:rPr>
        <w:rFonts w:ascii="Garamond" w:hAnsi="Garamond"/>
        <w:smallCaps/>
        <w:sz w:val="40"/>
        <w:szCs w:val="40"/>
      </w:rPr>
    </w:pPr>
    <w:r>
      <w:rPr>
        <w:noProof/>
      </w:rPr>
      <w:object w:dxaOrig="1440" w:dyaOrig="1440" w14:anchorId="18B05E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4.05pt;margin-top:.2pt;width:172.8pt;height:66.1pt;z-index:-251658752">
          <v:imagedata r:id="rId1" o:title=""/>
        </v:shape>
        <o:OLEObject Type="Embed" ProgID="WangImage.Document" ShapeID="_x0000_s2049" DrawAspect="Content" ObjectID="_1700187107" r:id="rId2"/>
      </w:object>
    </w:r>
  </w:p>
  <w:p w14:paraId="10BA6470" w14:textId="77777777" w:rsidR="003C27BE" w:rsidRDefault="003C27BE">
    <w:pPr>
      <w:pStyle w:val="Title"/>
      <w:ind w:right="1440"/>
      <w:jc w:val="right"/>
      <w:outlineLvl w:val="0"/>
      <w:rPr>
        <w:rFonts w:ascii="Garamond" w:hAnsi="Garamond"/>
        <w:smallCaps/>
        <w:sz w:val="40"/>
        <w:szCs w:val="40"/>
      </w:rPr>
    </w:pPr>
    <w:r w:rsidRPr="008E63C2">
      <w:rPr>
        <w:rFonts w:ascii="Garamond" w:hAnsi="Garamond"/>
        <w:smallCaps/>
        <w:sz w:val="40"/>
        <w:szCs w:val="40"/>
      </w:rPr>
      <w:t>Back-Out</w:t>
    </w:r>
    <w:r w:rsidRPr="008E63C2">
      <w:rPr>
        <w:rFonts w:ascii="Garamond" w:hAnsi="Garamond"/>
        <w:b w:val="0"/>
        <w:smallCaps/>
        <w:sz w:val="40"/>
        <w:szCs w:val="40"/>
      </w:rPr>
      <w:t xml:space="preserve"> </w:t>
    </w:r>
    <w:r>
      <w:rPr>
        <w:rFonts w:ascii="Garamond" w:hAnsi="Garamond"/>
        <w:smallCaps/>
        <w:sz w:val="40"/>
        <w:szCs w:val="40"/>
      </w:rPr>
      <w:t xml:space="preserve">&amp; </w:t>
    </w:r>
    <w:r w:rsidRPr="00AF10C5">
      <w:rPr>
        <w:rFonts w:ascii="Garamond" w:hAnsi="Garamond"/>
        <w:smallCaps/>
        <w:sz w:val="40"/>
        <w:szCs w:val="40"/>
      </w:rPr>
      <w:t>Implementation Plan</w:t>
    </w:r>
  </w:p>
  <w:p w14:paraId="59ABD675" w14:textId="77777777" w:rsidR="003C27BE" w:rsidRDefault="003C27BE">
    <w:pPr>
      <w:pStyle w:val="Title"/>
      <w:outlineLvl w:val="0"/>
      <w:rPr>
        <w:rFonts w:ascii="Garamond" w:hAnsi="Garamond"/>
        <w:smallCaps/>
        <w:sz w:val="40"/>
        <w:szCs w:val="40"/>
      </w:rPr>
    </w:pPr>
  </w:p>
  <w:p w14:paraId="304F2211" w14:textId="77777777" w:rsidR="003C27BE" w:rsidRDefault="003C27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CF60F8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0F6BF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B156A"/>
    <w:multiLevelType w:val="hybridMultilevel"/>
    <w:tmpl w:val="8CDC7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D1024F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2342A1"/>
    <w:multiLevelType w:val="hybridMultilevel"/>
    <w:tmpl w:val="A46C5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007C8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154BF"/>
    <w:multiLevelType w:val="hybridMultilevel"/>
    <w:tmpl w:val="BE7C4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D31EF0"/>
    <w:multiLevelType w:val="hybridMultilevel"/>
    <w:tmpl w:val="29C4925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1AE762A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2673C52"/>
    <w:multiLevelType w:val="hybridMultilevel"/>
    <w:tmpl w:val="B6F685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81B88"/>
    <w:multiLevelType w:val="hybridMultilevel"/>
    <w:tmpl w:val="DAF8DD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CE4531"/>
    <w:multiLevelType w:val="hybridMultilevel"/>
    <w:tmpl w:val="65BAF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67D523D"/>
    <w:multiLevelType w:val="hybridMultilevel"/>
    <w:tmpl w:val="F6AA84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CE496C"/>
    <w:multiLevelType w:val="hybridMultilevel"/>
    <w:tmpl w:val="CBAAF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94D3709"/>
    <w:multiLevelType w:val="hybridMultilevel"/>
    <w:tmpl w:val="E01C204A"/>
    <w:lvl w:ilvl="0" w:tplc="C07CCC7A">
      <w:start w:val="6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Segoe UI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132182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5D118D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DEE30D3"/>
    <w:multiLevelType w:val="hybridMultilevel"/>
    <w:tmpl w:val="AE1CD6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D623D2"/>
    <w:multiLevelType w:val="hybridMultilevel"/>
    <w:tmpl w:val="8BD4C5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7C5BDA"/>
    <w:multiLevelType w:val="hybridMultilevel"/>
    <w:tmpl w:val="054ED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6A173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744194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726765"/>
    <w:multiLevelType w:val="hybridMultilevel"/>
    <w:tmpl w:val="2D30D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221DD5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871526"/>
    <w:multiLevelType w:val="hybridMultilevel"/>
    <w:tmpl w:val="F6B0730E"/>
    <w:lvl w:ilvl="0" w:tplc="68FE38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721732"/>
    <w:multiLevelType w:val="hybridMultilevel"/>
    <w:tmpl w:val="3EE8A9E8"/>
    <w:lvl w:ilvl="0" w:tplc="99E0B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02400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E624851"/>
    <w:multiLevelType w:val="hybridMultilevel"/>
    <w:tmpl w:val="19F2D216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5E382A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9428B4"/>
    <w:multiLevelType w:val="hybridMultilevel"/>
    <w:tmpl w:val="83C47014"/>
    <w:lvl w:ilvl="0" w:tplc="03A66B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EA4BFB"/>
    <w:multiLevelType w:val="hybridMultilevel"/>
    <w:tmpl w:val="6358C118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 w15:restartNumberingAfterBreak="0">
    <w:nsid w:val="5E547654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55D7B9B"/>
    <w:multiLevelType w:val="hybridMultilevel"/>
    <w:tmpl w:val="70B667AA"/>
    <w:lvl w:ilvl="0" w:tplc="C3D09C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64237BE"/>
    <w:multiLevelType w:val="hybridMultilevel"/>
    <w:tmpl w:val="7DB65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834EAF"/>
    <w:multiLevelType w:val="hybridMultilevel"/>
    <w:tmpl w:val="F4D0655C"/>
    <w:lvl w:ilvl="0" w:tplc="D71A7EF4">
      <w:start w:val="1"/>
      <w:numFmt w:val="decimal"/>
      <w:lvlText w:val="%1."/>
      <w:lvlJc w:val="left"/>
      <w:pPr>
        <w:ind w:left="720" w:hanging="360"/>
      </w:pPr>
      <w:rPr>
        <w:rFonts w:ascii="CG Times" w:hAnsi="CG Times" w:cs="Times New Roman" w:hint="default"/>
        <w:b w:val="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9BC1CC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A47421"/>
    <w:multiLevelType w:val="hybridMultilevel"/>
    <w:tmpl w:val="12B4CA30"/>
    <w:lvl w:ilvl="0" w:tplc="653C3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E8377DD"/>
    <w:multiLevelType w:val="hybridMultilevel"/>
    <w:tmpl w:val="459E0A4A"/>
    <w:lvl w:ilvl="0" w:tplc="5114BD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8041F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4438CC"/>
    <w:multiLevelType w:val="hybridMultilevel"/>
    <w:tmpl w:val="7EE461C6"/>
    <w:lvl w:ilvl="0" w:tplc="4FDE5948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0" w15:restartNumberingAfterBreak="0">
    <w:nsid w:val="78BC27C7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DE33F6B"/>
    <w:multiLevelType w:val="hybridMultilevel"/>
    <w:tmpl w:val="9F2E2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EFC5A0A"/>
    <w:multiLevelType w:val="hybridMultilevel"/>
    <w:tmpl w:val="107CABC8"/>
    <w:lvl w:ilvl="0" w:tplc="209C84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2"/>
  </w:num>
  <w:num w:numId="3">
    <w:abstractNumId w:val="6"/>
  </w:num>
  <w:num w:numId="4">
    <w:abstractNumId w:val="1"/>
  </w:num>
  <w:num w:numId="5">
    <w:abstractNumId w:val="23"/>
  </w:num>
  <w:num w:numId="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0"/>
  </w:num>
  <w:num w:numId="8">
    <w:abstractNumId w:val="8"/>
  </w:num>
  <w:num w:numId="9">
    <w:abstractNumId w:val="21"/>
  </w:num>
  <w:num w:numId="10">
    <w:abstractNumId w:val="24"/>
  </w:num>
  <w:num w:numId="11">
    <w:abstractNumId w:val="26"/>
  </w:num>
  <w:num w:numId="12">
    <w:abstractNumId w:val="36"/>
  </w:num>
  <w:num w:numId="13">
    <w:abstractNumId w:val="5"/>
  </w:num>
  <w:num w:numId="14">
    <w:abstractNumId w:val="31"/>
  </w:num>
  <w:num w:numId="15">
    <w:abstractNumId w:val="3"/>
  </w:num>
  <w:num w:numId="16">
    <w:abstractNumId w:val="32"/>
  </w:num>
  <w:num w:numId="17">
    <w:abstractNumId w:val="17"/>
  </w:num>
  <w:num w:numId="18">
    <w:abstractNumId w:val="30"/>
  </w:num>
  <w:num w:numId="19">
    <w:abstractNumId w:val="33"/>
  </w:num>
  <w:num w:numId="20">
    <w:abstractNumId w:val="2"/>
  </w:num>
  <w:num w:numId="21">
    <w:abstractNumId w:val="16"/>
  </w:num>
  <w:num w:numId="22">
    <w:abstractNumId w:val="41"/>
  </w:num>
  <w:num w:numId="23">
    <w:abstractNumId w:val="28"/>
  </w:num>
  <w:num w:numId="24">
    <w:abstractNumId w:val="29"/>
  </w:num>
  <w:num w:numId="25">
    <w:abstractNumId w:val="20"/>
  </w:num>
  <w:num w:numId="26">
    <w:abstractNumId w:val="39"/>
  </w:num>
  <w:num w:numId="27">
    <w:abstractNumId w:val="13"/>
  </w:num>
  <w:num w:numId="28">
    <w:abstractNumId w:val="42"/>
  </w:num>
  <w:num w:numId="29">
    <w:abstractNumId w:val="25"/>
  </w:num>
  <w:num w:numId="30">
    <w:abstractNumId w:val="13"/>
  </w:num>
  <w:num w:numId="31">
    <w:abstractNumId w:val="37"/>
  </w:num>
  <w:num w:numId="32">
    <w:abstractNumId w:val="38"/>
  </w:num>
  <w:num w:numId="33">
    <w:abstractNumId w:val="18"/>
  </w:num>
  <w:num w:numId="34">
    <w:abstractNumId w:val="35"/>
  </w:num>
  <w:num w:numId="35">
    <w:abstractNumId w:val="15"/>
  </w:num>
  <w:num w:numId="36">
    <w:abstractNumId w:val="34"/>
  </w:num>
  <w:num w:numId="37">
    <w:abstractNumId w:val="12"/>
  </w:num>
  <w:num w:numId="38">
    <w:abstractNumId w:val="4"/>
  </w:num>
  <w:num w:numId="39">
    <w:abstractNumId w:val="19"/>
  </w:num>
  <w:num w:numId="40">
    <w:abstractNumId w:val="9"/>
  </w:num>
  <w:num w:numId="41">
    <w:abstractNumId w:val="10"/>
  </w:num>
  <w:num w:numId="42">
    <w:abstractNumId w:val="7"/>
  </w:num>
  <w:num w:numId="43">
    <w:abstractNumId w:val="11"/>
  </w:num>
  <w:num w:numId="44">
    <w:abstractNumId w:val="27"/>
  </w:num>
  <w:num w:numId="45">
    <w:abstractNumId w:val="14"/>
  </w:num>
  <w:numIdMacAtCleanup w:val="1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gfall, Trevonte">
    <w15:presenceInfo w15:providerId="AD" w15:userId="S::AF47837@ad.wellpoint.com::9c24ad19-33db-463f-b9c4-0fd7a1986d3d"/>
  </w15:person>
  <w15:person w15:author="Trevonte Wigfall">
    <w15:presenceInfo w15:providerId="Windows Live" w15:userId="34d0e99d0030786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rawingGridHorizontalSpacing w:val="24"/>
  <w:drawingGridVerticalSpacing w:val="65"/>
  <w:displayHorizontalDrawingGridEvery w:val="0"/>
  <w:noPunctuationKerning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091F"/>
    <w:rsid w:val="00001D93"/>
    <w:rsid w:val="00003336"/>
    <w:rsid w:val="00005BE1"/>
    <w:rsid w:val="00007341"/>
    <w:rsid w:val="00011291"/>
    <w:rsid w:val="000120AC"/>
    <w:rsid w:val="00013A0E"/>
    <w:rsid w:val="00015ECA"/>
    <w:rsid w:val="00016BC4"/>
    <w:rsid w:val="0002180D"/>
    <w:rsid w:val="00022F54"/>
    <w:rsid w:val="0002394B"/>
    <w:rsid w:val="0002426F"/>
    <w:rsid w:val="00025255"/>
    <w:rsid w:val="000336DE"/>
    <w:rsid w:val="00034DD6"/>
    <w:rsid w:val="000373EE"/>
    <w:rsid w:val="00037AF5"/>
    <w:rsid w:val="00037E82"/>
    <w:rsid w:val="00040E94"/>
    <w:rsid w:val="000410B2"/>
    <w:rsid w:val="00042023"/>
    <w:rsid w:val="000430AB"/>
    <w:rsid w:val="000465BD"/>
    <w:rsid w:val="00046A89"/>
    <w:rsid w:val="00046BE4"/>
    <w:rsid w:val="00047B81"/>
    <w:rsid w:val="0005091E"/>
    <w:rsid w:val="000523D3"/>
    <w:rsid w:val="00052451"/>
    <w:rsid w:val="00052EB0"/>
    <w:rsid w:val="00053809"/>
    <w:rsid w:val="000539CF"/>
    <w:rsid w:val="00055222"/>
    <w:rsid w:val="00055418"/>
    <w:rsid w:val="000556E3"/>
    <w:rsid w:val="00055E1E"/>
    <w:rsid w:val="000560D8"/>
    <w:rsid w:val="00056489"/>
    <w:rsid w:val="00056DB5"/>
    <w:rsid w:val="0005731A"/>
    <w:rsid w:val="000601D1"/>
    <w:rsid w:val="0006054C"/>
    <w:rsid w:val="00061A36"/>
    <w:rsid w:val="0006276E"/>
    <w:rsid w:val="0006449A"/>
    <w:rsid w:val="000648B5"/>
    <w:rsid w:val="000658A3"/>
    <w:rsid w:val="00066135"/>
    <w:rsid w:val="000666D6"/>
    <w:rsid w:val="00067182"/>
    <w:rsid w:val="000674EB"/>
    <w:rsid w:val="000703AD"/>
    <w:rsid w:val="000704D7"/>
    <w:rsid w:val="000707A1"/>
    <w:rsid w:val="000724AA"/>
    <w:rsid w:val="000727DE"/>
    <w:rsid w:val="00072AB5"/>
    <w:rsid w:val="00073C61"/>
    <w:rsid w:val="00073F86"/>
    <w:rsid w:val="000751DC"/>
    <w:rsid w:val="00076194"/>
    <w:rsid w:val="0007657B"/>
    <w:rsid w:val="00077482"/>
    <w:rsid w:val="00080091"/>
    <w:rsid w:val="000801CD"/>
    <w:rsid w:val="00081DD7"/>
    <w:rsid w:val="00082F38"/>
    <w:rsid w:val="000847EF"/>
    <w:rsid w:val="00084AE2"/>
    <w:rsid w:val="00084C1E"/>
    <w:rsid w:val="000857A2"/>
    <w:rsid w:val="000872C1"/>
    <w:rsid w:val="00087A66"/>
    <w:rsid w:val="00087EFB"/>
    <w:rsid w:val="00087F1D"/>
    <w:rsid w:val="000906EB"/>
    <w:rsid w:val="000936CE"/>
    <w:rsid w:val="00097773"/>
    <w:rsid w:val="000A0EB0"/>
    <w:rsid w:val="000A3211"/>
    <w:rsid w:val="000A35DC"/>
    <w:rsid w:val="000A590D"/>
    <w:rsid w:val="000A5DB4"/>
    <w:rsid w:val="000A687E"/>
    <w:rsid w:val="000A6EBB"/>
    <w:rsid w:val="000A7DB2"/>
    <w:rsid w:val="000B0115"/>
    <w:rsid w:val="000B065D"/>
    <w:rsid w:val="000B0C96"/>
    <w:rsid w:val="000B120C"/>
    <w:rsid w:val="000B2C3D"/>
    <w:rsid w:val="000B2C59"/>
    <w:rsid w:val="000B3496"/>
    <w:rsid w:val="000B37BC"/>
    <w:rsid w:val="000B3CE3"/>
    <w:rsid w:val="000B6B10"/>
    <w:rsid w:val="000B74BB"/>
    <w:rsid w:val="000C1BC1"/>
    <w:rsid w:val="000C23CA"/>
    <w:rsid w:val="000C2565"/>
    <w:rsid w:val="000C2F24"/>
    <w:rsid w:val="000C34F5"/>
    <w:rsid w:val="000C5277"/>
    <w:rsid w:val="000C6402"/>
    <w:rsid w:val="000C6427"/>
    <w:rsid w:val="000C6EE5"/>
    <w:rsid w:val="000D2725"/>
    <w:rsid w:val="000D3902"/>
    <w:rsid w:val="000D5305"/>
    <w:rsid w:val="000D7436"/>
    <w:rsid w:val="000D7EB9"/>
    <w:rsid w:val="000E3677"/>
    <w:rsid w:val="000E3FD6"/>
    <w:rsid w:val="000E4E82"/>
    <w:rsid w:val="000E56E5"/>
    <w:rsid w:val="000F1E83"/>
    <w:rsid w:val="000F69A9"/>
    <w:rsid w:val="001006F5"/>
    <w:rsid w:val="0010090F"/>
    <w:rsid w:val="00105D23"/>
    <w:rsid w:val="00111C1A"/>
    <w:rsid w:val="00113A6D"/>
    <w:rsid w:val="001146AA"/>
    <w:rsid w:val="001168F0"/>
    <w:rsid w:val="0011759E"/>
    <w:rsid w:val="00121E47"/>
    <w:rsid w:val="0012263F"/>
    <w:rsid w:val="001234D7"/>
    <w:rsid w:val="00123DC2"/>
    <w:rsid w:val="0012634F"/>
    <w:rsid w:val="001275E8"/>
    <w:rsid w:val="001316CF"/>
    <w:rsid w:val="0013288B"/>
    <w:rsid w:val="00132B90"/>
    <w:rsid w:val="001352FD"/>
    <w:rsid w:val="001364BB"/>
    <w:rsid w:val="00137E04"/>
    <w:rsid w:val="00140FFD"/>
    <w:rsid w:val="00142BA5"/>
    <w:rsid w:val="00143571"/>
    <w:rsid w:val="00144158"/>
    <w:rsid w:val="00146EE1"/>
    <w:rsid w:val="00150ECC"/>
    <w:rsid w:val="00152735"/>
    <w:rsid w:val="00155FB7"/>
    <w:rsid w:val="00160FA4"/>
    <w:rsid w:val="00163D5A"/>
    <w:rsid w:val="00165703"/>
    <w:rsid w:val="00166CD7"/>
    <w:rsid w:val="00167E86"/>
    <w:rsid w:val="001734E7"/>
    <w:rsid w:val="00174021"/>
    <w:rsid w:val="00175E82"/>
    <w:rsid w:val="0017681D"/>
    <w:rsid w:val="00180409"/>
    <w:rsid w:val="00181169"/>
    <w:rsid w:val="001816B3"/>
    <w:rsid w:val="001820D3"/>
    <w:rsid w:val="00182203"/>
    <w:rsid w:val="0018315A"/>
    <w:rsid w:val="00184DAD"/>
    <w:rsid w:val="001850FC"/>
    <w:rsid w:val="00191E26"/>
    <w:rsid w:val="001939E0"/>
    <w:rsid w:val="00193EB9"/>
    <w:rsid w:val="001944CF"/>
    <w:rsid w:val="00194CCA"/>
    <w:rsid w:val="0019528D"/>
    <w:rsid w:val="00195E6B"/>
    <w:rsid w:val="001A00DB"/>
    <w:rsid w:val="001A266B"/>
    <w:rsid w:val="001A283D"/>
    <w:rsid w:val="001A5F0F"/>
    <w:rsid w:val="001A6364"/>
    <w:rsid w:val="001B0457"/>
    <w:rsid w:val="001B2A49"/>
    <w:rsid w:val="001B77F5"/>
    <w:rsid w:val="001B78B8"/>
    <w:rsid w:val="001C097C"/>
    <w:rsid w:val="001C1219"/>
    <w:rsid w:val="001C2CD0"/>
    <w:rsid w:val="001C361A"/>
    <w:rsid w:val="001C43F0"/>
    <w:rsid w:val="001C5E8C"/>
    <w:rsid w:val="001C6232"/>
    <w:rsid w:val="001C693F"/>
    <w:rsid w:val="001C721A"/>
    <w:rsid w:val="001C73CD"/>
    <w:rsid w:val="001D0437"/>
    <w:rsid w:val="001D07EF"/>
    <w:rsid w:val="001D08AB"/>
    <w:rsid w:val="001D4467"/>
    <w:rsid w:val="001D452B"/>
    <w:rsid w:val="001D53B9"/>
    <w:rsid w:val="001D7447"/>
    <w:rsid w:val="001D7DCF"/>
    <w:rsid w:val="001E0B42"/>
    <w:rsid w:val="001E1054"/>
    <w:rsid w:val="001E31FC"/>
    <w:rsid w:val="001E361B"/>
    <w:rsid w:val="001E55C7"/>
    <w:rsid w:val="001E61FE"/>
    <w:rsid w:val="001E69C1"/>
    <w:rsid w:val="001E6F26"/>
    <w:rsid w:val="001E74B2"/>
    <w:rsid w:val="001E7AB0"/>
    <w:rsid w:val="001F0781"/>
    <w:rsid w:val="001F2CE1"/>
    <w:rsid w:val="001F50EC"/>
    <w:rsid w:val="001F67B2"/>
    <w:rsid w:val="001F7C92"/>
    <w:rsid w:val="002002B7"/>
    <w:rsid w:val="00203ACC"/>
    <w:rsid w:val="00204029"/>
    <w:rsid w:val="00204E7C"/>
    <w:rsid w:val="00205B54"/>
    <w:rsid w:val="00210200"/>
    <w:rsid w:val="00211584"/>
    <w:rsid w:val="00211B34"/>
    <w:rsid w:val="00213B58"/>
    <w:rsid w:val="00214317"/>
    <w:rsid w:val="00221F13"/>
    <w:rsid w:val="00226EAE"/>
    <w:rsid w:val="002300F2"/>
    <w:rsid w:val="002318D8"/>
    <w:rsid w:val="002319A8"/>
    <w:rsid w:val="00232503"/>
    <w:rsid w:val="002326FC"/>
    <w:rsid w:val="00236022"/>
    <w:rsid w:val="00236192"/>
    <w:rsid w:val="00236DE8"/>
    <w:rsid w:val="00237142"/>
    <w:rsid w:val="00237418"/>
    <w:rsid w:val="00237786"/>
    <w:rsid w:val="00237C22"/>
    <w:rsid w:val="00237DE5"/>
    <w:rsid w:val="00240F73"/>
    <w:rsid w:val="00242B31"/>
    <w:rsid w:val="00245D3D"/>
    <w:rsid w:val="00251F9B"/>
    <w:rsid w:val="00252CC8"/>
    <w:rsid w:val="00254317"/>
    <w:rsid w:val="00260761"/>
    <w:rsid w:val="0026167B"/>
    <w:rsid w:val="002618F5"/>
    <w:rsid w:val="00262A70"/>
    <w:rsid w:val="002649E9"/>
    <w:rsid w:val="0026596E"/>
    <w:rsid w:val="00266769"/>
    <w:rsid w:val="00266882"/>
    <w:rsid w:val="002668F7"/>
    <w:rsid w:val="00266DFD"/>
    <w:rsid w:val="00267ECC"/>
    <w:rsid w:val="0027537D"/>
    <w:rsid w:val="0028037E"/>
    <w:rsid w:val="002812B4"/>
    <w:rsid w:val="002816E3"/>
    <w:rsid w:val="00281B8F"/>
    <w:rsid w:val="0028247E"/>
    <w:rsid w:val="0028271B"/>
    <w:rsid w:val="00284060"/>
    <w:rsid w:val="00285BB2"/>
    <w:rsid w:val="00287782"/>
    <w:rsid w:val="002907E6"/>
    <w:rsid w:val="00292997"/>
    <w:rsid w:val="00293BB6"/>
    <w:rsid w:val="00295309"/>
    <w:rsid w:val="00296E76"/>
    <w:rsid w:val="00297357"/>
    <w:rsid w:val="00297432"/>
    <w:rsid w:val="002A0006"/>
    <w:rsid w:val="002A21CC"/>
    <w:rsid w:val="002A2F9A"/>
    <w:rsid w:val="002A6DAD"/>
    <w:rsid w:val="002B176D"/>
    <w:rsid w:val="002B294D"/>
    <w:rsid w:val="002B587A"/>
    <w:rsid w:val="002B67AD"/>
    <w:rsid w:val="002B6CAF"/>
    <w:rsid w:val="002C12A1"/>
    <w:rsid w:val="002C347B"/>
    <w:rsid w:val="002C4204"/>
    <w:rsid w:val="002C4DDA"/>
    <w:rsid w:val="002D047D"/>
    <w:rsid w:val="002D1835"/>
    <w:rsid w:val="002D3444"/>
    <w:rsid w:val="002D6069"/>
    <w:rsid w:val="002D66E6"/>
    <w:rsid w:val="002E0547"/>
    <w:rsid w:val="002E0F0D"/>
    <w:rsid w:val="002E163C"/>
    <w:rsid w:val="002E1F29"/>
    <w:rsid w:val="002E2942"/>
    <w:rsid w:val="002E2A57"/>
    <w:rsid w:val="002E2A84"/>
    <w:rsid w:val="002E4BC0"/>
    <w:rsid w:val="002E6B37"/>
    <w:rsid w:val="002E7DE4"/>
    <w:rsid w:val="002F121F"/>
    <w:rsid w:val="002F1AE3"/>
    <w:rsid w:val="002F33E0"/>
    <w:rsid w:val="002F36E6"/>
    <w:rsid w:val="002F4B39"/>
    <w:rsid w:val="002F4FEF"/>
    <w:rsid w:val="002F5EDE"/>
    <w:rsid w:val="002F7317"/>
    <w:rsid w:val="002F73FB"/>
    <w:rsid w:val="002F7C14"/>
    <w:rsid w:val="00302ADF"/>
    <w:rsid w:val="00302B9C"/>
    <w:rsid w:val="00303B32"/>
    <w:rsid w:val="00304153"/>
    <w:rsid w:val="00310B0E"/>
    <w:rsid w:val="00311078"/>
    <w:rsid w:val="00311B0D"/>
    <w:rsid w:val="003131C9"/>
    <w:rsid w:val="00314551"/>
    <w:rsid w:val="003148E0"/>
    <w:rsid w:val="00315400"/>
    <w:rsid w:val="00316138"/>
    <w:rsid w:val="00320ADD"/>
    <w:rsid w:val="0032172F"/>
    <w:rsid w:val="00321FA4"/>
    <w:rsid w:val="003257AB"/>
    <w:rsid w:val="00332235"/>
    <w:rsid w:val="00334E3E"/>
    <w:rsid w:val="0033645C"/>
    <w:rsid w:val="003402C7"/>
    <w:rsid w:val="00342449"/>
    <w:rsid w:val="00345FFE"/>
    <w:rsid w:val="00346A83"/>
    <w:rsid w:val="00346E9B"/>
    <w:rsid w:val="00350510"/>
    <w:rsid w:val="00350776"/>
    <w:rsid w:val="00351219"/>
    <w:rsid w:val="00351ADA"/>
    <w:rsid w:val="00352B8B"/>
    <w:rsid w:val="00355224"/>
    <w:rsid w:val="00357A7D"/>
    <w:rsid w:val="0036046D"/>
    <w:rsid w:val="003604E8"/>
    <w:rsid w:val="00360904"/>
    <w:rsid w:val="0036134E"/>
    <w:rsid w:val="00365FD0"/>
    <w:rsid w:val="00367764"/>
    <w:rsid w:val="00371869"/>
    <w:rsid w:val="00372B1F"/>
    <w:rsid w:val="00380302"/>
    <w:rsid w:val="003813A8"/>
    <w:rsid w:val="00381D8C"/>
    <w:rsid w:val="00384115"/>
    <w:rsid w:val="0038513B"/>
    <w:rsid w:val="00387FD6"/>
    <w:rsid w:val="00390D2B"/>
    <w:rsid w:val="00391C62"/>
    <w:rsid w:val="00395A29"/>
    <w:rsid w:val="00396C35"/>
    <w:rsid w:val="00396EFB"/>
    <w:rsid w:val="003A03AD"/>
    <w:rsid w:val="003A0814"/>
    <w:rsid w:val="003A2DC4"/>
    <w:rsid w:val="003A3040"/>
    <w:rsid w:val="003A4904"/>
    <w:rsid w:val="003A4EFB"/>
    <w:rsid w:val="003A582E"/>
    <w:rsid w:val="003A63C6"/>
    <w:rsid w:val="003B150C"/>
    <w:rsid w:val="003B1789"/>
    <w:rsid w:val="003B1FC1"/>
    <w:rsid w:val="003B4AA7"/>
    <w:rsid w:val="003B7476"/>
    <w:rsid w:val="003B76CA"/>
    <w:rsid w:val="003C27BE"/>
    <w:rsid w:val="003D47BF"/>
    <w:rsid w:val="003D5472"/>
    <w:rsid w:val="003D60C7"/>
    <w:rsid w:val="003D7130"/>
    <w:rsid w:val="003D7C61"/>
    <w:rsid w:val="003E13D6"/>
    <w:rsid w:val="003F05F7"/>
    <w:rsid w:val="003F1866"/>
    <w:rsid w:val="003F18C9"/>
    <w:rsid w:val="003F1CE5"/>
    <w:rsid w:val="003F3436"/>
    <w:rsid w:val="003F35F8"/>
    <w:rsid w:val="003F4C8B"/>
    <w:rsid w:val="003F511A"/>
    <w:rsid w:val="003F6FAC"/>
    <w:rsid w:val="003F7572"/>
    <w:rsid w:val="003F7589"/>
    <w:rsid w:val="00400821"/>
    <w:rsid w:val="00400D24"/>
    <w:rsid w:val="0040156D"/>
    <w:rsid w:val="00401CE1"/>
    <w:rsid w:val="00403930"/>
    <w:rsid w:val="00405873"/>
    <w:rsid w:val="00405B0C"/>
    <w:rsid w:val="00407D2F"/>
    <w:rsid w:val="00410E88"/>
    <w:rsid w:val="004121E0"/>
    <w:rsid w:val="00412E00"/>
    <w:rsid w:val="00414084"/>
    <w:rsid w:val="00414AF7"/>
    <w:rsid w:val="00414BFE"/>
    <w:rsid w:val="00416440"/>
    <w:rsid w:val="0041735E"/>
    <w:rsid w:val="004203B5"/>
    <w:rsid w:val="004204E1"/>
    <w:rsid w:val="0042196E"/>
    <w:rsid w:val="00421D25"/>
    <w:rsid w:val="0042256C"/>
    <w:rsid w:val="00422C06"/>
    <w:rsid w:val="00423D11"/>
    <w:rsid w:val="004245B0"/>
    <w:rsid w:val="004270A0"/>
    <w:rsid w:val="00427263"/>
    <w:rsid w:val="004272C6"/>
    <w:rsid w:val="0042783B"/>
    <w:rsid w:val="0043170D"/>
    <w:rsid w:val="004317D4"/>
    <w:rsid w:val="00432652"/>
    <w:rsid w:val="004336EF"/>
    <w:rsid w:val="0043379F"/>
    <w:rsid w:val="004340DC"/>
    <w:rsid w:val="004411A1"/>
    <w:rsid w:val="00443857"/>
    <w:rsid w:val="00444C41"/>
    <w:rsid w:val="004473D0"/>
    <w:rsid w:val="00451FD6"/>
    <w:rsid w:val="00452ACB"/>
    <w:rsid w:val="0045713F"/>
    <w:rsid w:val="00460FF1"/>
    <w:rsid w:val="00461549"/>
    <w:rsid w:val="00463B24"/>
    <w:rsid w:val="00465AE0"/>
    <w:rsid w:val="00467383"/>
    <w:rsid w:val="004679C7"/>
    <w:rsid w:val="00471ACC"/>
    <w:rsid w:val="00471E4D"/>
    <w:rsid w:val="00472FF6"/>
    <w:rsid w:val="004745EC"/>
    <w:rsid w:val="00475A22"/>
    <w:rsid w:val="00476032"/>
    <w:rsid w:val="0048073E"/>
    <w:rsid w:val="00482095"/>
    <w:rsid w:val="00482DD4"/>
    <w:rsid w:val="004857DB"/>
    <w:rsid w:val="004872AB"/>
    <w:rsid w:val="00487CA0"/>
    <w:rsid w:val="004922CC"/>
    <w:rsid w:val="00492663"/>
    <w:rsid w:val="00495EC6"/>
    <w:rsid w:val="00496E91"/>
    <w:rsid w:val="004A0057"/>
    <w:rsid w:val="004A18B3"/>
    <w:rsid w:val="004A1C1F"/>
    <w:rsid w:val="004A29BC"/>
    <w:rsid w:val="004A2CE1"/>
    <w:rsid w:val="004A403B"/>
    <w:rsid w:val="004A4527"/>
    <w:rsid w:val="004A485D"/>
    <w:rsid w:val="004A4EA4"/>
    <w:rsid w:val="004A50D9"/>
    <w:rsid w:val="004A7312"/>
    <w:rsid w:val="004B1AE1"/>
    <w:rsid w:val="004B3497"/>
    <w:rsid w:val="004B39F0"/>
    <w:rsid w:val="004B424E"/>
    <w:rsid w:val="004B6C64"/>
    <w:rsid w:val="004B6F89"/>
    <w:rsid w:val="004B7657"/>
    <w:rsid w:val="004C19A4"/>
    <w:rsid w:val="004C1BB0"/>
    <w:rsid w:val="004C2FF5"/>
    <w:rsid w:val="004C41DB"/>
    <w:rsid w:val="004C4920"/>
    <w:rsid w:val="004C4F71"/>
    <w:rsid w:val="004C7D91"/>
    <w:rsid w:val="004D5462"/>
    <w:rsid w:val="004D5B0F"/>
    <w:rsid w:val="004D5D76"/>
    <w:rsid w:val="004D7626"/>
    <w:rsid w:val="004D7B63"/>
    <w:rsid w:val="004E00C6"/>
    <w:rsid w:val="004E25E6"/>
    <w:rsid w:val="004E5308"/>
    <w:rsid w:val="004F10E8"/>
    <w:rsid w:val="004F64D0"/>
    <w:rsid w:val="00500AD8"/>
    <w:rsid w:val="00500F34"/>
    <w:rsid w:val="00501171"/>
    <w:rsid w:val="00504A36"/>
    <w:rsid w:val="00504AE1"/>
    <w:rsid w:val="00506BAB"/>
    <w:rsid w:val="005072AB"/>
    <w:rsid w:val="00510506"/>
    <w:rsid w:val="005117D4"/>
    <w:rsid w:val="00511FB7"/>
    <w:rsid w:val="0051224F"/>
    <w:rsid w:val="00514B98"/>
    <w:rsid w:val="005164C8"/>
    <w:rsid w:val="005212AC"/>
    <w:rsid w:val="00521792"/>
    <w:rsid w:val="00521F28"/>
    <w:rsid w:val="0052300A"/>
    <w:rsid w:val="00523E48"/>
    <w:rsid w:val="00524190"/>
    <w:rsid w:val="0052464B"/>
    <w:rsid w:val="00527593"/>
    <w:rsid w:val="00527925"/>
    <w:rsid w:val="00527B15"/>
    <w:rsid w:val="005316A2"/>
    <w:rsid w:val="005317CA"/>
    <w:rsid w:val="00533B29"/>
    <w:rsid w:val="00534344"/>
    <w:rsid w:val="00534616"/>
    <w:rsid w:val="005429EE"/>
    <w:rsid w:val="00547AD4"/>
    <w:rsid w:val="00551630"/>
    <w:rsid w:val="00553114"/>
    <w:rsid w:val="00553D9C"/>
    <w:rsid w:val="00555F54"/>
    <w:rsid w:val="00556432"/>
    <w:rsid w:val="005600D1"/>
    <w:rsid w:val="00560673"/>
    <w:rsid w:val="005609C6"/>
    <w:rsid w:val="00562FB4"/>
    <w:rsid w:val="00564781"/>
    <w:rsid w:val="005653A3"/>
    <w:rsid w:val="005667ED"/>
    <w:rsid w:val="005710B2"/>
    <w:rsid w:val="00572C43"/>
    <w:rsid w:val="00572CA7"/>
    <w:rsid w:val="00572D46"/>
    <w:rsid w:val="00572F32"/>
    <w:rsid w:val="0057329F"/>
    <w:rsid w:val="00573CF0"/>
    <w:rsid w:val="0057502E"/>
    <w:rsid w:val="00575750"/>
    <w:rsid w:val="0057614C"/>
    <w:rsid w:val="005765D2"/>
    <w:rsid w:val="00585EB7"/>
    <w:rsid w:val="00586E9B"/>
    <w:rsid w:val="00590F84"/>
    <w:rsid w:val="0059155A"/>
    <w:rsid w:val="00592D0C"/>
    <w:rsid w:val="00597193"/>
    <w:rsid w:val="00597B9C"/>
    <w:rsid w:val="005A122C"/>
    <w:rsid w:val="005A156F"/>
    <w:rsid w:val="005A1DBF"/>
    <w:rsid w:val="005A2868"/>
    <w:rsid w:val="005A2DEE"/>
    <w:rsid w:val="005A386A"/>
    <w:rsid w:val="005A5185"/>
    <w:rsid w:val="005A6035"/>
    <w:rsid w:val="005A604D"/>
    <w:rsid w:val="005A7F7F"/>
    <w:rsid w:val="005B1362"/>
    <w:rsid w:val="005B15CC"/>
    <w:rsid w:val="005B2234"/>
    <w:rsid w:val="005B2859"/>
    <w:rsid w:val="005B75FD"/>
    <w:rsid w:val="005C2ECB"/>
    <w:rsid w:val="005C38BA"/>
    <w:rsid w:val="005C749C"/>
    <w:rsid w:val="005C7F3D"/>
    <w:rsid w:val="005D1473"/>
    <w:rsid w:val="005D1BC2"/>
    <w:rsid w:val="005D32F8"/>
    <w:rsid w:val="005D5DA1"/>
    <w:rsid w:val="005D7CB3"/>
    <w:rsid w:val="005E2821"/>
    <w:rsid w:val="005E3B50"/>
    <w:rsid w:val="005E3E4A"/>
    <w:rsid w:val="005E4842"/>
    <w:rsid w:val="005F0043"/>
    <w:rsid w:val="005F1F62"/>
    <w:rsid w:val="005F208B"/>
    <w:rsid w:val="005F2968"/>
    <w:rsid w:val="005F4688"/>
    <w:rsid w:val="005F54DC"/>
    <w:rsid w:val="005F5AEC"/>
    <w:rsid w:val="005F6465"/>
    <w:rsid w:val="005F6AD6"/>
    <w:rsid w:val="005F7669"/>
    <w:rsid w:val="006009FD"/>
    <w:rsid w:val="00606F8B"/>
    <w:rsid w:val="006070B2"/>
    <w:rsid w:val="00607C4A"/>
    <w:rsid w:val="0061132C"/>
    <w:rsid w:val="00611A0D"/>
    <w:rsid w:val="0061394B"/>
    <w:rsid w:val="006150EC"/>
    <w:rsid w:val="00616470"/>
    <w:rsid w:val="006203F2"/>
    <w:rsid w:val="00622160"/>
    <w:rsid w:val="00622FD9"/>
    <w:rsid w:val="006242A5"/>
    <w:rsid w:val="006266F4"/>
    <w:rsid w:val="0062685D"/>
    <w:rsid w:val="00631DF5"/>
    <w:rsid w:val="006327C9"/>
    <w:rsid w:val="00634AAA"/>
    <w:rsid w:val="0063795A"/>
    <w:rsid w:val="00637C06"/>
    <w:rsid w:val="00642B26"/>
    <w:rsid w:val="006468E4"/>
    <w:rsid w:val="006501D3"/>
    <w:rsid w:val="00651A56"/>
    <w:rsid w:val="0065258B"/>
    <w:rsid w:val="00654C13"/>
    <w:rsid w:val="00656D07"/>
    <w:rsid w:val="00656DC9"/>
    <w:rsid w:val="00661FF9"/>
    <w:rsid w:val="00662559"/>
    <w:rsid w:val="00663878"/>
    <w:rsid w:val="00663C87"/>
    <w:rsid w:val="006640EA"/>
    <w:rsid w:val="006655B3"/>
    <w:rsid w:val="0066574A"/>
    <w:rsid w:val="00666C30"/>
    <w:rsid w:val="00671977"/>
    <w:rsid w:val="00675BBA"/>
    <w:rsid w:val="00677624"/>
    <w:rsid w:val="00681D24"/>
    <w:rsid w:val="00682052"/>
    <w:rsid w:val="00683B7B"/>
    <w:rsid w:val="00683D57"/>
    <w:rsid w:val="00684924"/>
    <w:rsid w:val="00684E9B"/>
    <w:rsid w:val="00686674"/>
    <w:rsid w:val="0068670D"/>
    <w:rsid w:val="00687861"/>
    <w:rsid w:val="00692B5C"/>
    <w:rsid w:val="00693EF0"/>
    <w:rsid w:val="006945B4"/>
    <w:rsid w:val="006958E0"/>
    <w:rsid w:val="0069592B"/>
    <w:rsid w:val="00695A04"/>
    <w:rsid w:val="006973CD"/>
    <w:rsid w:val="006A0348"/>
    <w:rsid w:val="006A140B"/>
    <w:rsid w:val="006A2258"/>
    <w:rsid w:val="006A25FD"/>
    <w:rsid w:val="006A3A61"/>
    <w:rsid w:val="006A5724"/>
    <w:rsid w:val="006A5EB6"/>
    <w:rsid w:val="006B12C5"/>
    <w:rsid w:val="006B149C"/>
    <w:rsid w:val="006B206C"/>
    <w:rsid w:val="006B24D1"/>
    <w:rsid w:val="006B2823"/>
    <w:rsid w:val="006B3834"/>
    <w:rsid w:val="006C0BDB"/>
    <w:rsid w:val="006C14DF"/>
    <w:rsid w:val="006C1EEF"/>
    <w:rsid w:val="006C37DE"/>
    <w:rsid w:val="006C3E12"/>
    <w:rsid w:val="006C474E"/>
    <w:rsid w:val="006C47A7"/>
    <w:rsid w:val="006C49DC"/>
    <w:rsid w:val="006C666B"/>
    <w:rsid w:val="006C77F2"/>
    <w:rsid w:val="006D14DB"/>
    <w:rsid w:val="006D3BEC"/>
    <w:rsid w:val="006D3D54"/>
    <w:rsid w:val="006D49A4"/>
    <w:rsid w:val="006D5CF5"/>
    <w:rsid w:val="006D72FC"/>
    <w:rsid w:val="006D77EA"/>
    <w:rsid w:val="006E1CDB"/>
    <w:rsid w:val="006E2215"/>
    <w:rsid w:val="006E24A0"/>
    <w:rsid w:val="006E4DFE"/>
    <w:rsid w:val="006E6CA8"/>
    <w:rsid w:val="006F0FF6"/>
    <w:rsid w:val="006F4910"/>
    <w:rsid w:val="006F6C83"/>
    <w:rsid w:val="006F7E3E"/>
    <w:rsid w:val="00702642"/>
    <w:rsid w:val="007030C3"/>
    <w:rsid w:val="007041A2"/>
    <w:rsid w:val="00705987"/>
    <w:rsid w:val="00705D2B"/>
    <w:rsid w:val="00706A85"/>
    <w:rsid w:val="00706FBD"/>
    <w:rsid w:val="007072F0"/>
    <w:rsid w:val="00707545"/>
    <w:rsid w:val="0071279D"/>
    <w:rsid w:val="0071491E"/>
    <w:rsid w:val="0071503D"/>
    <w:rsid w:val="00715141"/>
    <w:rsid w:val="00715B45"/>
    <w:rsid w:val="00715B6B"/>
    <w:rsid w:val="00715BDC"/>
    <w:rsid w:val="00715C01"/>
    <w:rsid w:val="007176C4"/>
    <w:rsid w:val="00717A0C"/>
    <w:rsid w:val="00720166"/>
    <w:rsid w:val="00720604"/>
    <w:rsid w:val="007226B0"/>
    <w:rsid w:val="00724F67"/>
    <w:rsid w:val="00727DE8"/>
    <w:rsid w:val="007301A9"/>
    <w:rsid w:val="00731E37"/>
    <w:rsid w:val="00733872"/>
    <w:rsid w:val="0073397F"/>
    <w:rsid w:val="00742663"/>
    <w:rsid w:val="00743137"/>
    <w:rsid w:val="00750246"/>
    <w:rsid w:val="007519ED"/>
    <w:rsid w:val="00751E4D"/>
    <w:rsid w:val="00754224"/>
    <w:rsid w:val="00755AF7"/>
    <w:rsid w:val="00755E09"/>
    <w:rsid w:val="007621BD"/>
    <w:rsid w:val="00762C4D"/>
    <w:rsid w:val="007649F3"/>
    <w:rsid w:val="007654BA"/>
    <w:rsid w:val="0076591A"/>
    <w:rsid w:val="007662D7"/>
    <w:rsid w:val="00770216"/>
    <w:rsid w:val="00771CF6"/>
    <w:rsid w:val="00773BB5"/>
    <w:rsid w:val="00773E26"/>
    <w:rsid w:val="0077428D"/>
    <w:rsid w:val="007744A3"/>
    <w:rsid w:val="00781CDB"/>
    <w:rsid w:val="00782782"/>
    <w:rsid w:val="00782CE7"/>
    <w:rsid w:val="00782EDD"/>
    <w:rsid w:val="00783621"/>
    <w:rsid w:val="00786344"/>
    <w:rsid w:val="00786F3E"/>
    <w:rsid w:val="00787186"/>
    <w:rsid w:val="00787483"/>
    <w:rsid w:val="00787D5D"/>
    <w:rsid w:val="00794C5F"/>
    <w:rsid w:val="00794CEB"/>
    <w:rsid w:val="00795A19"/>
    <w:rsid w:val="00795CEB"/>
    <w:rsid w:val="007A09C4"/>
    <w:rsid w:val="007A1B0E"/>
    <w:rsid w:val="007A2759"/>
    <w:rsid w:val="007A320F"/>
    <w:rsid w:val="007A36C1"/>
    <w:rsid w:val="007A75E5"/>
    <w:rsid w:val="007A7623"/>
    <w:rsid w:val="007B2B81"/>
    <w:rsid w:val="007B6642"/>
    <w:rsid w:val="007C0CD3"/>
    <w:rsid w:val="007C175B"/>
    <w:rsid w:val="007C2FB4"/>
    <w:rsid w:val="007C37B3"/>
    <w:rsid w:val="007C7136"/>
    <w:rsid w:val="007D096A"/>
    <w:rsid w:val="007D1264"/>
    <w:rsid w:val="007D2A35"/>
    <w:rsid w:val="007D321B"/>
    <w:rsid w:val="007D3BBF"/>
    <w:rsid w:val="007E1C2E"/>
    <w:rsid w:val="007E3825"/>
    <w:rsid w:val="007E4A89"/>
    <w:rsid w:val="007E613A"/>
    <w:rsid w:val="007E7268"/>
    <w:rsid w:val="007F0355"/>
    <w:rsid w:val="007F349F"/>
    <w:rsid w:val="007F3EDA"/>
    <w:rsid w:val="007F522B"/>
    <w:rsid w:val="007F6084"/>
    <w:rsid w:val="007F7B96"/>
    <w:rsid w:val="00800428"/>
    <w:rsid w:val="00800773"/>
    <w:rsid w:val="00800DCC"/>
    <w:rsid w:val="008024BB"/>
    <w:rsid w:val="008035DB"/>
    <w:rsid w:val="00806A55"/>
    <w:rsid w:val="00807407"/>
    <w:rsid w:val="008108BD"/>
    <w:rsid w:val="00812CF1"/>
    <w:rsid w:val="00814164"/>
    <w:rsid w:val="00814424"/>
    <w:rsid w:val="00814EDD"/>
    <w:rsid w:val="00815A82"/>
    <w:rsid w:val="0081629B"/>
    <w:rsid w:val="0081641E"/>
    <w:rsid w:val="00816FB0"/>
    <w:rsid w:val="00820DFB"/>
    <w:rsid w:val="008225EE"/>
    <w:rsid w:val="00822E79"/>
    <w:rsid w:val="00823934"/>
    <w:rsid w:val="00824EDE"/>
    <w:rsid w:val="008260FD"/>
    <w:rsid w:val="00826835"/>
    <w:rsid w:val="008271AD"/>
    <w:rsid w:val="00827A71"/>
    <w:rsid w:val="008303CA"/>
    <w:rsid w:val="00830FF0"/>
    <w:rsid w:val="00832519"/>
    <w:rsid w:val="00833AC6"/>
    <w:rsid w:val="00835D80"/>
    <w:rsid w:val="008362E0"/>
    <w:rsid w:val="00837399"/>
    <w:rsid w:val="00837A5B"/>
    <w:rsid w:val="0084065C"/>
    <w:rsid w:val="0084097A"/>
    <w:rsid w:val="00841C95"/>
    <w:rsid w:val="00842BE9"/>
    <w:rsid w:val="00845925"/>
    <w:rsid w:val="00845BE3"/>
    <w:rsid w:val="0085019E"/>
    <w:rsid w:val="00851CAD"/>
    <w:rsid w:val="008546DA"/>
    <w:rsid w:val="00854872"/>
    <w:rsid w:val="00856F02"/>
    <w:rsid w:val="008602A4"/>
    <w:rsid w:val="008652C1"/>
    <w:rsid w:val="00865770"/>
    <w:rsid w:val="00866DAC"/>
    <w:rsid w:val="008673CF"/>
    <w:rsid w:val="008708B4"/>
    <w:rsid w:val="00873624"/>
    <w:rsid w:val="0087393B"/>
    <w:rsid w:val="00875123"/>
    <w:rsid w:val="008756C4"/>
    <w:rsid w:val="0087592E"/>
    <w:rsid w:val="00876230"/>
    <w:rsid w:val="008762A8"/>
    <w:rsid w:val="00876D63"/>
    <w:rsid w:val="00880009"/>
    <w:rsid w:val="008805F9"/>
    <w:rsid w:val="00880ECB"/>
    <w:rsid w:val="0088251E"/>
    <w:rsid w:val="008830D7"/>
    <w:rsid w:val="00883DB6"/>
    <w:rsid w:val="00883E16"/>
    <w:rsid w:val="00883F36"/>
    <w:rsid w:val="00884E3F"/>
    <w:rsid w:val="00892F52"/>
    <w:rsid w:val="008950A3"/>
    <w:rsid w:val="008954E6"/>
    <w:rsid w:val="00896AB9"/>
    <w:rsid w:val="00897AFE"/>
    <w:rsid w:val="00897EDD"/>
    <w:rsid w:val="008A0206"/>
    <w:rsid w:val="008A2252"/>
    <w:rsid w:val="008A23B3"/>
    <w:rsid w:val="008A4ACA"/>
    <w:rsid w:val="008A64E8"/>
    <w:rsid w:val="008A7BD8"/>
    <w:rsid w:val="008A7F21"/>
    <w:rsid w:val="008B2441"/>
    <w:rsid w:val="008B25B5"/>
    <w:rsid w:val="008B2F42"/>
    <w:rsid w:val="008B3FEF"/>
    <w:rsid w:val="008B586B"/>
    <w:rsid w:val="008B68E8"/>
    <w:rsid w:val="008B7843"/>
    <w:rsid w:val="008B7DDF"/>
    <w:rsid w:val="008C0FA2"/>
    <w:rsid w:val="008C1319"/>
    <w:rsid w:val="008C1ED0"/>
    <w:rsid w:val="008C1EE0"/>
    <w:rsid w:val="008C7E75"/>
    <w:rsid w:val="008D0F0F"/>
    <w:rsid w:val="008D60E4"/>
    <w:rsid w:val="008E2695"/>
    <w:rsid w:val="008E3866"/>
    <w:rsid w:val="008E3A2D"/>
    <w:rsid w:val="008E63C2"/>
    <w:rsid w:val="008E645F"/>
    <w:rsid w:val="008F01B4"/>
    <w:rsid w:val="008F0EFF"/>
    <w:rsid w:val="008F1ECB"/>
    <w:rsid w:val="008F2B27"/>
    <w:rsid w:val="0090324F"/>
    <w:rsid w:val="00905753"/>
    <w:rsid w:val="009058E5"/>
    <w:rsid w:val="00906475"/>
    <w:rsid w:val="0090728E"/>
    <w:rsid w:val="00907766"/>
    <w:rsid w:val="00910B3C"/>
    <w:rsid w:val="009111B6"/>
    <w:rsid w:val="009116DF"/>
    <w:rsid w:val="0091199E"/>
    <w:rsid w:val="009162A2"/>
    <w:rsid w:val="00917D89"/>
    <w:rsid w:val="00921C21"/>
    <w:rsid w:val="00922408"/>
    <w:rsid w:val="00922D64"/>
    <w:rsid w:val="00926BFA"/>
    <w:rsid w:val="009278C0"/>
    <w:rsid w:val="00927D17"/>
    <w:rsid w:val="00933ADA"/>
    <w:rsid w:val="00936ED6"/>
    <w:rsid w:val="009370FD"/>
    <w:rsid w:val="00937E1C"/>
    <w:rsid w:val="0094029B"/>
    <w:rsid w:val="00940C9A"/>
    <w:rsid w:val="00941C41"/>
    <w:rsid w:val="00943369"/>
    <w:rsid w:val="00943683"/>
    <w:rsid w:val="00944080"/>
    <w:rsid w:val="00944E4A"/>
    <w:rsid w:val="00952146"/>
    <w:rsid w:val="00957B36"/>
    <w:rsid w:val="00957F3C"/>
    <w:rsid w:val="00960C59"/>
    <w:rsid w:val="00960E3F"/>
    <w:rsid w:val="009615C7"/>
    <w:rsid w:val="00961D1B"/>
    <w:rsid w:val="00961FFD"/>
    <w:rsid w:val="00963E64"/>
    <w:rsid w:val="00964ECB"/>
    <w:rsid w:val="00965C85"/>
    <w:rsid w:val="0096679C"/>
    <w:rsid w:val="00970E4B"/>
    <w:rsid w:val="00971CA8"/>
    <w:rsid w:val="00974827"/>
    <w:rsid w:val="00974D84"/>
    <w:rsid w:val="009754FA"/>
    <w:rsid w:val="00975E68"/>
    <w:rsid w:val="00976565"/>
    <w:rsid w:val="00977ECD"/>
    <w:rsid w:val="00981EAF"/>
    <w:rsid w:val="00982DB4"/>
    <w:rsid w:val="00983302"/>
    <w:rsid w:val="00984316"/>
    <w:rsid w:val="0098539F"/>
    <w:rsid w:val="009857EF"/>
    <w:rsid w:val="00985D98"/>
    <w:rsid w:val="0099113C"/>
    <w:rsid w:val="00993182"/>
    <w:rsid w:val="0099354D"/>
    <w:rsid w:val="00993BD3"/>
    <w:rsid w:val="009A1042"/>
    <w:rsid w:val="009A2F72"/>
    <w:rsid w:val="009A468A"/>
    <w:rsid w:val="009A664A"/>
    <w:rsid w:val="009A6672"/>
    <w:rsid w:val="009A6E0E"/>
    <w:rsid w:val="009B07F5"/>
    <w:rsid w:val="009B1762"/>
    <w:rsid w:val="009B1C95"/>
    <w:rsid w:val="009B2025"/>
    <w:rsid w:val="009B32C3"/>
    <w:rsid w:val="009B3ADF"/>
    <w:rsid w:val="009B6184"/>
    <w:rsid w:val="009B7706"/>
    <w:rsid w:val="009C0254"/>
    <w:rsid w:val="009C445B"/>
    <w:rsid w:val="009C45F9"/>
    <w:rsid w:val="009C7925"/>
    <w:rsid w:val="009C7DFA"/>
    <w:rsid w:val="009D048C"/>
    <w:rsid w:val="009D317F"/>
    <w:rsid w:val="009D372E"/>
    <w:rsid w:val="009D40DE"/>
    <w:rsid w:val="009D5420"/>
    <w:rsid w:val="009D7343"/>
    <w:rsid w:val="009E1816"/>
    <w:rsid w:val="009E378C"/>
    <w:rsid w:val="009E3FB0"/>
    <w:rsid w:val="009E4B77"/>
    <w:rsid w:val="009E6DFC"/>
    <w:rsid w:val="009E7162"/>
    <w:rsid w:val="009E7BD2"/>
    <w:rsid w:val="009F1077"/>
    <w:rsid w:val="009F1ED2"/>
    <w:rsid w:val="009F38ED"/>
    <w:rsid w:val="00A0140E"/>
    <w:rsid w:val="00A049B9"/>
    <w:rsid w:val="00A05451"/>
    <w:rsid w:val="00A12568"/>
    <w:rsid w:val="00A1350A"/>
    <w:rsid w:val="00A13A5C"/>
    <w:rsid w:val="00A14EE6"/>
    <w:rsid w:val="00A1695A"/>
    <w:rsid w:val="00A21580"/>
    <w:rsid w:val="00A24935"/>
    <w:rsid w:val="00A25781"/>
    <w:rsid w:val="00A3052A"/>
    <w:rsid w:val="00A3521B"/>
    <w:rsid w:val="00A37B49"/>
    <w:rsid w:val="00A41FE0"/>
    <w:rsid w:val="00A43472"/>
    <w:rsid w:val="00A43728"/>
    <w:rsid w:val="00A52711"/>
    <w:rsid w:val="00A52DAA"/>
    <w:rsid w:val="00A5387A"/>
    <w:rsid w:val="00A54422"/>
    <w:rsid w:val="00A545E4"/>
    <w:rsid w:val="00A57486"/>
    <w:rsid w:val="00A6018A"/>
    <w:rsid w:val="00A6083F"/>
    <w:rsid w:val="00A60A14"/>
    <w:rsid w:val="00A60D63"/>
    <w:rsid w:val="00A60DEC"/>
    <w:rsid w:val="00A627B7"/>
    <w:rsid w:val="00A62D05"/>
    <w:rsid w:val="00A63D18"/>
    <w:rsid w:val="00A64482"/>
    <w:rsid w:val="00A6754F"/>
    <w:rsid w:val="00A67981"/>
    <w:rsid w:val="00A67ABD"/>
    <w:rsid w:val="00A7043B"/>
    <w:rsid w:val="00A70D21"/>
    <w:rsid w:val="00A72CAA"/>
    <w:rsid w:val="00A733AE"/>
    <w:rsid w:val="00A73B30"/>
    <w:rsid w:val="00A73C44"/>
    <w:rsid w:val="00A74B73"/>
    <w:rsid w:val="00A74BE3"/>
    <w:rsid w:val="00A74CCC"/>
    <w:rsid w:val="00A7678A"/>
    <w:rsid w:val="00A77152"/>
    <w:rsid w:val="00A771CF"/>
    <w:rsid w:val="00A8011C"/>
    <w:rsid w:val="00A805FA"/>
    <w:rsid w:val="00A80A3F"/>
    <w:rsid w:val="00A80ECE"/>
    <w:rsid w:val="00A82BD0"/>
    <w:rsid w:val="00A83949"/>
    <w:rsid w:val="00A84A9A"/>
    <w:rsid w:val="00A86404"/>
    <w:rsid w:val="00A87344"/>
    <w:rsid w:val="00A87391"/>
    <w:rsid w:val="00A904EF"/>
    <w:rsid w:val="00A92589"/>
    <w:rsid w:val="00A93E06"/>
    <w:rsid w:val="00A93FFC"/>
    <w:rsid w:val="00A946FB"/>
    <w:rsid w:val="00A94EF5"/>
    <w:rsid w:val="00A95089"/>
    <w:rsid w:val="00A958FF"/>
    <w:rsid w:val="00A9696A"/>
    <w:rsid w:val="00A97C32"/>
    <w:rsid w:val="00AA0866"/>
    <w:rsid w:val="00AA337C"/>
    <w:rsid w:val="00AA4C2C"/>
    <w:rsid w:val="00AA5D77"/>
    <w:rsid w:val="00AA5F69"/>
    <w:rsid w:val="00AA6A60"/>
    <w:rsid w:val="00AB1C00"/>
    <w:rsid w:val="00AB4FAD"/>
    <w:rsid w:val="00AB53EE"/>
    <w:rsid w:val="00AB7387"/>
    <w:rsid w:val="00AC29EF"/>
    <w:rsid w:val="00AC2ED4"/>
    <w:rsid w:val="00AC5E30"/>
    <w:rsid w:val="00AD2737"/>
    <w:rsid w:val="00AD6A3C"/>
    <w:rsid w:val="00AD7CCD"/>
    <w:rsid w:val="00AD7F32"/>
    <w:rsid w:val="00AE12F1"/>
    <w:rsid w:val="00AE46D9"/>
    <w:rsid w:val="00AE6C54"/>
    <w:rsid w:val="00AE7270"/>
    <w:rsid w:val="00AF26F4"/>
    <w:rsid w:val="00AF4332"/>
    <w:rsid w:val="00AF482C"/>
    <w:rsid w:val="00AF560A"/>
    <w:rsid w:val="00B01A07"/>
    <w:rsid w:val="00B04620"/>
    <w:rsid w:val="00B054BB"/>
    <w:rsid w:val="00B06DCB"/>
    <w:rsid w:val="00B077F8"/>
    <w:rsid w:val="00B1217C"/>
    <w:rsid w:val="00B13F27"/>
    <w:rsid w:val="00B144A7"/>
    <w:rsid w:val="00B1544C"/>
    <w:rsid w:val="00B163F0"/>
    <w:rsid w:val="00B16732"/>
    <w:rsid w:val="00B174D0"/>
    <w:rsid w:val="00B20807"/>
    <w:rsid w:val="00B22EEA"/>
    <w:rsid w:val="00B24E1D"/>
    <w:rsid w:val="00B266D1"/>
    <w:rsid w:val="00B27300"/>
    <w:rsid w:val="00B27F61"/>
    <w:rsid w:val="00B30AD7"/>
    <w:rsid w:val="00B31072"/>
    <w:rsid w:val="00B3232B"/>
    <w:rsid w:val="00B32832"/>
    <w:rsid w:val="00B34A9D"/>
    <w:rsid w:val="00B35897"/>
    <w:rsid w:val="00B37577"/>
    <w:rsid w:val="00B415AB"/>
    <w:rsid w:val="00B46E4D"/>
    <w:rsid w:val="00B47320"/>
    <w:rsid w:val="00B50D5F"/>
    <w:rsid w:val="00B51DAC"/>
    <w:rsid w:val="00B521A7"/>
    <w:rsid w:val="00B546E6"/>
    <w:rsid w:val="00B57A85"/>
    <w:rsid w:val="00B57EB5"/>
    <w:rsid w:val="00B6091F"/>
    <w:rsid w:val="00B60AB1"/>
    <w:rsid w:val="00B60EEE"/>
    <w:rsid w:val="00B61E19"/>
    <w:rsid w:val="00B6234E"/>
    <w:rsid w:val="00B63F47"/>
    <w:rsid w:val="00B66923"/>
    <w:rsid w:val="00B669E6"/>
    <w:rsid w:val="00B67B9B"/>
    <w:rsid w:val="00B7026E"/>
    <w:rsid w:val="00B71A08"/>
    <w:rsid w:val="00B71E80"/>
    <w:rsid w:val="00B74286"/>
    <w:rsid w:val="00B76DD3"/>
    <w:rsid w:val="00B8000D"/>
    <w:rsid w:val="00B808B0"/>
    <w:rsid w:val="00B80F60"/>
    <w:rsid w:val="00B8398D"/>
    <w:rsid w:val="00B8683D"/>
    <w:rsid w:val="00B87742"/>
    <w:rsid w:val="00B90E20"/>
    <w:rsid w:val="00B91423"/>
    <w:rsid w:val="00B917E2"/>
    <w:rsid w:val="00B9402C"/>
    <w:rsid w:val="00B944AE"/>
    <w:rsid w:val="00B95034"/>
    <w:rsid w:val="00B9524A"/>
    <w:rsid w:val="00B960C6"/>
    <w:rsid w:val="00B96EAA"/>
    <w:rsid w:val="00BA129D"/>
    <w:rsid w:val="00BA2F55"/>
    <w:rsid w:val="00BA6988"/>
    <w:rsid w:val="00BA70F0"/>
    <w:rsid w:val="00BB2AAD"/>
    <w:rsid w:val="00BB3069"/>
    <w:rsid w:val="00BB367C"/>
    <w:rsid w:val="00BB3B3C"/>
    <w:rsid w:val="00BB4180"/>
    <w:rsid w:val="00BB5365"/>
    <w:rsid w:val="00BB602D"/>
    <w:rsid w:val="00BB6B8C"/>
    <w:rsid w:val="00BC02E0"/>
    <w:rsid w:val="00BC1AC4"/>
    <w:rsid w:val="00BC2564"/>
    <w:rsid w:val="00BC4FA1"/>
    <w:rsid w:val="00BC5F85"/>
    <w:rsid w:val="00BC65C6"/>
    <w:rsid w:val="00BC69D2"/>
    <w:rsid w:val="00BD036E"/>
    <w:rsid w:val="00BD14F2"/>
    <w:rsid w:val="00BD34FE"/>
    <w:rsid w:val="00BD42DF"/>
    <w:rsid w:val="00BD537E"/>
    <w:rsid w:val="00BD5E2E"/>
    <w:rsid w:val="00BE2D98"/>
    <w:rsid w:val="00BE357F"/>
    <w:rsid w:val="00BE58BC"/>
    <w:rsid w:val="00BF08F0"/>
    <w:rsid w:val="00BF2235"/>
    <w:rsid w:val="00BF36B1"/>
    <w:rsid w:val="00BF5689"/>
    <w:rsid w:val="00C01469"/>
    <w:rsid w:val="00C01807"/>
    <w:rsid w:val="00C03D56"/>
    <w:rsid w:val="00C04B8D"/>
    <w:rsid w:val="00C05E43"/>
    <w:rsid w:val="00C07103"/>
    <w:rsid w:val="00C0731E"/>
    <w:rsid w:val="00C1049E"/>
    <w:rsid w:val="00C11F5E"/>
    <w:rsid w:val="00C167E4"/>
    <w:rsid w:val="00C201EE"/>
    <w:rsid w:val="00C20863"/>
    <w:rsid w:val="00C21323"/>
    <w:rsid w:val="00C23E60"/>
    <w:rsid w:val="00C25A8C"/>
    <w:rsid w:val="00C30216"/>
    <w:rsid w:val="00C31104"/>
    <w:rsid w:val="00C3150F"/>
    <w:rsid w:val="00C34F72"/>
    <w:rsid w:val="00C37365"/>
    <w:rsid w:val="00C40C90"/>
    <w:rsid w:val="00C427F6"/>
    <w:rsid w:val="00C43495"/>
    <w:rsid w:val="00C4530F"/>
    <w:rsid w:val="00C464DE"/>
    <w:rsid w:val="00C46E95"/>
    <w:rsid w:val="00C5053F"/>
    <w:rsid w:val="00C51C03"/>
    <w:rsid w:val="00C51EB2"/>
    <w:rsid w:val="00C51F6F"/>
    <w:rsid w:val="00C52C3B"/>
    <w:rsid w:val="00C53711"/>
    <w:rsid w:val="00C53C58"/>
    <w:rsid w:val="00C53D30"/>
    <w:rsid w:val="00C54220"/>
    <w:rsid w:val="00C56960"/>
    <w:rsid w:val="00C56D24"/>
    <w:rsid w:val="00C605C4"/>
    <w:rsid w:val="00C60AB7"/>
    <w:rsid w:val="00C64020"/>
    <w:rsid w:val="00C648A4"/>
    <w:rsid w:val="00C64CDE"/>
    <w:rsid w:val="00C675D2"/>
    <w:rsid w:val="00C70289"/>
    <w:rsid w:val="00C70EDA"/>
    <w:rsid w:val="00C75E3A"/>
    <w:rsid w:val="00C8085E"/>
    <w:rsid w:val="00C80B46"/>
    <w:rsid w:val="00C81303"/>
    <w:rsid w:val="00C832C2"/>
    <w:rsid w:val="00C83BF6"/>
    <w:rsid w:val="00C86019"/>
    <w:rsid w:val="00C876D7"/>
    <w:rsid w:val="00C90156"/>
    <w:rsid w:val="00C902DB"/>
    <w:rsid w:val="00C91137"/>
    <w:rsid w:val="00C91755"/>
    <w:rsid w:val="00C92FCA"/>
    <w:rsid w:val="00C93359"/>
    <w:rsid w:val="00C93D15"/>
    <w:rsid w:val="00C94708"/>
    <w:rsid w:val="00C97080"/>
    <w:rsid w:val="00CA3B9A"/>
    <w:rsid w:val="00CA502D"/>
    <w:rsid w:val="00CA53FE"/>
    <w:rsid w:val="00CA6317"/>
    <w:rsid w:val="00CB1251"/>
    <w:rsid w:val="00CB1272"/>
    <w:rsid w:val="00CB1C58"/>
    <w:rsid w:val="00CB1EAF"/>
    <w:rsid w:val="00CB54F4"/>
    <w:rsid w:val="00CB6BAC"/>
    <w:rsid w:val="00CC147E"/>
    <w:rsid w:val="00CC17BE"/>
    <w:rsid w:val="00CC244F"/>
    <w:rsid w:val="00CC6138"/>
    <w:rsid w:val="00CC64AF"/>
    <w:rsid w:val="00CC6631"/>
    <w:rsid w:val="00CC66EF"/>
    <w:rsid w:val="00CC73AC"/>
    <w:rsid w:val="00CD01DE"/>
    <w:rsid w:val="00CD1940"/>
    <w:rsid w:val="00CD2021"/>
    <w:rsid w:val="00CD590D"/>
    <w:rsid w:val="00CE0648"/>
    <w:rsid w:val="00CE2154"/>
    <w:rsid w:val="00CE3407"/>
    <w:rsid w:val="00CE5676"/>
    <w:rsid w:val="00CE5EC8"/>
    <w:rsid w:val="00CE6713"/>
    <w:rsid w:val="00CE7F2E"/>
    <w:rsid w:val="00CF06AC"/>
    <w:rsid w:val="00CF0A15"/>
    <w:rsid w:val="00CF3DDF"/>
    <w:rsid w:val="00CF445A"/>
    <w:rsid w:val="00CF53E8"/>
    <w:rsid w:val="00D00643"/>
    <w:rsid w:val="00D008B7"/>
    <w:rsid w:val="00D016ED"/>
    <w:rsid w:val="00D01880"/>
    <w:rsid w:val="00D01E0E"/>
    <w:rsid w:val="00D02613"/>
    <w:rsid w:val="00D056DD"/>
    <w:rsid w:val="00D05D76"/>
    <w:rsid w:val="00D07D35"/>
    <w:rsid w:val="00D1158C"/>
    <w:rsid w:val="00D14A88"/>
    <w:rsid w:val="00D15CE3"/>
    <w:rsid w:val="00D16319"/>
    <w:rsid w:val="00D16A1E"/>
    <w:rsid w:val="00D1752C"/>
    <w:rsid w:val="00D17EC9"/>
    <w:rsid w:val="00D22757"/>
    <w:rsid w:val="00D25A78"/>
    <w:rsid w:val="00D303AB"/>
    <w:rsid w:val="00D31AD9"/>
    <w:rsid w:val="00D34A7B"/>
    <w:rsid w:val="00D353CF"/>
    <w:rsid w:val="00D3552E"/>
    <w:rsid w:val="00D37AAB"/>
    <w:rsid w:val="00D40775"/>
    <w:rsid w:val="00D43747"/>
    <w:rsid w:val="00D44F5C"/>
    <w:rsid w:val="00D4664C"/>
    <w:rsid w:val="00D46A4E"/>
    <w:rsid w:val="00D46AC6"/>
    <w:rsid w:val="00D474B9"/>
    <w:rsid w:val="00D5017F"/>
    <w:rsid w:val="00D518C5"/>
    <w:rsid w:val="00D52465"/>
    <w:rsid w:val="00D53552"/>
    <w:rsid w:val="00D5742F"/>
    <w:rsid w:val="00D57508"/>
    <w:rsid w:val="00D606A1"/>
    <w:rsid w:val="00D612BC"/>
    <w:rsid w:val="00D612F5"/>
    <w:rsid w:val="00D6370C"/>
    <w:rsid w:val="00D648C2"/>
    <w:rsid w:val="00D66B1B"/>
    <w:rsid w:val="00D67741"/>
    <w:rsid w:val="00D714EF"/>
    <w:rsid w:val="00D724D6"/>
    <w:rsid w:val="00D73AB8"/>
    <w:rsid w:val="00D74265"/>
    <w:rsid w:val="00D814F4"/>
    <w:rsid w:val="00D83746"/>
    <w:rsid w:val="00D85C5F"/>
    <w:rsid w:val="00D85D43"/>
    <w:rsid w:val="00D86493"/>
    <w:rsid w:val="00D86ED0"/>
    <w:rsid w:val="00D87CE0"/>
    <w:rsid w:val="00D9038D"/>
    <w:rsid w:val="00D909AC"/>
    <w:rsid w:val="00D92AF1"/>
    <w:rsid w:val="00D95210"/>
    <w:rsid w:val="00D96CD8"/>
    <w:rsid w:val="00DA066A"/>
    <w:rsid w:val="00DA1527"/>
    <w:rsid w:val="00DA33E0"/>
    <w:rsid w:val="00DA777E"/>
    <w:rsid w:val="00DA7ABD"/>
    <w:rsid w:val="00DB022F"/>
    <w:rsid w:val="00DB1123"/>
    <w:rsid w:val="00DB252E"/>
    <w:rsid w:val="00DB2722"/>
    <w:rsid w:val="00DB3B66"/>
    <w:rsid w:val="00DB3EDE"/>
    <w:rsid w:val="00DB47E1"/>
    <w:rsid w:val="00DB48B6"/>
    <w:rsid w:val="00DB4F86"/>
    <w:rsid w:val="00DB7611"/>
    <w:rsid w:val="00DC36DC"/>
    <w:rsid w:val="00DC68FE"/>
    <w:rsid w:val="00DC69B1"/>
    <w:rsid w:val="00DC794C"/>
    <w:rsid w:val="00DC79F3"/>
    <w:rsid w:val="00DD0280"/>
    <w:rsid w:val="00DD02ED"/>
    <w:rsid w:val="00DD0F30"/>
    <w:rsid w:val="00DD24B7"/>
    <w:rsid w:val="00DD4175"/>
    <w:rsid w:val="00DD4D45"/>
    <w:rsid w:val="00DD4D68"/>
    <w:rsid w:val="00DD61AE"/>
    <w:rsid w:val="00DD656A"/>
    <w:rsid w:val="00DD67D4"/>
    <w:rsid w:val="00DD7EA5"/>
    <w:rsid w:val="00DE1F76"/>
    <w:rsid w:val="00DE3171"/>
    <w:rsid w:val="00DE5FFF"/>
    <w:rsid w:val="00DE631E"/>
    <w:rsid w:val="00DE6D26"/>
    <w:rsid w:val="00DF1810"/>
    <w:rsid w:val="00DF24E3"/>
    <w:rsid w:val="00DF3185"/>
    <w:rsid w:val="00DF344F"/>
    <w:rsid w:val="00DF55F2"/>
    <w:rsid w:val="00DF5FF0"/>
    <w:rsid w:val="00E04152"/>
    <w:rsid w:val="00E11970"/>
    <w:rsid w:val="00E14592"/>
    <w:rsid w:val="00E156B5"/>
    <w:rsid w:val="00E15EE7"/>
    <w:rsid w:val="00E1747C"/>
    <w:rsid w:val="00E20FC2"/>
    <w:rsid w:val="00E229F0"/>
    <w:rsid w:val="00E24F7F"/>
    <w:rsid w:val="00E255F6"/>
    <w:rsid w:val="00E25CE2"/>
    <w:rsid w:val="00E26438"/>
    <w:rsid w:val="00E26AB5"/>
    <w:rsid w:val="00E27A45"/>
    <w:rsid w:val="00E27A89"/>
    <w:rsid w:val="00E3363D"/>
    <w:rsid w:val="00E40110"/>
    <w:rsid w:val="00E4104A"/>
    <w:rsid w:val="00E41268"/>
    <w:rsid w:val="00E42402"/>
    <w:rsid w:val="00E44E50"/>
    <w:rsid w:val="00E46C94"/>
    <w:rsid w:val="00E5028C"/>
    <w:rsid w:val="00E51C17"/>
    <w:rsid w:val="00E534E8"/>
    <w:rsid w:val="00E541FF"/>
    <w:rsid w:val="00E5556E"/>
    <w:rsid w:val="00E5612A"/>
    <w:rsid w:val="00E56214"/>
    <w:rsid w:val="00E56C63"/>
    <w:rsid w:val="00E5733F"/>
    <w:rsid w:val="00E57D5A"/>
    <w:rsid w:val="00E60287"/>
    <w:rsid w:val="00E607E6"/>
    <w:rsid w:val="00E61783"/>
    <w:rsid w:val="00E638A2"/>
    <w:rsid w:val="00E64713"/>
    <w:rsid w:val="00E6716B"/>
    <w:rsid w:val="00E700DC"/>
    <w:rsid w:val="00E72190"/>
    <w:rsid w:val="00E74402"/>
    <w:rsid w:val="00E746C4"/>
    <w:rsid w:val="00E75A3C"/>
    <w:rsid w:val="00E815F6"/>
    <w:rsid w:val="00E821EB"/>
    <w:rsid w:val="00E83B46"/>
    <w:rsid w:val="00E86B1F"/>
    <w:rsid w:val="00E86DA9"/>
    <w:rsid w:val="00E94333"/>
    <w:rsid w:val="00E95EDB"/>
    <w:rsid w:val="00E968B7"/>
    <w:rsid w:val="00E970FB"/>
    <w:rsid w:val="00EA1140"/>
    <w:rsid w:val="00EA2415"/>
    <w:rsid w:val="00EA3979"/>
    <w:rsid w:val="00EA48AE"/>
    <w:rsid w:val="00EA6419"/>
    <w:rsid w:val="00EA72F5"/>
    <w:rsid w:val="00EB0B60"/>
    <w:rsid w:val="00EB10D4"/>
    <w:rsid w:val="00EB14F3"/>
    <w:rsid w:val="00EB1B19"/>
    <w:rsid w:val="00EB2493"/>
    <w:rsid w:val="00EB249B"/>
    <w:rsid w:val="00EB2EB7"/>
    <w:rsid w:val="00EB30B9"/>
    <w:rsid w:val="00EB3915"/>
    <w:rsid w:val="00EB44BB"/>
    <w:rsid w:val="00EB44D8"/>
    <w:rsid w:val="00EB57CD"/>
    <w:rsid w:val="00EB6ACC"/>
    <w:rsid w:val="00EB76CC"/>
    <w:rsid w:val="00EC0491"/>
    <w:rsid w:val="00EC1AC2"/>
    <w:rsid w:val="00EC1C6E"/>
    <w:rsid w:val="00EC2223"/>
    <w:rsid w:val="00EC672E"/>
    <w:rsid w:val="00EC6A98"/>
    <w:rsid w:val="00EC790B"/>
    <w:rsid w:val="00ED0750"/>
    <w:rsid w:val="00ED0D00"/>
    <w:rsid w:val="00ED1E8E"/>
    <w:rsid w:val="00ED6D6B"/>
    <w:rsid w:val="00EE0D55"/>
    <w:rsid w:val="00EE0E7A"/>
    <w:rsid w:val="00EE14B5"/>
    <w:rsid w:val="00EE360E"/>
    <w:rsid w:val="00EE41FC"/>
    <w:rsid w:val="00EE4BFB"/>
    <w:rsid w:val="00EF0539"/>
    <w:rsid w:val="00EF0F34"/>
    <w:rsid w:val="00EF243C"/>
    <w:rsid w:val="00F001B0"/>
    <w:rsid w:val="00F00662"/>
    <w:rsid w:val="00F01A88"/>
    <w:rsid w:val="00F020E3"/>
    <w:rsid w:val="00F04B30"/>
    <w:rsid w:val="00F062AF"/>
    <w:rsid w:val="00F06328"/>
    <w:rsid w:val="00F06761"/>
    <w:rsid w:val="00F06FA6"/>
    <w:rsid w:val="00F0744B"/>
    <w:rsid w:val="00F07667"/>
    <w:rsid w:val="00F10200"/>
    <w:rsid w:val="00F1145A"/>
    <w:rsid w:val="00F13B48"/>
    <w:rsid w:val="00F15A3E"/>
    <w:rsid w:val="00F15A51"/>
    <w:rsid w:val="00F20924"/>
    <w:rsid w:val="00F21019"/>
    <w:rsid w:val="00F21605"/>
    <w:rsid w:val="00F21754"/>
    <w:rsid w:val="00F22058"/>
    <w:rsid w:val="00F2373B"/>
    <w:rsid w:val="00F239CB"/>
    <w:rsid w:val="00F2597F"/>
    <w:rsid w:val="00F3030D"/>
    <w:rsid w:val="00F34429"/>
    <w:rsid w:val="00F34805"/>
    <w:rsid w:val="00F40943"/>
    <w:rsid w:val="00F42C31"/>
    <w:rsid w:val="00F442AA"/>
    <w:rsid w:val="00F45261"/>
    <w:rsid w:val="00F45949"/>
    <w:rsid w:val="00F508CD"/>
    <w:rsid w:val="00F52A26"/>
    <w:rsid w:val="00F53B88"/>
    <w:rsid w:val="00F54B33"/>
    <w:rsid w:val="00F5507F"/>
    <w:rsid w:val="00F5795D"/>
    <w:rsid w:val="00F57A93"/>
    <w:rsid w:val="00F57E9E"/>
    <w:rsid w:val="00F61639"/>
    <w:rsid w:val="00F61D94"/>
    <w:rsid w:val="00F62981"/>
    <w:rsid w:val="00F63307"/>
    <w:rsid w:val="00F63F53"/>
    <w:rsid w:val="00F65842"/>
    <w:rsid w:val="00F65F1A"/>
    <w:rsid w:val="00F66E7B"/>
    <w:rsid w:val="00F72F56"/>
    <w:rsid w:val="00F74172"/>
    <w:rsid w:val="00F77C25"/>
    <w:rsid w:val="00F77FDD"/>
    <w:rsid w:val="00F801AE"/>
    <w:rsid w:val="00F818FC"/>
    <w:rsid w:val="00F828DE"/>
    <w:rsid w:val="00F8376D"/>
    <w:rsid w:val="00F837FE"/>
    <w:rsid w:val="00F839FA"/>
    <w:rsid w:val="00F85617"/>
    <w:rsid w:val="00F862EF"/>
    <w:rsid w:val="00F873C0"/>
    <w:rsid w:val="00F90969"/>
    <w:rsid w:val="00F9241E"/>
    <w:rsid w:val="00F97154"/>
    <w:rsid w:val="00F971C1"/>
    <w:rsid w:val="00FA0B9B"/>
    <w:rsid w:val="00FA108A"/>
    <w:rsid w:val="00FA157B"/>
    <w:rsid w:val="00FA15ED"/>
    <w:rsid w:val="00FA34BA"/>
    <w:rsid w:val="00FA3908"/>
    <w:rsid w:val="00FA5BDE"/>
    <w:rsid w:val="00FB0176"/>
    <w:rsid w:val="00FB091C"/>
    <w:rsid w:val="00FB0C33"/>
    <w:rsid w:val="00FB1F72"/>
    <w:rsid w:val="00FB24FE"/>
    <w:rsid w:val="00FB32D3"/>
    <w:rsid w:val="00FB3EB3"/>
    <w:rsid w:val="00FB42EF"/>
    <w:rsid w:val="00FB4796"/>
    <w:rsid w:val="00FB49E4"/>
    <w:rsid w:val="00FB74FC"/>
    <w:rsid w:val="00FB7FEE"/>
    <w:rsid w:val="00FC1D01"/>
    <w:rsid w:val="00FC437C"/>
    <w:rsid w:val="00FC5698"/>
    <w:rsid w:val="00FC59CC"/>
    <w:rsid w:val="00FC5AA9"/>
    <w:rsid w:val="00FC64AE"/>
    <w:rsid w:val="00FD20C1"/>
    <w:rsid w:val="00FD3EF8"/>
    <w:rsid w:val="00FD5974"/>
    <w:rsid w:val="00FD63C7"/>
    <w:rsid w:val="00FD67AC"/>
    <w:rsid w:val="00FE2875"/>
    <w:rsid w:val="00FE3485"/>
    <w:rsid w:val="00FE6913"/>
    <w:rsid w:val="00FE70FA"/>
    <w:rsid w:val="00FF0B6A"/>
    <w:rsid w:val="00FF267A"/>
    <w:rsid w:val="00FF3EFC"/>
    <w:rsid w:val="00FF50D3"/>
    <w:rsid w:val="00FF60F8"/>
    <w:rsid w:val="00FF6478"/>
    <w:rsid w:val="00FF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3F99B49A"/>
  <w15:docId w15:val="{50C6C084-464A-4373-8BBA-539AC492A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G Times" w:hAnsi="CG Tim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ind w:right="-90"/>
      <w:jc w:val="center"/>
    </w:pPr>
    <w:rPr>
      <w:b/>
      <w:sz w:val="28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Subtitle">
    <w:name w:val="Subtitle"/>
    <w:basedOn w:val="Normal"/>
    <w:qFormat/>
    <w:rPr>
      <w:b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Style1">
    <w:name w:val="Style1"/>
    <w:basedOn w:val="Normal"/>
    <w:rsid w:val="009B7706"/>
    <w:rPr>
      <w:rFonts w:ascii="Garamond" w:hAnsi="Garamond"/>
      <w:bCs/>
      <w:sz w:val="24"/>
    </w:rPr>
  </w:style>
  <w:style w:type="character" w:styleId="Hyperlink">
    <w:name w:val="Hyperlink"/>
    <w:uiPriority w:val="99"/>
    <w:rsid w:val="00262A70"/>
    <w:rPr>
      <w:color w:val="0000FF"/>
      <w:u w:val="single"/>
    </w:rPr>
  </w:style>
  <w:style w:type="character" w:styleId="FollowedHyperlink">
    <w:name w:val="FollowedHyperlink"/>
    <w:rsid w:val="00F54B33"/>
    <w:rPr>
      <w:color w:val="800080"/>
      <w:u w:val="single"/>
    </w:rPr>
  </w:style>
  <w:style w:type="character" w:customStyle="1" w:styleId="f54">
    <w:name w:val="f54"/>
    <w:rsid w:val="00D43747"/>
  </w:style>
  <w:style w:type="paragraph" w:styleId="ListParagraph">
    <w:name w:val="List Paragraph"/>
    <w:basedOn w:val="Normal"/>
    <w:uiPriority w:val="34"/>
    <w:qFormat/>
    <w:rsid w:val="00D9038D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C51C03"/>
    <w:pPr>
      <w:numPr>
        <w:numId w:val="1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B6B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B6B8C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B6B8C"/>
    <w:rPr>
      <w:rFonts w:ascii="CG Times" w:hAnsi="CG Time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B6B8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B6B8C"/>
    <w:rPr>
      <w:rFonts w:ascii="CG Times" w:hAnsi="CG Times"/>
      <w:b/>
      <w:bCs/>
    </w:rPr>
  </w:style>
  <w:style w:type="paragraph" w:styleId="NormalWeb">
    <w:name w:val="Normal (Web)"/>
    <w:basedOn w:val="Normal"/>
    <w:uiPriority w:val="99"/>
    <w:semiHidden/>
    <w:unhideWhenUsed/>
    <w:rsid w:val="00F77FDD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</w:rPr>
  </w:style>
  <w:style w:type="paragraph" w:styleId="Revision">
    <w:name w:val="Revision"/>
    <w:hidden/>
    <w:uiPriority w:val="99"/>
    <w:semiHidden/>
    <w:rsid w:val="00A049B9"/>
    <w:rPr>
      <w:rFonts w:ascii="CG Times" w:hAnsi="CG Tim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5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15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6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2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41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0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1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8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2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3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77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5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5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8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7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5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5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6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55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2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7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4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43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1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16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07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5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9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2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56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49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9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wwwDevWebApps\WEBSTER\Documentation\Implementation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89A129-8DF4-423F-8FD3-05000BAF6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Implementation Plan.dot</Template>
  <TotalTime>13</TotalTime>
  <Pages>4</Pages>
  <Words>2123</Words>
  <Characters>12103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Code Move Sheet</vt:lpstr>
    </vt:vector>
  </TitlesOfParts>
  <Company>Amerigroup Corporation</Company>
  <LinksUpToDate>false</LinksUpToDate>
  <CharactersWithSpaces>14198</CharactersWithSpaces>
  <SharedDoc>false</SharedDoc>
  <HLinks>
    <vt:vector size="126" baseType="variant">
      <vt:variant>
        <vt:i4>7995416</vt:i4>
      </vt:variant>
      <vt:variant>
        <vt:i4>60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Team\Team-Wide\Scripts\Bin\CNRs\SNOW-2974\SNOW-2974_VALIDATION-MACRO_POOL.cmd</vt:lpwstr>
      </vt:variant>
      <vt:variant>
        <vt:lpwstr/>
      </vt:variant>
      <vt:variant>
        <vt:i4>7798835</vt:i4>
      </vt:variant>
      <vt:variant>
        <vt:i4>57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Team\Team-Wide\Scripts\Bin\CNRs\SNOW-2974\SNOW-2974_VALIDATION-PROD_DR_FIC.cmd</vt:lpwstr>
      </vt:variant>
      <vt:variant>
        <vt:lpwstr/>
      </vt:variant>
      <vt:variant>
        <vt:i4>4390922</vt:i4>
      </vt:variant>
      <vt:variant>
        <vt:i4>54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Team\Team-Wide\Scripts\Bin\CNRs\SNOW-2974\SNOW-2974_VALIDATION-PROD_DR_FACAPP.cmd</vt:lpwstr>
      </vt:variant>
      <vt:variant>
        <vt:lpwstr/>
      </vt:variant>
      <vt:variant>
        <vt:i4>2031643</vt:i4>
      </vt:variant>
      <vt:variant>
        <vt:i4>51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48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2031643</vt:i4>
      </vt:variant>
      <vt:variant>
        <vt:i4>45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5570565</vt:i4>
      </vt:variant>
      <vt:variant>
        <vt:i4>42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3145765</vt:i4>
      </vt:variant>
      <vt:variant>
        <vt:i4>39</vt:i4>
      </vt:variant>
      <vt:variant>
        <vt:i4>0</vt:i4>
      </vt:variant>
      <vt:variant>
        <vt:i4>5</vt:i4>
      </vt:variant>
      <vt:variant>
        <vt:lpwstr>\\va01pxa7fic999\d$\ClaimChk\V100\Database\V56\FACETS</vt:lpwstr>
      </vt:variant>
      <vt:variant>
        <vt:lpwstr/>
      </vt:variant>
      <vt:variant>
        <vt:i4>3407917</vt:i4>
      </vt:variant>
      <vt:variant>
        <vt:i4>36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5570565</vt:i4>
      </vt:variant>
      <vt:variant>
        <vt:i4>33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5570565</vt:i4>
      </vt:variant>
      <vt:variant>
        <vt:i4>30</vt:i4>
      </vt:variant>
      <vt:variant>
        <vt:i4>0</vt:i4>
      </vt:variant>
      <vt:variant>
        <vt:i4>5</vt:i4>
      </vt:variant>
      <vt:variant>
        <vt:lpwstr>\\agpcorp\files\VA1\Private\ITS-TechServices\AMS\OpsSvcs\Environment Mgmt Team\Team-Wide\Scripts\Bin\CNRs\SNOW-2974\SNOW-2974_VALIDATION-PRE.cmd</vt:lpwstr>
      </vt:variant>
      <vt:variant>
        <vt:lpwstr/>
      </vt:variant>
      <vt:variant>
        <vt:i4>8323107</vt:i4>
      </vt:variant>
      <vt:variant>
        <vt:i4>27</vt:i4>
      </vt:variant>
      <vt:variant>
        <vt:i4>0</vt:i4>
      </vt:variant>
      <vt:variant>
        <vt:i4>5</vt:i4>
      </vt:variant>
      <vt:variant>
        <vt:lpwstr>\\vdaasw7me0000a.us.ad.wellpoint.com\d$\ClaimChk\V100\Database\V56\FACETS</vt:lpwstr>
      </vt:variant>
      <vt:variant>
        <vt:lpwstr/>
      </vt:variant>
      <vt:variant>
        <vt:i4>3407917</vt:i4>
      </vt:variant>
      <vt:variant>
        <vt:i4>24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8192063</vt:i4>
      </vt:variant>
      <vt:variant>
        <vt:i4>21</vt:i4>
      </vt:variant>
      <vt:variant>
        <vt:i4>0</vt:i4>
      </vt:variant>
      <vt:variant>
        <vt:i4>5</vt:i4>
      </vt:variant>
      <vt:variant>
        <vt:lpwstr>\\DR01aficprd996\d$\ClaimChk\V100\Database\V56\FACETS</vt:lpwstr>
      </vt:variant>
      <vt:variant>
        <vt:lpwstr/>
      </vt:variant>
      <vt:variant>
        <vt:i4>3407917</vt:i4>
      </vt:variant>
      <vt:variant>
        <vt:i4>18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6291501</vt:i4>
      </vt:variant>
      <vt:variant>
        <vt:i4>15</vt:i4>
      </vt:variant>
      <vt:variant>
        <vt:i4>0</vt:i4>
      </vt:variant>
      <vt:variant>
        <vt:i4>5</vt:i4>
      </vt:variant>
      <vt:variant>
        <vt:lpwstr>\\va01aficprd998\d$\ClaimChk\V100\Database\V56\FACETS</vt:lpwstr>
      </vt:variant>
      <vt:variant>
        <vt:lpwstr/>
      </vt:variant>
      <vt:variant>
        <vt:i4>3407917</vt:i4>
      </vt:variant>
      <vt:variant>
        <vt:i4>12</vt:i4>
      </vt:variant>
      <vt:variant>
        <vt:i4>0</vt:i4>
      </vt:variant>
      <vt:variant>
        <vt:i4>5</vt:i4>
      </vt:variant>
      <vt:variant>
        <vt:lpwstr>\\VA01QXA7FIC501\d$\ClaimChk\V100\Database\V56\FACETS</vt:lpwstr>
      </vt:variant>
      <vt:variant>
        <vt:lpwstr/>
      </vt:variant>
      <vt:variant>
        <vt:i4>2031643</vt:i4>
      </vt:variant>
      <vt:variant>
        <vt:i4>9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2031643</vt:i4>
      </vt:variant>
      <vt:variant>
        <vt:i4>6</vt:i4>
      </vt:variant>
      <vt:variant>
        <vt:i4>0</vt:i4>
      </vt:variant>
      <vt:variant>
        <vt:i4>5</vt:i4>
      </vt:variant>
      <vt:variant>
        <vt:lpwstr>http://share.wellpoint.com/teams/itenvironmentmgmt/facets/shared documents/how-to documents/script instructions/claim check configfuration migration gui instructions.doc</vt:lpwstr>
      </vt:variant>
      <vt:variant>
        <vt:lpwstr/>
      </vt:variant>
      <vt:variant>
        <vt:i4>6488113</vt:i4>
      </vt:variant>
      <vt:variant>
        <vt:i4>3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  <vt:variant>
        <vt:i4>6488113</vt:i4>
      </vt:variant>
      <vt:variant>
        <vt:i4>0</vt:i4>
      </vt:variant>
      <vt:variant>
        <vt:i4>0</vt:i4>
      </vt:variant>
      <vt:variant>
        <vt:i4>5</vt:i4>
      </vt:variant>
      <vt:variant>
        <vt:lpwstr>\\agpcorp\apps\Local\EMT\COTS\McKesson\Docs\CCI 22.0 - OCE 22.0_Facets_App_Installation instructions.doc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Code Move Sheet</dc:title>
  <dc:creator>Frank Hagen</dc:creator>
  <cp:lastModifiedBy>Trevonte Wigfall</cp:lastModifiedBy>
  <cp:revision>7</cp:revision>
  <cp:lastPrinted>2016-04-21T16:18:00Z</cp:lastPrinted>
  <dcterms:created xsi:type="dcterms:W3CDTF">2021-06-09T17:11:00Z</dcterms:created>
  <dcterms:modified xsi:type="dcterms:W3CDTF">2021-12-05T10:25:00Z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ReviewCycleID">
    <vt:i4>1262184379</vt:i4>
  </property>
  <property fmtid="{D5CDD505-2E9C-101B-9397-08002B2CF9AE}" pid="3" name="_EmailEntryID">
    <vt:lpwstr>0000000099EFE693543CE74FA1ECA463CFE89E680700EED718525FFFEF4EA29526FB451FD2A7000001A55C2A0000EED718525FFFEF4EA29526FB451FD2A7000001ED7F1D0000</vt:lpwstr>
  </property>
  <property fmtid="{D5CDD505-2E9C-101B-9397-08002B2CF9AE}" pid="4" name="_EmailStoreID">
    <vt:lpwstr>0000000038A1BB1005E5101AA1BB08002B2A56C20000454D534D44422E444C4C00000000000000001B55FA20AA6611CD9BC800AA002FC45A0C0000005641314558433032002F6F3D414D455249434149442F6F753D4143435642444F4D303030312F636E3D6163637662626463303030312F636E3D4343616666796E00</vt:lpwstr>
  </property>
  <property fmtid="{D5CDD505-2E9C-101B-9397-08002B2CF9AE}" pid="5" name="_ReviewingToolsShownOnce">
    <vt:lpwstr/>
  </property>
</Properties>
</file>