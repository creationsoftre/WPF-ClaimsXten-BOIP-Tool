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2B1" w14:textId="77777777" w:rsidR="0057614C" w:rsidRPr="009213D4" w:rsidRDefault="0057614C">
      <w:pPr>
        <w:pStyle w:val="Title"/>
        <w:jc w:val="left"/>
        <w:outlineLvl w:val="0"/>
        <w:rPr>
          <w:rFonts w:ascii="Garamond" w:hAnsi="Garamond" w:cstheme="minorHAnsi"/>
          <w:sz w:val="24"/>
          <w:szCs w:val="24"/>
        </w:rPr>
      </w:pP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4033CB" w:rsidRPr="009213D4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0822AB2D" w:rsidR="004033CB" w:rsidRPr="00415A3F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Dropdown2"/>
            <w:r w:rsidRPr="009213D4">
              <w:rPr>
                <w:rFonts w:ascii="Garamond" w:hAnsi="Garamond" w:cstheme="minorHAnsi"/>
                <w:b/>
                <w:sz w:val="24"/>
                <w:szCs w:val="24"/>
              </w:rPr>
              <w:t xml:space="preserve">CNR # </w:t>
            </w:r>
            <w:ins w:id="1" w:author="Wigfall, Trevonte" w:date="2021-07-12T14:03:00Z">
              <w:r w:rsidR="009213D4" w:rsidRPr="00415A3F">
                <w:rPr>
                  <w:rFonts w:ascii="Garamond" w:hAnsi="Garamond" w:cstheme="minorHAnsi"/>
                  <w:b/>
                  <w:sz w:val="24"/>
                  <w:szCs w:val="24"/>
                </w:rPr>
                <w:t>SNOW-TEMP</w:t>
              </w:r>
            </w:ins>
            <w:del w:id="2" w:author="Wigfall, Trevonte" w:date="2021-06-07T17:29:00Z">
              <w:r w:rsidRPr="00415A3F" w:rsidDel="00C634D2">
                <w:rPr>
                  <w:rFonts w:ascii="Garamond" w:hAnsi="Garamond" w:cstheme="minorHAnsi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1BF4BEEE" w:rsidR="004033CB" w:rsidRPr="00415A3F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415A3F">
              <w:rPr>
                <w:rFonts w:ascii="Garamond" w:hAnsi="Garamond" w:cstheme="minorHAnsi"/>
                <w:b/>
                <w:sz w:val="24"/>
                <w:szCs w:val="24"/>
              </w:rPr>
              <w:t xml:space="preserve">CXT Release </w:t>
            </w:r>
            <w:ins w:id="3" w:author="Wigfall, Trevonte" w:date="2021-07-16T22:30:00Z">
              <w:r w:rsidR="001F3BF4" w:rsidRPr="00415A3F">
                <w:rPr>
                  <w:rFonts w:ascii="Garamond" w:hAnsi="Garamond" w:cstheme="minorHAnsi"/>
                  <w:b/>
                  <w:sz w:val="24"/>
                  <w:szCs w:val="24"/>
                </w:rPr>
                <w:t>R#</w:t>
              </w:r>
            </w:ins>
            <w:del w:id="4" w:author="Wigfall, Trevonte" w:date="2021-06-07T17:29:00Z">
              <w:r w:rsidRPr="00415A3F" w:rsidDel="00C634D2">
                <w:rPr>
                  <w:rFonts w:ascii="Garamond" w:hAnsi="Garamond" w:cstheme="minorHAnsi"/>
                  <w:b/>
                  <w:sz w:val="24"/>
                  <w:szCs w:val="24"/>
                </w:rPr>
                <w:delText>50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415A3F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415A3F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415A3F">
              <w:rPr>
                <w:rFonts w:ascii="Garamond" w:hAnsi="Garamond" w:cstheme="minorHAnsi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7AE24CCA" w14:textId="28496420" w:rsidR="004033CB" w:rsidRPr="00415A3F" w:rsidRDefault="004033CB" w:rsidP="004033CB">
            <w:pPr>
              <w:tabs>
                <w:tab w:val="left" w:pos="1245"/>
              </w:tabs>
              <w:rPr>
                <w:rFonts w:ascii="Garamond" w:hAnsi="Garamond" w:cstheme="minorHAnsi"/>
                <w:b/>
                <w:sz w:val="24"/>
                <w:szCs w:val="24"/>
              </w:rPr>
            </w:pPr>
            <w:del w:id="5" w:author="Wigfall, Trevonte" w:date="2021-07-12T14:06:00Z">
              <w:r w:rsidRPr="00415A3F" w:rsidDel="009213D4">
                <w:rPr>
                  <w:rFonts w:ascii="Garamond" w:hAnsi="Garamond" w:cstheme="minorHAnsi"/>
                  <w:b/>
                  <w:sz w:val="24"/>
                  <w:szCs w:val="24"/>
                </w:rPr>
                <w:delText>QA-</w:delText>
              </w:r>
            </w:del>
            <w:ins w:id="6" w:author="Wigfall, Trevonte" w:date="2021-07-12T14:06:00Z">
              <w:r w:rsidR="009213D4" w:rsidRPr="009213D4">
                <w:rPr>
                  <w:rFonts w:ascii="Garamond" w:hAnsi="Garamond" w:cstheme="minorHAnsi"/>
                  <w:b/>
                  <w:sz w:val="24"/>
                  <w:szCs w:val="24"/>
                  <w:rPrChange w:id="7" w:author="Wigfall, Trevonte" w:date="2021-07-12T14:06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GBCXT0</w:t>
              </w:r>
            </w:ins>
            <w:r w:rsidRPr="00415A3F">
              <w:rPr>
                <w:rFonts w:ascii="Garamond" w:hAnsi="Garamond" w:cstheme="minorHAnsi"/>
                <w:b/>
                <w:sz w:val="24"/>
                <w:szCs w:val="24"/>
              </w:rPr>
              <w:t>8Q</w:t>
            </w:r>
            <w:r w:rsidRPr="00415A3F">
              <w:rPr>
                <w:rFonts w:ascii="Garamond" w:hAnsi="Garamond" w:cstheme="minorHAnsi"/>
                <w:b/>
                <w:sz w:val="24"/>
                <w:szCs w:val="24"/>
              </w:rPr>
              <w:tab/>
            </w:r>
          </w:p>
        </w:tc>
      </w:tr>
    </w:tbl>
    <w:p w14:paraId="28EB7D58" w14:textId="77777777" w:rsidR="002F7317" w:rsidRPr="00415A3F" w:rsidRDefault="0057614C">
      <w:pPr>
        <w:rPr>
          <w:rFonts w:ascii="Garamond" w:hAnsi="Garamond" w:cstheme="minorHAnsi"/>
          <w:b/>
          <w:sz w:val="24"/>
          <w:szCs w:val="24"/>
        </w:rPr>
      </w:pPr>
      <w:r w:rsidRPr="00415A3F">
        <w:rPr>
          <w:rFonts w:ascii="Garamond" w:hAnsi="Garamond" w:cstheme="minorHAnsi"/>
          <w:b/>
          <w:sz w:val="24"/>
          <w:szCs w:val="24"/>
        </w:rPr>
        <w:t xml:space="preserve">  </w:t>
      </w:r>
    </w:p>
    <w:p w14:paraId="6D345775" w14:textId="77777777" w:rsidR="0057614C" w:rsidRPr="00415A3F" w:rsidRDefault="0057614C">
      <w:pPr>
        <w:ind w:right="-90"/>
        <w:rPr>
          <w:rFonts w:ascii="Garamond" w:hAnsi="Garamond" w:cstheme="minorHAnsi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979"/>
        <w:gridCol w:w="90"/>
        <w:gridCol w:w="2076"/>
        <w:gridCol w:w="719"/>
        <w:gridCol w:w="812"/>
        <w:gridCol w:w="90"/>
        <w:gridCol w:w="4677"/>
        <w:gridCol w:w="1078"/>
        <w:gridCol w:w="1619"/>
        <w:tblGridChange w:id="8">
          <w:tblGrid>
            <w:gridCol w:w="714"/>
            <w:gridCol w:w="821"/>
            <w:gridCol w:w="818"/>
            <w:gridCol w:w="2327"/>
            <w:gridCol w:w="719"/>
            <w:gridCol w:w="812"/>
            <w:gridCol w:w="90"/>
            <w:gridCol w:w="4677"/>
            <w:gridCol w:w="1078"/>
            <w:gridCol w:w="1619"/>
          </w:tblGrid>
        </w:tblGridChange>
      </w:tblGrid>
      <w:tr w:rsidR="00D43747" w:rsidRPr="009213D4" w14:paraId="45D18A62" w14:textId="77777777" w:rsidTr="00D001FB">
        <w:tc>
          <w:tcPr>
            <w:tcW w:w="5000" w:type="pct"/>
            <w:gridSpan w:val="11"/>
            <w:shd w:val="clear" w:color="auto" w:fill="E6E6E6"/>
          </w:tcPr>
          <w:p w14:paraId="0C0C1014" w14:textId="77777777" w:rsidR="00D43747" w:rsidRPr="00415A3F" w:rsidRDefault="00D43747">
            <w:pPr>
              <w:rPr>
                <w:rFonts w:ascii="Garamond" w:hAnsi="Garamond" w:cstheme="minorHAnsi"/>
                <w:smallCaps/>
              </w:rPr>
            </w:pPr>
            <w:r w:rsidRPr="00415A3F">
              <w:rPr>
                <w:rFonts w:ascii="Garamond" w:hAnsi="Garamond" w:cstheme="minorHAnsi"/>
                <w:b/>
                <w:smallCaps/>
              </w:rPr>
              <w:t xml:space="preserve">Environment </w:t>
            </w:r>
            <w:r w:rsidRPr="00415A3F">
              <w:rPr>
                <w:rFonts w:ascii="Garamond" w:hAnsi="Garamond" w:cstheme="minorHAnsi"/>
                <w:smallCaps/>
              </w:rPr>
              <w:t>(describe the environment in which the implementation will occur (HW/SW/Database, server, special data):</w:t>
            </w:r>
          </w:p>
        </w:tc>
      </w:tr>
      <w:tr w:rsidR="00FD7D4A" w:rsidRPr="009213D4" w14:paraId="06AAAAE8" w14:textId="77777777" w:rsidTr="00D001FB">
        <w:trPr>
          <w:trHeight w:val="720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12B6B782" w14:textId="171FACDF" w:rsidR="00FD7D4A" w:rsidRPr="009213D4" w:rsidRDefault="009B027F" w:rsidP="00FD7D4A">
            <w:pPr>
              <w:rPr>
                <w:rFonts w:ascii="Garamond" w:hAnsi="Garamond" w:cstheme="minorHAnsi"/>
                <w:smallCaps/>
                <w:sz w:val="22"/>
                <w:szCs w:val="22"/>
                <w:rPrChange w:id="9" w:author="Wigfall, Trevonte" w:date="2021-07-12T14:0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="Garamond" w:hAnsi="Garamond" w:cstheme="minorHAnsi"/>
                <w:smallCaps/>
                <w:sz w:val="22"/>
                <w:szCs w:val="22"/>
                <w:rPrChange w:id="10" w:author="Wigfall, Trevonte" w:date="2021-07-12T14:0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GBCXT08Q</w:t>
            </w:r>
          </w:p>
        </w:tc>
      </w:tr>
      <w:tr w:rsidR="00FD7D4A" w:rsidRPr="009213D4" w14:paraId="16D04D75" w14:textId="77777777" w:rsidTr="00D001FB">
        <w:tc>
          <w:tcPr>
            <w:tcW w:w="5000" w:type="pct"/>
            <w:gridSpan w:val="11"/>
            <w:shd w:val="clear" w:color="auto" w:fill="E6E6E6"/>
          </w:tcPr>
          <w:p w14:paraId="5C6B2DFE" w14:textId="77777777" w:rsidR="00FD7D4A" w:rsidRPr="00415A3F" w:rsidRDefault="00FD7D4A" w:rsidP="00FD7D4A">
            <w:pPr>
              <w:rPr>
                <w:rFonts w:ascii="Garamond" w:hAnsi="Garamond" w:cstheme="minorHAnsi"/>
                <w:b/>
                <w:smallCaps/>
              </w:rPr>
            </w:pPr>
            <w:r w:rsidRPr="00415A3F">
              <w:rPr>
                <w:rFonts w:ascii="Garamond" w:hAnsi="Garamond" w:cstheme="minorHAnsi"/>
                <w:b/>
                <w:smallCaps/>
              </w:rPr>
              <w:t xml:space="preserve">Back out Procedure </w:t>
            </w:r>
            <w:r w:rsidRPr="00415A3F">
              <w:rPr>
                <w:rFonts w:ascii="Garamond" w:hAnsi="Garamond" w:cstheme="minorHAnsi"/>
                <w:smallCaps/>
              </w:rPr>
              <w:t>(Describe the process for backing out to previous production environment if needed)</w:t>
            </w:r>
          </w:p>
        </w:tc>
      </w:tr>
      <w:tr w:rsidR="00FD7D4A" w:rsidRPr="009213D4" w14:paraId="7D1AA20A" w14:textId="77777777" w:rsidTr="00D001FB">
        <w:trPr>
          <w:trHeight w:val="720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7F9DFC7F" w14:textId="77777777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11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12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Follow this BOIP again, with the following changes:</w:t>
            </w:r>
          </w:p>
          <w:p w14:paraId="6AEC86C6" w14:textId="073CCFA4" w:rsidR="004033CB" w:rsidRPr="009213D4" w:rsidRDefault="004033CB" w:rsidP="004033CB">
            <w:pPr>
              <w:rPr>
                <w:rFonts w:ascii="Garamond" w:hAnsi="Garamond" w:cstheme="minorHAnsi"/>
                <w:sz w:val="24"/>
                <w:szCs w:val="24"/>
                <w:rPrChange w:id="13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sz w:val="24"/>
                <w:szCs w:val="24"/>
                <w:rPrChange w:id="14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>10. use “archive” in case we need to send logs to vendor (Prod Only)</w:t>
            </w:r>
          </w:p>
          <w:p w14:paraId="0EFB56D7" w14:textId="77777777" w:rsidR="004033CB" w:rsidRPr="009213D4" w:rsidRDefault="004033CB" w:rsidP="004033CB">
            <w:pPr>
              <w:rPr>
                <w:rFonts w:ascii="Garamond" w:hAnsi="Garamond" w:cstheme="minorHAnsi"/>
                <w:sz w:val="24"/>
                <w:szCs w:val="24"/>
                <w:rPrChange w:id="15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</w:p>
          <w:p w14:paraId="5B3F21CA" w14:textId="27B061BC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16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sz w:val="24"/>
                <w:szCs w:val="24"/>
                <w:rPrChange w:id="17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 xml:space="preserve">13. Use </w:t>
            </w:r>
            <w:ins w:id="18" w:author="Wigfall, Trevonte" w:date="2021-07-12T14:05:00Z">
              <w:r w:rsidR="009213D4" w:rsidRPr="00415A3F">
                <w:rPr>
                  <w:rFonts w:ascii="Garamond" w:hAnsi="Garamond" w:cstheme="minorHAnsi"/>
                  <w:b/>
                  <w:sz w:val="24"/>
                  <w:szCs w:val="24"/>
                </w:rPr>
                <w:t xml:space="preserve">SNOW-TEMP </w:t>
              </w:r>
            </w:ins>
            <w:del w:id="19" w:author="Wigfall, Trevonte" w:date="2021-06-09T13:16:00Z">
              <w:r w:rsidRPr="009213D4" w:rsidDel="001A43AA">
                <w:rPr>
                  <w:rFonts w:ascii="Garamond" w:hAnsi="Garamond" w:cstheme="minorHAnsi"/>
                  <w:b/>
                  <w:sz w:val="24"/>
                  <w:szCs w:val="24"/>
                  <w:rPrChange w:id="20" w:author="Wigfall, Trevonte" w:date="2021-07-12T14:06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21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and file:</w:t>
            </w:r>
          </w:p>
          <w:p w14:paraId="20001841" w14:textId="77777777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22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23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24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3EAF2F3C" w14:textId="77777777" w:rsidR="004033CB" w:rsidRPr="009213D4" w:rsidRDefault="004033CB" w:rsidP="004033CB">
            <w:pPr>
              <w:rPr>
                <w:rStyle w:val="Hyperlink"/>
                <w:rFonts w:ascii="Garamond" w:hAnsi="Garamond" w:cstheme="minorHAnsi"/>
                <w:b/>
                <w:sz w:val="24"/>
                <w:szCs w:val="24"/>
                <w:rPrChange w:id="25" w:author="Wigfall, Trevonte" w:date="2021-07-12T14:06:00Z">
                  <w:rPr>
                    <w:rStyle w:val="Hyperlink"/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26" w:author="Wigfall, Trevonte" w:date="2021-07-12T14:06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27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="Garamond" w:hAnsi="Garamond" w:cstheme="minorHAnsi"/>
                <w:b/>
                <w:sz w:val="24"/>
                <w:szCs w:val="24"/>
                <w:rPrChange w:id="28" w:author="Wigfall, Trevonte" w:date="2021-07-12T14:06:00Z">
                  <w:rPr>
                    <w:rStyle w:val="Hyperlink"/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61B3DE6C" w14:textId="77777777" w:rsidR="004033CB" w:rsidRPr="009213D4" w:rsidRDefault="004033CB" w:rsidP="004033CB">
            <w:pPr>
              <w:rPr>
                <w:rFonts w:ascii="Garamond" w:hAnsi="Garamond" w:cstheme="minorHAnsi"/>
                <w:sz w:val="24"/>
                <w:szCs w:val="24"/>
                <w:rPrChange w:id="29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30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15F54311" w14:textId="4F2D3070" w:rsidR="00FD7D4A" w:rsidRPr="00415A3F" w:rsidRDefault="004033CB" w:rsidP="003701B2">
            <w:pPr>
              <w:rPr>
                <w:rFonts w:ascii="Garamond" w:hAnsi="Garamond" w:cstheme="minorHAnsi"/>
                <w:smallCaps/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31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 xml:space="preserve">14-21 use </w:t>
            </w:r>
            <w:ins w:id="32" w:author="Wigfall, Trevonte" w:date="2021-07-12T14:05:00Z">
              <w:r w:rsidR="009213D4" w:rsidRPr="00415A3F">
                <w:rPr>
                  <w:rFonts w:ascii="Garamond" w:hAnsi="Garamond" w:cstheme="minorHAnsi"/>
                  <w:b/>
                  <w:sz w:val="24"/>
                  <w:szCs w:val="24"/>
                </w:rPr>
                <w:t>SNOW-TEMP</w:t>
              </w:r>
            </w:ins>
            <w:del w:id="33" w:author="Wigfall, Trevonte" w:date="2021-06-09T13:16:00Z">
              <w:r w:rsidRPr="009213D4" w:rsidDel="001A43AA">
                <w:rPr>
                  <w:rFonts w:ascii="Garamond" w:hAnsi="Garamond" w:cstheme="minorHAnsi"/>
                  <w:b/>
                  <w:sz w:val="24"/>
                  <w:szCs w:val="24"/>
                  <w:rPrChange w:id="34" w:author="Wigfall, Trevonte" w:date="2021-07-12T14:06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SNOW-43839</w:delText>
              </w:r>
            </w:del>
          </w:p>
        </w:tc>
      </w:tr>
      <w:tr w:rsidR="00FD7D4A" w:rsidRPr="009213D4" w14:paraId="54560086" w14:textId="77777777" w:rsidTr="00D001FB">
        <w:trPr>
          <w:trHeight w:val="720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01C742B0" w14:textId="77777777" w:rsidR="00FD7D4A" w:rsidRPr="009213D4" w:rsidRDefault="00FD7D4A" w:rsidP="00FD7D4A">
            <w:pPr>
              <w:rPr>
                <w:rStyle w:val="f54"/>
                <w:rFonts w:ascii="Garamond" w:hAnsi="Garamond" w:cstheme="minorHAnsi"/>
                <w:sz w:val="22"/>
                <w:szCs w:val="22"/>
                <w:rPrChange w:id="35" w:author="Wigfall, Trevonte" w:date="2021-07-12T14:06:00Z">
                  <w:rPr>
                    <w:rStyle w:val="f54"/>
                    <w:rFonts w:ascii="Calibri" w:hAnsi="Calibri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mallCaps/>
                <w:sz w:val="22"/>
                <w:szCs w:val="22"/>
                <w:rPrChange w:id="36" w:author="Wigfall, Trevonte" w:date="2021-07-12T14:06:00Z">
                  <w:rPr>
                    <w:rFonts w:ascii="Calibri" w:hAnsi="Calibri"/>
                    <w:b/>
                    <w:smallCaps/>
                    <w:sz w:val="22"/>
                    <w:szCs w:val="22"/>
                  </w:rPr>
                </w:rPrChange>
              </w:rPr>
              <w:t>Special instructions for concurrency of steps:</w:t>
            </w:r>
            <w:r w:rsidRPr="009213D4">
              <w:rPr>
                <w:rFonts w:ascii="Garamond" w:hAnsi="Garamond" w:cstheme="minorHAnsi"/>
                <w:b/>
                <w:smallCaps/>
                <w:sz w:val="22"/>
                <w:szCs w:val="22"/>
                <w:rPrChange w:id="37" w:author="Wigfall, Trevonte" w:date="2021-07-12T14:06:00Z">
                  <w:rPr>
                    <w:rFonts w:ascii="Calibri" w:hAnsi="Calibri"/>
                    <w:b/>
                    <w:smallCaps/>
                    <w:sz w:val="22"/>
                    <w:szCs w:val="22"/>
                  </w:rPr>
                </w:rPrChange>
              </w:rPr>
              <w:br/>
            </w:r>
            <w:r w:rsidRPr="009213D4">
              <w:rPr>
                <w:rStyle w:val="f54"/>
                <w:rFonts w:ascii="Garamond" w:hAnsi="Garamond" w:cstheme="minorHAnsi"/>
                <w:color w:val="FF0000"/>
                <w:sz w:val="22"/>
                <w:szCs w:val="22"/>
                <w:rPrChange w:id="38" w:author="Wigfall, Trevonte" w:date="2021-07-12T14:06:00Z">
                  <w:rPr>
                    <w:rStyle w:val="f54"/>
                    <w:rFonts w:ascii="Calibri" w:hAnsi="Calibri"/>
                    <w:color w:val="FF0000"/>
                    <w:sz w:val="22"/>
                    <w:szCs w:val="22"/>
                  </w:rPr>
                </w:rPrChange>
              </w:rPr>
              <w:t>All steps are sequential unless otherwise noted</w:t>
            </w:r>
          </w:p>
        </w:tc>
      </w:tr>
      <w:tr w:rsidR="00FD7D4A" w:rsidRPr="009213D4" w14:paraId="121348EA" w14:textId="77777777" w:rsidTr="00D001FB"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415A3F" w:rsidRDefault="00FD7D4A" w:rsidP="00FD7D4A">
            <w:pPr>
              <w:rPr>
                <w:rFonts w:ascii="Garamond" w:hAnsi="Garamond" w:cstheme="minorHAnsi"/>
                <w:b/>
                <w:smallCaps/>
              </w:rPr>
            </w:pPr>
            <w:r w:rsidRPr="00415A3F">
              <w:rPr>
                <w:rFonts w:ascii="Garamond" w:hAnsi="Garamond" w:cstheme="minorHAnsi"/>
                <w:b/>
                <w:smallCaps/>
              </w:rPr>
              <w:t>Installation Steps/Instructions</w:t>
            </w:r>
          </w:p>
        </w:tc>
      </w:tr>
      <w:tr w:rsidR="00FD7D4A" w:rsidRPr="009213D4" w14:paraId="0253CED2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9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40" w:author="Wigfall, Trevonte" w:date="2021-07-12T14:16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08E0E419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41" w:author="Wigfall, Trevonte" w:date="2021-07-12T14:16:00Z">
              <w:tcPr>
                <w:tcW w:w="30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69B4835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42" w:author="Wigfall, Trevonte" w:date="2021-07-12T14:1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7E2DEAC6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43" w:author="Wigfall, Trevonte" w:date="2021-07-12T14:1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42949FBF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44" w:author="Wigfall, Trevonte" w:date="2021-07-12T14:1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AC138ED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45" w:author="Wigfall, Trevonte" w:date="2021-07-12T14:1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41B1D46F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46" w:author="Wigfall, Trevonte" w:date="2021-07-12T14:1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5E2F7539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47" w:author="Wigfall, Trevonte" w:date="2021-07-12T14:16:00Z">
              <w:tcPr>
                <w:tcW w:w="394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5DB0EFCF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48" w:author="Wigfall, Trevonte" w:date="2021-07-12T14:16:00Z">
              <w:tcPr>
                <w:tcW w:w="59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67ECCBD0" w14:textId="77777777" w:rsidR="00FD7D4A" w:rsidRPr="00415A3F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9213D4" w:rsidRPr="009213D4" w14:paraId="7F44FAAA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9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0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51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32031D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52" w:author="Wigfall, Trevonte" w:date="2021-07-12T14:16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6DAE4B8C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53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D22A32" w14:textId="77777777" w:rsidR="009213D4" w:rsidRDefault="009213D4" w:rsidP="009213D4">
            <w:pPr>
              <w:rPr>
                <w:ins w:id="54" w:author="Wigfall, Trevonte" w:date="2021-07-12T14:16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 Mgmt</w:t>
            </w:r>
          </w:p>
          <w:p w14:paraId="52952CCC" w14:textId="7FC02E97" w:rsidR="00467D78" w:rsidRPr="00415A3F" w:rsidRDefault="00467D78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5" w:author="Wigfall, Trevonte" w:date="2021-07-12T14:16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6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E48086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</w:t>
            </w:r>
          </w:p>
          <w:p w14:paraId="3C237C88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7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86D3DCE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8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E8DDDA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9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93E21D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rPrChange w:id="60" w:author="Wigfall, Trevonte" w:date="2021-07-12T14:07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rPrChange w:id="61" w:author="Wigfall, Trevonte" w:date="2021-07-12T14:07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 xml:space="preserve">Inform APM to stop monitoring CXT alerts </w:t>
            </w:r>
          </w:p>
          <w:p w14:paraId="5D565E48" w14:textId="77777777" w:rsidR="009213D4" w:rsidRPr="009213D4" w:rsidRDefault="009213D4" w:rsidP="009213D4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rPrChange w:id="62" w:author="Wigfall, Trevonte" w:date="2021-07-12T14:07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63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6BD1C9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64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5BFFDC" w14:textId="1FC9B47E" w:rsidR="009213D4" w:rsidRPr="00415A3F" w:rsidDel="0028114A" w:rsidRDefault="009213D4" w:rsidP="009213D4">
            <w:pPr>
              <w:rPr>
                <w:del w:id="65" w:author="Wigfall, Trevonte" w:date="2021-07-12T14:03:00Z"/>
                <w:rFonts w:asciiTheme="minorHAnsi" w:hAnsiTheme="minorHAnsi" w:cstheme="minorHAnsi"/>
                <w:b/>
                <w:sz w:val="22"/>
                <w:szCs w:val="22"/>
              </w:rPr>
            </w:pPr>
            <w:ins w:id="66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67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M/dd/yy </w:t>
              </w:r>
            </w:ins>
            <w:del w:id="68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</w:p>
          <w:p w14:paraId="78736DB7" w14:textId="3144CD03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del w:id="69" w:author="Wigfall, Trevonte" w:date="2021-07-12T14:03:00Z">
              <w:r w:rsidRPr="00415A3F" w:rsidDel="0028114A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Start time 12:00pm</w:delText>
              </w:r>
            </w:del>
          </w:p>
        </w:tc>
      </w:tr>
      <w:tr w:rsidR="00467D78" w:rsidRPr="009213D4" w14:paraId="386DADF6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0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1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72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514F43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73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0E5A686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4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730320" w14:textId="77777777" w:rsidR="00467D78" w:rsidRDefault="00467D78" w:rsidP="00467D78">
            <w:pPr>
              <w:rPr>
                <w:ins w:id="75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6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3D64E215" w14:textId="2A4E9AAE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7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78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9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2421A3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</w:t>
            </w:r>
          </w:p>
          <w:p w14:paraId="1CF4A0FA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FD046FF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1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409CF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2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DD2CB81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color w:val="0000CC"/>
                <w:sz w:val="22"/>
                <w:szCs w:val="22"/>
                <w:rPrChange w:id="83" w:author="Wigfall, Trevonte" w:date="2021-07-12T14:07:00Z">
                  <w:rPr>
                    <w:rFonts w:ascii="Arial" w:hAnsi="Arial" w:cs="Arial"/>
                    <w:b/>
                    <w:color w:val="0000CC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84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5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9213D4">
              <w:rPr>
                <w:rFonts w:asciiTheme="minorHAnsi" w:hAnsiTheme="minorHAnsi" w:cstheme="minorHAnsi"/>
                <w:rPrChange w:id="86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rPrChange w:id="87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Run HC on ENV being installed.  Resolve existing issues (if any found).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rPrChange w:id="88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89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D605E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90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AD5A49" w14:textId="181E016C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91" w:author="Wigfall, Trevonte" w:date="2021-07-16T22:30:00Z">
                  <w:rPr/>
                </w:rPrChange>
              </w:rPr>
            </w:pPr>
            <w:del w:id="92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93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94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0BDA9731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5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6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97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B7918E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98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3757D09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9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AE142" w14:textId="77777777" w:rsidR="00467D78" w:rsidRDefault="00467D78" w:rsidP="00467D78">
            <w:pPr>
              <w:rPr>
                <w:ins w:id="100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01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3EEA5985" w14:textId="04F08CF4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02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03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4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79184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5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3A5819C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6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6A1664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7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9B03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rPrChange w:id="108" w:author="Wigfall, Trevonte" w:date="2021-07-12T14:07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09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10" w:author="Wigfall, Trevonte" w:date="2021-07-12T14:07:00Z">
                  <w:rPr/>
                </w:rPrChange>
              </w:rP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9213D4">
              <w:rPr>
                <w:rFonts w:asciiTheme="minorHAnsi" w:hAnsiTheme="minorHAnsi" w:cstheme="minorHAnsi"/>
                <w:rPrChange w:id="111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12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Update RM spreadhsheet the change effort had begin (PROD MW Only)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13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14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19855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15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1E561E" w14:textId="52293B53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16" w:author="Wigfall, Trevonte" w:date="2021-07-16T22:30:00Z">
                  <w:rPr/>
                </w:rPrChange>
              </w:rPr>
            </w:pPr>
            <w:del w:id="117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118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119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0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090E2A99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2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2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23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E6E18E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124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4367EB9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5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D06183" w14:textId="77777777" w:rsidR="00467D78" w:rsidRDefault="00467D78" w:rsidP="00467D78">
            <w:pPr>
              <w:rPr>
                <w:ins w:id="126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27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04C6B683" w14:textId="7339BAC0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28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29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0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547636" w14:textId="64A9D8E8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ReportingServer</w:t>
            </w:r>
          </w:p>
          <w:p w14:paraId="0147DF6C" w14:textId="7DD4B828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1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D52D1A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2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40EB73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3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E95778A" w14:textId="77777777" w:rsidR="00467D78" w:rsidRPr="009213D4" w:rsidRDefault="00467D78" w:rsidP="00467D78">
            <w:pPr>
              <w:spacing w:after="200" w:line="276" w:lineRule="auto"/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35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36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3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Run Reporting Server Pre-Checks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40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17BE0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41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E1E4AB" w14:textId="12D5D25C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42" w:author="Wigfall, Trevonte" w:date="2021-07-16T22:30:00Z">
                  <w:rPr/>
                </w:rPrChange>
              </w:rPr>
            </w:pPr>
            <w:del w:id="143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144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145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46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125DD1D4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47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48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49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84E514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150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285524A2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51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E863EE" w14:textId="77777777" w:rsidR="00467D78" w:rsidRDefault="00467D78" w:rsidP="00467D78">
            <w:pPr>
              <w:rPr>
                <w:ins w:id="152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53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656B11C6" w14:textId="3C28A0D5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54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155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6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5B83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25C9D7CD" w14:textId="77777777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7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B688C9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58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E5804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59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75EE77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60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61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62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6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6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6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66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E4A358F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67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F558D5" w14:textId="2FF3BE22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68" w:author="Wigfall, Trevonte" w:date="2021-07-16T22:30:00Z">
                  <w:rPr/>
                </w:rPrChange>
              </w:rPr>
            </w:pPr>
            <w:del w:id="169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170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171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72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19DE9B7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73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74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75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475B74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176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308C35C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77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998725" w14:textId="77777777" w:rsidR="00467D78" w:rsidRDefault="00467D78" w:rsidP="00467D78">
            <w:pPr>
              <w:rPr>
                <w:ins w:id="178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79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0DF7D575" w14:textId="778A055C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180" w:author="Wigfall, Trevonte" w:date="2021-07-12T14:07:00Z">
                  <w:rPr/>
                </w:rPrChange>
              </w:rPr>
            </w:pPr>
            <w:ins w:id="181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182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3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C4ABE3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4F03211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4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61A6D44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85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DE9CB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86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2F48F0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87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88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89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9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9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9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93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0DF009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194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95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BE62BB" w14:textId="34D1E65C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96" w:author="Wigfall, Trevonte" w:date="2021-07-16T22:30:00Z">
                  <w:rPr/>
                </w:rPrChange>
              </w:rPr>
            </w:pPr>
            <w:del w:id="197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198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199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00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3490B084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0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0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203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FFF869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204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75E97A2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05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15738" w14:textId="77777777" w:rsidR="00467D78" w:rsidRDefault="00467D78" w:rsidP="00467D78">
            <w:pPr>
              <w:rPr>
                <w:ins w:id="206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207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18FF47B7" w14:textId="21A242E0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208" w:author="Wigfall, Trevonte" w:date="2021-07-12T14:07:00Z">
                  <w:rPr/>
                </w:rPrChange>
              </w:rPr>
            </w:pPr>
            <w:ins w:id="209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210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1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6EF78C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001B74F4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2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86265DF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13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EADC74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14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181819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215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21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17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1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1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2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221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613546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222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223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458F21" w14:textId="737F2040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224" w:author="Wigfall, Trevonte" w:date="2021-07-16T22:30:00Z">
                  <w:rPr/>
                </w:rPrChange>
              </w:rPr>
            </w:pPr>
            <w:del w:id="225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226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227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28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7121BB4C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29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30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231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D09564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232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35FFE436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33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DDA38D6" w14:textId="77777777" w:rsidR="00467D78" w:rsidRDefault="00467D78" w:rsidP="00467D78">
            <w:pPr>
              <w:rPr>
                <w:ins w:id="234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235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34E2BF03" w14:textId="297497C2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236" w:author="Wigfall, Trevonte" w:date="2021-07-12T14:07:00Z">
                  <w:rPr/>
                </w:rPrChange>
              </w:rPr>
            </w:pPr>
            <w:ins w:id="237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238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39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9C6B64B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574C6424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0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8AA8D86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41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041C5B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42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09E42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243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244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45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4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4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248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4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5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251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2842398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252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253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563AFC" w14:textId="3787CC66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254" w:author="Wigfall, Trevonte" w:date="2021-07-16T22:30:00Z">
                  <w:rPr/>
                </w:rPrChange>
              </w:rPr>
            </w:pPr>
            <w:del w:id="255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256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257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58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M/DD/YY </w:t>
              </w:r>
            </w:ins>
          </w:p>
        </w:tc>
      </w:tr>
      <w:tr w:rsidR="00467D78" w:rsidRPr="009213D4" w14:paraId="1A9A6B53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59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60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261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1B463A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262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4F61DD0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63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392D6A" w14:textId="77777777" w:rsidR="00467D78" w:rsidRDefault="00467D78" w:rsidP="00467D78">
            <w:pPr>
              <w:rPr>
                <w:ins w:id="264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265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869846C" w14:textId="7EA0033D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266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267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68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30A217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UIApp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69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6B394CC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70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602E8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71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EE5C868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272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273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74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7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7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Stop UIAPP and TPIC CXT services in environment(s) using EMT GUI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7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278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46360B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279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40BEE" w14:textId="35F21FB8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280" w:author="Wigfall, Trevonte" w:date="2021-07-16T22:30:00Z">
                  <w:rPr/>
                </w:rPrChange>
              </w:rPr>
            </w:pPr>
            <w:del w:id="281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282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283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M/DD/YY </w:t>
              </w:r>
            </w:ins>
          </w:p>
        </w:tc>
      </w:tr>
      <w:tr w:rsidR="00467D78" w:rsidRPr="009213D4" w14:paraId="65B228B3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84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85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286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141C08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287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6B84205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88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48A5AC" w14:textId="77777777" w:rsidR="00467D78" w:rsidRDefault="00467D78" w:rsidP="00467D78">
            <w:pPr>
              <w:rPr>
                <w:ins w:id="289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290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46D8B338" w14:textId="23D3C75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291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292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93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260457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94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566D3B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95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A9395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96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09A555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297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298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99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30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0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Archive or Delete the existing CXT logs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0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303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1888D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304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468D94" w14:textId="3717D005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305" w:author="Wigfall, Trevonte" w:date="2021-07-16T22:30:00Z">
                  <w:rPr/>
                </w:rPrChange>
              </w:rPr>
            </w:pPr>
            <w:del w:id="306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307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308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M/DD/YY </w:t>
              </w:r>
            </w:ins>
          </w:p>
        </w:tc>
      </w:tr>
      <w:tr w:rsidR="00467D78" w:rsidRPr="009213D4" w14:paraId="65913272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09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10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311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D0553B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312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1962C274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13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05019D" w14:textId="77777777" w:rsidR="00467D78" w:rsidRDefault="00467D78" w:rsidP="00467D78">
            <w:pPr>
              <w:rPr>
                <w:ins w:id="314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315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CCAA617" w14:textId="3E1BB435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316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17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8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552CB47" w14:textId="73719135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9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44D0D4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20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033642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21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45572C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322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323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324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213D4">
              <w:rPr>
                <w:rFonts w:asciiTheme="minorHAnsi" w:hAnsiTheme="minorHAnsi" w:cstheme="minorHAnsi"/>
                <w:rPrChange w:id="325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26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Backup Config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27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402DFA9E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328" w:author="Wigfall, Trevonte" w:date="2021-07-12T14:07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29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3EF44BC0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330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33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332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0AE21C" w14:textId="6FB92A5C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333" w:author="Wigfall, Trevonte" w:date="2021-07-16T22:30:00Z">
                  <w:rPr/>
                </w:rPrChange>
              </w:rPr>
            </w:pPr>
            <w:del w:id="334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335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336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37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6A18F516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38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39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0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493D4C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1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AC14615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2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6FA5DB" w14:textId="77777777" w:rsidR="00467D78" w:rsidRDefault="00467D78" w:rsidP="00467D78">
            <w:pPr>
              <w:rPr>
                <w:ins w:id="343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344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3AA5351" w14:textId="5352EBF9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345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346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47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84B3366" w14:textId="66DC923E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48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7FFBC4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9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8E5C82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0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3D59E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351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352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353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213D4">
              <w:rPr>
                <w:rFonts w:asciiTheme="minorHAnsi" w:hAnsiTheme="minorHAnsi" w:cstheme="minorHAnsi"/>
                <w:rPrChange w:id="354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55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UNinstall Custom Release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56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26AE36E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357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047D02C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358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59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AE145DE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360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36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362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on removed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3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4235DB" w14:textId="2D9B0C4D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364" w:author="Wigfall, Trevonte" w:date="2021-07-16T22:30:00Z">
                  <w:rPr/>
                </w:rPrChange>
              </w:rPr>
            </w:pPr>
            <w:del w:id="365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lastRenderedPageBreak/>
                <w:delText>THURS 5/6/21</w:delText>
              </w:r>
            </w:del>
            <w:ins w:id="366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367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68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34EBCA9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69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70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1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7F47B9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2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EF7246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3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B9BF32" w14:textId="77777777" w:rsidR="00467D78" w:rsidRDefault="00467D78" w:rsidP="00467D78">
            <w:pPr>
              <w:rPr>
                <w:ins w:id="374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375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FFFE11C" w14:textId="7EE8BDB2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376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77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78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66BEEC7" w14:textId="36E33542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79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5B408A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0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BCEFFF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1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67D78" w:rsidRPr="009213D4" w14:paraId="6191B88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7777777" w:rsidR="00467D78" w:rsidRPr="009213D4" w:rsidRDefault="00467D78" w:rsidP="00467D78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PrChange w:id="382" w:author="Wigfall, Trevonte" w:date="2021-07-12T14:07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r w:rsidRPr="009213D4">
                    <w:rPr>
                      <w:rFonts w:asciiTheme="minorHAnsi" w:hAnsiTheme="minorHAnsi" w:cstheme="minorHAnsi"/>
                      <w:sz w:val="22"/>
                      <w:szCs w:val="22"/>
                      <w:rPrChange w:id="383" w:author="Wigfall, Trevonte" w:date="2021-07-12T14:07:00Z">
                        <w:rPr/>
                      </w:rPrChange>
                    </w:rPr>
                    <w:fldChar w:fldCharType="begin"/>
                  </w:r>
                  <w:r w:rsidRPr="009213D4">
                    <w:rPr>
                      <w:rFonts w:asciiTheme="minorHAnsi" w:hAnsiTheme="minorHAnsi" w:cstheme="minorHAnsi"/>
                      <w:sz w:val="22"/>
                      <w:szCs w:val="22"/>
                      <w:rPrChange w:id="384" w:author="Wigfall, Trevonte" w:date="2021-07-12T14:07:00Z">
                        <w:rPr/>
                      </w:rPrChange>
                    </w:rPr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9213D4">
                    <w:rPr>
                      <w:rFonts w:asciiTheme="minorHAnsi" w:hAnsiTheme="minorHAnsi" w:cstheme="minorHAnsi"/>
                      <w:sz w:val="22"/>
                      <w:szCs w:val="22"/>
                      <w:rPrChange w:id="385" w:author="Wigfall, Trevonte" w:date="2021-07-12T14:07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Pr="009213D4">
                    <w:rPr>
                      <w:rStyle w:val="Hyperlink"/>
                      <w:rFonts w:asciiTheme="minorHAnsi" w:hAnsiTheme="minorHAnsi" w:cstheme="minorHAnsi"/>
                      <w:b/>
                      <w:sz w:val="22"/>
                      <w:szCs w:val="22"/>
                      <w:u w:val="none"/>
                      <w:rPrChange w:id="386" w:author="Wigfall, Trevonte" w:date="2021-07-12T14:07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t>Install Custom Release</w:t>
                  </w:r>
                  <w:r w:rsidRPr="009213D4">
                    <w:rPr>
                      <w:rStyle w:val="Hyperlink"/>
                      <w:rFonts w:asciiTheme="minorHAnsi" w:hAnsiTheme="minorHAnsi" w:cstheme="minorHAnsi"/>
                      <w:b/>
                      <w:sz w:val="22"/>
                      <w:szCs w:val="22"/>
                      <w:u w:val="none"/>
                      <w:rPrChange w:id="387" w:author="Wigfall, Trevonte" w:date="2021-07-12T14:07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end"/>
                  </w:r>
                  <w:r w:rsidRPr="009213D4">
                    <w:rPr>
                      <w:rFonts w:asciiTheme="minorHAnsi" w:hAnsiTheme="minorHAnsi" w:cstheme="minorHAnsi"/>
                      <w:noProof/>
                      <w:color w:val="000000"/>
                      <w:sz w:val="22"/>
                      <w:szCs w:val="22"/>
                      <w:rPrChange w:id="388" w:author="Wigfall, Trevonte" w:date="2021-07-12T14:07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23E4EDDA" wp14:editId="2085895B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C7C3BF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51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9213D4">
                    <w:rPr>
                      <w:rFonts w:asciiTheme="minorHAnsi" w:hAnsiTheme="minorHAnsi" w:cstheme="minorHAnsi"/>
                      <w:noProof/>
                      <w:color w:val="000000"/>
                      <w:sz w:val="22"/>
                      <w:szCs w:val="22"/>
                      <w:rPrChange w:id="389" w:author="Wigfall, Trevonte" w:date="2021-07-12T14:07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3DF334A3" wp14:editId="36371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3240C90D" w14:textId="77777777" w:rsidR="00467D78" w:rsidRDefault="00467D78" w:rsidP="00467D7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F334A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3240C90D" w14:textId="77777777" w:rsidR="00467D78" w:rsidRDefault="00467D78" w:rsidP="00467D7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A6DCE56" w14:textId="77777777" w:rsidR="00467D78" w:rsidRPr="009213D4" w:rsidRDefault="00467D78" w:rsidP="00467D78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PrChange w:id="390" w:author="Wigfall, Trevonte" w:date="2021-07-12T14:07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619DB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391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92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1EC3A90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39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39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5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8F924A" w14:textId="3033A9A2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396" w:author="Wigfall, Trevonte" w:date="2021-07-16T22:30:00Z">
                  <w:rPr/>
                </w:rPrChange>
              </w:rPr>
            </w:pPr>
            <w:del w:id="397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398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399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00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267E434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0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0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403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722A4C6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404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180850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05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4501DF" w14:textId="77777777" w:rsidR="00467D78" w:rsidRDefault="00467D78" w:rsidP="00467D78">
            <w:pPr>
              <w:rPr>
                <w:ins w:id="406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07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6003AA5F" w14:textId="235D7E95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08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409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10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ABD907" w14:textId="77777777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411" w:author="Wigfall, Trevonte" w:date="2021-07-12T14:07:00Z">
                  <w:rPr>
                    <w:rFonts w:ascii="Calibri" w:hAnsi="Calibri" w:cs="Calibri"/>
                    <w:b/>
                    <w:sz w:val="22"/>
                    <w:szCs w:val="22"/>
                  </w:rPr>
                </w:rPrChange>
              </w:rPr>
              <w:t>UIAPP MASTER:</w: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12" w:author="Wigfall, Trevonte" w:date="2021-07-12T14:07:00Z">
                  <w:rPr>
                    <w:rFonts w:ascii="Calibri" w:hAnsi="Calibri" w:cs="Calibri"/>
                    <w:sz w:val="22"/>
                    <w:szCs w:val="22"/>
                  </w:rPr>
                </w:rPrChange>
              </w:rPr>
              <w:t xml:space="preserve"> </w:t>
            </w:r>
          </w:p>
          <w:p w14:paraId="66B1A534" w14:textId="311FAAD6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413" w:author="Wigfall, Trevonte" w:date="2021-07-12T14:07:00Z">
                  <w:rPr>
                    <w:rFonts w:ascii="Calibri" w:hAnsi="Calibri" w:cs="Calibr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14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81B968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15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6B972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16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93B87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rPrChange w:id="417" w:author="Wigfall, Trevonte" w:date="2021-07-12T14:07:00Z">
                  <w:rPr>
                    <w:rFonts w:ascii="Arial" w:hAnsi="Arial" w:cs="Arial"/>
                    <w:b/>
                    <w:color w:val="000000"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418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19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2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2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Edit Clarifications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2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1D19B27C" w14:textId="77777777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2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424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E10A7F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25" w:author="Wigfall, Trevonte" w:date="2021-07-12T14:07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426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5CA6F8" w14:textId="48FF8684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427" w:author="Wigfall, Trevonte" w:date="2021-07-16T22:30:00Z">
                  <w:rPr/>
                </w:rPrChange>
              </w:rPr>
            </w:pPr>
            <w:del w:id="428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429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430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1E520CD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3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3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433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E6A8D8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434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E841F5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35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2FCFA3" w14:textId="77777777" w:rsidR="00467D78" w:rsidRDefault="00467D78" w:rsidP="00467D78">
            <w:pPr>
              <w:rPr>
                <w:ins w:id="436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37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C372586" w14:textId="21C4093C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38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439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40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AA7777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UIApp and TPIC ONLY</w:t>
            </w:r>
          </w:p>
          <w:p w14:paraId="35A019AE" w14:textId="26E99E13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41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A05FA2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42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5BABFA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43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1E15391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444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445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46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"file:///\\\\agpcorp\\apps\\Local\\EMT\\COTS\\McKesson\\ClaimsXten\\v6.0\\Docs%20%20(Internal)\\CXT_Installation_Guide-Dictionary-dat_AUTOMATED.docx"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4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4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Install new dictionary file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4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450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451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F8890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452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36E091" w14:textId="0DD8478E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453" w:author="Wigfall, Trevonte" w:date="2021-07-16T22:30:00Z">
                  <w:rPr/>
                </w:rPrChange>
              </w:rPr>
            </w:pPr>
            <w:del w:id="454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455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456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6C8AB757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57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58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9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C47398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0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936AFB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1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B114D9" w14:textId="77777777" w:rsidR="00467D78" w:rsidRDefault="00467D78" w:rsidP="00467D78">
            <w:pPr>
              <w:rPr>
                <w:ins w:id="462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63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D7BF413" w14:textId="6023E30A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64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465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66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74F7562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67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E5733C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8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6B1B6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9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8F85BA" w14:textId="36AB3FCC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470" w:author="Wigfall, Trevonte" w:date="2021-07-12T14:07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7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Export custom </w: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72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73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"file:///\\\\agpcorp\\apps\\Local\\EMT\\COTS\\McKesson\\ClaimsXten\\v6.0\\Docs%20%20(Internal)\\CXT_Installation_Guide-Managing_Custom_Rules-Export_AUTOMATED.docx"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7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7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7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7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(7D) 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7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br/>
            </w:r>
            <w:r w:rsidRPr="009213D4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479" w:author="Wigfall, Trevonte" w:date="2021-07-12T14:07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(If not already done) </w:t>
            </w:r>
          </w:p>
          <w:p w14:paraId="62BB4009" w14:textId="77777777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480" w:author="Wigfall, Trevonte" w:date="2021-07-12T14:07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5B326075" w14:textId="77777777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481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482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207601D" w14:textId="7E1DE04A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8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  <w:u w:val="non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4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FF119F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85" w:author="Wigfall, Trevonte" w:date="2021-07-12T14:07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rules exported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6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53FFD6" w14:textId="3D3DBEA5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487" w:author="Wigfall, Trevonte" w:date="2021-07-16T22:30:00Z">
                  <w:rPr/>
                </w:rPrChange>
              </w:rPr>
            </w:pPr>
            <w:del w:id="488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489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490" w:author="Trevonte Wigfall" w:date="2021-12-05T05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91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5DFC1A59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92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93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4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A87586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5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B16553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6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B95C50" w14:textId="77777777" w:rsidR="00467D78" w:rsidRDefault="00467D78" w:rsidP="00467D78">
            <w:pPr>
              <w:rPr>
                <w:ins w:id="497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98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25892494" w14:textId="365713AE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99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500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01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94D0C52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UIApp Master (Do this all environments EXCEPT the first two DEV environments 3-D and 7-D):  </w:t>
            </w:r>
          </w:p>
          <w:p w14:paraId="3BDE755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08Q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02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04946E0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3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30F443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4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1795F7" w14:textId="5C65DFB4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0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50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07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0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0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custom rules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1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4B43DABA" w14:textId="052ADF5A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511" w:author="Wigfall, Trevonte" w:date="2021-07-12T14:07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6A624EEB" w14:textId="77777777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512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513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8C721A3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514" w:author="Wigfall, Trevonte" w:date="2021-07-12T14:07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  <w:p w14:paraId="56E106A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515" w:author="Wigfall, Trevonte" w:date="2021-07-12T14:07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6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1C96ABF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7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10E3B2" w14:textId="04C7924B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518" w:author="Wigfall, Trevonte" w:date="2021-07-16T22:30:00Z">
                  <w:rPr/>
                </w:rPrChange>
              </w:rPr>
            </w:pPr>
            <w:del w:id="519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520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521" w:author="Trevonte Wigfall" w:date="2021-12-05T05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22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4A70931C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23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24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525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8BBDBF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526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FB141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27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3EAE79" w14:textId="77777777" w:rsidR="00467D78" w:rsidRDefault="00467D78" w:rsidP="00467D78">
            <w:pPr>
              <w:rPr>
                <w:ins w:id="528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29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D3D952E" w14:textId="6F91CE52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30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531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2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E911114" w14:textId="6B61F992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3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490069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534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35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1954F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536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37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E9D763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538" w:author="Wigfall, Trevonte" w:date="2021-07-12T14:07:00Z">
                  <w:rPr>
                    <w:rFonts w:ascii="Arial" w:hAnsi="Arial" w:cs="Arial"/>
                    <w:b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539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40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4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4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Replace Config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4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544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F8A2B9" w14:textId="77777777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545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8737B2" w14:textId="7743EC42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546" w:author="Wigfall, Trevonte" w:date="2021-07-16T22:30:00Z">
                  <w:rPr/>
                </w:rPrChange>
              </w:rPr>
            </w:pPr>
            <w:del w:id="547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548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549" w:author="Trevonte Wigfall" w:date="2021-12-05T05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50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583D160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5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5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3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BC88524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4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A8AC7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5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7B9F84" w14:textId="77777777" w:rsidR="00467D78" w:rsidRDefault="00467D78" w:rsidP="00467D78">
            <w:pPr>
              <w:rPr>
                <w:ins w:id="556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57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FED2AC4" w14:textId="576A3C69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58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559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60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88EA3BA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TPIC and UIApp servers:  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61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32C009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2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1FA1E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3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922CB2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564" w:author="Wigfall, Trevonte" w:date="2021-07-12T14:07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565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66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6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6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Edit Nthost config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6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0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C9A173" w14:textId="77777777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1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438B20" w14:textId="03CB95D8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572" w:author="Wigfall, Trevonte" w:date="2021-07-16T22:30:00Z">
                  <w:rPr/>
                </w:rPrChange>
              </w:rPr>
            </w:pPr>
            <w:del w:id="573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574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575" w:author="Trevonte Wigfall" w:date="2021-12-05T05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76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40590A2A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77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78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579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81F3DD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580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75346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81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172A55" w14:textId="77777777" w:rsidR="00467D78" w:rsidRDefault="00467D78" w:rsidP="00467D78">
            <w:pPr>
              <w:rPr>
                <w:ins w:id="582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83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96872CA" w14:textId="06AB21E5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84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585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86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70896A3" w14:textId="28B0387F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UIAPP Only: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87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87AA6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88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A029CC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89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7059CB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rPrChange w:id="590" w:author="Wigfall, Trevonte" w:date="2021-07-12T14:0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591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92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9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9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Edit Web.Config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9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596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317CC4" w14:textId="77777777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597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8C31A2" w14:textId="3440284E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598" w:author="Wigfall, Trevonte" w:date="2021-07-16T22:30:00Z">
                  <w:rPr/>
                </w:rPrChange>
              </w:rPr>
            </w:pPr>
            <w:del w:id="599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600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601" w:author="Trevonte Wigfall" w:date="2021-12-05T05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02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6D56FB6C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03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04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605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E7BFE8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606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B9E82A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07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C08C78" w14:textId="77777777" w:rsidR="00467D78" w:rsidRDefault="00467D78" w:rsidP="00467D78">
            <w:pPr>
              <w:rPr>
                <w:ins w:id="608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09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1A0C9F00" w14:textId="7DD98D2A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10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11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13C93B2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TPIC Servers</w:t>
            </w:r>
          </w:p>
          <w:p w14:paraId="3BFB058E" w14:textId="0B742DB1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12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810F606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13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BB0B10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614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7BA4383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615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61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617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"file:///\\\\agpcorp\\apps\\Local\\EMT\\COTS\\McKesson\\ClaimsXten\\v6.0\\Docs%20%20(Internal)\\CXT_Installation_Guide-TPIC_Metadata_XML_AUTOMATED.docx" </w:instrText>
            </w:r>
            <w:r w:rsidRPr="009213D4">
              <w:rPr>
                <w:rFonts w:asciiTheme="minorHAnsi" w:hAnsiTheme="minorHAnsi" w:cstheme="minorHAnsi"/>
                <w:rPrChange w:id="618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19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Install most current metadata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20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621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660D2976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622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62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624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FC7666" w14:textId="1C5711F4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625" w:author="Wigfall, Trevonte" w:date="2021-07-16T22:30:00Z">
                  <w:rPr/>
                </w:rPrChange>
              </w:rPr>
            </w:pPr>
            <w:del w:id="626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627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628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3FE3A663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29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30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1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F84C4E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2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941FBC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3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709D18" w14:textId="77777777" w:rsidR="00467D78" w:rsidRDefault="00467D78" w:rsidP="00467D78">
            <w:pPr>
              <w:rPr>
                <w:ins w:id="634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35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9922923" w14:textId="174778A9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36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637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38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7412C9B" w14:textId="030992B5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TPIC, TPPUI,  and UIApp servers: 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39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A59311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0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BE1AA5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641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1A11287A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642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643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644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9213D4"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645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separate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64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647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9213D4">
              <w:rPr>
                <w:rFonts w:asciiTheme="minorHAnsi" w:hAnsiTheme="minorHAnsi" w:cstheme="minorHAnsi"/>
                <w:rPrChange w:id="648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49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Set LDAP manager password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50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  <w:r w:rsidRPr="009213D4"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651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652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1F4A7F74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65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65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5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084249" w14:textId="53587A68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656" w:author="Wigfall, Trevonte" w:date="2021-07-16T22:30:00Z">
                  <w:rPr/>
                </w:rPrChange>
              </w:rPr>
            </w:pPr>
            <w:del w:id="657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658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659" w:author="Trevonte Wigfall" w:date="2021-12-05T05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60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1D33F54B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6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6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663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7302D4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664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4030D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65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7DC3D9" w14:textId="77777777" w:rsidR="00467D78" w:rsidRDefault="00467D78" w:rsidP="00467D78">
            <w:pPr>
              <w:rPr>
                <w:ins w:id="666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67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079EA04B" w14:textId="5608BC21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68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669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0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B781E35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UIApp and TPIC ONLY</w:t>
            </w:r>
          </w:p>
          <w:p w14:paraId="7A2BC39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671" w:author="Wigfall, Trevonte" w:date="2021-07-12T14:07:00Z">
                  <w:rPr>
                    <w:b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2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BFBB79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73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BF3B8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74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5B86E0" w14:textId="77777777" w:rsidR="00467D78" w:rsidRPr="009213D4" w:rsidRDefault="00467D78" w:rsidP="00467D78">
            <w:pPr>
              <w:spacing w:after="200" w:line="276" w:lineRule="auto"/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7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67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677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67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7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8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3B52419A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681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682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DAB9606" w14:textId="77777777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683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A73F4C" w14:textId="045CCD8A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684" w:author="Wigfall, Trevonte" w:date="2021-07-16T22:30:00Z">
                  <w:rPr/>
                </w:rPrChange>
              </w:rPr>
            </w:pPr>
            <w:del w:id="685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686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687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578036D6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88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89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690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55F7F0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691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615AD26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92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C897B4" w14:textId="77777777" w:rsidR="00467D78" w:rsidRDefault="00467D78" w:rsidP="00467D78">
            <w:pPr>
              <w:rPr>
                <w:ins w:id="693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94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8A04120" w14:textId="6D38EB68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95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696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97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EF5CEB" w14:textId="214DCE19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98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CC533F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99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A29AB5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00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1617A7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701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702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03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0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0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Perform IIS reset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0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707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2BEB" w14:textId="77777777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708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1FD6CC" w14:textId="7745CDDE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709" w:author="Wigfall, Trevonte" w:date="2021-07-16T22:30:00Z">
                  <w:rPr/>
                </w:rPrChange>
              </w:rPr>
            </w:pPr>
            <w:del w:id="710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711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712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1141FEF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13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14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715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CC48AB4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716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0A08DC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17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59BB23" w14:textId="77777777" w:rsidR="00467D78" w:rsidRDefault="00467D78" w:rsidP="00467D78">
            <w:pPr>
              <w:rPr>
                <w:ins w:id="718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19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B02C84C" w14:textId="2FB32E4B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20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721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22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CAE66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46F69CC5" w14:textId="77777777" w:rsidR="00467D78" w:rsidRPr="00415A3F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23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DE8FBB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24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0EA17B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25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55D675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726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727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28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2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3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Activate all nodes from TPIC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3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732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111A32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733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26EC40" w14:textId="4BF7BA54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734" w:author="Wigfall, Trevonte" w:date="2021-07-16T22:30:00Z">
                  <w:rPr/>
                </w:rPrChange>
              </w:rPr>
            </w:pPr>
            <w:del w:id="735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736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737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5370B10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38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65"/>
          <w:trPrChange w:id="739" w:author="Wigfall, Trevonte" w:date="2021-07-12T14:17:00Z">
            <w:trPr>
              <w:trHeight w:val="665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740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DDECB2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741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CE224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42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8C35FE" w14:textId="77777777" w:rsidR="00467D78" w:rsidRDefault="00467D78" w:rsidP="00467D78">
            <w:pPr>
              <w:rPr>
                <w:ins w:id="743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44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2E061826" w14:textId="492CC63C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745" w:author="Wigfall, Trevonte" w:date="2021-07-12T14:07:00Z">
                  <w:rPr/>
                </w:rPrChange>
              </w:rPr>
            </w:pPr>
            <w:ins w:id="746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747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48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D9242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74D98E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49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6F0C05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50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D0FE0A9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51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2A946C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752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753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54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5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5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Activate all nodes from TPPUI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5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758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8CFC0D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759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760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AE72A4" w14:textId="79B40BF1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761" w:author="Wigfall, Trevonte" w:date="2021-07-16T22:30:00Z">
                  <w:rPr/>
                </w:rPrChange>
              </w:rPr>
            </w:pPr>
            <w:del w:id="762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763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764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10939461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65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766" w:author="Wigfall, Trevonte" w:date="2021-07-12T14:17:00Z">
            <w:trPr>
              <w:trHeight w:val="602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767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4537C2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768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78E6D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69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5EF1A" w14:textId="77777777" w:rsidR="00467D78" w:rsidRDefault="00467D78" w:rsidP="00467D78">
            <w:pPr>
              <w:rPr>
                <w:ins w:id="770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71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183DA0E0" w14:textId="40C27BCE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772" w:author="Wigfall, Trevonte" w:date="2021-07-12T14:07:00Z">
                  <w:rPr/>
                </w:rPrChange>
              </w:rPr>
            </w:pPr>
            <w:ins w:id="773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774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75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F517D21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UIAPP (cxtUIAPPFac&lt;env&gt;)</w:t>
            </w:r>
          </w:p>
          <w:p w14:paraId="443A26F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76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5F5B29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77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D2058E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78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2BEE3B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779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780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81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8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8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Activate all nodes from UIAPP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8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785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F1883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786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787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3C3394" w14:textId="0B3B1E2E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788" w:author="Wigfall, Trevonte" w:date="2021-07-16T22:30:00Z">
                  <w:rPr/>
                </w:rPrChange>
              </w:rPr>
            </w:pPr>
            <w:del w:id="789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790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791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467D78" w:rsidRPr="009213D4" w14:paraId="77E4F62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92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728"/>
          <w:trPrChange w:id="793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794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AFF807" w14:textId="77777777" w:rsidR="00467D78" w:rsidRPr="00415A3F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795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CACD27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96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C575A74" w14:textId="77777777" w:rsidR="00467D78" w:rsidRDefault="00467D78" w:rsidP="00467D78">
            <w:pPr>
              <w:rPr>
                <w:ins w:id="797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98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3C2D3C3E" w14:textId="5E35C571" w:rsidR="00467D78" w:rsidRPr="00467D78" w:rsidRDefault="00467D78" w:rsidP="00467D7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rPrChange w:id="799" w:author="Wigfall, Trevonte" w:date="2021-07-12T14:17:00Z">
                  <w:rPr/>
                </w:rPrChange>
              </w:rPr>
            </w:pPr>
            <w:ins w:id="800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801" w:author="Wigfall, Trevonte" w:date="2021-07-12T14:17:00Z">
              <w:r w:rsidRPr="00415A3F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2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6CDFA8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1CCEE4D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3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DDEB146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04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43B832" w14:textId="77777777" w:rsidR="00467D78" w:rsidRPr="00415A3F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05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FE5A57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806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807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08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0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1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Activate all nodes from C3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1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812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DC7EF7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813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814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FFAEE1" w14:textId="7601877A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815" w:author="Wigfall, Trevonte" w:date="2021-07-16T22:30:00Z">
                  <w:rPr/>
                </w:rPrChange>
              </w:rPr>
            </w:pPr>
            <w:del w:id="816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817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818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9213D4" w:rsidRPr="009213D4" w14:paraId="79C8768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19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20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821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53A13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822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51AC05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823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40E95F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24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745CC23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25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BB52067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26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A8C00C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27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DC61C6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828" w:author="Wigfall, Trevonte" w:date="2021-07-12T14:07:00Z">
                  <w:rPr>
                    <w:rFonts w:ascii="Arial" w:hAnsi="Arial" w:cs="Arial"/>
                    <w:b/>
                    <w:sz w:val="22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829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30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9213D4">
              <w:rPr>
                <w:rFonts w:asciiTheme="minorHAnsi" w:hAnsiTheme="minorHAnsi" w:cstheme="minorHAnsi"/>
                <w:szCs w:val="22"/>
                <w:rPrChange w:id="831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32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t>Validate UIApp and TPIC services using EMT GUI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33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834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9FEBD5" w14:textId="77777777" w:rsidR="009213D4" w:rsidRPr="00415A3F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835" w:author="Wigfall, Trevonte" w:date="2021-07-12T14:07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URLs validate 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836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270A71" w14:textId="33B73913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837" w:author="Wigfall, Trevonte" w:date="2021-07-16T22:30:00Z">
                  <w:rPr/>
                </w:rPrChange>
              </w:rPr>
            </w:pPr>
            <w:del w:id="838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839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840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9213D4" w:rsidRPr="009213D4" w14:paraId="7B3DBAF4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41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42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843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770A75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844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D8EB04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845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BCE15B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46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1E1EEC" w14:textId="40E84C3B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TPPUI servers (</w:t>
            </w:r>
            <w:r w:rsidRPr="00415A3F"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47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952CC9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48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E3E7D3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49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414418" w14:textId="77777777" w:rsidR="009213D4" w:rsidRPr="009213D4" w:rsidRDefault="009213D4" w:rsidP="009213D4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850" w:author="Wigfall, Trevonte" w:date="2021-07-12T14:07:00Z">
                  <w:rPr>
                    <w:rFonts w:ascii="Arial" w:hAnsi="Arial" w:cs="Arial"/>
                    <w:b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851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52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53" w:author="Wigfall, Trevonte" w:date="2021-07-12T14:0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54" w:author="Wigfall, Trevonte" w:date="2021-07-12T14:0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t>Validate TPPUI Server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55" w:author="Wigfall, Trevonte" w:date="2021-07-12T14:0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end"/>
            </w:r>
          </w:p>
          <w:p w14:paraId="1FDE40A3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856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62609E" w14:textId="77777777" w:rsidR="009213D4" w:rsidRPr="00415A3F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857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21581A" w14:textId="17155B28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858" w:author="Wigfall, Trevonte" w:date="2021-07-16T22:30:00Z">
                  <w:rPr/>
                </w:rPrChange>
              </w:rPr>
            </w:pPr>
            <w:del w:id="859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860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861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9213D4" w:rsidRPr="009213D4" w14:paraId="0FA0323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62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863" w:author="Wigfall, Trevonte" w:date="2021-07-12T14:16:00Z">
            <w:trPr>
              <w:trHeight w:val="602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864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A3A16DC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865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8B9EE8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866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5C11D6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67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B24F36B" w14:textId="2AC1584A" w:rsidR="009213D4" w:rsidRPr="009213D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rPrChange w:id="868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T</w:t>
            </w: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PIC servers (</w:t>
            </w:r>
            <w:r w:rsidRPr="00415A3F"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): : </w:t>
            </w: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69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39B1DF2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70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D8B118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71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0EB9F1" w14:textId="77777777" w:rsidR="009213D4" w:rsidRPr="009213D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rPrChange w:id="872" w:author="Wigfall, Trevonte" w:date="2021-07-12T14:07:00Z">
                  <w:rPr>
                    <w:rFonts w:asciiTheme="minorHAnsi" w:hAnsiTheme="minorHAnsi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873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74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75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76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t>VALIDATE TPIC Adjudication is functional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77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878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u w:val="none"/>
                  </w:rPr>
                </w:rPrChange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879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000C52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880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E5815A" w14:textId="2956CB6C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881" w:author="Wigfall, Trevonte" w:date="2021-07-16T22:30:00Z">
                  <w:rPr/>
                </w:rPrChange>
              </w:rPr>
            </w:pPr>
            <w:del w:id="882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883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884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9213D4" w:rsidRPr="009213D4" w14:paraId="6C09311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85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86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887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B222C6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888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ECB669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889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1EA1A0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90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D2B5BE7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891" w:author="Wigfall, Trevonte" w:date="2021-07-12T14:07:00Z">
                  <w:rPr>
                    <w:b/>
                  </w:rPr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FACETS: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92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3719299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93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11BDCB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94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AACFC9" w14:textId="77777777" w:rsidR="009213D4" w:rsidRPr="009213D4" w:rsidRDefault="009213D4" w:rsidP="009213D4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rPrChange w:id="895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89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97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98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99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t>VALIDATE Claims Adjudication (F3) is functional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00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901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u w:val="none"/>
                  </w:rPr>
                </w:rPrChange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902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F25752" w14:textId="77777777" w:rsidR="009213D4" w:rsidRPr="00415A3F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903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0C9DA9" w14:textId="01C6C96D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904" w:author="Wigfall, Trevonte" w:date="2021-07-16T22:30:00Z">
                  <w:rPr/>
                </w:rPrChange>
              </w:rPr>
            </w:pPr>
            <w:del w:id="905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906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907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9213D4" w:rsidRPr="009213D4" w14:paraId="724DFF9B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08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09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910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AC1665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911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E3E39A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912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9F6CA7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3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318171D" w14:textId="77777777" w:rsidR="009213D4" w:rsidRPr="009213D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rPrChange w:id="914" w:author="Wigfall, Trevonte" w:date="2021-07-12T14:07:00Z">
                  <w:rPr/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C3 servers (</w:t>
            </w:r>
            <w:r w:rsidRPr="00415A3F"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):</w:t>
            </w: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5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E3B8236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16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FF20D2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17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9ACB8A" w14:textId="77777777" w:rsidR="009213D4" w:rsidRPr="009213D4" w:rsidRDefault="009213D4" w:rsidP="009213D4">
            <w:pPr>
              <w:spacing w:after="200" w:line="276" w:lineRule="auto"/>
              <w:rPr>
                <w:rStyle w:val="Hyperlink"/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none"/>
                <w:rPrChange w:id="918" w:author="Wigfall, Trevonte" w:date="2021-07-12T14:07:00Z">
                  <w:rPr>
                    <w:rStyle w:val="Hyperlink"/>
                    <w:rFonts w:ascii="Arial" w:hAnsi="Arial" w:cs="Arial"/>
                    <w:b/>
                    <w:color w:val="000000" w:themeColor="text1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919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20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21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22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t>VALIDATE C3 Services are functional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23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</w:p>
          <w:p w14:paraId="2E7F5044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924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370017" w14:textId="77777777" w:rsidR="009213D4" w:rsidRPr="00415A3F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925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A0B65D3" w14:textId="422A103F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926" w:author="Wigfall, Trevonte" w:date="2021-07-16T22:30:00Z">
                  <w:rPr/>
                </w:rPrChange>
              </w:rPr>
            </w:pPr>
            <w:del w:id="927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</w:rPr>
                <w:delText>THURS 5/6/21</w:delText>
              </w:r>
            </w:del>
            <w:ins w:id="928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 xml:space="preserve">DAY </w:t>
              </w:r>
            </w:ins>
            <w:ins w:id="929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9213D4" w:rsidRPr="009213D4" w14:paraId="58EAC8AF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30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31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932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53C0BD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933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15EDFF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934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83997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35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A60331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36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3D51E28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37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F2B695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938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75321A3" w14:textId="77777777" w:rsidR="009213D4" w:rsidRPr="009213D4" w:rsidRDefault="009213D4" w:rsidP="009213D4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939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40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Perform App Compares: </w: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41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42" w:author="Wigfall, Trevonte" w:date="2021-07-12T14:07:00Z">
                  <w:rPr/>
                </w:rPrChange>
              </w:rPr>
              <w:instrText xml:space="preserve"> HYPERLINK "file:///\\\\VA33DWVFCT318.DEVAD.WELLPOINT.COM\\d$\\Scripts\\CXT_COMPARE_TEST\\Launchers\\%20" </w:instrText>
            </w:r>
            <w:r w:rsidRPr="009213D4">
              <w:rPr>
                <w:rFonts w:asciiTheme="minorHAnsi" w:hAnsiTheme="minorHAnsi" w:cstheme="minorHAnsi"/>
                <w:rPrChange w:id="943" w:author="Wigfall, Trevonte" w:date="2021-07-12T14:0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944" w:author="Wigfall, Trevonte" w:date="2021-07-12T14:0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t>\\VA33DWVFCT318.DEVAD.WELLPOINT.COM\d$\Scripts\CXT_COMPARE_TEST\Launchers\</w:t>
            </w:r>
            <w:r w:rsidRPr="009213D4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945" w:author="Wigfall, Trevonte" w:date="2021-07-12T14:0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end"/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4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1) TPIC:  Master to current_env_upgrading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47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2) UIAPP:  Master to current_env_upgrading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48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3) TPPUI:  Master to current_env_upgrading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49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4) C3:  Master to current_env_upgrading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0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5) Reporting:  Master to current_env_upgrading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6) TPIC:  current_env_upgrading to itself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2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7) UIAPP:  current_env_upgrading to itself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8) TPPUI:  current_env_upgrading to itself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9) C3:  current_env_upgrading to itself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5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7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3D master for 7D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8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7D master for 8Q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59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8Q master for everything else</w:t>
            </w:r>
            <w:r w:rsidRPr="009213D4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rPrChange w:id="960" w:author="Wigfall, Trevonte" w:date="2021-07-12T14:07:00Z">
                  <w:rPr>
                    <w:rFonts w:ascii="Calibri" w:hAnsi="Calibri"/>
                    <w:noProof/>
                    <w:color w:val="000000"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1749376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9213D4" w:rsidRPr="009213D4" w:rsidRDefault="009213D4" w:rsidP="009213D4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96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962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F1965E" w14:textId="77777777" w:rsidR="009213D4" w:rsidRPr="009213D4" w:rsidRDefault="009213D4" w:rsidP="009213D4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96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6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965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2274E2" w14:textId="62BE1CD3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966" w:author="Wigfall, Trevonte" w:date="2021-07-16T22:30:00Z">
                  <w:rPr/>
                </w:rPrChange>
              </w:rPr>
            </w:pPr>
            <w:del w:id="967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  <w:rPrChange w:id="96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969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970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71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972" w:author="Trevonte Wigfall" w:date="2021-12-05T05:28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358F52FF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73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74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975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1BF76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976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BADC33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977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9E4B32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8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B79F9F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979" w:author="Wigfall, Trevonte" w:date="2021-07-12T14:07:00Z">
                  <w:rPr>
                    <w:b/>
                  </w:rPr>
                </w:rPrChange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0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873642A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81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D66B15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82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D6FDF0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983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D8BD06" w14:textId="77777777" w:rsidR="009213D4" w:rsidRPr="00415A3F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984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CD86B0B" w14:textId="3264B6A0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985" w:author="Wigfall, Trevonte" w:date="2021-07-16T22:30:00Z">
                  <w:rPr/>
                </w:rPrChange>
              </w:rPr>
            </w:pPr>
            <w:del w:id="986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  <w:rPrChange w:id="98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988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98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90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991" w:author="Trevonte Wigfall" w:date="2021-12-05T05:28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02D563A5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92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93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4" w:author="Wigfall, Trevonte" w:date="2021-07-12T14:16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6FDDD9" w14:textId="77777777" w:rsidR="009213D4" w:rsidRPr="00415A3F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5" w:author="Wigfall, Trevonte" w:date="2021-07-12T14:16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9EA62D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6" w:author="Wigfall, Trevonte" w:date="2021-07-12T14:1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59C5BF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997" w:author="Wigfall, Trevonte" w:date="2021-07-12T14:1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803E91B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998" w:author="Wigfall, Trevonte" w:date="2021-07-12T14:1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9129DE7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9" w:author="Wigfall, Trevonte" w:date="2021-07-12T14:1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4092BE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0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4A451C" w14:textId="77777777" w:rsidR="009213D4" w:rsidRPr="00415A3F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1" w:author="Wigfall, Trevonte" w:date="2021-07-12T14:16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4A24F3" w14:textId="77777777" w:rsidR="009213D4" w:rsidRPr="00415A3F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415A3F">
              <w:rPr>
                <w:rFonts w:asciiTheme="minorHAnsi" w:hAnsiTheme="minorHAnsi" w:cs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2" w:author="Wigfall, Trevonte" w:date="2021-07-12T14:16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78800E" w14:textId="5CBEE826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003" w:author="Wigfall, Trevonte" w:date="2021-07-16T22:30:00Z">
                  <w:rPr/>
                </w:rPrChange>
              </w:rPr>
            </w:pPr>
            <w:del w:id="1004" w:author="Wigfall, Trevonte" w:date="2021-06-07T17:28:00Z">
              <w:r w:rsidRPr="00415A3F" w:rsidDel="00C634D2">
                <w:rPr>
                  <w:rFonts w:asciiTheme="minorHAnsi" w:hAnsiTheme="minorHAnsi" w:cstheme="minorHAnsi"/>
                  <w:b/>
                  <w:sz w:val="22"/>
                  <w:szCs w:val="22"/>
                  <w:rPrChange w:id="100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006" w:author="Wigfall, Trevonte" w:date="2021-07-12T14:04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100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08" w:author="Wigfall, Trevonte" w:date="2021-07-12T14:08:00Z">
              <w:r w:rsidRPr="00415A3F">
                <w:rPr>
                  <w:rFonts w:asciiTheme="minorHAnsi" w:hAnsiTheme="minorHAnsi" w:cstheme="minorHAnsi"/>
                  <w:b/>
                  <w:sz w:val="22"/>
                  <w:szCs w:val="22"/>
                  <w:rPrChange w:id="1009" w:author="Trevonte Wigfall" w:date="2021-12-05T05:28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</w:tbl>
    <w:p w14:paraId="4F5C5A27" w14:textId="77777777" w:rsidR="0057614C" w:rsidRPr="00415A3F" w:rsidRDefault="0057614C">
      <w:pPr>
        <w:rPr>
          <w:rFonts w:ascii="Garamond" w:hAnsi="Garamond" w:cstheme="minorHAnsi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213D4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415A3F" w:rsidRDefault="008E63C2" w:rsidP="00C70289">
            <w:pPr>
              <w:rPr>
                <w:rFonts w:ascii="Garamond" w:hAnsi="Garamond" w:cstheme="minorHAnsi"/>
                <w:b/>
                <w:smallCaps/>
                <w:sz w:val="24"/>
                <w:szCs w:val="24"/>
              </w:rPr>
            </w:pPr>
            <w:r w:rsidRPr="00415A3F">
              <w:rPr>
                <w:rFonts w:ascii="Garamond" w:hAnsi="Garamond" w:cstheme="minorHAnsi"/>
                <w:b/>
                <w:smallCaps/>
                <w:sz w:val="24"/>
                <w:szCs w:val="24"/>
              </w:rPr>
              <w:t>Comments:</w:t>
            </w:r>
          </w:p>
          <w:p w14:paraId="5AA8CFDE" w14:textId="77777777" w:rsidR="008E63C2" w:rsidRPr="009213D4" w:rsidRDefault="008E63C2" w:rsidP="00AB4FAD">
            <w:pPr>
              <w:rPr>
                <w:rFonts w:ascii="Garamond" w:hAnsi="Garamond" w:cstheme="minorHAnsi"/>
                <w:color w:val="0000FF"/>
                <w:sz w:val="22"/>
                <w:szCs w:val="22"/>
                <w:u w:val="single"/>
                <w:rPrChange w:id="1010" w:author="Wigfall, Trevonte" w:date="2021-07-12T14:06:00Z">
                  <w:rPr>
                    <w:rFonts w:ascii="Calibri" w:hAnsi="Calibri"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</w:tr>
    </w:tbl>
    <w:p w14:paraId="146711F0" w14:textId="77777777" w:rsidR="0057614C" w:rsidRPr="00415A3F" w:rsidRDefault="0057614C">
      <w:pPr>
        <w:rPr>
          <w:rFonts w:ascii="Garamond" w:hAnsi="Garamond" w:cstheme="minorHAnsi"/>
          <w:b/>
          <w:smallCaps/>
          <w:sz w:val="24"/>
          <w:szCs w:val="24"/>
          <w:u w:val="single"/>
        </w:rPr>
      </w:pPr>
    </w:p>
    <w:p w14:paraId="5127E021" w14:textId="77777777" w:rsidR="0057614C" w:rsidRPr="00415A3F" w:rsidRDefault="0057614C">
      <w:pPr>
        <w:ind w:right="-90"/>
        <w:rPr>
          <w:rFonts w:ascii="Garamond" w:hAnsi="Garamond" w:cstheme="minorHAnsi"/>
          <w:sz w:val="24"/>
          <w:szCs w:val="24"/>
        </w:rPr>
      </w:pPr>
    </w:p>
    <w:sectPr w:rsidR="0057614C" w:rsidRPr="00415A3F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0B30" w14:textId="77777777" w:rsidR="00FD34F3" w:rsidRDefault="00FD34F3">
      <w:r>
        <w:separator/>
      </w:r>
    </w:p>
  </w:endnote>
  <w:endnote w:type="continuationSeparator" w:id="0">
    <w:p w14:paraId="3277451A" w14:textId="77777777" w:rsidR="00FD34F3" w:rsidRDefault="00FD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CFF2" w14:textId="77777777" w:rsidR="00FD34F3" w:rsidRDefault="00FD34F3">
      <w:r>
        <w:separator/>
      </w:r>
    </w:p>
  </w:footnote>
  <w:footnote w:type="continuationSeparator" w:id="0">
    <w:p w14:paraId="177591FD" w14:textId="77777777" w:rsidR="00FD34F3" w:rsidRDefault="00FD3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20FE" w14:textId="77777777" w:rsidR="001F2CE1" w:rsidRDefault="00415A3F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251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3BF4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5A3F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67D78"/>
    <w:rsid w:val="00471E4D"/>
    <w:rsid w:val="00472768"/>
    <w:rsid w:val="00472FF6"/>
    <w:rsid w:val="004745EC"/>
    <w:rsid w:val="00475A22"/>
    <w:rsid w:val="00476032"/>
    <w:rsid w:val="0048073E"/>
    <w:rsid w:val="00482095"/>
    <w:rsid w:val="0048442E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CC5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47F2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13D4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4F3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415A3F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1193</TotalTime>
  <Pages>4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12808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7</cp:revision>
  <cp:lastPrinted>2016-04-21T16:18:00Z</cp:lastPrinted>
  <dcterms:created xsi:type="dcterms:W3CDTF">2021-06-07T21:29:00Z</dcterms:created>
  <dcterms:modified xsi:type="dcterms:W3CDTF">2021-12-05T10:28:00Z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