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77777777" w:rsidR="00305C90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9D54B7">
              <w:rPr>
                <w:rFonts w:ascii="Garamond" w:hAnsi="Garamond"/>
                <w:b/>
                <w:sz w:val="24"/>
                <w:szCs w:val="24"/>
              </w:rPr>
              <w:t>NR #</w:t>
            </w:r>
            <w:ins w:id="6" w:author="Wigfall, Trevonte" w:date="2021-07-17T20:44:00Z">
              <w:r w:rsidR="00305C90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9D54B7" w:rsidDel="00305C90" w:rsidRDefault="00305C90" w:rsidP="00BD574F">
            <w:pPr>
              <w:rPr>
                <w:del w:id="7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4:00Z">
              <w:r w:rsidRPr="00305C9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9" w:author="Wigfall, Trevonte" w:date="2021-07-17T20:45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  <w:del w:id="10" w:author="Wigfall, Trevonte" w:date="2021-07-17T20:44:00Z">
              <w:r w:rsidR="004872AB" w:rsidRPr="009D54B7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9D54B7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1" w:author="Wigfall, Trevonte" w:date="2021-07-17T20:44:00Z">
              <w:r w:rsidRPr="009D54B7" w:rsidDel="00305C9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2T16:0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</w:del>
            <w:del w:id="13" w:author="Wigfall, Trevonte" w:date="2021-07-12T16:03:00Z">
              <w:r w:rsidRPr="009D54B7" w:rsidDel="009D54B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2T16:0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5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84EE2AF" w:rsidR="00A57FEF" w:rsidRPr="009D54B7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9D54B7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6" w:author="Wigfall, Trevonte" w:date="2021-07-16T22:26:00Z">
              <w:r w:rsidR="001904FB" w:rsidRPr="001904F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7" w:author="Wigfall, Trevonte" w:date="2021-07-16T22:2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8" w:author="Wigfall, Trevonte" w:date="2021-07-12T16:03:00Z">
              <w:r w:rsidR="00BD574F" w:rsidRPr="009D54B7" w:rsidDel="009D54B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9" w:author="Wigfall, Trevonte" w:date="2021-07-12T16:0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0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1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2" w:author="Wigfall, Trevonte" w:date="2021-07-12T16:03:00Z">
              <w:tcPr>
                <w:tcW w:w="2232" w:type="dxa"/>
              </w:tcPr>
            </w:tcPrChange>
          </w:tcPr>
          <w:p w14:paraId="31794361" w14:textId="7213247E" w:rsidR="0057614C" w:rsidRPr="009D54B7" w:rsidRDefault="009D54B7">
            <w:pPr>
              <w:rPr>
                <w:rFonts w:ascii="Garamond" w:hAnsi="Garamond"/>
                <w:b/>
                <w:sz w:val="24"/>
                <w:szCs w:val="24"/>
              </w:rPr>
            </w:pPr>
            <w:ins w:id="23" w:author="Wigfall, Trevonte" w:date="2021-07-12T16:03:00Z">
              <w:r w:rsidRPr="009D54B7">
                <w:rPr>
                  <w:rFonts w:ascii="Garamond" w:hAnsi="Garamond"/>
                  <w:b/>
                  <w:sz w:val="24"/>
                  <w:szCs w:val="24"/>
                </w:rPr>
                <w:t>GBFAC0</w:t>
              </w:r>
            </w:ins>
            <w:r w:rsidR="00EF5F71" w:rsidRPr="009D54B7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214317" w:rsidRPr="009D54B7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D4552E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App Servers: va22dwvcxt002 (TPIC), va22dwvcxt003 (UIAPP), va22dwvcxt004 (TPPUI), va22dwvcxt005 (Reporting), va22dwviss006 (C3)</w:t>
            </w:r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24" w:author="Wigfall, Trevonte" w:date="2021-07-16T03:38:00Z">
              <w:r w:rsidR="00FC389F" w:rsidRPr="00F9530B" w:rsidDel="00F9530B">
                <w:rPr>
                  <w:highlight w:val="yellow"/>
                  <w:rPrChange w:id="25" w:author="Wigfall, Trevonte" w:date="2021-07-16T03:38:00Z">
                    <w:rPr/>
                  </w:rPrChange>
                </w:rPr>
                <w:fldChar w:fldCharType="begin"/>
              </w:r>
              <w:r w:rsidR="00FC389F" w:rsidRPr="00F9530B" w:rsidDel="00F9530B">
                <w:rPr>
                  <w:highlight w:val="yellow"/>
                  <w:rPrChange w:id="26" w:author="Wigfall, Trevonte" w:date="2021-07-16T03:38:00Z">
                    <w:rPr/>
                  </w:rPrChange>
                </w:rPr>
                <w:delInstrText xml:space="preserve"> HYPERLINK "https://jira.corp.agp.ads/browse/SNOW-36560" </w:delInstrText>
              </w:r>
              <w:r w:rsidR="00FC389F" w:rsidRPr="00F9530B" w:rsidDel="00F9530B">
                <w:rPr>
                  <w:highlight w:val="yellow"/>
                  <w:rPrChange w:id="27" w:author="Wigfall, Trevonte" w:date="2021-07-16T03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F9530B" w:rsidDel="00F9530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8" w:author="Wigfall, Trevonte" w:date="2021-07-16T03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  <w:r w:rsidR="00FC389F" w:rsidRPr="00F9530B" w:rsidDel="00F9530B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9" w:author="Wigfall, Trevonte" w:date="2021-07-16T03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  <w:del w:id="30" w:author="Wigfall, Trevonte" w:date="2021-07-12T16:03:00Z">
              <w:r w:rsidR="00E206D0" w:rsidRPr="00F9530B" w:rsidDel="009D54B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31" w:author="Wigfall, Trevonte" w:date="2021-07-16T03:3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38421</w:delText>
              </w:r>
            </w:del>
            <w:proofErr w:type="spellStart"/>
            <w:ins w:id="32" w:author="Wigfall, Trevonte" w:date="2021-07-16T03:38:00Z">
              <w:r w:rsidR="00F9530B" w:rsidRPr="00F9530B">
                <w:rPr>
                  <w:highlight w:val="yellow"/>
                  <w:rPrChange w:id="33" w:author="Wigfall, Trevonte" w:date="2021-07-16T03:38:00Z">
                    <w:rPr/>
                  </w:rPrChange>
                </w:rPr>
                <w:t>Backout_CNR</w:t>
              </w:r>
            </w:ins>
            <w:proofErr w:type="spellEnd"/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1AC355E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PrChange w:id="40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D54B7">
              <w:rPr>
                <w:rPrChange w:id="4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27EF41A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46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8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9D54B7" w:rsidRDefault="00FC389F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  <w:r w:rsidRPr="009D54B7">
              <w:rPr>
                <w:rPrChange w:id="4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9D54B7">
              <w:rPr>
                <w:rPrChange w:id="5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Reporting Server Pre-Checks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14C8AC9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5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7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6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2EBC68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6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6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7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7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rPr>
                <w:rPrChange w:id="77" w:author="Wigfall, Trevonte" w:date="2021-07-12T16:04:00Z">
                  <w:rPr/>
                </w:rPrChange>
              </w:rPr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7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4F53C39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81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F1417A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84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5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86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367CDB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8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9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90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1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2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0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231B7D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0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0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0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0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0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0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1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86B166F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13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4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15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7986F9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7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19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1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2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3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43C4C9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3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3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3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3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3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37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38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rPr>
                                  <w:rPrChange w:id="139" w:author="Wigfall, Trevonte" w:date="2021-07-12T16:04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140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41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42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43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D102134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144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9F2B4C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145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6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7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090C398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9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0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51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2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3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5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5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6E4A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6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6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6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6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16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16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16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16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7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16AEEF8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172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9D54B7" w:rsidRDefault="00E206D0" w:rsidP="00E206D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73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74" w:author="Wigfall, Trevonte" w:date="2021-07-12T16:04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0FA64F6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6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78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9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0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8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D54B7">
              <w:rPr>
                <w:rPrChange w:id="18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18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0C085BF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8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D54B7">
              <w:rPr>
                <w:rPrChange w:id="190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D54B7">
              <w:rPr>
                <w:rPrChange w:id="19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19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009CB9E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4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96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98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9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20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02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DE20EA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4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06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08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0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D54B7">
              <w:rPr>
                <w:rPrChange w:id="21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1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1A1FB19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3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15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17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1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9D54B7">
              <w:rPr>
                <w:rPrChange w:id="21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2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0C3DC46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2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2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B238200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429FE0C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FD062F2" w14:textId="77777777" w:rsidTr="00156DE1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D54B7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rPrChange w:id="227" w:author="Wigfall, Trevonte" w:date="2021-07-12T16:04:00Z">
                        <w:rPr>
                          <w:rFonts w:ascii="Calibri" w:hAnsi="Calibri" w:cs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6752" behindDoc="0" locked="0" layoutInCell="1" allowOverlap="1" wp14:anchorId="31CA78ED" wp14:editId="3F8DDBA3">
                            <wp:simplePos x="0" y="0"/>
                            <wp:positionH relativeFrom="column">
                              <wp:posOffset>742950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52D30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9D54B7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rPrChange w:id="228" w:author="Wigfall, Trevonte" w:date="2021-07-12T16:04:00Z">
                        <w:rPr>
                          <w:rFonts w:ascii="Calibri" w:hAnsi="Calibri" w:cs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402FD741" wp14:editId="0661A6B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0</wp:posOffset>
                            </wp:positionV>
                            <wp:extent cx="190500" cy="2667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9D54B7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rPrChange w:id="229" w:author="Wigfall, Trevonte" w:date="2021-07-12T16:04:00Z">
                        <w:rPr>
                          <w:rFonts w:ascii="Calibri" w:hAnsi="Calibri" w:cs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8800" behindDoc="0" locked="0" layoutInCell="1" allowOverlap="1" wp14:anchorId="6B44921D" wp14:editId="40A65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0</wp:posOffset>
                            </wp:positionV>
                            <wp:extent cx="219075" cy="26670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22FB3A" w14:textId="77777777" w:rsidR="00E206D0" w:rsidRDefault="00E206D0" w:rsidP="001D04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44921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" filled="f" stroked="f">
                            <v:textbox style="mso-fit-shape-to-text:t">
                              <w:txbxContent>
                                <w:p w14:paraId="1F22FB3A" w14:textId="77777777" w:rsidR="00E206D0" w:rsidRDefault="00E206D0" w:rsidP="001D04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255FCEB3" w14:textId="77777777" w:rsidTr="00156DE1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77777777" w:rsidR="00E206D0" w:rsidRPr="009D54B7" w:rsidRDefault="00FC389F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9D54B7">
                          <w:rPr>
                            <w:rPrChange w:id="230" w:author="Wigfall, Trevonte" w:date="2021-07-12T16:04:00Z">
                              <w:rPr>
                                <w:color w:val="0000FF"/>
                              </w:rPr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"file:///\\\\agpcorp\\apps\\Local\\EMT\\COTS\\McKesson\\ClaimsXten\\v6.0\\Docs%20%20(Internal)\\CXT_Installation_Guide-RF_Apply_AUTOMATED.docx" </w:instrText>
                        </w:r>
                        <w:r w:rsidRPr="009D54B7">
                          <w:rPr>
                            <w:rPrChange w:id="231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t>Install Rules Flat File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  <w:rPrChange w:id="232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end"/>
                        </w:r>
                      </w:p>
                      <w:p w14:paraId="73127001" w14:textId="77777777" w:rsidR="00E206D0" w:rsidRPr="009D54B7" w:rsidRDefault="00E206D0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33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Flat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7CB9B6D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3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3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24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241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242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243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244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77777777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7CF9977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6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48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9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50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5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D54B7">
              <w:rPr>
                <w:rPrChange w:id="25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5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071C13F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5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5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9D54B7">
              <w:rPr>
                <w:rPrChange w:id="260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9D54B7">
              <w:rPr>
                <w:rPrChange w:id="26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6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4F64BBE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4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66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68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CDCDA88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6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7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Master 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27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EXCEPT the first two VB DEV environments 3-D and 7-D and Two HB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7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envs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8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03D and 07D):  </w:t>
            </w:r>
          </w:p>
          <w:p w14:paraId="1F7647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8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28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8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8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8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8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77777777" w:rsidR="00E206D0" w:rsidRPr="009D54B7" w:rsidRDefault="00FC389F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87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PrChange w:id="288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D54B7">
              <w:rPr>
                <w:rPrChange w:id="28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9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20910E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293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94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3784366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6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98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9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0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0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30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0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7D03003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0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10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D54B7">
              <w:rPr>
                <w:rPrChange w:id="31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Nthost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config files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1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E4E021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4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16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18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1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D54B7">
              <w:rPr>
                <w:rPrChange w:id="32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Edit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Web.Config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Files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21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6079D9C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3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25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27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9D54B7">
              <w:rPr>
                <w:rPrChange w:id="328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9D54B7">
              <w:rPr>
                <w:rPrChange w:id="32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3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76F2FD2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3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9D54B7">
              <w:rPr>
                <w:rPrChange w:id="337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D54B7">
              <w:rPr>
                <w:rPrChange w:id="33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3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5212497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41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2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43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45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34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D54B7">
              <w:rPr>
                <w:rPrChange w:id="34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4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CB17D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4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0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1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52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4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5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6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PrChange w:id="36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D54B7">
              <w:rPr>
                <w:rPrChange w:id="36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6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52F2A9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6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67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69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0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71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7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7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7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7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7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8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70D3F4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38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8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8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8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86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9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0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FC389F" w:rsidRPr="009D54B7">
              <w:rPr>
                <w:rPrChange w:id="391" w:author="Wigfall, Trevonte" w:date="2021-07-12T16:04:00Z">
                  <w:rPr/>
                </w:rPrChange>
              </w:rPr>
              <w:fldChar w:fldCharType="begin"/>
            </w:r>
            <w:r w:rsidR="00FC389F"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9D54B7">
              <w:rPr>
                <w:rPrChange w:id="39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FC389F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DBA1D7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95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9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DDCB982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398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399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0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3869C53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40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0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0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1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5F2CE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1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1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1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2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2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2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42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425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41ABE54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28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29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3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7664E54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43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3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3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4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763E4F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4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4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5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5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9D54B7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52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9D54B7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9D54B7" w:rsidRDefault="00FC389F" w:rsidP="00E206D0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53" w:author="Wigfall, Trevonte" w:date="2021-07-12T16:04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9D54B7">
                                <w:rPr>
                                  <w:rPrChange w:id="454" w:author="Wigfall, Trevonte" w:date="2021-07-12T16:04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9D54B7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9D54B7">
                                <w:rPr>
                                  <w:rPrChange w:id="455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9D54B7">
                                <w:rPr>
                                  <w:rPrChange w:id="456" w:author="Wigfall, Trevonte" w:date="2021-07-12T16:04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E206D0"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57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9D54B7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58" w:author="Wigfall, Trevonte" w:date="2021-07-12T16:04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9D54B7" w:rsidRDefault="00E206D0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59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01A5F442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460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93082B0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  <w:u w:val="single"/>
                <w:rPrChange w:id="461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62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6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32AB601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5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467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8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69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7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7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7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7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997396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47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7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8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48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48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48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48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9D54B7">
              <w:rPr>
                <w:rPrChange w:id="48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PrChange w:id="486" w:author="Wigfall, Trevonte" w:date="2021-07-12T16:04:00Z">
                  <w:rPr>
                    <w:strike/>
                  </w:rPr>
                </w:rPrChange>
              </w:rPr>
              <w:t xml:space="preserve"> </w:t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8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8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9B960A9" w14:textId="77777777" w:rsidR="00E206D0" w:rsidRPr="009D54B7" w:rsidRDefault="00E206D0" w:rsidP="00E206D0">
            <w:pPr>
              <w:rPr>
                <w:rFonts w:ascii="Calibri" w:hAnsi="Calibri" w:cs="Calibri"/>
                <w:noProof/>
                <w:sz w:val="22"/>
                <w:szCs w:val="22"/>
                <w:rPrChange w:id="489" w:author="Wigfall, Trevonte" w:date="2021-07-12T16:04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49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4CEF46B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2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3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495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6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97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D54B7">
              <w:rPr>
                <w:rPrChange w:id="498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D54B7">
              <w:rPr>
                <w:rPrChange w:id="49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50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4255F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0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0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9D54B7">
              <w:rPr>
                <w:rPrChange w:id="507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D54B7">
              <w:rPr>
                <w:rPrChange w:id="50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Cs w:val="24"/>
                <w:rPrChange w:id="50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1E10E9A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1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2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13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4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15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PrChange w:id="516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51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51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7A901B1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0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1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22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24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9D54B7">
              <w:rPr>
                <w:rPrChange w:id="525" w:author="Wigfall, Trevonte" w:date="2021-07-12T16:04:00Z">
                  <w:rPr/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52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52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197422F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9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0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31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2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33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3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3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3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3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4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4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4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43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54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54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54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54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548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49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550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503872D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2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3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54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5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56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57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9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6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56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6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63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56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56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566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567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568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9D54B7">
                          <w:rPr>
                            <w:rPrChange w:id="569" w:author="Wigfall, Trevonte" w:date="2021-07-12T16:04:00Z">
                              <w:rPr/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570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1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2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573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574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575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576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577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38E938E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9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0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81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2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83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</w:t>
            </w:r>
            <w:r w:rsidRPr="009D54B7">
              <w:rPr>
                <w:rFonts w:ascii="Calibri" w:hAnsi="Calibri"/>
                <w:sz w:val="22"/>
                <w:szCs w:val="22"/>
              </w:rPr>
              <w:lastRenderedPageBreak/>
              <w:t xml:space="preserve">EST\Launchers (run as admin, provide </w:t>
            </w:r>
            <w:proofErr w:type="gramStart"/>
            <w:r w:rsidRPr="009D54B7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9D54B7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1CCE59CF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33581578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7D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9D54B7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9D54B7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9D54B7">
              <w:rPr>
                <w:rFonts w:ascii="Calibri" w:hAnsi="Calibri"/>
                <w:noProof/>
                <w:sz w:val="22"/>
                <w:szCs w:val="22"/>
                <w:rPrChange w:id="584" w:author="Wigfall, Trevonte" w:date="2021-07-12T16:04:00Z">
                  <w:rPr>
                    <w:rFonts w:ascii="Calibri" w:hAnsi="Calibri"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0412491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8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86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7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588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89" w:author="Wigfall, Trevonte" w:date="2021-07-12T16:0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90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MM/DD/YY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720FD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91" w:author="Wigfall, Trevonte" w:date="2021-07-12T16:04:00Z">
              <w:r w:rsidRPr="009D54B7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92" w:author="Wigfall, Trevonte" w:date="2021-07-12T16:04:00Z">
              <w:r w:rsidR="009D54B7" w:rsidRPr="009D54B7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93" w:author="Wigfall, Trevonte" w:date="2021-07-15T15:37:00Z">
              <w:r w:rsidR="00252136"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1C5E69EE" w:rsidR="00252136" w:rsidRPr="009D54B7" w:rsidRDefault="00252136" w:rsidP="00252136">
            <w:ins w:id="594" w:author="Wigfall, Trevonte" w:date="2021-07-15T15:38:00Z">
              <w:r w:rsidRPr="009D54B7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595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96" w:author="Wigfall, Trevonte" w:date="2021-07-15T15:39:00Z"/>
                <w:rFonts w:asciiTheme="minorHAnsi" w:hAnsiTheme="minorHAnsi"/>
                <w:b/>
                <w:sz w:val="22"/>
                <w:szCs w:val="22"/>
                <w:rPrChange w:id="597" w:author="Wigfall, Trevonte" w:date="2021-07-12T16:04:00Z">
                  <w:rPr>
                    <w:del w:id="59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59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0" w:author="Wigfall, Trevonte" w:date="2021-07-12T16:04:00Z">
                  <w:rPr>
                    <w:del w:id="60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60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3" w:author="Wigfall, Trevonte" w:date="2021-07-12T16:04:00Z">
                  <w:rPr>
                    <w:del w:id="60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0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0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60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8" w:author="Wigfall, Trevonte" w:date="2021-07-12T16:04:00Z">
                  <w:rPr>
                    <w:del w:id="60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1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1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612" w:author="Wigfall, Trevonte" w:date="2021-07-15T15:39:00Z"/>
                <w:rFonts w:asciiTheme="minorHAnsi" w:hAnsiTheme="minorHAnsi"/>
                <w:b/>
                <w:sz w:val="22"/>
                <w:szCs w:val="22"/>
                <w:rPrChange w:id="613" w:author="Wigfall, Trevonte" w:date="2021-07-12T16:04:00Z">
                  <w:rPr>
                    <w:del w:id="61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1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1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617" w:author="Wigfall, Trevonte" w:date="2021-07-15T15:39:00Z"/>
                <w:rFonts w:asciiTheme="minorHAnsi" w:hAnsiTheme="minorHAnsi"/>
                <w:b/>
                <w:sz w:val="22"/>
                <w:szCs w:val="22"/>
                <w:rPrChange w:id="618" w:author="Wigfall, Trevonte" w:date="2021-07-12T16:04:00Z">
                  <w:rPr>
                    <w:del w:id="61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2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2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622" w:author="Wigfall, Trevonte" w:date="2021-07-15T15:39:00Z"/>
                <w:rFonts w:ascii="Calibri" w:hAnsi="Calibri" w:cs="Calibri"/>
                <w:sz w:val="22"/>
                <w:szCs w:val="22"/>
                <w:rPrChange w:id="623" w:author="Wigfall, Trevonte" w:date="2021-07-12T16:04:00Z">
                  <w:rPr>
                    <w:del w:id="624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25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26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627" w:author="Wigfall, Trevonte" w:date="2021-07-15T15:39:00Z"/>
                <w:rFonts w:asciiTheme="minorHAnsi" w:hAnsiTheme="minorHAnsi"/>
                <w:b/>
                <w:sz w:val="22"/>
                <w:szCs w:val="22"/>
                <w:rPrChange w:id="628" w:author="Wigfall, Trevonte" w:date="2021-07-12T16:04:00Z">
                  <w:rPr>
                    <w:del w:id="62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630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31" w:author="Wigfall, Trevonte" w:date="2021-07-12T16:04:00Z">
                  <w:rPr>
                    <w:del w:id="632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33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34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635" w:author="Wigfall, Trevonte" w:date="2021-07-15T15:39:00Z"/>
                <w:rFonts w:asciiTheme="minorHAnsi" w:hAnsiTheme="minorHAnsi"/>
                <w:b/>
                <w:sz w:val="22"/>
                <w:szCs w:val="22"/>
                <w:rPrChange w:id="636" w:author="Wigfall, Trevonte" w:date="2021-07-12T16:04:00Z">
                  <w:rPr>
                    <w:del w:id="63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638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39" w:author="Wigfall, Trevonte" w:date="2021-07-15T15:39:00Z"/>
                <w:rFonts w:asciiTheme="minorHAnsi" w:hAnsiTheme="minorHAnsi"/>
                <w:b/>
                <w:sz w:val="22"/>
                <w:szCs w:val="22"/>
                <w:rPrChange w:id="640" w:author="Wigfall, Trevonte" w:date="2021-07-12T16:04:00Z">
                  <w:rPr>
                    <w:del w:id="64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64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3" w:author="Wigfall, Trevonte" w:date="2021-07-12T16:04:00Z">
                  <w:rPr>
                    <w:del w:id="64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64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46" w:author="Wigfall, Trevonte" w:date="2021-07-12T16:04:00Z">
                  <w:rPr>
                    <w:del w:id="64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4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4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65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51" w:author="Wigfall, Trevonte" w:date="2021-07-12T16:04:00Z">
                  <w:rPr>
                    <w:del w:id="65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5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5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655" w:author="Wigfall, Trevonte" w:date="2021-07-15T15:39:00Z"/>
                <w:rFonts w:asciiTheme="minorHAnsi" w:hAnsiTheme="minorHAnsi"/>
                <w:b/>
                <w:sz w:val="22"/>
                <w:szCs w:val="22"/>
                <w:rPrChange w:id="656" w:author="Wigfall, Trevonte" w:date="2021-07-12T16:04:00Z">
                  <w:rPr>
                    <w:del w:id="65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5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5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660" w:author="Wigfall, Trevonte" w:date="2021-07-15T15:39:00Z"/>
                <w:rFonts w:asciiTheme="minorHAnsi" w:hAnsiTheme="minorHAnsi"/>
                <w:b/>
                <w:sz w:val="22"/>
                <w:szCs w:val="22"/>
                <w:rPrChange w:id="661" w:author="Wigfall, Trevonte" w:date="2021-07-12T16:04:00Z">
                  <w:rPr>
                    <w:del w:id="66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6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6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665" w:author="Wigfall, Trevonte" w:date="2021-07-15T15:39:00Z"/>
                <w:rFonts w:ascii="Calibri" w:hAnsi="Calibri" w:cs="Calibri"/>
                <w:sz w:val="22"/>
                <w:szCs w:val="22"/>
                <w:rPrChange w:id="666" w:author="Wigfall, Trevonte" w:date="2021-07-12T16:04:00Z">
                  <w:rPr>
                    <w:del w:id="667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668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669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670" w:author="Wigfall, Trevonte" w:date="2021-07-15T15:39:00Z"/>
                <w:rFonts w:asciiTheme="minorHAnsi" w:hAnsiTheme="minorHAnsi"/>
                <w:b/>
                <w:sz w:val="22"/>
                <w:szCs w:val="22"/>
                <w:rPrChange w:id="671" w:author="Wigfall, Trevonte" w:date="2021-07-12T16:04:00Z">
                  <w:rPr>
                    <w:del w:id="67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673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674" w:author="Wigfall, Trevonte" w:date="2021-07-12T16:04:00Z">
                  <w:rPr>
                    <w:del w:id="675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676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677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678" w:author="Wigfall, Trevonte" w:date="2021-07-15T15:39:00Z"/>
                <w:rFonts w:asciiTheme="minorHAnsi" w:hAnsiTheme="minorHAnsi"/>
                <w:b/>
                <w:sz w:val="22"/>
                <w:szCs w:val="22"/>
                <w:rPrChange w:id="679" w:author="Wigfall, Trevonte" w:date="2021-07-12T16:04:00Z">
                  <w:rPr>
                    <w:del w:id="68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681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82" w:author="Wigfall, Trevonte" w:date="2021-07-15T15:39:00Z"/>
                <w:rFonts w:asciiTheme="minorHAnsi" w:hAnsiTheme="minorHAnsi"/>
                <w:b/>
                <w:sz w:val="22"/>
                <w:szCs w:val="22"/>
                <w:rPrChange w:id="683" w:author="Wigfall, Trevonte" w:date="2021-07-12T16:04:00Z">
                  <w:rPr>
                    <w:del w:id="68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68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6" w:author="Wigfall, Trevonte" w:date="2021-07-12T16:04:00Z">
                  <w:rPr>
                    <w:del w:id="68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68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89" w:author="Wigfall, Trevonte" w:date="2021-07-12T16:04:00Z">
                  <w:rPr>
                    <w:del w:id="69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69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94" w:author="Wigfall, Trevonte" w:date="2021-07-12T16:04:00Z">
                  <w:rPr>
                    <w:del w:id="69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9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698" w:author="Wigfall, Trevonte" w:date="2021-07-15T15:39:00Z"/>
                <w:rFonts w:asciiTheme="minorHAnsi" w:hAnsiTheme="minorHAnsi"/>
                <w:b/>
                <w:sz w:val="22"/>
                <w:szCs w:val="22"/>
                <w:rPrChange w:id="699" w:author="Wigfall, Trevonte" w:date="2021-07-12T16:04:00Z">
                  <w:rPr>
                    <w:del w:id="70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703" w:author="Wigfall, Trevonte" w:date="2021-07-15T15:39:00Z"/>
                <w:rFonts w:asciiTheme="minorHAnsi" w:hAnsiTheme="minorHAnsi"/>
                <w:b/>
                <w:sz w:val="22"/>
                <w:szCs w:val="22"/>
                <w:rPrChange w:id="704" w:author="Wigfall, Trevonte" w:date="2021-07-12T16:04:00Z">
                  <w:rPr>
                    <w:del w:id="70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0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0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708" w:author="Wigfall, Trevonte" w:date="2021-07-15T15:39:00Z"/>
                <w:rFonts w:ascii="Calibri" w:hAnsi="Calibri" w:cs="Calibri"/>
                <w:sz w:val="22"/>
                <w:szCs w:val="22"/>
                <w:rPrChange w:id="709" w:author="Wigfall, Trevonte" w:date="2021-07-12T16:04:00Z">
                  <w:rPr>
                    <w:del w:id="710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11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12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713" w:author="Wigfall, Trevonte" w:date="2021-07-15T15:39:00Z"/>
                <w:rFonts w:asciiTheme="minorHAnsi" w:hAnsiTheme="minorHAnsi"/>
                <w:b/>
                <w:sz w:val="22"/>
                <w:szCs w:val="22"/>
                <w:rPrChange w:id="714" w:author="Wigfall, Trevonte" w:date="2021-07-12T16:04:00Z">
                  <w:rPr>
                    <w:del w:id="71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716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17" w:author="Wigfall, Trevonte" w:date="2021-07-12T16:04:00Z">
                  <w:rPr>
                    <w:del w:id="718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19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20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721" w:author="Wigfall, Trevonte" w:date="2021-07-15T15:39:00Z"/>
                <w:rFonts w:asciiTheme="minorHAnsi" w:hAnsiTheme="minorHAnsi"/>
                <w:b/>
                <w:sz w:val="22"/>
                <w:szCs w:val="22"/>
                <w:rPrChange w:id="722" w:author="Wigfall, Trevonte" w:date="2021-07-12T16:04:00Z">
                  <w:rPr>
                    <w:del w:id="72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724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25" w:author="Wigfall, Trevonte" w:date="2021-07-15T15:39:00Z"/>
                <w:rFonts w:asciiTheme="minorHAnsi" w:hAnsiTheme="minorHAnsi"/>
                <w:b/>
                <w:sz w:val="22"/>
                <w:szCs w:val="22"/>
                <w:rPrChange w:id="726" w:author="Wigfall, Trevonte" w:date="2021-07-12T16:04:00Z">
                  <w:rPr>
                    <w:del w:id="72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72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29" w:author="Wigfall, Trevonte" w:date="2021-07-12T16:04:00Z">
                  <w:rPr>
                    <w:del w:id="73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73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32" w:author="Wigfall, Trevonte" w:date="2021-07-12T16:04:00Z">
                  <w:rPr>
                    <w:del w:id="73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3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3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73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37" w:author="Wigfall, Trevonte" w:date="2021-07-12T16:04:00Z">
                  <w:rPr>
                    <w:del w:id="73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3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4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741" w:author="Wigfall, Trevonte" w:date="2021-07-15T15:39:00Z"/>
                <w:rFonts w:asciiTheme="minorHAnsi" w:hAnsiTheme="minorHAnsi"/>
                <w:b/>
                <w:sz w:val="22"/>
                <w:szCs w:val="22"/>
                <w:rPrChange w:id="742" w:author="Wigfall, Trevonte" w:date="2021-07-12T16:04:00Z">
                  <w:rPr>
                    <w:del w:id="7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4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4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746" w:author="Wigfall, Trevonte" w:date="2021-07-15T15:39:00Z"/>
                <w:rFonts w:asciiTheme="minorHAnsi" w:hAnsiTheme="minorHAnsi"/>
                <w:b/>
                <w:sz w:val="22"/>
                <w:szCs w:val="22"/>
                <w:rPrChange w:id="747" w:author="Wigfall, Trevonte" w:date="2021-07-12T16:04:00Z">
                  <w:rPr>
                    <w:del w:id="74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4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5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751" w:author="Wigfall, Trevonte" w:date="2021-07-15T15:39:00Z"/>
                <w:rFonts w:ascii="Calibri" w:hAnsi="Calibri" w:cs="Calibri"/>
                <w:sz w:val="22"/>
                <w:szCs w:val="22"/>
                <w:rPrChange w:id="752" w:author="Wigfall, Trevonte" w:date="2021-07-12T16:04:00Z">
                  <w:rPr>
                    <w:del w:id="75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54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55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756" w:author="Wigfall, Trevonte" w:date="2021-07-15T15:39:00Z"/>
                <w:rFonts w:ascii="Calibri" w:hAnsi="Calibri" w:cs="Calibri"/>
                <w:sz w:val="22"/>
                <w:szCs w:val="22"/>
                <w:rPrChange w:id="757" w:author="Wigfall, Trevonte" w:date="2021-07-12T16:04:00Z">
                  <w:rPr>
                    <w:del w:id="758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759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760" w:author="Wigfall, Trevonte" w:date="2021-07-12T16:04:00Z">
                  <w:rPr>
                    <w:del w:id="761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762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763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764" w:author="Wigfall, Trevonte" w:date="2021-07-15T15:39:00Z"/>
                <w:rFonts w:asciiTheme="minorHAnsi" w:hAnsiTheme="minorHAnsi"/>
                <w:b/>
                <w:sz w:val="22"/>
                <w:szCs w:val="22"/>
                <w:rPrChange w:id="765" w:author="Wigfall, Trevonte" w:date="2021-07-12T16:04:00Z">
                  <w:rPr>
                    <w:del w:id="76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767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68" w:author="Wigfall, Trevonte" w:date="2021-07-15T15:39:00Z"/>
                <w:rFonts w:asciiTheme="minorHAnsi" w:hAnsiTheme="minorHAnsi"/>
                <w:b/>
                <w:sz w:val="22"/>
                <w:szCs w:val="22"/>
                <w:rPrChange w:id="769" w:author="Wigfall, Trevonte" w:date="2021-07-12T16:04:00Z">
                  <w:rPr>
                    <w:del w:id="77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77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72" w:author="Wigfall, Trevonte" w:date="2021-07-12T16:04:00Z">
                  <w:rPr>
                    <w:del w:id="77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77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75" w:author="Wigfall, Trevonte" w:date="2021-07-12T16:04:00Z">
                  <w:rPr>
                    <w:del w:id="77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7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7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77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780" w:author="Wigfall, Trevonte" w:date="2021-07-12T16:04:00Z">
                  <w:rPr>
                    <w:del w:id="78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78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8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784" w:author="Wigfall, Trevonte" w:date="2021-07-15T15:39:00Z"/>
                <w:rFonts w:asciiTheme="minorHAnsi" w:hAnsiTheme="minorHAnsi"/>
                <w:b/>
                <w:sz w:val="22"/>
                <w:szCs w:val="22"/>
                <w:rPrChange w:id="785" w:author="Wigfall, Trevonte" w:date="2021-07-12T16:04:00Z">
                  <w:rPr>
                    <w:del w:id="7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8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8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789" w:author="Wigfall, Trevonte" w:date="2021-07-15T15:39:00Z"/>
                <w:rFonts w:asciiTheme="minorHAnsi" w:hAnsiTheme="minorHAnsi"/>
                <w:b/>
                <w:sz w:val="22"/>
                <w:szCs w:val="22"/>
                <w:rPrChange w:id="790" w:author="Wigfall, Trevonte" w:date="2021-07-12T16:04:00Z">
                  <w:rPr>
                    <w:del w:id="79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9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79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794" w:author="Wigfall, Trevonte" w:date="2021-07-15T15:39:00Z"/>
                <w:rFonts w:ascii="Calibri" w:hAnsi="Calibri" w:cs="Calibri"/>
                <w:sz w:val="22"/>
                <w:szCs w:val="22"/>
                <w:rPrChange w:id="795" w:author="Wigfall, Trevonte" w:date="2021-07-12T16:04:00Z">
                  <w:rPr>
                    <w:del w:id="796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797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798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799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00" w:author="Wigfall, Trevonte" w:date="2021-07-12T16:04:00Z">
                  <w:rPr>
                    <w:del w:id="801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802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803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804" w:author="Wigfall, Trevonte" w:date="2021-07-15T15:39:00Z"/>
                <w:rFonts w:asciiTheme="minorHAnsi" w:hAnsiTheme="minorHAnsi"/>
                <w:b/>
                <w:sz w:val="22"/>
                <w:szCs w:val="22"/>
                <w:rPrChange w:id="805" w:author="Wigfall, Trevonte" w:date="2021-07-12T16:04:00Z">
                  <w:rPr>
                    <w:del w:id="80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807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08" w:author="Wigfall, Trevonte" w:date="2021-07-15T15:39:00Z"/>
                <w:rFonts w:asciiTheme="minorHAnsi" w:hAnsiTheme="minorHAnsi"/>
                <w:b/>
                <w:sz w:val="22"/>
                <w:szCs w:val="22"/>
                <w:rPrChange w:id="809" w:author="Wigfall, Trevonte" w:date="2021-07-12T16:04:00Z">
                  <w:rPr>
                    <w:del w:id="81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81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12" w:author="Wigfall, Trevonte" w:date="2021-07-12T16:04:00Z">
                  <w:rPr>
                    <w:del w:id="81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81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15" w:author="Wigfall, Trevonte" w:date="2021-07-12T16:04:00Z">
                  <w:rPr>
                    <w:del w:id="81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1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1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81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20" w:author="Wigfall, Trevonte" w:date="2021-07-12T16:04:00Z">
                  <w:rPr>
                    <w:del w:id="82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2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2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824" w:author="Wigfall, Trevonte" w:date="2021-07-15T15:39:00Z"/>
                <w:rFonts w:asciiTheme="minorHAnsi" w:hAnsiTheme="minorHAnsi"/>
                <w:b/>
                <w:sz w:val="22"/>
                <w:szCs w:val="22"/>
                <w:rPrChange w:id="825" w:author="Wigfall, Trevonte" w:date="2021-07-12T16:04:00Z">
                  <w:rPr>
                    <w:del w:id="82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2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2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829" w:author="Wigfall, Trevonte" w:date="2021-07-15T15:39:00Z"/>
                <w:rFonts w:asciiTheme="minorHAnsi" w:hAnsiTheme="minorHAnsi"/>
                <w:b/>
                <w:sz w:val="22"/>
                <w:szCs w:val="22"/>
                <w:rPrChange w:id="830" w:author="Wigfall, Trevonte" w:date="2021-07-12T16:04:00Z">
                  <w:rPr>
                    <w:del w:id="83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3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3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834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835" w:author="Wigfall, Trevonte" w:date="2021-07-15T15:39:00Z"/>
                      <w:rFonts w:ascii="Calibri" w:hAnsi="Calibri" w:cs="Calibri"/>
                      <w:sz w:val="22"/>
                      <w:szCs w:val="22"/>
                      <w:rPrChange w:id="836" w:author="Wigfall, Trevonte" w:date="2021-07-12T16:04:00Z">
                        <w:rPr>
                          <w:del w:id="837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838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839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840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841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842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43" w:author="Wigfall, Trevonte" w:date="2021-07-12T16:04:00Z">
                              <w:rPr>
                                <w:del w:id="844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845" w:author="Wigfall, Trevonte" w:date="2021-07-15T15:39:00Z">
                          <w:r w:rsidRPr="009D54B7" w:rsidDel="00252136">
                            <w:rPr>
                              <w:rPrChange w:id="846" w:author="Wigfall, Trevonte" w:date="2021-07-12T16:04:00Z">
                                <w:rPr/>
                              </w:rPrChange>
                            </w:rPr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847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848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849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850" w:author="Wigfall, Trevonte" w:date="2021-07-15T15:39:00Z"/>
                      <w:rFonts w:ascii="Calibri" w:hAnsi="Calibri" w:cs="Calibri"/>
                      <w:sz w:val="22"/>
                      <w:szCs w:val="22"/>
                      <w:rPrChange w:id="851" w:author="Wigfall, Trevonte" w:date="2021-07-12T16:04:00Z">
                        <w:rPr>
                          <w:del w:id="852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853" w:author="Wigfall, Trevonte" w:date="2021-07-15T15:39:00Z"/>
                <w:rFonts w:ascii="Calibri" w:hAnsi="Calibri" w:cs="Calibri"/>
                <w:sz w:val="22"/>
                <w:szCs w:val="22"/>
                <w:rPrChange w:id="854" w:author="Wigfall, Trevonte" w:date="2021-07-12T16:04:00Z">
                  <w:rPr>
                    <w:del w:id="855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856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57" w:author="Wigfall, Trevonte" w:date="2021-07-12T16:04:00Z">
                  <w:rPr>
                    <w:del w:id="858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859" w:author="Wigfall, Trevonte" w:date="2021-07-15T15:39:00Z"/>
                <w:rFonts w:asciiTheme="minorHAnsi" w:hAnsiTheme="minorHAnsi"/>
                <w:b/>
                <w:sz w:val="22"/>
                <w:szCs w:val="22"/>
                <w:rPrChange w:id="860" w:author="Wigfall, Trevonte" w:date="2021-07-12T16:04:00Z">
                  <w:rPr>
                    <w:del w:id="86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86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863" w:author="Wigfall, Trevonte" w:date="2021-07-15T15:39:00Z"/>
                <w:rFonts w:asciiTheme="minorHAnsi" w:hAnsiTheme="minorHAnsi"/>
                <w:b/>
                <w:sz w:val="22"/>
                <w:szCs w:val="22"/>
                <w:rPrChange w:id="864" w:author="Wigfall, Trevonte" w:date="2021-07-12T16:04:00Z">
                  <w:rPr>
                    <w:del w:id="86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86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67" w:author="Wigfall, Trevonte" w:date="2021-07-12T16:04:00Z">
                  <w:rPr>
                    <w:del w:id="86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86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70" w:author="Wigfall, Trevonte" w:date="2021-07-12T16:04:00Z">
                  <w:rPr>
                    <w:del w:id="87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7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7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87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875" w:author="Wigfall, Trevonte" w:date="2021-07-12T16:04:00Z">
                  <w:rPr>
                    <w:del w:id="87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87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7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879" w:author="Wigfall, Trevonte" w:date="2021-07-15T15:39:00Z"/>
                <w:rFonts w:asciiTheme="minorHAnsi" w:hAnsiTheme="minorHAnsi"/>
                <w:b/>
                <w:sz w:val="22"/>
                <w:szCs w:val="22"/>
                <w:rPrChange w:id="880" w:author="Wigfall, Trevonte" w:date="2021-07-12T16:04:00Z">
                  <w:rPr>
                    <w:del w:id="88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8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8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884" w:author="Wigfall, Trevonte" w:date="2021-07-15T15:39:00Z"/>
                <w:rFonts w:asciiTheme="minorHAnsi" w:hAnsiTheme="minorHAnsi"/>
                <w:b/>
                <w:sz w:val="22"/>
                <w:szCs w:val="22"/>
                <w:rPrChange w:id="885" w:author="Wigfall, Trevonte" w:date="2021-07-12T16:04:00Z">
                  <w:rPr>
                    <w:del w:id="8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88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88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889" w:author="Wigfall, Trevonte" w:date="2021-07-15T15:39:00Z"/>
                <w:rFonts w:ascii="Calibri" w:hAnsi="Calibri" w:cs="Calibri"/>
                <w:noProof/>
                <w:sz w:val="22"/>
                <w:szCs w:val="22"/>
                <w:rPrChange w:id="890" w:author="Wigfall, Trevonte" w:date="2021-07-12T16:04:00Z">
                  <w:rPr>
                    <w:del w:id="891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892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893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894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895" w:author="Wigfall, Trevonte" w:date="2021-07-12T16:04:00Z">
                  <w:rPr>
                    <w:del w:id="896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897" w:author="Wigfall, Trevonte" w:date="2021-07-15T15:39:00Z"/>
                <w:rFonts w:asciiTheme="minorHAnsi" w:hAnsiTheme="minorHAnsi"/>
                <w:b/>
                <w:sz w:val="22"/>
                <w:szCs w:val="22"/>
                <w:rPrChange w:id="898" w:author="Wigfall, Trevonte" w:date="2021-07-12T16:04:00Z">
                  <w:rPr>
                    <w:del w:id="89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BD152" w14:textId="77777777" w:rsidR="002B69C2" w:rsidRDefault="002B69C2">
      <w:r>
        <w:separator/>
      </w:r>
    </w:p>
  </w:endnote>
  <w:endnote w:type="continuationSeparator" w:id="0">
    <w:p w14:paraId="2032B3DD" w14:textId="77777777" w:rsidR="002B69C2" w:rsidRDefault="002B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E467" w14:textId="77777777" w:rsidR="002B69C2" w:rsidRDefault="002B69C2">
      <w:r>
        <w:separator/>
      </w:r>
    </w:p>
  </w:footnote>
  <w:footnote w:type="continuationSeparator" w:id="0">
    <w:p w14:paraId="05B4C069" w14:textId="77777777" w:rsidR="002B69C2" w:rsidRDefault="002B6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5FF2F" w14:textId="77777777" w:rsidR="00156DE1" w:rsidRDefault="002B69C2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059879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110</TotalTime>
  <Pages>1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14113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13</cp:revision>
  <cp:lastPrinted>2016-04-21T16:18:00Z</cp:lastPrinted>
  <dcterms:created xsi:type="dcterms:W3CDTF">2020-07-30T13:17:00Z</dcterms:created>
  <dcterms:modified xsi:type="dcterms:W3CDTF">2021-07-18T00:45:00Z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