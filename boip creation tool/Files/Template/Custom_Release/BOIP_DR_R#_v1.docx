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B1CC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7T20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65"/>
        <w:gridCol w:w="16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738CA4A0" w14:textId="77777777" w:rsidTr="00834357">
        <w:trPr>
          <w:trHeight w:val="438"/>
          <w:trPrChange w:id="2" w:author="Wigfall, Trevonte" w:date="2021-07-17T20:46:00Z">
            <w:trPr>
              <w:trHeight w:val="438"/>
            </w:trPr>
          </w:trPrChange>
        </w:trPr>
        <w:tc>
          <w:tcPr>
            <w:tcW w:w="2065" w:type="dxa"/>
            <w:tcPrChange w:id="3" w:author="Wigfall, Trevonte" w:date="2021-07-17T20:46:00Z">
              <w:tcPr>
                <w:tcW w:w="1728" w:type="dxa"/>
              </w:tcPr>
            </w:tcPrChange>
          </w:tcPr>
          <w:p w14:paraId="7D170505" w14:textId="77777777" w:rsidR="0057614C" w:rsidRDefault="0057614C" w:rsidP="00524190">
            <w:pPr>
              <w:rPr>
                <w:ins w:id="4" w:author="Wigfall, Trevonte" w:date="2021-07-17T20:46:00Z"/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597B9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597B9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6" w:author="Wigfall, Trevonte" w:date="2021-07-17T20:46:00Z">
              <w:r w:rsidR="00C2753F" w:rsidRPr="004B441B" w:rsidDel="0083435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2T16:05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</w:del>
            <w:del w:id="8" w:author="Wigfall, Trevonte" w:date="2021-07-12T16:05:00Z">
              <w:r w:rsidR="00C2753F" w:rsidRPr="004B441B" w:rsidDel="004B44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2T16:05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38949</w:delText>
              </w:r>
            </w:del>
          </w:p>
          <w:p w14:paraId="17068EB1" w14:textId="5F8E4910" w:rsidR="00834357" w:rsidRPr="00597B9C" w:rsidRDefault="00834357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10" w:author="Wigfall, Trevonte" w:date="2021-07-17T20:46:00Z">
              <w:r w:rsidRPr="0083435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1" w:author="Wigfall, Trevonte" w:date="2021-07-17T20:4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</w:p>
        </w:tc>
        <w:tc>
          <w:tcPr>
            <w:tcW w:w="1667" w:type="dxa"/>
            <w:tcBorders>
              <w:right w:val="single" w:sz="4" w:space="0" w:color="auto"/>
            </w:tcBorders>
            <w:tcPrChange w:id="12" w:author="Wigfall, Trevonte" w:date="2021-07-17T20:46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19CDCE3" w14:textId="0B59BCCB" w:rsidR="004A29BC" w:rsidRPr="00597B9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3" w:author="Wigfall, Trevonte" w:date="2021-07-16T22:27:00Z">
              <w:r w:rsidR="00F606C1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R#</w:t>
              </w:r>
            </w:ins>
            <w:del w:id="14" w:author="Wigfall, Trevonte" w:date="2021-07-12T16:04:00Z">
              <w:r w:rsidR="00C2753F" w:rsidRPr="004B441B" w:rsidDel="004B44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5" w:author="Wigfall, Trevonte" w:date="2021-07-12T16:05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6" w:author="Wigfall, Trevonte" w:date="2021-07-17T20:46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9D2E056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7" w:author="Wigfall, Trevonte" w:date="2021-07-17T20:46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9F4FE10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18" w:author="Wigfall, Trevonte" w:date="2021-07-17T20:46:00Z">
              <w:tcPr>
                <w:tcW w:w="2232" w:type="dxa"/>
              </w:tcPr>
            </w:tcPrChange>
          </w:tcPr>
          <w:p w14:paraId="66C375D7" w14:textId="77777777" w:rsidR="0057614C" w:rsidRPr="00597B9C" w:rsidRDefault="004A298F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75948110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5D28353A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54DE302" w14:textId="77777777" w:rsidTr="00240F73">
        <w:tc>
          <w:tcPr>
            <w:tcW w:w="5000" w:type="pct"/>
            <w:gridSpan w:val="10"/>
            <w:shd w:val="clear" w:color="auto" w:fill="E6E6E6"/>
          </w:tcPr>
          <w:p w14:paraId="6A8ED9FE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157BF5" w:rsidRPr="00597B9C" w14:paraId="3AB1B04B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80A6F43" w14:textId="77777777" w:rsidR="00157BF5" w:rsidRPr="005065ED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35B2545" w14:textId="77777777" w:rsidR="00157BF5" w:rsidRPr="00826835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18BC5F0A" w14:textId="77777777" w:rsidTr="00240F73">
        <w:tc>
          <w:tcPr>
            <w:tcW w:w="5000" w:type="pct"/>
            <w:gridSpan w:val="10"/>
            <w:shd w:val="clear" w:color="auto" w:fill="E6E6E6"/>
          </w:tcPr>
          <w:p w14:paraId="4DC4FA1F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9B25AE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D96CC11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D1F5BF3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671766D2" w14:textId="1456C664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19" w:author="Wigfall, Trevonte" w:date="2021-07-12T16:05:00Z">
              <w:r w:rsidR="004B441B" w:rsidRPr="004B44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0" w:author="Wigfall, Trevonte" w:date="2021-07-12T16:05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del w:id="21" w:author="Wigfall, Trevonte" w:date="2021-07-12T16:05:00Z">
              <w:r w:rsidRPr="004B441B" w:rsidDel="004B441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2" w:author="Wigfall, Trevonte" w:date="2021-07-12T16:05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SNOW-38421</w:delText>
              </w:r>
            </w:del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07D075B6" w14:textId="77777777" w:rsidR="00B91A60" w:rsidRPr="00263B38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3407E6A" w14:textId="77777777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3C3E844C" w14:textId="2334D64F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3" w:author="Wigfall, Trevonte" w:date="2021-07-12T16:05:00Z">
              <w:r w:rsidR="004B441B" w:rsidRPr="000452DF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</w:ins>
            <w:proofErr w:type="spellEnd"/>
            <w:del w:id="24" w:author="Wigfall, Trevonte" w:date="2021-07-12T16:05:00Z">
              <w:r w:rsidRPr="003D285C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45661EA4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1C4681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A56749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8BB6AE2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DA88B6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364396E3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90045D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A84AFAA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3BCB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B758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9572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770233F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7404D95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7912B3F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8E46E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D1375E" w:rsidRPr="00597B9C" w14:paraId="3B1201C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00636C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F301B8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5E7B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7BC63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632F86F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18553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A14BA8A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44FD7F" w14:textId="77777777" w:rsidR="00D1375E" w:rsidRPr="007301A9" w:rsidRDefault="00D1375E" w:rsidP="00D1375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9BDE845" w14:textId="77777777" w:rsidR="00D1375E" w:rsidRDefault="00D1375E" w:rsidP="00D1375E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58497ED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C5386A" w14:textId="7946861D" w:rsidR="00D1375E" w:rsidRPr="00E740E7" w:rsidRDefault="00E740E7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5" w:author="Wigfall, Trevonte" w:date="2021-07-15T11:2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6" w:author="Wigfall, Trevonte" w:date="2021-07-15T11:25:00Z">
              <w:r w:rsidRPr="00E740E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" w:author="Wigfall, Trevonte" w:date="2021-07-15T11:25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8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ins w:id="29" w:author="Wigfall, Trevonte" w:date="2021-07-15T11:25:00Z">
              <w:r w:rsidRPr="00E740E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" w:author="Wigfall, Trevonte" w:date="2021-07-15T11:25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Starting at HH:MM</w:t>
              </w:r>
            </w:ins>
            <w:del w:id="31" w:author="Wigfall, Trevonte" w:date="2021-07-12T16:05:00Z">
              <w:r w:rsidR="00FC3454" w:rsidRPr="00E740E7" w:rsidDel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" w:author="Wigfall, Trevonte" w:date="2021-07-15T11:25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  <w:r w:rsidR="00D1375E" w:rsidRPr="00E740E7" w:rsidDel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" w:author="Wigfall, Trevonte" w:date="2021-07-15T11:25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18:30</w:delText>
              </w:r>
            </w:del>
          </w:p>
        </w:tc>
      </w:tr>
      <w:tr w:rsidR="00D1375E" w:rsidRPr="00597B9C" w14:paraId="52D872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DA8C14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CA6DF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DA770D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1616D9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E77569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22EA1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03CAC6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70A8A" w14:textId="77777777" w:rsidR="00D1375E" w:rsidRPr="00432652" w:rsidRDefault="0096127E" w:rsidP="00D1375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8AC064E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A7AC4AF" w14:textId="1551A9CA" w:rsidR="00D1375E" w:rsidRPr="004B441B" w:rsidRDefault="00FC3454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4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5" w:author="Wigfall, Trevonte" w:date="2021-07-12T16:05:00Z">
              <w:r w:rsidRPr="004B441B" w:rsidDel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  <w:r w:rsidR="00D1375E" w:rsidRPr="004B441B" w:rsidDel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18:30</w:delText>
              </w:r>
            </w:del>
            <w:ins w:id="38" w:author="Wigfall, Trevonte" w:date="2021-07-12T16:05:00Z">
              <w:r w:rsidR="004B441B"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0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4B441B" w:rsidRPr="00597B9C" w14:paraId="277643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B034C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6E501F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8A4F5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326F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B4B9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20BD79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192F6" w14:textId="77777777" w:rsidR="004B441B" w:rsidRPr="007301A9" w:rsidRDefault="0096127E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A3FD68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171B12" w14:textId="77F8588A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1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2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4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45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18:32</w:delText>
              </w:r>
            </w:del>
          </w:p>
        </w:tc>
      </w:tr>
      <w:tr w:rsidR="004B441B" w:rsidRPr="00597B9C" w14:paraId="597C9BE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01B36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F4D2221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D233B68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AE28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45C0C4B5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473D08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FD1740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71C6B2" w14:textId="77777777" w:rsidR="004B441B" w:rsidRDefault="0096127E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B441B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E06957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35FDCE" w14:textId="28B787A5" w:rsidR="004B441B" w:rsidRPr="004B441B" w:rsidDel="00196BC4" w:rsidRDefault="004B441B" w:rsidP="004B441B">
            <w:pPr>
              <w:rPr>
                <w:del w:id="47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48" w:author="Wigfall, Trevonte" w:date="2021-07-12T16:06:00Z">
                  <w:rPr>
                    <w:del w:id="49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0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2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5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10/19/18</w:delText>
              </w:r>
            </w:del>
          </w:p>
          <w:p w14:paraId="1F56A174" w14:textId="19D46B43" w:rsidR="004B441B" w:rsidRPr="004B441B" w:rsidRDefault="004B441B" w:rsidP="004B441B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" w:author="Wigfall, Trevonte" w:date="2021-07-12T16:0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18:35</w:delText>
              </w:r>
            </w:del>
          </w:p>
        </w:tc>
      </w:tr>
      <w:tr w:rsidR="004B441B" w:rsidRPr="00597B9C" w14:paraId="59D8332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75F9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4DF9B5E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5861D4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DE571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821A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40CCFA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047893" w14:textId="77777777" w:rsidR="004B441B" w:rsidRPr="004317D4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4B441B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5926C82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D59672F" w14:textId="3B9DCDDF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8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9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1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6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18:40</w:delText>
              </w:r>
            </w:del>
          </w:p>
        </w:tc>
      </w:tr>
      <w:tr w:rsidR="004B441B" w:rsidRPr="00167E86" w14:paraId="488327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62EC75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A2379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4D4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1A50A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06F56CA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59ABC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1DD8E4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167E50" w14:textId="77777777" w:rsidR="004B441B" w:rsidRPr="00167E86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F8BA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528C7BB" w14:textId="1B05895D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4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7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68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18:41</w:delText>
              </w:r>
            </w:del>
          </w:p>
        </w:tc>
      </w:tr>
      <w:tr w:rsidR="004B441B" w:rsidRPr="00167E86" w14:paraId="43CE21D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8B656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0BEB34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FA858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08B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0CE3F0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548AD1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5E524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6A21E" w14:textId="77777777" w:rsidR="004B441B" w:rsidRPr="00167E86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062134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34AC99" w14:textId="6BCFCB62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0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1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73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74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18:42</w:delText>
              </w:r>
            </w:del>
          </w:p>
        </w:tc>
      </w:tr>
      <w:tr w:rsidR="004B441B" w:rsidRPr="00167E86" w14:paraId="1C7447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F591D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8E8E9A7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5891DF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0E890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94699E8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B1899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73B6BB7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A025EA" w14:textId="77777777" w:rsidR="004B441B" w:rsidRPr="00167E86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DB8B6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80B389" w14:textId="0F1DC15B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6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7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79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8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18:43</w:delText>
              </w:r>
            </w:del>
          </w:p>
        </w:tc>
      </w:tr>
      <w:tr w:rsidR="004B441B" w:rsidRPr="00976565" w14:paraId="7D0B380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3EA5361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8D7193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AFD3A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178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FD21BB0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2A7CFB5E" w14:textId="77777777" w:rsidR="004B441B" w:rsidRPr="004473D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C4031E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B851B1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2CB32" w14:textId="77777777" w:rsidR="004B441B" w:rsidRPr="00976565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B441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D9F31D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5070FB" w14:textId="3089C95E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2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3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5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8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18:45</w:delText>
              </w:r>
            </w:del>
          </w:p>
        </w:tc>
      </w:tr>
      <w:tr w:rsidR="004B441B" w:rsidRPr="00FB3EB3" w14:paraId="19F77F3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271657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34F83D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1AC9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7F7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</w:t>
            </w:r>
            <w:proofErr w:type="gram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for ,</w:t>
            </w:r>
            <w:proofErr w:type="gram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52187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9C3F26A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379317" w14:textId="77777777" w:rsidR="004B441B" w:rsidRPr="00FB3EB3" w:rsidRDefault="0096127E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812B7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0C8FDA" w14:textId="3C96E749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8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1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9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18:50</w:delText>
              </w:r>
            </w:del>
          </w:p>
        </w:tc>
      </w:tr>
      <w:tr w:rsidR="004B441B" w:rsidRPr="00FB3EB3" w14:paraId="4334109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D8B68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2DF2673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2AF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B0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13DF5C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7A6C98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9A23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7034FF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AE1CDC" w14:textId="77777777" w:rsidR="004B441B" w:rsidRPr="00FB3EB3" w:rsidRDefault="0096127E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12961870" w14:textId="77777777" w:rsidR="004B441B" w:rsidRPr="00FB3EB3" w:rsidRDefault="004B441B" w:rsidP="004B441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4579" w14:textId="77777777" w:rsidR="004B441B" w:rsidRPr="00FB3EB3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5A030F" w14:textId="4E907E4B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4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5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7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98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18:55</w:delText>
              </w:r>
            </w:del>
          </w:p>
        </w:tc>
      </w:tr>
      <w:tr w:rsidR="004B441B" w:rsidRPr="003024B8" w14:paraId="37D78EB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6F4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213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7747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A407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63767416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52505E23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3F00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DE7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FBB5" w14:textId="77777777" w:rsidR="004B441B" w:rsidRPr="007F3EDA" w:rsidRDefault="0096127E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42F9459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6FEF8EFD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77A5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8F9" w14:textId="63A252F3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0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1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3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04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19:00</w:delText>
              </w:r>
            </w:del>
          </w:p>
        </w:tc>
      </w:tr>
      <w:tr w:rsidR="004B441B" w:rsidRPr="003024B8" w14:paraId="20A6B9A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D1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116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22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0CF70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692CEC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3913B95B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A4B6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ACFD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B441B" w:rsidRPr="003024B8" w14:paraId="0B7F0488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3BB5" w14:textId="77777777" w:rsidR="004B441B" w:rsidRPr="003024B8" w:rsidRDefault="0096127E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4B441B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243A867" wp14:editId="18A0332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9F87E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54D63AA9" wp14:editId="39955A65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103F9A3" w14:textId="77777777" w:rsidR="004B441B" w:rsidRDefault="004B441B" w:rsidP="004B441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D63AA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6103F9A3" w14:textId="77777777" w:rsidR="004B441B" w:rsidRDefault="004B441B" w:rsidP="004B441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CE94168" w14:textId="77777777" w:rsidR="004B441B" w:rsidRPr="003024B8" w:rsidRDefault="004B441B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DD8F6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32C86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CCF" w14:textId="74A5BB9A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6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7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9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1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19:10</w:delText>
              </w:r>
            </w:del>
          </w:p>
        </w:tc>
      </w:tr>
      <w:tr w:rsidR="004B441B" w:rsidRPr="00FB3EB3" w14:paraId="20A3C67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72D2E4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56631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453C2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ADEA4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0300A2F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8D863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12351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ABB9E" w14:textId="77777777" w:rsidR="004B441B" w:rsidRPr="00FB3EB3" w:rsidRDefault="0096127E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4B441B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4C928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9F62F1" w14:textId="466630CC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2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3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5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1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19:20</w:delText>
              </w:r>
            </w:del>
          </w:p>
        </w:tc>
      </w:tr>
      <w:tr w:rsidR="004B441B" w:rsidRPr="00FB3EB3" w14:paraId="7438D3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009F8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0F442D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56C0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D2ECB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2AF8DFB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B2B46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9A7F45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4CA1A" w14:textId="77777777" w:rsidR="004B441B" w:rsidRPr="00FB3EB3" w:rsidRDefault="004B441B" w:rsidP="004B441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21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0EDA18E5" w14:textId="77777777" w:rsidR="004B441B" w:rsidRDefault="004B441B" w:rsidP="004B441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F9CDA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D544070" w14:textId="717C825B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8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9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1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2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19:22</w:delText>
              </w:r>
            </w:del>
          </w:p>
        </w:tc>
      </w:tr>
      <w:tr w:rsidR="004B441B" w:rsidRPr="00FB3EB3" w14:paraId="31C1408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30FA0F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9F1C2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0766F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531E6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581242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12F50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40F8E4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8FACD" w14:textId="77777777" w:rsidR="004B441B" w:rsidRPr="00FB3EB3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B441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DA584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78578E" w14:textId="696DAAA5" w:rsidR="004B441B" w:rsidRPr="004B441B" w:rsidDel="00196BC4" w:rsidRDefault="004B441B" w:rsidP="004B441B">
            <w:pPr>
              <w:rPr>
                <w:del w:id="124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125" w:author="Wigfall, Trevonte" w:date="2021-07-12T16:06:00Z">
                  <w:rPr>
                    <w:del w:id="126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27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9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3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40C3C74A" w14:textId="77E78809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2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3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19:25</w:delText>
              </w:r>
            </w:del>
          </w:p>
        </w:tc>
      </w:tr>
      <w:tr w:rsidR="004B441B" w:rsidRPr="003024B8" w14:paraId="7078634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1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F21" w14:textId="77777777" w:rsidR="004B441B" w:rsidRPr="005A286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</w:t>
            </w: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lastRenderedPageBreak/>
              <w:t>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B30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5759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D55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711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FB3" w14:textId="77777777" w:rsidR="004B441B" w:rsidRPr="007F3EDA" w:rsidRDefault="0096127E" w:rsidP="004B441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4B441B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07D1EEC8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1F96" w14:textId="77777777" w:rsidR="004B441B" w:rsidRPr="005A286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886D" w14:textId="20ACBAE8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5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6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38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39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19:40</w:delText>
              </w:r>
            </w:del>
          </w:p>
        </w:tc>
      </w:tr>
      <w:tr w:rsidR="004B441B" w:rsidRPr="00597B9C" w14:paraId="709CF3C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85CF5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714B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684FB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82B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1038C00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6C2BF58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646B4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35682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9AA173" w14:textId="77777777" w:rsidR="004B441B" w:rsidRPr="00FB3EB3" w:rsidRDefault="0096127E" w:rsidP="004B441B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4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130AC17" w14:textId="77777777" w:rsidR="004B441B" w:rsidRPr="00FB3EB3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46DD1A" w14:textId="7BFEF241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1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2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44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45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19:45</w:delText>
              </w:r>
            </w:del>
          </w:p>
        </w:tc>
      </w:tr>
      <w:tr w:rsidR="004B441B" w:rsidRPr="00597B9C" w14:paraId="2B527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0DA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9D26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957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EE3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1DFCA04D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7F9E5CEC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B75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EE01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55F" w14:textId="77777777" w:rsidR="004B441B" w:rsidRPr="007F3EDA" w:rsidRDefault="0096127E" w:rsidP="004B441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5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4C3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D237" w14:textId="742D706D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7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8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0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51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19:48</w:delText>
              </w:r>
            </w:del>
          </w:p>
        </w:tc>
      </w:tr>
      <w:tr w:rsidR="004B441B" w:rsidRPr="00597B9C" w14:paraId="16545DE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E094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0B195F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D3CDA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61342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199D81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VA33PWVCXT003, VA33PWVCXT004, </w:t>
            </w:r>
          </w:p>
          <w:p w14:paraId="4A7BF4A4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5059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93DBFB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6ADE29" w14:textId="77777777" w:rsidR="004B441B" w:rsidRPr="00597B9C" w:rsidRDefault="0096127E" w:rsidP="004B441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3D9AAA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74A7C2" w14:textId="215E6BC6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3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4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6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57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19:50</w:delText>
              </w:r>
            </w:del>
          </w:p>
        </w:tc>
      </w:tr>
      <w:tr w:rsidR="004B441B" w:rsidRPr="00597B9C" w14:paraId="73EF9E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A3F32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B45BB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32FB90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F0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6242A0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D0B1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23F2D1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102D4" w14:textId="77777777" w:rsidR="004B441B" w:rsidRPr="00055E1E" w:rsidRDefault="0096127E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7" w:history="1">
              <w:r w:rsidR="004B441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63915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88D211" w14:textId="281E2709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9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0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62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6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19:52</w:delText>
              </w:r>
            </w:del>
          </w:p>
        </w:tc>
      </w:tr>
      <w:tr w:rsidR="004B441B" w:rsidRPr="00CC0F11" w14:paraId="3D059269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9A5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15F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B9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E6A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  <w:p w14:paraId="268FCB3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02EB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5B1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57F1C" w14:textId="77777777" w:rsidR="004B441B" w:rsidRPr="00CC0F11" w:rsidRDefault="004B441B" w:rsidP="004B441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 xml:space="preserve">Change C3 service account password in AD, and update </w:t>
            </w:r>
            <w:proofErr w:type="spellStart"/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>Cyberark</w:t>
            </w:r>
            <w:proofErr w:type="spellEnd"/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4006" w14:textId="77777777" w:rsidR="004B441B" w:rsidRPr="00CC0F11" w:rsidRDefault="004B441B" w:rsidP="004B441B">
            <w:pPr>
              <w:rPr>
                <w:rFonts w:ascii="Calibri" w:hAnsi="Calibri"/>
                <w:strike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strike/>
                <w:color w:val="000000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A68" w14:textId="62385866" w:rsidR="004B441B" w:rsidRPr="004B441B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65" w:author="Wigfall, Trevonte" w:date="2021-07-12T16:06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166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68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69" w:author="Wigfall, Trevonte" w:date="2021-07-12T16:06:00Z">
              <w:r w:rsidRPr="004B441B" w:rsidDel="00196BC4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170" w:author="Wigfall, Trevonte" w:date="2021-07-12T16:0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Fri 8/16/18 19:55</w:delText>
              </w:r>
            </w:del>
          </w:p>
        </w:tc>
      </w:tr>
      <w:tr w:rsidR="004B441B" w:rsidRPr="00CC0F11" w14:paraId="790BD113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9CB0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DE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028A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29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n/a</w:t>
            </w:r>
          </w:p>
          <w:p w14:paraId="4E3E4B3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A16B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10F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05876" w14:textId="77777777" w:rsidR="004B441B" w:rsidRPr="00CC0F11" w:rsidRDefault="004B441B" w:rsidP="004B441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 xml:space="preserve">Change TPIC service account password in AD, and update </w:t>
            </w:r>
            <w:proofErr w:type="spellStart"/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>Cyberark</w:t>
            </w:r>
            <w:proofErr w:type="spellEnd"/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E82CD" w14:textId="77777777" w:rsidR="004B441B" w:rsidRPr="00CC0F11" w:rsidRDefault="004B441B" w:rsidP="004B441B">
            <w:pPr>
              <w:rPr>
                <w:rFonts w:ascii="Calibri" w:hAnsi="Calibri"/>
                <w:strike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strike/>
                <w:color w:val="000000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DCE" w14:textId="04742928" w:rsidR="004B441B" w:rsidRPr="004B441B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71" w:author="Wigfall, Trevonte" w:date="2021-07-12T16:06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172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74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75" w:author="Wigfall, Trevonte" w:date="2021-07-12T16:06:00Z">
              <w:r w:rsidRPr="004B441B" w:rsidDel="00196BC4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176" w:author="Wigfall, Trevonte" w:date="2021-07-12T16:0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Fri 8/16/18 18:30</w:delText>
              </w:r>
            </w:del>
          </w:p>
        </w:tc>
      </w:tr>
      <w:tr w:rsidR="004B441B" w:rsidRPr="00CC0F11" w14:paraId="458DB2AC" w14:textId="77777777" w:rsidTr="004B424E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AC8E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7BA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</w:t>
            </w: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BA1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</w:t>
            </w:r>
            <w:proofErr w:type="spellStart"/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30EB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DR/DR</w:t>
            </w:r>
          </w:p>
          <w:p w14:paraId="4F4A670F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936C" w14:textId="77777777" w:rsidR="004B441B" w:rsidRPr="00CC0F11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826E" w14:textId="77777777" w:rsidR="004B441B" w:rsidRPr="00CC0F11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4" w14:textId="77777777" w:rsidR="004B441B" w:rsidRDefault="0096127E" w:rsidP="004B441B">
            <w:pPr>
              <w:rPr>
                <w:rStyle w:val="Hyperlink"/>
                <w:rFonts w:ascii="Arial" w:hAnsi="Arial" w:cs="Arial"/>
                <w:b/>
                <w:sz w:val="22"/>
                <w:szCs w:val="22"/>
              </w:rPr>
            </w:pPr>
            <w:hyperlink r:id="rId28" w:history="1">
              <w:r w:rsidR="004B441B" w:rsidRPr="00CC0F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Follow the overarching document to change the LDAP manager password for the entire tier</w:t>
              </w:r>
            </w:hyperlink>
          </w:p>
          <w:p w14:paraId="1E9EEA02" w14:textId="77777777" w:rsidR="004B441B" w:rsidRPr="001840D1" w:rsidRDefault="004B441B" w:rsidP="004B441B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lastRenderedPageBreak/>
              <w:t>PERFORMED AS PART OF 1P PROCESS EX FOR STARTING SERVICES/IIS RESET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405A6" w14:textId="77777777" w:rsidR="004B441B" w:rsidRPr="00CC0F11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909D" w14:textId="0DE58E9C" w:rsidR="004B441B" w:rsidRPr="004B441B" w:rsidRDefault="004B441B" w:rsidP="004B441B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7" w:author="Wigfall, Trevonte" w:date="2021-07-12T16:0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78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0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81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18:30</w:delText>
              </w:r>
            </w:del>
          </w:p>
        </w:tc>
      </w:tr>
      <w:tr w:rsidR="004B441B" w:rsidRPr="008A3B10" w14:paraId="532A75E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80C4FF1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63BA20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34D7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0066E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1437A36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</w:t>
            </w:r>
          </w:p>
          <w:p w14:paraId="04B431B4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  <w:p w14:paraId="0FE36FD4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5DCA7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A2EB4D4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11C3" w14:textId="77777777" w:rsidR="004B441B" w:rsidRPr="008A3B10" w:rsidRDefault="0096127E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</w:pPr>
            <w:hyperlink r:id="rId29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21A2637F" w14:textId="77777777" w:rsidR="004B441B" w:rsidRPr="008A3B10" w:rsidRDefault="004B441B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  <w:p w14:paraId="6DCFCA23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8A9A19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B4694CF" w14:textId="2AB91D21" w:rsidR="004B441B" w:rsidRPr="004B441B" w:rsidDel="00196BC4" w:rsidRDefault="004B441B" w:rsidP="004B441B">
            <w:pPr>
              <w:rPr>
                <w:del w:id="183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184" w:author="Wigfall, Trevonte" w:date="2021-07-12T16:06:00Z">
                  <w:rPr>
                    <w:del w:id="185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86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8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189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DC7C055" w14:textId="627C14AE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91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9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4B441B" w:rsidRPr="008A3B10" w14:paraId="67FDE38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EF96CB8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CC8DD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6B018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1C6B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27A1681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0BE2056" w14:textId="77777777" w:rsidR="004B441B" w:rsidRPr="008A3B10" w:rsidRDefault="004B441B" w:rsidP="004B441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B7C66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104A3D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FD09A8" w14:textId="77777777" w:rsidR="004B441B" w:rsidRPr="008A3B10" w:rsidRDefault="0096127E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2A6869D8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B14808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251619" w14:textId="6A7DFD9A" w:rsidR="004B441B" w:rsidRPr="004B441B" w:rsidDel="00196BC4" w:rsidRDefault="004B441B" w:rsidP="004B441B">
            <w:pPr>
              <w:rPr>
                <w:del w:id="194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195" w:author="Wigfall, Trevonte" w:date="2021-07-12T16:06:00Z">
                  <w:rPr>
                    <w:del w:id="196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97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99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0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37CDA9F5" w14:textId="4B5F7AF5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02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0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4B441B" w:rsidRPr="00597B9C" w14:paraId="224C6F6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20FD0B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3C61E26" w14:textId="77777777" w:rsidR="004B441B" w:rsidRPr="00C46E95" w:rsidRDefault="004B441B" w:rsidP="004B441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27F575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6A60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5B68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064A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B22EE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BD9A9A" w14:textId="77777777" w:rsidR="004B441B" w:rsidRPr="00597B9C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E0BB26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77852EF" w14:textId="35CEECFF" w:rsidR="004B441B" w:rsidRPr="004B441B" w:rsidDel="00196BC4" w:rsidRDefault="004B441B" w:rsidP="004B441B">
            <w:pPr>
              <w:rPr>
                <w:del w:id="205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06" w:author="Wigfall, Trevonte" w:date="2021-07-12T16:06:00Z">
                  <w:rPr>
                    <w:del w:id="207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08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10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11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7E126227" w14:textId="5DA76B67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13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14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20:15</w:delText>
              </w:r>
            </w:del>
          </w:p>
        </w:tc>
      </w:tr>
      <w:tr w:rsidR="004B441B" w:rsidRPr="00167E86" w14:paraId="5E811C6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597D6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2DD0B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C913C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C90B3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7FE1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AA04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29B6D" w14:textId="77777777" w:rsidR="004B441B" w:rsidRPr="00167E86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1319F2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B487D9" w14:textId="256C5C46" w:rsidR="004B441B" w:rsidRPr="004B441B" w:rsidDel="00196BC4" w:rsidRDefault="004B441B" w:rsidP="004B441B">
            <w:pPr>
              <w:rPr>
                <w:del w:id="216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17" w:author="Wigfall, Trevonte" w:date="2021-07-12T16:06:00Z">
                  <w:rPr>
                    <w:del w:id="218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19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21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2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3CC4508" w14:textId="49801EA9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24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25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20:20</w:delText>
              </w:r>
            </w:del>
          </w:p>
        </w:tc>
      </w:tr>
      <w:tr w:rsidR="004B441B" w:rsidRPr="00167E86" w14:paraId="6CB7253E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2B3C6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B878CF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F64A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64BFD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E0E8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5F9D1E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B6676" w14:textId="77777777" w:rsidR="004B441B" w:rsidRPr="00167E86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36793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D3E262" w14:textId="6E3FCDF6" w:rsidR="004B441B" w:rsidRPr="004B441B" w:rsidDel="00196BC4" w:rsidRDefault="004B441B" w:rsidP="004B441B">
            <w:pPr>
              <w:rPr>
                <w:del w:id="227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28" w:author="Wigfall, Trevonte" w:date="2021-07-12T16:06:00Z">
                  <w:rPr>
                    <w:del w:id="229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30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32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3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1FA08911" w14:textId="2B224841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35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3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20:22</w:delText>
              </w:r>
            </w:del>
          </w:p>
        </w:tc>
      </w:tr>
      <w:tr w:rsidR="004B441B" w:rsidRPr="00167E86" w14:paraId="0DA169A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1CB415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356D8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5B6F2F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2AB7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03C7E81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0871D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5EC309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FD3A9" w14:textId="77777777" w:rsidR="004B441B" w:rsidRPr="00167E86" w:rsidRDefault="0096127E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37E1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E3DBF5" w14:textId="7F5F7DB7" w:rsidR="004B441B" w:rsidRPr="004B441B" w:rsidDel="00196BC4" w:rsidRDefault="004B441B" w:rsidP="004B441B">
            <w:pPr>
              <w:rPr>
                <w:del w:id="238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39" w:author="Wigfall, Trevonte" w:date="2021-07-12T16:06:00Z">
                  <w:rPr>
                    <w:del w:id="240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41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43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44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1179EDB8" w14:textId="4D495F1A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46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47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20:25</w:delText>
              </w:r>
            </w:del>
          </w:p>
        </w:tc>
      </w:tr>
      <w:tr w:rsidR="004B441B" w:rsidRPr="00597B9C" w14:paraId="41816E1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5F4C9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70B032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5642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13792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209D7D02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54D18C9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A848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8AC71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4C952" w14:textId="77777777" w:rsidR="004B441B" w:rsidRPr="00597B9C" w:rsidRDefault="0096127E" w:rsidP="004B441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5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9AC3450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E5FE5FC" w14:textId="3C9F1237" w:rsidR="004B441B" w:rsidRPr="004B441B" w:rsidDel="00196BC4" w:rsidRDefault="004B441B" w:rsidP="004B441B">
            <w:pPr>
              <w:rPr>
                <w:del w:id="249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50" w:author="Wigfall, Trevonte" w:date="2021-07-12T16:06:00Z">
                  <w:rPr>
                    <w:del w:id="251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52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t xml:space="preserve">DAY </w:t>
              </w:r>
            </w:ins>
            <w:ins w:id="254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55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2006D761" w14:textId="692DF51B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57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58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20:30</w:delText>
              </w:r>
            </w:del>
          </w:p>
        </w:tc>
      </w:tr>
      <w:tr w:rsidR="004B441B" w:rsidRPr="00597B9C" w14:paraId="3C3F5BA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D6A527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EB33D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43196CD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73176E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2356B27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8B74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6CD06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4BC10" w14:textId="77777777" w:rsidR="004B441B" w:rsidRPr="00597B9C" w:rsidRDefault="0096127E" w:rsidP="004B441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6" w:history="1">
              <w:r w:rsidR="004B441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252FA35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99AE7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C73372" w14:textId="0B7FDAAE" w:rsidR="004B441B" w:rsidRPr="004B441B" w:rsidDel="00196BC4" w:rsidRDefault="004B441B" w:rsidP="004B441B">
            <w:pPr>
              <w:rPr>
                <w:del w:id="260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61" w:author="Wigfall, Trevonte" w:date="2021-07-12T16:06:00Z">
                  <w:rPr>
                    <w:del w:id="262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63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65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6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360D6DF0" w14:textId="68FA6816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8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69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20:35</w:delText>
              </w:r>
            </w:del>
          </w:p>
        </w:tc>
      </w:tr>
      <w:tr w:rsidR="004B441B" w:rsidRPr="00597B9C" w14:paraId="4F943E85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AB790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4F8C5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89E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12891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E137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3CF5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9A57BF" w14:textId="77777777" w:rsidR="004B441B" w:rsidRPr="00597B9C" w:rsidRDefault="0096127E" w:rsidP="004B441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7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32501A5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BCE6D0" w14:textId="49B637F7" w:rsidR="004B441B" w:rsidRPr="004B441B" w:rsidDel="00196BC4" w:rsidRDefault="004B441B" w:rsidP="004B441B">
            <w:pPr>
              <w:rPr>
                <w:del w:id="271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72" w:author="Wigfall, Trevonte" w:date="2021-07-12T16:06:00Z">
                  <w:rPr>
                    <w:del w:id="273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74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76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77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2EFAB87" w14:textId="3D5E4A6C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9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20:40</w:delText>
              </w:r>
            </w:del>
          </w:p>
        </w:tc>
      </w:tr>
      <w:tr w:rsidR="004B441B" w:rsidRPr="00597B9C" w14:paraId="5E8C941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2F646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BDFC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354B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A0E9B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11F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604F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D1806" w14:textId="77777777" w:rsidR="004B441B" w:rsidRPr="00597B9C" w:rsidRDefault="0096127E" w:rsidP="004B441B">
            <w:pPr>
              <w:spacing w:after="200" w:line="276" w:lineRule="auto"/>
            </w:pPr>
            <w:hyperlink r:id="rId38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1F8CD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26B4589" w14:textId="5238D088" w:rsidR="004B441B" w:rsidRPr="004B441B" w:rsidDel="00196BC4" w:rsidRDefault="004B441B" w:rsidP="004B441B">
            <w:pPr>
              <w:rPr>
                <w:del w:id="282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283" w:author="Wigfall, Trevonte" w:date="2021-07-12T16:06:00Z">
                  <w:rPr>
                    <w:del w:id="284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85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87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88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48577767" w14:textId="36D58C1D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90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91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20:45</w:delText>
              </w:r>
            </w:del>
          </w:p>
        </w:tc>
      </w:tr>
      <w:tr w:rsidR="004B441B" w:rsidRPr="00597B9C" w14:paraId="1BD988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2192E5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1465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8B7BA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45971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VA33PWVCXT004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8035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365F34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2EB99" w14:textId="77777777" w:rsidR="004B441B" w:rsidRPr="00597B9C" w:rsidRDefault="0096127E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9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185094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C1A13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A528C35" w14:textId="14134D33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93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94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96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297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20:50</w:delText>
              </w:r>
            </w:del>
          </w:p>
        </w:tc>
      </w:tr>
      <w:tr w:rsidR="004B441B" w:rsidRPr="00597B9C" w14:paraId="50613A4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34EAA8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BF175A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7B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6B3A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6540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73367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FE2311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master</w:t>
            </w:r>
            <w:proofErr w:type="gramEnd"/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5D940BDB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1397B1B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7328" behindDoc="0" locked="0" layoutInCell="1" allowOverlap="1" wp14:anchorId="31B9B38D" wp14:editId="3C2A006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8A900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C52E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8BF377" w14:textId="70473994" w:rsidR="004B441B" w:rsidRPr="004B441B" w:rsidDel="00196BC4" w:rsidRDefault="004B441B" w:rsidP="004B441B">
            <w:pPr>
              <w:rPr>
                <w:del w:id="299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00" w:author="Wigfall, Trevonte" w:date="2021-07-12T16:06:00Z">
                  <w:rPr>
                    <w:del w:id="301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02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04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05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3E07E822" w14:textId="78C1F6B9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07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08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20:55</w:delText>
              </w:r>
            </w:del>
          </w:p>
        </w:tc>
      </w:tr>
      <w:tr w:rsidR="004B441B" w:rsidRPr="00597B9C" w14:paraId="27680F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051B5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F6D43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38F6C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F5F12" w14:textId="77777777" w:rsidR="004B441B" w:rsidRPr="00597B9C" w:rsidRDefault="004B441B" w:rsidP="004B441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F13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23472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EBF8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B55AC8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6876DC" w14:textId="730CDCD2" w:rsidR="004B441B" w:rsidRPr="004B441B" w:rsidDel="00196BC4" w:rsidRDefault="004B441B" w:rsidP="004B441B">
            <w:pPr>
              <w:rPr>
                <w:del w:id="310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11" w:author="Wigfall, Trevonte" w:date="2021-07-12T16:06:00Z">
                  <w:rPr>
                    <w:del w:id="312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13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15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1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60A4A558" w14:textId="7FCA2246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18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19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21:00</w:delText>
              </w:r>
            </w:del>
          </w:p>
        </w:tc>
      </w:tr>
      <w:tr w:rsidR="004B441B" w:rsidRPr="00597B9C" w14:paraId="7DA652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52D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6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19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8C8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4C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E13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CFE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CBD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71C" w14:textId="0B73C956" w:rsidR="004B441B" w:rsidRPr="004B441B" w:rsidDel="00196BC4" w:rsidRDefault="004B441B" w:rsidP="004B441B">
            <w:pPr>
              <w:rPr>
                <w:del w:id="321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22" w:author="Wigfall, Trevonte" w:date="2021-07-12T16:06:00Z">
                  <w:rPr>
                    <w:del w:id="323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24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26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27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4A6E1EF4" w14:textId="6DCDDD3F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29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3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4B441B" w:rsidRPr="00597B9C" w14:paraId="35C7C6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DA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3C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5A35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74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020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F2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E60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707C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</w:t>
            </w:r>
            <w:proofErr w:type="spellEnd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 xml:space="preserve">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2C00" w14:textId="2E25A91D" w:rsidR="004B441B" w:rsidRPr="004B441B" w:rsidDel="00196BC4" w:rsidRDefault="004B441B" w:rsidP="004B441B">
            <w:pPr>
              <w:rPr>
                <w:del w:id="332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33" w:author="Wigfall, Trevonte" w:date="2021-07-12T16:06:00Z">
                  <w:rPr>
                    <w:del w:id="334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35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37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38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1B8AC582" w14:textId="6195E89C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40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41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4B441B" w:rsidRPr="00597B9C" w14:paraId="4FB794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18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49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DC9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D77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F89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FCE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8B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704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9AF" w14:textId="1DB59434" w:rsidR="004B441B" w:rsidRPr="004B441B" w:rsidDel="00196BC4" w:rsidRDefault="004B441B" w:rsidP="004B441B">
            <w:pPr>
              <w:rPr>
                <w:del w:id="343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44" w:author="Wigfall, Trevonte" w:date="2021-07-12T16:06:00Z">
                  <w:rPr>
                    <w:del w:id="345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6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48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49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FDD8155" w14:textId="788FDE97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1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5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23:10</w:delText>
              </w:r>
            </w:del>
          </w:p>
        </w:tc>
      </w:tr>
      <w:tr w:rsidR="004B441B" w:rsidRPr="00597B9C" w14:paraId="156109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3C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73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59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3680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BAE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C1A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59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8560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9953" w14:textId="4F06A8EB" w:rsidR="004B441B" w:rsidRPr="004B441B" w:rsidDel="00196BC4" w:rsidRDefault="004B441B" w:rsidP="004B441B">
            <w:pPr>
              <w:rPr>
                <w:del w:id="354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55" w:author="Wigfall, Trevonte" w:date="2021-07-12T16:06:00Z">
                  <w:rPr>
                    <w:del w:id="356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57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8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59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60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6981031B" w14:textId="1816B8A4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62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23:15</w:delText>
              </w:r>
            </w:del>
          </w:p>
        </w:tc>
      </w:tr>
      <w:tr w:rsidR="004B441B" w:rsidRPr="00597B9C" w14:paraId="15AC2A2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87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84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EC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72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D95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91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4CED" w14:textId="77777777" w:rsidR="004B441B" w:rsidRPr="00055E1E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DB38" w14:textId="77777777" w:rsidR="004B441B" w:rsidRPr="00055E1E" w:rsidRDefault="004B441B" w:rsidP="004B441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B2E3" w14:textId="6ABAD0A7" w:rsidR="004B441B" w:rsidRPr="004B441B" w:rsidDel="00196BC4" w:rsidRDefault="004B441B" w:rsidP="004B441B">
            <w:pPr>
              <w:rPr>
                <w:del w:id="365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66" w:author="Wigfall, Trevonte" w:date="2021-07-12T16:06:00Z">
                  <w:rPr>
                    <w:del w:id="367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68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9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70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71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2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56946323" w14:textId="51CFA404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73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74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5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23:20</w:delText>
              </w:r>
            </w:del>
          </w:p>
        </w:tc>
      </w:tr>
      <w:tr w:rsidR="004B441B" w:rsidRPr="00597B9C" w14:paraId="5247627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E5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08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B15B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CB9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56B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63F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11C1" w14:textId="77777777" w:rsidR="004B441B" w:rsidRPr="00F01A88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1F9106F6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D5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AF79" w14:textId="00C46CDE" w:rsidR="004B441B" w:rsidRPr="004B441B" w:rsidDel="00196BC4" w:rsidRDefault="004B441B" w:rsidP="004B441B">
            <w:pPr>
              <w:rPr>
                <w:del w:id="376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77" w:author="Wigfall, Trevonte" w:date="2021-07-12T16:06:00Z">
                  <w:rPr>
                    <w:del w:id="378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9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0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81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82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3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399989C7" w14:textId="5EC439B4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84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85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6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23:25</w:delText>
              </w:r>
            </w:del>
          </w:p>
        </w:tc>
      </w:tr>
      <w:tr w:rsidR="004B441B" w:rsidRPr="00597B9C" w14:paraId="5622511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06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80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998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752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6F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64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E45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A6F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519" w14:textId="7DA0D748" w:rsidR="004B441B" w:rsidRPr="004B441B" w:rsidDel="00196BC4" w:rsidRDefault="004B441B" w:rsidP="004B441B">
            <w:pPr>
              <w:rPr>
                <w:del w:id="387" w:author="Wigfall, Trevonte" w:date="2021-07-12T16:06:00Z"/>
                <w:rFonts w:asciiTheme="minorHAnsi" w:hAnsiTheme="minorHAnsi"/>
                <w:b/>
                <w:sz w:val="22"/>
                <w:szCs w:val="22"/>
                <w:highlight w:val="yellow"/>
                <w:rPrChange w:id="388" w:author="Wigfall, Trevonte" w:date="2021-07-12T16:06:00Z">
                  <w:rPr>
                    <w:del w:id="389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90" w:author="Wigfall, Trevonte" w:date="2021-07-12T16:06:00Z">
              <w:r w:rsidRPr="004B441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1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92" w:author="Wigfall, Trevonte" w:date="2021-07-15T15:35:00Z">
              <w:r w:rsidR="00B204C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  <w:del w:id="393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4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SAT 8/15/19 </w:delText>
              </w:r>
            </w:del>
          </w:p>
          <w:p w14:paraId="6333D294" w14:textId="62967949" w:rsidR="004B441B" w:rsidRP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95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96" w:author="Wigfall, Trevonte" w:date="2021-07-12T16:06:00Z">
              <w:r w:rsidRPr="004B441B" w:rsidDel="00196BC4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7" w:author="Wigfall, Trevonte" w:date="2021-07-12T16:0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11:00</w:delText>
              </w:r>
            </w:del>
          </w:p>
        </w:tc>
      </w:tr>
    </w:tbl>
    <w:p w14:paraId="7D8D59E2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BAE2767" w14:textId="77777777" w:rsidTr="00C70289">
        <w:trPr>
          <w:trHeight w:val="2479"/>
        </w:trPr>
        <w:tc>
          <w:tcPr>
            <w:tcW w:w="13062" w:type="dxa"/>
          </w:tcPr>
          <w:p w14:paraId="32BE2957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4444BA5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32A54F1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A094FB6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1"/>
      <w:footerReference w:type="default" r:id="rId4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B32CA" w14:textId="77777777" w:rsidR="0096127E" w:rsidRDefault="0096127E">
      <w:r>
        <w:separator/>
      </w:r>
    </w:p>
  </w:endnote>
  <w:endnote w:type="continuationSeparator" w:id="0">
    <w:p w14:paraId="7E5B229D" w14:textId="77777777" w:rsidR="0096127E" w:rsidRDefault="0096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5B012" w14:textId="77777777" w:rsidR="00157BF5" w:rsidRDefault="00157BF5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608081FF" w14:textId="77777777" w:rsidR="00157BF5" w:rsidRDefault="00157BF5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D77FC" w14:textId="77777777" w:rsidR="0096127E" w:rsidRDefault="0096127E">
      <w:r>
        <w:separator/>
      </w:r>
    </w:p>
  </w:footnote>
  <w:footnote w:type="continuationSeparator" w:id="0">
    <w:p w14:paraId="3C11C67E" w14:textId="77777777" w:rsidR="0096127E" w:rsidRDefault="0096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4A136" w14:textId="77777777" w:rsidR="00157BF5" w:rsidRDefault="0096127E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129F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8059951" r:id="rId2"/>
      </w:object>
    </w:r>
  </w:p>
  <w:p w14:paraId="7379707A" w14:textId="77777777" w:rsidR="00157BF5" w:rsidRDefault="00157BF5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4DCECB0" w14:textId="77777777" w:rsidR="00157BF5" w:rsidRDefault="00157BF5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A70D2DB" w14:textId="77777777" w:rsidR="00157BF5" w:rsidRDefault="00157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27672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BF5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0D1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247E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58FE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8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441B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070"/>
    <w:rsid w:val="00573CF0"/>
    <w:rsid w:val="0057502E"/>
    <w:rsid w:val="00575750"/>
    <w:rsid w:val="0057614C"/>
    <w:rsid w:val="005765D2"/>
    <w:rsid w:val="00580E6C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4D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1811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43C0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357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3B10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6D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27E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3874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571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4C4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0F11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375E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0E7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06C1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3454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C0F151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Change_LDAP_Manager_Password_For_ClaimsXten_In_Active_Directory_OVERARCHING.docx?Web=1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D014-417A-4292-B15B-46720BE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38</TotalTime>
  <Pages>8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14524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15</cp:revision>
  <cp:lastPrinted>2016-04-21T16:18:00Z</cp:lastPrinted>
  <dcterms:created xsi:type="dcterms:W3CDTF">2020-08-06T15:31:00Z</dcterms:created>
  <dcterms:modified xsi:type="dcterms:W3CDTF">2021-07-18T00:46:00Z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