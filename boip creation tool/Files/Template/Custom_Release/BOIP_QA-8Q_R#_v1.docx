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EBA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B9E1197" w14:textId="77777777" w:rsidTr="009F4BD2">
        <w:trPr>
          <w:trHeight w:val="438"/>
          <w:trPrChange w:id="2" w:author="Wigfall, Trevonte" w:date="2021-07-16T22:28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8:00Z">
              <w:tcPr>
                <w:tcW w:w="1728" w:type="dxa"/>
              </w:tcPr>
            </w:tcPrChange>
          </w:tcPr>
          <w:p w14:paraId="21C0C440" w14:textId="77777777" w:rsidR="0057614C" w:rsidRDefault="00D001FB" w:rsidP="00524190">
            <w:pPr>
              <w:rPr>
                <w:ins w:id="4" w:author="Wigfall, Trevonte" w:date="2021-07-17T20:47:00Z"/>
                <w:rFonts w:ascii="Garamond" w:hAnsi="Garamond"/>
                <w:b/>
                <w:sz w:val="24"/>
                <w:szCs w:val="24"/>
              </w:rPr>
            </w:pPr>
            <w:bookmarkStart w:id="5" w:name="Dropdown2"/>
            <w:r w:rsidRPr="00D001FB">
              <w:rPr>
                <w:rFonts w:ascii="Garamond" w:hAnsi="Garamond"/>
                <w:b/>
                <w:sz w:val="24"/>
                <w:szCs w:val="24"/>
              </w:rPr>
              <w:t>CNR #</w:t>
            </w:r>
            <w:ins w:id="6" w:author="Wigfall, Trevonte" w:date="2021-07-17T20:47:00Z">
              <w:r w:rsidR="006B150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7" w:author="Wigfall, Trevonte" w:date="2021-07-17T20:47:00Z">
              <w:r w:rsidRPr="00D001FB" w:rsidDel="006B150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  <w:r w:rsidR="00BB3F0B" w:rsidRPr="009F4BD2" w:rsidDel="006B1508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8" w:author="Wigfall, Trevonte" w:date="2021-07-16T22:2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</w:del>
            <w:del w:id="9" w:author="Wigfall, Trevonte" w:date="2021-07-12T16:10:00Z">
              <w:r w:rsidR="00BB3F0B" w:rsidRPr="009F4BD2" w:rsidDel="00EB5CF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6T22:2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38421</w:delText>
              </w:r>
            </w:del>
          </w:p>
          <w:p w14:paraId="573B0AC2" w14:textId="52BC2BFB" w:rsidR="006B1508" w:rsidRPr="00597B9C" w:rsidRDefault="006B1508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11" w:author="Wigfall, Trevonte" w:date="2021-07-17T20:47:00Z">
              <w:r w:rsidRPr="006B1508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7T20:47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3" w:author="Wigfall, Trevonte" w:date="2021-07-16T22:28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188B06" w14:textId="0E3EFA5A" w:rsidR="004A29BC" w:rsidRPr="00597B9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BB3F0B">
              <w:rPr>
                <w:rFonts w:ascii="Garamond" w:hAnsi="Garamond"/>
                <w:b/>
                <w:sz w:val="24"/>
                <w:szCs w:val="24"/>
              </w:rPr>
              <w:t>XT Release</w:t>
            </w:r>
            <w:ins w:id="14" w:author="Wigfall, Trevonte" w:date="2021-07-16T22:28:00Z">
              <w:r w:rsidR="009F4BD2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5" w:author="Wigfall, Trevonte" w:date="2021-07-16T22:28:00Z">
              <w:r w:rsidR="00BB3F0B" w:rsidDel="009F4BD2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ins w:id="16" w:author="Wigfall, Trevonte" w:date="2021-07-16T22:28:00Z">
              <w:r w:rsidR="009F4BD2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17" w:author="Wigfall, Trevonte" w:date="2021-07-12T16:10:00Z">
              <w:r w:rsidR="00BB3F0B" w:rsidRPr="00EB5CFE" w:rsidDel="00EB5CF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8" w:author="Wigfall, Trevonte" w:date="2021-07-12T16:1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6T22:28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B9A10CA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6T22:28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2082E449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6T22:28:00Z">
              <w:tcPr>
                <w:tcW w:w="2232" w:type="dxa"/>
              </w:tcPr>
            </w:tcPrChange>
          </w:tcPr>
          <w:p w14:paraId="587C8242" w14:textId="303E0CB1" w:rsidR="0057614C" w:rsidRPr="00597B9C" w:rsidRDefault="0006449A">
            <w:pPr>
              <w:rPr>
                <w:rFonts w:ascii="Garamond" w:hAnsi="Garamond"/>
                <w:b/>
                <w:sz w:val="24"/>
                <w:szCs w:val="24"/>
              </w:rPr>
            </w:pPr>
            <w:del w:id="22" w:author="Wigfall, Trevonte" w:date="2021-07-12T16:09:00Z">
              <w:r w:rsidDel="005F4A2D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23" w:author="Wigfall, Trevonte" w:date="2021-07-12T16:09:00Z">
              <w:r w:rsidR="005F4A2D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3A15B21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5EB75B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3DC21E43" w14:textId="77777777" w:rsidTr="00D001FB">
        <w:tc>
          <w:tcPr>
            <w:tcW w:w="5000" w:type="pct"/>
            <w:gridSpan w:val="10"/>
            <w:shd w:val="clear" w:color="auto" w:fill="E6E6E6"/>
          </w:tcPr>
          <w:p w14:paraId="65AD206F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3BEF5E19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B0FC54F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71140CB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07A3144" w14:textId="77777777" w:rsidTr="00D001FB">
        <w:tc>
          <w:tcPr>
            <w:tcW w:w="5000" w:type="pct"/>
            <w:gridSpan w:val="10"/>
            <w:shd w:val="clear" w:color="auto" w:fill="E6E6E6"/>
          </w:tcPr>
          <w:p w14:paraId="68F9C15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260A3D20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0ECAB" w14:textId="77777777" w:rsidR="00D001FB" w:rsidRPr="00943369" w:rsidRDefault="00D001FB" w:rsidP="00D001F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56445CB2" w14:textId="77777777" w:rsidR="00D001FB" w:rsidRPr="00943369" w:rsidRDefault="00A22B47" w:rsidP="00D001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D001FB"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17A50D2E" w14:textId="7BFFC33C" w:rsidR="00D001FB" w:rsidRDefault="00A22B47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13</w:t>
            </w:r>
            <w:r w:rsidR="00D001FB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4" w:author="Wigfall, Trevonte" w:date="2021-07-12T16:09:00Z">
              <w:r w:rsidR="00EB5CFE" w:rsidRPr="00EB5CF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5" w:author="Wigfall, Trevonte" w:date="2021-07-12T16:1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  <w:proofErr w:type="spellEnd"/>
              <w:r w:rsidR="00EB5CFE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26" w:author="Wigfall, Trevonte" w:date="2021-07-12T16:09:00Z">
              <w:r w:rsidR="004A7268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  <w:r w:rsidR="004A7268" w:rsidDel="00EB5CFE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1F7627F" w14:textId="77777777" w:rsidR="00D001FB" w:rsidRPr="00263B38" w:rsidRDefault="00263B38" w:rsidP="00D001FB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="00D001FB"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7A8A723B" w14:textId="77777777" w:rsidR="00263B38" w:rsidRDefault="00263B38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C4D484E" w14:textId="0376C001" w:rsidR="00D001FB" w:rsidRDefault="00FC05CC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14 – 16,18</w:t>
            </w:r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7" w:author="Wigfall, Trevonte" w:date="2021-07-12T16:10:00Z">
              <w:r w:rsidR="00EB5CFE" w:rsidRPr="00EB5CFE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8" w:author="Wigfall, Trevonte" w:date="2021-07-12T16:1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del w:id="29" w:author="Wigfall, Trevonte" w:date="2021-07-12T16:10:00Z">
              <w:r w:rsidR="00BB3F0B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2BDBB061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C9A599C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D7BDD4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C98AEFD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86CAF9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69DD5049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587DDAC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F3FE1D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C78FC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3B89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E010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0EB46E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D0B916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FD566C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D476C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5C080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A5DEFDC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C7C7F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4FA1B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FC4997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0AC9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E3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BDF17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A817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8112FA1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5D12F2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ACB77C" w14:textId="7F6B4785" w:rsidR="00B00053" w:rsidRPr="00B00053" w:rsidRDefault="00B00053" w:rsidP="00B000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" w:author="Wigfall, Trevonte" w:date="2021-07-12T16:11:00Z">
              <w:r w:rsidRPr="00EB5CFE" w:rsidDel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12:55</w:delText>
              </w:r>
            </w:del>
            <w:ins w:id="32" w:author="Wigfall, Trevonte" w:date="2021-07-12T16:11:00Z">
              <w:r w:rsidR="00EB5CFE"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</w:p>
        </w:tc>
      </w:tr>
      <w:tr w:rsidR="00EB5CFE" w:rsidRPr="00597B9C" w14:paraId="031BF8D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C027D65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6915EB6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EB4FD9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3089B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14DF4C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55C27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9D0B6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2479" w14:textId="77777777" w:rsidR="00EB5CFE" w:rsidRPr="00432652" w:rsidRDefault="00FF5F90" w:rsidP="00EB5CF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A0018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68AF5B" w14:textId="54BBBF7F" w:rsidR="00EB5CFE" w:rsidRPr="00EB5CFE" w:rsidRDefault="00EB5CFE" w:rsidP="00EB5CFE">
            <w:pPr>
              <w:rPr>
                <w:highlight w:val="yellow"/>
                <w:rPrChange w:id="34" w:author="Wigfall, Trevonte" w:date="2021-07-12T16:11:00Z">
                  <w:rPr/>
                </w:rPrChange>
              </w:rPr>
            </w:pPr>
            <w:ins w:id="3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3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13:00</w:delText>
              </w:r>
            </w:del>
          </w:p>
        </w:tc>
      </w:tr>
      <w:tr w:rsidR="00EB5CFE" w:rsidRPr="00597B9C" w14:paraId="017343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325640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C7C7024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E6D3A5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22E1D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0122F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867476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2E8F1C" w14:textId="77777777" w:rsidR="00EB5CFE" w:rsidRPr="007301A9" w:rsidRDefault="00FF5F90" w:rsidP="00EB5CF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35008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61652D" w14:textId="544E6B5D" w:rsidR="00EB5CFE" w:rsidRPr="00EB5CFE" w:rsidRDefault="00EB5CFE" w:rsidP="00EB5CFE">
            <w:pPr>
              <w:rPr>
                <w:highlight w:val="yellow"/>
                <w:rPrChange w:id="39" w:author="Wigfall, Trevonte" w:date="2021-07-12T16:11:00Z">
                  <w:rPr/>
                </w:rPrChange>
              </w:rPr>
            </w:pPr>
            <w:ins w:id="4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4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</w:tr>
      <w:tr w:rsidR="00EB5CFE" w:rsidRPr="00597B9C" w14:paraId="591642A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DDFD2B7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EA38887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B9845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82ED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04C9D18A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85008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25E4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F14D48" w14:textId="77777777" w:rsidR="00EB5CFE" w:rsidRDefault="00FF5F90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EB5CFE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2E9880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9D3C12" w14:textId="6F5A755D" w:rsidR="00EB5CFE" w:rsidRPr="00EB5CFE" w:rsidRDefault="00EB5CFE" w:rsidP="00EB5CF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" w:author="Wigfall, Trevonte" w:date="2021-07-12T16:1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4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13:00</w:delText>
              </w:r>
            </w:del>
          </w:p>
        </w:tc>
      </w:tr>
      <w:tr w:rsidR="00EB5CFE" w:rsidRPr="00597B9C" w14:paraId="0FD2F5B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607B86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13A99B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28E2B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8D83E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F0937EF" w14:textId="77777777" w:rsidR="00EB5CFE" w:rsidRPr="004317D4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3CCE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C978B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9BFEE" w14:textId="77777777" w:rsidR="00EB5CFE" w:rsidRPr="004317D4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EB5CFE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B4DC0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6B1A0C" w14:textId="6B413209" w:rsidR="00EB5CFE" w:rsidRPr="00EB5CFE" w:rsidRDefault="00EB5CFE" w:rsidP="00EB5CFE">
            <w:pPr>
              <w:rPr>
                <w:highlight w:val="yellow"/>
                <w:rPrChange w:id="49" w:author="Wigfall, Trevonte" w:date="2021-07-12T16:11:00Z">
                  <w:rPr/>
                </w:rPrChange>
              </w:rPr>
            </w:pPr>
            <w:ins w:id="5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5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13:05</w:delText>
              </w:r>
            </w:del>
          </w:p>
        </w:tc>
      </w:tr>
      <w:tr w:rsidR="00EB5CFE" w:rsidRPr="00167E86" w14:paraId="5A29E9F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29E9B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1F6EE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D6F52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449798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5778AE42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2068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20A4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0B1A3" w14:textId="77777777" w:rsidR="00EB5CFE" w:rsidRPr="00167E86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3B99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67AA571" w14:textId="309182E0" w:rsidR="00EB5CFE" w:rsidRPr="00EB5CFE" w:rsidRDefault="00EB5CFE" w:rsidP="00EB5CFE">
            <w:pPr>
              <w:rPr>
                <w:highlight w:val="yellow"/>
                <w:rPrChange w:id="54" w:author="Wigfall, Trevonte" w:date="2021-07-12T16:11:00Z">
                  <w:rPr/>
                </w:rPrChange>
              </w:rPr>
            </w:pPr>
            <w:ins w:id="5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5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13:05</w:delText>
              </w:r>
            </w:del>
          </w:p>
        </w:tc>
      </w:tr>
      <w:tr w:rsidR="00EB5CFE" w:rsidRPr="00167E86" w14:paraId="281503D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5029E8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089429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B891F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838F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E8D1E63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3959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1E31E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6D03F1" w14:textId="77777777" w:rsidR="00EB5CFE" w:rsidRPr="00167E86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3D2804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34F7D8" w14:textId="7A0BD618" w:rsidR="00EB5CFE" w:rsidRPr="00EB5CFE" w:rsidRDefault="00EB5CFE" w:rsidP="00EB5CFE">
            <w:pPr>
              <w:rPr>
                <w:highlight w:val="yellow"/>
                <w:rPrChange w:id="59" w:author="Wigfall, Trevonte" w:date="2021-07-12T16:11:00Z">
                  <w:rPr/>
                </w:rPrChange>
              </w:rPr>
            </w:pPr>
            <w:ins w:id="6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6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13:05</w:delText>
              </w:r>
            </w:del>
          </w:p>
        </w:tc>
      </w:tr>
      <w:tr w:rsidR="00EB5CFE" w:rsidRPr="00167E86" w14:paraId="23F6A0C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94232C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BA352B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A9F0F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DA7BD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4A68FB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83DD2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C8ABC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723C51" w14:textId="77777777" w:rsidR="00EB5CFE" w:rsidRPr="00167E86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80DF8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0BC0F6" w14:textId="317715D8" w:rsidR="00EB5CFE" w:rsidRPr="00EB5CFE" w:rsidRDefault="00EB5CFE" w:rsidP="00EB5CFE">
            <w:pPr>
              <w:rPr>
                <w:highlight w:val="yellow"/>
                <w:rPrChange w:id="64" w:author="Wigfall, Trevonte" w:date="2021-07-12T16:11:00Z">
                  <w:rPr/>
                </w:rPrChange>
              </w:rPr>
            </w:pPr>
            <w:ins w:id="6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6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13:05</w:delText>
              </w:r>
            </w:del>
          </w:p>
        </w:tc>
      </w:tr>
      <w:tr w:rsidR="00EB5CFE" w:rsidRPr="00976565" w14:paraId="001C4A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83564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492978D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6CCABF3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D7E2B" w14:textId="77777777" w:rsidR="00EB5CFE" w:rsidRPr="004473D0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0DF8E3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11D7F6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96B463" w14:textId="77777777" w:rsidR="00EB5CFE" w:rsidRPr="00976565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EB5CFE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4930066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832481" w14:textId="2CA70E0B" w:rsidR="00EB5CFE" w:rsidRPr="00EB5CFE" w:rsidRDefault="00EB5CFE" w:rsidP="00EB5CFE">
            <w:pPr>
              <w:rPr>
                <w:highlight w:val="yellow"/>
                <w:rPrChange w:id="69" w:author="Wigfall, Trevonte" w:date="2021-07-12T16:11:00Z">
                  <w:rPr/>
                </w:rPrChange>
              </w:rPr>
            </w:pPr>
            <w:ins w:id="7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7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13:10</w:delText>
              </w:r>
            </w:del>
          </w:p>
        </w:tc>
      </w:tr>
      <w:tr w:rsidR="00EB5CFE" w:rsidRPr="00FB3EB3" w14:paraId="77089F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85458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6CAC361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63B94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8605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5306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8E420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889868" w14:textId="77777777" w:rsidR="00EB5CFE" w:rsidRPr="00FB3EB3" w:rsidRDefault="00FF5F90" w:rsidP="00EB5CFE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4BA3A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D1F74A" w14:textId="7B7929B3" w:rsidR="00EB5CFE" w:rsidRPr="00EB5CFE" w:rsidRDefault="00EB5CFE" w:rsidP="00EB5CFE">
            <w:pPr>
              <w:rPr>
                <w:highlight w:val="yellow"/>
                <w:rPrChange w:id="74" w:author="Wigfall, Trevonte" w:date="2021-07-12T16:11:00Z">
                  <w:rPr/>
                </w:rPrChange>
              </w:rPr>
            </w:pPr>
            <w:ins w:id="7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7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13:15</w:delText>
              </w:r>
            </w:del>
          </w:p>
        </w:tc>
      </w:tr>
      <w:tr w:rsidR="00EB5CFE" w:rsidRPr="00FB3EB3" w14:paraId="6D2915D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0DC1EF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9C8A0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7ED09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D387B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C81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B99B8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8F8306" w14:textId="77777777" w:rsidR="00EB5CFE" w:rsidRPr="00FB3EB3" w:rsidRDefault="00FF5F90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2DA24AE2" w14:textId="77777777" w:rsidR="00EB5CFE" w:rsidRPr="00FB3EB3" w:rsidRDefault="00EB5CFE" w:rsidP="00EB5CFE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F8170" w14:textId="77777777" w:rsidR="00EB5CFE" w:rsidRPr="00FB3EB3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B58E83" w14:textId="37DB5BB6" w:rsidR="00EB5CFE" w:rsidRPr="00EB5CFE" w:rsidRDefault="00EB5CFE" w:rsidP="00EB5CFE">
            <w:pPr>
              <w:rPr>
                <w:highlight w:val="yellow"/>
                <w:rPrChange w:id="79" w:author="Wigfall, Trevonte" w:date="2021-07-12T16:11:00Z">
                  <w:rPr/>
                </w:rPrChange>
              </w:rPr>
            </w:pPr>
            <w:ins w:id="8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8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13:18</w:delText>
              </w:r>
            </w:del>
          </w:p>
        </w:tc>
      </w:tr>
      <w:tr w:rsidR="00EB5CFE" w:rsidRPr="003024B8" w14:paraId="7DD3186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30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9DD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E95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D829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9B8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3C9E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6A8A" w14:textId="77777777" w:rsidR="00EB5CFE" w:rsidRPr="007F3EDA" w:rsidRDefault="00FF5F90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11DC149D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30F94C4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AF2DA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241" w14:textId="561A63A4" w:rsidR="00EB5CFE" w:rsidRPr="00EB5CFE" w:rsidRDefault="00EB5CFE" w:rsidP="00EB5CFE">
            <w:pPr>
              <w:rPr>
                <w:highlight w:val="yellow"/>
                <w:rPrChange w:id="84" w:author="Wigfall, Trevonte" w:date="2021-07-12T16:11:00Z">
                  <w:rPr/>
                </w:rPrChange>
              </w:rPr>
            </w:pPr>
            <w:ins w:id="8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8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13:20</w:delText>
              </w:r>
            </w:del>
          </w:p>
        </w:tc>
      </w:tr>
      <w:tr w:rsidR="00EB5CFE" w:rsidRPr="003024B8" w14:paraId="1BBFB16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293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E77F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C0E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9950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76C4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BD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B5CFE" w:rsidRPr="003024B8" w14:paraId="3EB953C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CA64" w14:textId="77777777" w:rsidR="00EB5CFE" w:rsidRPr="003024B8" w:rsidRDefault="00FF5F90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EB5CFE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A5F9C4" wp14:editId="2C6BB4A3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12D5FF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AFDA24A" wp14:editId="2F47B8E4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0C859A4D" w14:textId="77777777" w:rsidR="00EB5CFE" w:rsidRDefault="00EB5CFE" w:rsidP="00EB5CF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DA24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0C859A4D" w14:textId="77777777" w:rsidR="00EB5CFE" w:rsidRDefault="00EB5CFE" w:rsidP="00EB5CF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5573C83" w14:textId="77777777" w:rsidR="00EB5CFE" w:rsidRPr="003024B8" w:rsidRDefault="00EB5CFE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D0634B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E1833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234" w14:textId="0268E2BF" w:rsidR="00EB5CFE" w:rsidRPr="00EB5CFE" w:rsidRDefault="00EB5CFE" w:rsidP="00EB5CFE">
            <w:pPr>
              <w:rPr>
                <w:highlight w:val="yellow"/>
                <w:rPrChange w:id="89" w:author="Wigfall, Trevonte" w:date="2021-07-12T16:11:00Z">
                  <w:rPr/>
                </w:rPrChange>
              </w:rPr>
            </w:pPr>
            <w:ins w:id="9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9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13:35</w:delText>
              </w:r>
            </w:del>
          </w:p>
        </w:tc>
      </w:tr>
      <w:tr w:rsidR="00EB5CFE" w:rsidRPr="00FB3EB3" w14:paraId="3FA0FA4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04FD6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E7A3B7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86FBD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39D5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E534E8">
              <w:rPr>
                <w:rFonts w:asciiTheme="minorHAnsi" w:hAnsiTheme="minorHAnsi"/>
                <w:smallCaps/>
                <w:sz w:val="22"/>
                <w:szCs w:val="22"/>
              </w:rPr>
              <w:t>VA22DwVcxt003,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72FB4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1DC8D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AF69CE" w14:textId="77777777" w:rsidR="00EB5CFE" w:rsidRPr="00FB3EB3" w:rsidRDefault="00FF5F90" w:rsidP="00EB5CF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20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C7ABB10" w14:textId="77777777" w:rsidR="00EB5CFE" w:rsidRPr="00FB3EB3" w:rsidRDefault="00EB5CFE" w:rsidP="00EB5CFE">
            <w:pPr>
              <w:pStyle w:val="ListParagraph"/>
              <w:ind w:left="79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B67034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F53939" w14:textId="64BF6BA2" w:rsidR="00EB5CFE" w:rsidRPr="00EB5CFE" w:rsidRDefault="00EB5CFE" w:rsidP="00EB5CFE">
            <w:pPr>
              <w:rPr>
                <w:highlight w:val="yellow"/>
                <w:rPrChange w:id="94" w:author="Wigfall, Trevonte" w:date="2021-07-12T16:11:00Z">
                  <w:rPr/>
                </w:rPrChange>
              </w:rPr>
            </w:pPr>
            <w:ins w:id="9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9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13:50</w:delText>
              </w:r>
            </w:del>
          </w:p>
        </w:tc>
      </w:tr>
      <w:tr w:rsidR="00EB5CFE" w:rsidRPr="00FB3EB3" w14:paraId="4572A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DAF377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5EF7B6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5D76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AD2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86FA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03F468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0CCF5" w14:textId="77777777" w:rsidR="00EB5CFE" w:rsidRDefault="00FF5F90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EB5CFE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43A3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EEDBC9" w14:textId="397A7E4D" w:rsidR="00EB5CFE" w:rsidRPr="00EB5CFE" w:rsidRDefault="00EB5CFE" w:rsidP="00EB5CFE">
            <w:pPr>
              <w:rPr>
                <w:highlight w:val="yellow"/>
                <w:rPrChange w:id="99" w:author="Wigfall, Trevonte" w:date="2021-07-12T16:11:00Z">
                  <w:rPr/>
                </w:rPrChange>
              </w:rPr>
            </w:pPr>
            <w:ins w:id="10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0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13:55</w:delText>
              </w:r>
            </w:del>
          </w:p>
        </w:tc>
      </w:tr>
      <w:tr w:rsidR="00EB5CFE" w:rsidRPr="00FB3EB3" w14:paraId="527D6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7E7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D19876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6BF94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796A7" w14:textId="77777777" w:rsidR="00EB5CFE" w:rsidRPr="00597B9C" w:rsidRDefault="00EB5CFE" w:rsidP="00EB5CFE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6B476E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A01A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2E549F" w14:textId="77777777" w:rsidR="00EB5CFE" w:rsidRPr="00FB3EB3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EB5CFE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7125B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FA72F" w14:textId="36168F70" w:rsidR="00EB5CFE" w:rsidRPr="00EB5CFE" w:rsidRDefault="00EB5CFE" w:rsidP="00EB5CFE">
            <w:pPr>
              <w:rPr>
                <w:highlight w:val="yellow"/>
                <w:rPrChange w:id="104" w:author="Wigfall, Trevonte" w:date="2021-07-12T16:11:00Z">
                  <w:rPr/>
                </w:rPrChange>
              </w:rPr>
            </w:pPr>
            <w:ins w:id="10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0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13:55</w:delText>
              </w:r>
            </w:del>
          </w:p>
        </w:tc>
      </w:tr>
      <w:tr w:rsidR="00EB5CFE" w:rsidRPr="003024B8" w14:paraId="20CE1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35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FC1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A73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A7BB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5E6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C2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110" w14:textId="77777777" w:rsidR="00EB5CFE" w:rsidRDefault="00EB5CFE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Export custom </w:t>
            </w:r>
            <w:hyperlink r:id="rId23" w:history="1">
              <w:r w:rsidRPr="00C86F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rules</w:t>
              </w:r>
            </w:hyperlink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(7D)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96E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exported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9E6" w14:textId="23579912" w:rsidR="00EB5CFE" w:rsidRPr="00EB5CFE" w:rsidRDefault="00EB5CFE" w:rsidP="00EB5CF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9" w:author="Wigfall, Trevonte" w:date="2021-07-12T16:1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1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1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14:00</w:delText>
              </w:r>
            </w:del>
          </w:p>
        </w:tc>
      </w:tr>
      <w:tr w:rsidR="00EB5CFE" w:rsidRPr="003024B8" w14:paraId="4E6D51A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A4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6E9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66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6E51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 (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Do this all environments EXCEPT the first two DEV environments 3-D and 7-D</w:t>
            </w: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07ED0327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ADF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721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86EB" w14:textId="77777777" w:rsidR="00EB5CFE" w:rsidRPr="007F3EDA" w:rsidRDefault="00FF5F90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4" w:history="1">
              <w:r w:rsidR="00EB5CFE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56599F71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8320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2AA1" w14:textId="40CF06D8" w:rsidR="00EB5CFE" w:rsidRPr="00EB5CFE" w:rsidRDefault="00EB5CFE" w:rsidP="00EB5CFE">
            <w:pPr>
              <w:rPr>
                <w:highlight w:val="yellow"/>
                <w:rPrChange w:id="114" w:author="Wigfall, Trevonte" w:date="2021-07-12T16:11:00Z">
                  <w:rPr/>
                </w:rPrChange>
              </w:rPr>
            </w:pPr>
            <w:ins w:id="11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1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14:10</w:delText>
              </w:r>
            </w:del>
          </w:p>
        </w:tc>
      </w:tr>
      <w:tr w:rsidR="00EB5CFE" w:rsidRPr="00597B9C" w14:paraId="34D39C3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2E36F5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A32D1A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A2530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81F8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BDDAFB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86825C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3DF96" w14:textId="77777777" w:rsidR="00EB5CFE" w:rsidRPr="00FB3EB3" w:rsidRDefault="00FF5F90" w:rsidP="00EB5CFE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5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6E54101" w14:textId="77777777" w:rsidR="00EB5CFE" w:rsidRPr="00FB3EB3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FB9018" w14:textId="01B4983A" w:rsidR="00EB5CFE" w:rsidRPr="00EB5CFE" w:rsidRDefault="00EB5CFE" w:rsidP="00EB5CFE">
            <w:pPr>
              <w:rPr>
                <w:highlight w:val="yellow"/>
                <w:rPrChange w:id="119" w:author="Wigfall, Trevonte" w:date="2021-07-12T16:11:00Z">
                  <w:rPr/>
                </w:rPrChange>
              </w:rPr>
            </w:pPr>
            <w:ins w:id="12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2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14:20</w:delText>
              </w:r>
            </w:del>
          </w:p>
        </w:tc>
      </w:tr>
      <w:tr w:rsidR="00EB5CFE" w:rsidRPr="00597B9C" w14:paraId="6061D15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FBD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1A23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89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F185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474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92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B83" w14:textId="77777777" w:rsidR="00EB5CFE" w:rsidRPr="007F3EDA" w:rsidRDefault="00FF5F90" w:rsidP="00EB5CFE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6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F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918" w14:textId="72E46C1A" w:rsidR="00EB5CFE" w:rsidRPr="00EB5CFE" w:rsidRDefault="00EB5CFE" w:rsidP="00EB5CFE">
            <w:pPr>
              <w:rPr>
                <w:highlight w:val="yellow"/>
                <w:rPrChange w:id="124" w:author="Wigfall, Trevonte" w:date="2021-07-12T16:11:00Z">
                  <w:rPr/>
                </w:rPrChange>
              </w:rPr>
            </w:pPr>
            <w:ins w:id="12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2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14:22</w:delText>
              </w:r>
            </w:del>
          </w:p>
        </w:tc>
      </w:tr>
      <w:tr w:rsidR="00EB5CFE" w:rsidRPr="00597B9C" w14:paraId="48D1834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3A8FC9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EE8AE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401F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CE542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3DE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7F765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A883F" w14:textId="77777777" w:rsidR="00EB5CFE" w:rsidRPr="00597B9C" w:rsidRDefault="00FF5F90" w:rsidP="00EB5C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79A0AC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5159A69" w14:textId="4DF62B25" w:rsidR="00EB5CFE" w:rsidRPr="00EB5CFE" w:rsidRDefault="00EB5CFE" w:rsidP="00EB5CFE">
            <w:pPr>
              <w:rPr>
                <w:highlight w:val="yellow"/>
                <w:rPrChange w:id="129" w:author="Wigfall, Trevonte" w:date="2021-07-12T16:11:00Z">
                  <w:rPr/>
                </w:rPrChange>
              </w:rPr>
            </w:pPr>
            <w:ins w:id="13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3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14:25</w:delText>
              </w:r>
            </w:del>
          </w:p>
        </w:tc>
      </w:tr>
      <w:tr w:rsidR="00EB5CFE" w:rsidRPr="00597B9C" w14:paraId="601C58B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8A588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6D4E9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E06C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5B742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F54521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D30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87DB2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E3403" w14:textId="77777777" w:rsidR="00EB5CFE" w:rsidRPr="00055E1E" w:rsidRDefault="00FF5F90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EB5CFE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4E4BAF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5BA1DF6" w14:textId="6D2B118D" w:rsidR="00EB5CFE" w:rsidRPr="00EB5CFE" w:rsidRDefault="00EB5CFE" w:rsidP="00EB5CFE">
            <w:pPr>
              <w:rPr>
                <w:highlight w:val="yellow"/>
                <w:rPrChange w:id="134" w:author="Wigfall, Trevonte" w:date="2021-07-12T16:11:00Z">
                  <w:rPr/>
                </w:rPrChange>
              </w:rPr>
            </w:pPr>
            <w:ins w:id="13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3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14:28</w:delText>
              </w:r>
            </w:del>
          </w:p>
        </w:tc>
      </w:tr>
      <w:tr w:rsidR="00EB5CFE" w:rsidRPr="00597B9C" w14:paraId="2952409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F8A3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9B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56F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26B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TPPUI,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VA22TWVCXT002,  VA22TWVCXT003,  VA22TWVCXT004, VA22TWVCXT005,  VA22TWVCXT006, VA22TWVCXT007, VA22TWVCXT001, VA22DWVISS007,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A85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D2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FECF" w14:textId="77777777" w:rsidR="00EB5CFE" w:rsidRPr="00EE360E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begin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separate"/>
            </w:r>
            <w:r w:rsidRPr="00EE360E">
              <w:rPr>
                <w:rFonts w:ascii="Arial" w:hAnsi="Arial" w:cs="Arial"/>
                <w:b/>
                <w:noProof/>
                <w:color w:val="0000FF"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D8CCBA8" wp14:editId="4D6DDB2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-19050</wp:posOffset>
                      </wp:positionV>
                      <wp:extent cx="180975" cy="266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9A1A" id="Text Box 1" o:spid="_x0000_s1026" type="#_x0000_t202" style="position:absolute;margin-left:45.75pt;margin-top:-1.5pt;width:14.25pt;height:21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hyperlink r:id="rId29" w:history="1">
              <w:r w:rsidRPr="00EE360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</w:hyperlink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end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t xml:space="preserve"> – STEP 2 ONLY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33D05" w14:textId="77777777" w:rsidR="00EB5CFE" w:rsidRPr="00EE360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E360E">
              <w:rPr>
                <w:rFonts w:ascii="Calibri" w:hAnsi="Calibri"/>
                <w:color w:val="000000"/>
                <w:sz w:val="22"/>
                <w:szCs w:val="22"/>
              </w:rPr>
              <w:t>password ser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8FF" w14:textId="0C4D2BD0" w:rsidR="00EB5CFE" w:rsidRPr="00EB5CFE" w:rsidRDefault="00EB5CFE" w:rsidP="00EB5CFE">
            <w:pPr>
              <w:rPr>
                <w:highlight w:val="yellow"/>
                <w:rPrChange w:id="139" w:author="Wigfall, Trevonte" w:date="2021-07-12T16:11:00Z">
                  <w:rPr/>
                </w:rPrChange>
              </w:rPr>
            </w:pPr>
            <w:ins w:id="14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4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14:30</w:delText>
              </w:r>
            </w:del>
          </w:p>
        </w:tc>
      </w:tr>
      <w:tr w:rsidR="00EB5CFE" w:rsidRPr="00597B9C" w14:paraId="0802F11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3856F9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116182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A910B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23A8D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6BD34C7" w14:textId="77777777" w:rsidR="00EB5CFE" w:rsidRPr="00597B9C" w:rsidRDefault="00EB5CFE" w:rsidP="00EB5CFE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E6C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A2B85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877245" w14:textId="77777777" w:rsidR="00EB5CFE" w:rsidRDefault="00FF5F90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EB5CF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27379A88" w14:textId="77777777" w:rsidR="00EB5CFE" w:rsidRPr="00597B9C" w:rsidRDefault="00EB5CFE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30289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926394" w14:textId="3F3F64C1" w:rsidR="00EB5CFE" w:rsidRPr="00EB5CFE" w:rsidRDefault="00EB5CFE" w:rsidP="00EB5CFE">
            <w:pPr>
              <w:rPr>
                <w:highlight w:val="yellow"/>
                <w:rPrChange w:id="144" w:author="Wigfall, Trevonte" w:date="2021-07-12T16:11:00Z">
                  <w:rPr/>
                </w:rPrChange>
              </w:rPr>
            </w:pPr>
            <w:ins w:id="14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4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14:40</w:delText>
              </w:r>
            </w:del>
          </w:p>
        </w:tc>
      </w:tr>
      <w:tr w:rsidR="00EB5CFE" w:rsidRPr="00597B9C" w14:paraId="3187F14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3E8E9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9496F4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3DE83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1F9B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4DD3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3809C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DC2655" w14:textId="77777777" w:rsidR="00EB5CFE" w:rsidRPr="00597B9C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B75B33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32A8F2" w14:textId="01193CA2" w:rsidR="00EB5CFE" w:rsidRPr="00EB5CFE" w:rsidRDefault="00EB5CFE" w:rsidP="00EB5CFE">
            <w:pPr>
              <w:rPr>
                <w:highlight w:val="yellow"/>
                <w:rPrChange w:id="149" w:author="Wigfall, Trevonte" w:date="2021-07-12T16:11:00Z">
                  <w:rPr/>
                </w:rPrChange>
              </w:rPr>
            </w:pPr>
            <w:ins w:id="15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5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14:50</w:delText>
              </w:r>
            </w:del>
          </w:p>
        </w:tc>
      </w:tr>
      <w:tr w:rsidR="00EB5CFE" w:rsidRPr="00597B9C" w14:paraId="67389B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41095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50F22F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BC726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EE1F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6AFB22B" w14:textId="77777777" w:rsidR="00EB5CFE" w:rsidRPr="00AC5E30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31BF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64FF1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0052" w14:textId="77777777" w:rsidR="00EB5CFE" w:rsidRPr="00597B9C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0B3F3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847992" w14:textId="40E4169F" w:rsidR="00EB5CFE" w:rsidRPr="00EB5CFE" w:rsidRDefault="00EB5CFE" w:rsidP="00EB5CFE">
            <w:pPr>
              <w:rPr>
                <w:highlight w:val="yellow"/>
                <w:rPrChange w:id="154" w:author="Wigfall, Trevonte" w:date="2021-07-12T16:11:00Z">
                  <w:rPr/>
                </w:rPrChange>
              </w:rPr>
            </w:pPr>
            <w:ins w:id="15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5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14:55</w:delText>
              </w:r>
            </w:del>
          </w:p>
        </w:tc>
      </w:tr>
      <w:tr w:rsidR="00EB5CFE" w:rsidRPr="00167E86" w14:paraId="31D7A7A8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1A100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897C3EF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445AA1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5975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1C9A98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7D87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099585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FD050" w14:textId="77777777" w:rsidR="00EB5CFE" w:rsidRPr="00167E86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474F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BFD192" w14:textId="07256714" w:rsidR="00EB5CFE" w:rsidRPr="00EB5CFE" w:rsidRDefault="00EB5CFE" w:rsidP="00EB5CFE">
            <w:pPr>
              <w:rPr>
                <w:highlight w:val="yellow"/>
                <w:rPrChange w:id="159" w:author="Wigfall, Trevonte" w:date="2021-07-12T16:11:00Z">
                  <w:rPr/>
                </w:rPrChange>
              </w:rPr>
            </w:pPr>
            <w:ins w:id="16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6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14:55</w:delText>
              </w:r>
            </w:del>
          </w:p>
        </w:tc>
      </w:tr>
      <w:tr w:rsidR="00EB5CFE" w:rsidRPr="00167E86" w14:paraId="047705EC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94794C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A243BD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B195A6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5E49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4406D396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FFCC1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5C05B19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737F8A" w14:textId="77777777" w:rsidR="00EB5CFE" w:rsidRPr="00167E86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CF0801D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6FAE1B" w14:textId="45F9857E" w:rsidR="00EB5CFE" w:rsidRPr="00EB5CFE" w:rsidRDefault="00EB5CFE" w:rsidP="00EB5CFE">
            <w:pPr>
              <w:rPr>
                <w:highlight w:val="yellow"/>
                <w:rPrChange w:id="164" w:author="Wigfall, Trevonte" w:date="2021-07-12T16:11:00Z">
                  <w:rPr/>
                </w:rPrChange>
              </w:rPr>
            </w:pPr>
            <w:ins w:id="16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6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14:55</w:delText>
              </w:r>
            </w:del>
          </w:p>
        </w:tc>
      </w:tr>
      <w:tr w:rsidR="00EB5CFE" w:rsidRPr="00167E86" w14:paraId="3472265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52AE67B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9D8DBEB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799B0A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3DB2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4EAAAD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7EEAB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7BC852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0E673" w14:textId="77777777" w:rsidR="00EB5CFE" w:rsidRPr="00167E86" w:rsidRDefault="00FF5F90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5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855C2DC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16024" w14:textId="2509FA47" w:rsidR="00EB5CFE" w:rsidRPr="00EB5CFE" w:rsidRDefault="00EB5CFE" w:rsidP="00EB5CFE">
            <w:pPr>
              <w:rPr>
                <w:highlight w:val="yellow"/>
                <w:rPrChange w:id="169" w:author="Wigfall, Trevonte" w:date="2021-07-12T16:11:00Z">
                  <w:rPr/>
                </w:rPrChange>
              </w:rPr>
            </w:pPr>
            <w:ins w:id="17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7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14:55</w:delText>
              </w:r>
            </w:del>
          </w:p>
        </w:tc>
      </w:tr>
      <w:tr w:rsidR="00EB5CFE" w:rsidRPr="00597B9C" w14:paraId="05F4075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35826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1D8054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50460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C03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B70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00D24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909B87" w14:textId="77777777" w:rsidR="00EB5CFE" w:rsidRPr="00597B9C" w:rsidRDefault="00FF5F90" w:rsidP="00EB5CFE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6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AB75C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D2BEF1" w14:textId="55C031B9" w:rsidR="00EB5CFE" w:rsidRPr="00EB5CFE" w:rsidRDefault="00EB5CFE" w:rsidP="00EB5CFE">
            <w:pPr>
              <w:rPr>
                <w:highlight w:val="yellow"/>
                <w:rPrChange w:id="174" w:author="Wigfall, Trevonte" w:date="2021-07-12T16:11:00Z">
                  <w:rPr/>
                </w:rPrChange>
              </w:rPr>
            </w:pPr>
            <w:ins w:id="17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7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15:00</w:delText>
              </w:r>
            </w:del>
          </w:p>
        </w:tc>
      </w:tr>
      <w:tr w:rsidR="00EB5CFE" w:rsidRPr="00597B9C" w14:paraId="7A2A564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DCB05C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0AA57D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8F9A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8F0D3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FB70C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22E5D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8A852" w14:textId="77777777" w:rsidR="00EB5CFE" w:rsidRPr="00597B9C" w:rsidRDefault="00FF5F90" w:rsidP="00EB5CFE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7" w:history="1">
              <w:r w:rsidR="00EB5CFE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7DBE409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C16CF4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7D7CD2" w14:textId="212E148B" w:rsidR="00EB5CFE" w:rsidRPr="00EB5CFE" w:rsidRDefault="00EB5CFE" w:rsidP="00EB5CFE">
            <w:pPr>
              <w:rPr>
                <w:highlight w:val="yellow"/>
                <w:rPrChange w:id="179" w:author="Wigfall, Trevonte" w:date="2021-07-12T16:11:00Z">
                  <w:rPr/>
                </w:rPrChange>
              </w:rPr>
            </w:pPr>
            <w:ins w:id="18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8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15:10</w:delText>
              </w:r>
            </w:del>
          </w:p>
        </w:tc>
      </w:tr>
      <w:tr w:rsidR="00EB5CFE" w:rsidRPr="00597B9C" w14:paraId="2E429D87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3C173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D546357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73D4D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882CA" w14:textId="77777777" w:rsidR="00EB5CFE" w:rsidRPr="00597B9C" w:rsidRDefault="00EB5CFE" w:rsidP="00EB5CFE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E349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4B4109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E6B18" w14:textId="77777777" w:rsidR="00EB5CFE" w:rsidRPr="00597B9C" w:rsidRDefault="00FF5F90" w:rsidP="00EB5CFE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8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F4E9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C5B1CC" w14:textId="434526AC" w:rsidR="00EB5CFE" w:rsidRPr="00EB5CFE" w:rsidRDefault="00EB5CFE" w:rsidP="00EB5CFE">
            <w:pPr>
              <w:rPr>
                <w:highlight w:val="yellow"/>
                <w:rPrChange w:id="184" w:author="Wigfall, Trevonte" w:date="2021-07-12T16:11:00Z">
                  <w:rPr/>
                </w:rPrChange>
              </w:rPr>
            </w:pPr>
            <w:ins w:id="18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8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15:15</w:delText>
              </w:r>
            </w:del>
          </w:p>
        </w:tc>
      </w:tr>
      <w:tr w:rsidR="00EB5CFE" w:rsidRPr="00597B9C" w14:paraId="63FE527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CA20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E64C6A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7062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3292F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BA0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831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226C8" w14:textId="77777777" w:rsidR="00EB5CFE" w:rsidRPr="00597B9C" w:rsidRDefault="00FF5F90" w:rsidP="00EB5CFE">
            <w:pPr>
              <w:spacing w:after="200" w:line="276" w:lineRule="auto"/>
            </w:pPr>
            <w:hyperlink r:id="rId39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6922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2F282" w14:textId="3C45DE28" w:rsidR="00EB5CFE" w:rsidRPr="00EB5CFE" w:rsidRDefault="00EB5CFE" w:rsidP="00EB5CFE">
            <w:pPr>
              <w:rPr>
                <w:highlight w:val="yellow"/>
                <w:rPrChange w:id="189" w:author="Wigfall, Trevonte" w:date="2021-07-12T16:11:00Z">
                  <w:rPr/>
                </w:rPrChange>
              </w:rPr>
            </w:pPr>
            <w:ins w:id="19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9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15:20</w:delText>
              </w:r>
            </w:del>
          </w:p>
        </w:tc>
      </w:tr>
      <w:tr w:rsidR="00EB5CFE" w:rsidRPr="00597B9C" w14:paraId="6659530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EAEBF8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0F57FA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EB73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8278E" w14:textId="77777777" w:rsidR="00EB5CFE" w:rsidRPr="00597B9C" w:rsidRDefault="00EB5CFE" w:rsidP="00EB5CFE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23EB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3CBAE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C5578" w14:textId="77777777" w:rsidR="00EB5CFE" w:rsidRPr="00597B9C" w:rsidRDefault="00FF5F90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40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6C78CC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7059E7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35C1D1" w14:textId="44D53B0C" w:rsidR="00EB5CFE" w:rsidRPr="00EB5CFE" w:rsidRDefault="00EB5CFE" w:rsidP="00EB5CFE">
            <w:pPr>
              <w:rPr>
                <w:highlight w:val="yellow"/>
                <w:rPrChange w:id="194" w:author="Wigfall, Trevonte" w:date="2021-07-12T16:11:00Z">
                  <w:rPr/>
                </w:rPrChange>
              </w:rPr>
            </w:pPr>
            <w:ins w:id="19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19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15:25</w:delText>
              </w:r>
            </w:del>
          </w:p>
        </w:tc>
      </w:tr>
      <w:tr w:rsidR="00EB5CFE" w:rsidRPr="00597B9C" w14:paraId="2BF9AE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D32729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E920DC9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27B33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12D44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610A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99388D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B42F4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7D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28896" behindDoc="0" locked="0" layoutInCell="1" allowOverlap="1" wp14:anchorId="0A7D2909" wp14:editId="7E9BE4C7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E45A4A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68A5F1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B2FF51" w14:textId="51CB90C3" w:rsidR="00EB5CFE" w:rsidRPr="00EB5CFE" w:rsidRDefault="00EB5CFE" w:rsidP="00EB5CFE">
            <w:pPr>
              <w:rPr>
                <w:highlight w:val="yellow"/>
                <w:rPrChange w:id="199" w:author="Wigfall, Trevonte" w:date="2021-07-12T16:11:00Z">
                  <w:rPr/>
                </w:rPrChange>
              </w:rPr>
            </w:pPr>
            <w:ins w:id="20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20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15:30</w:delText>
              </w:r>
            </w:del>
          </w:p>
        </w:tc>
      </w:tr>
      <w:tr w:rsidR="00EB5CFE" w:rsidRPr="00597B9C" w14:paraId="04A9B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A849C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7242D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20373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B5A52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4EC4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286C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AF023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6B36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24DFC7" w14:textId="7493F7A9" w:rsidR="00EB5CFE" w:rsidRPr="00EB5CFE" w:rsidRDefault="00EB5CFE" w:rsidP="00EB5CFE">
            <w:pPr>
              <w:rPr>
                <w:highlight w:val="yellow"/>
                <w:rPrChange w:id="204" w:author="Wigfall, Trevonte" w:date="2021-07-12T16:11:00Z">
                  <w:rPr/>
                </w:rPrChange>
              </w:rPr>
            </w:pPr>
            <w:ins w:id="205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6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207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8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15:35</w:delText>
              </w:r>
            </w:del>
          </w:p>
        </w:tc>
      </w:tr>
      <w:tr w:rsidR="00EB5CFE" w:rsidRPr="00597B9C" w14:paraId="119F91C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A68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18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BA9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398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F31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ADA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93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0C89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C328" w14:textId="612A1DC3" w:rsidR="00EB5CFE" w:rsidRPr="00EB5CFE" w:rsidRDefault="00EB5CFE" w:rsidP="00EB5CFE">
            <w:pPr>
              <w:rPr>
                <w:highlight w:val="yellow"/>
                <w:rPrChange w:id="209" w:author="Wigfall, Trevonte" w:date="2021-07-12T16:11:00Z">
                  <w:rPr/>
                </w:rPrChange>
              </w:rPr>
            </w:pPr>
            <w:ins w:id="210" w:author="Wigfall, Trevonte" w:date="2021-07-12T16:11:00Z">
              <w:r w:rsidRPr="00EB5CFE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MM/DD/YY</w:t>
              </w:r>
            </w:ins>
            <w:del w:id="212" w:author="Wigfall, Trevonte" w:date="2021-07-12T16:11:00Z">
              <w:r w:rsidRPr="00EB5CFE" w:rsidDel="0004272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3" w:author="Wigfall, Trevonte" w:date="2021-07-12T16:1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8/7/20 15:45</w:delText>
              </w:r>
            </w:del>
          </w:p>
        </w:tc>
      </w:tr>
    </w:tbl>
    <w:p w14:paraId="31A83445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BADE3B9" w14:textId="77777777" w:rsidTr="00C70289">
        <w:trPr>
          <w:trHeight w:val="2479"/>
        </w:trPr>
        <w:tc>
          <w:tcPr>
            <w:tcW w:w="13062" w:type="dxa"/>
          </w:tcPr>
          <w:p w14:paraId="1CEA0A2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59945C83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905EEF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3AE8EB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2"/>
      <w:footerReference w:type="default" r:id="rId4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3A9F" w14:textId="77777777" w:rsidR="00FF5F90" w:rsidRDefault="00FF5F90">
      <w:r>
        <w:separator/>
      </w:r>
    </w:p>
  </w:endnote>
  <w:endnote w:type="continuationSeparator" w:id="0">
    <w:p w14:paraId="7511447A" w14:textId="77777777" w:rsidR="00FF5F90" w:rsidRDefault="00FF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41EA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8008A2C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52E9F" w14:textId="77777777" w:rsidR="00FF5F90" w:rsidRDefault="00FF5F90">
      <w:r>
        <w:separator/>
      </w:r>
    </w:p>
  </w:footnote>
  <w:footnote w:type="continuationSeparator" w:id="0">
    <w:p w14:paraId="18B088A6" w14:textId="77777777" w:rsidR="00FF5F90" w:rsidRDefault="00FF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EAF81" w14:textId="77777777" w:rsidR="001F2CE1" w:rsidRDefault="00FF5F9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26A2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8059999" r:id="rId2"/>
      </w:object>
    </w:r>
  </w:p>
  <w:p w14:paraId="016FCF1E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96970EA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D1D91A2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6F1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4A2D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1508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77722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9F4BD2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A7DA9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0ADB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5CFE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5F90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41EB32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0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Export_AUTOMATED.docx" TargetMode="External"/><Relationship Id="rId2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79FF-F0C3-4B9F-96FB-13535C9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69</TotalTime>
  <Pages>8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13917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10</cp:revision>
  <cp:lastPrinted>2016-04-21T16:18:00Z</cp:lastPrinted>
  <dcterms:created xsi:type="dcterms:W3CDTF">2020-08-04T20:18:00Z</dcterms:created>
  <dcterms:modified xsi:type="dcterms:W3CDTF">2021-07-18T00:47:00Z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