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EBA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B9E1197" w14:textId="77777777" w:rsidTr="009F4BD2">
        <w:trPr>
          <w:trHeight w:val="438"/>
          <w:trPrChange w:id="2" w:author="Wigfall, Trevonte" w:date="2021-07-16T22:28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8:00Z">
              <w:tcPr>
                <w:tcW w:w="1728" w:type="dxa"/>
              </w:tcPr>
            </w:tcPrChange>
          </w:tcPr>
          <w:p w14:paraId="21C0C440" w14:textId="77777777" w:rsidR="0057614C" w:rsidRPr="00874706" w:rsidRDefault="00D001FB" w:rsidP="00524190">
            <w:pPr>
              <w:rPr>
                <w:ins w:id="4" w:author="Wigfall, Trevonte" w:date="2021-07-17T20:47:00Z"/>
                <w:rFonts w:ascii="Garamond" w:hAnsi="Garamond"/>
                <w:b/>
                <w:sz w:val="24"/>
                <w:szCs w:val="24"/>
              </w:rPr>
            </w:pPr>
            <w:bookmarkStart w:id="5" w:name="Dropdown2"/>
            <w:r w:rsidRPr="00874706">
              <w:rPr>
                <w:rFonts w:ascii="Garamond" w:hAnsi="Garamond"/>
                <w:b/>
                <w:sz w:val="24"/>
                <w:szCs w:val="24"/>
              </w:rPr>
              <w:t>CNR #</w:t>
            </w:r>
            <w:ins w:id="6" w:author="Wigfall, Trevonte" w:date="2021-07-17T20:47:00Z">
              <w:r w:rsidR="006B1508" w:rsidRPr="0087470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7" w:author="Wigfall, Trevonte" w:date="2021-07-17T20:47:00Z">
              <w:r w:rsidRPr="00874706" w:rsidDel="006B150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  <w:r w:rsidR="00BB3F0B" w:rsidRPr="00874706" w:rsidDel="006B15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8" w:author="Wigfall, Trevonte" w:date="2021-07-12T16:10:00Z">
              <w:r w:rsidR="00BB3F0B" w:rsidRPr="00874706" w:rsidDel="00EB5CFE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</w:p>
          <w:p w14:paraId="573B0AC2" w14:textId="52BC2BFB" w:rsidR="006B1508" w:rsidRPr="00874706" w:rsidRDefault="006B1508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9" w:author="Wigfall, Trevonte" w:date="2021-07-17T20:47:00Z">
              <w:r w:rsidRPr="00874706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6T22:28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188B06" w14:textId="0E3EFA5A" w:rsidR="004A29BC" w:rsidRPr="00874706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74706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BB3F0B" w:rsidRPr="00874706">
              <w:rPr>
                <w:rFonts w:ascii="Garamond" w:hAnsi="Garamond"/>
                <w:b/>
                <w:sz w:val="24"/>
                <w:szCs w:val="24"/>
              </w:rPr>
              <w:t>XT Release</w:t>
            </w:r>
            <w:ins w:id="11" w:author="Wigfall, Trevonte" w:date="2021-07-16T22:28:00Z">
              <w:r w:rsidR="009F4BD2" w:rsidRPr="0087470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2" w:author="Wigfall, Trevonte" w:date="2021-07-16T22:28:00Z">
              <w:r w:rsidR="00BB3F0B" w:rsidRPr="00874706" w:rsidDel="009F4BD2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ins w:id="13" w:author="Wigfall, Trevonte" w:date="2021-07-16T22:28:00Z">
              <w:r w:rsidR="009F4BD2" w:rsidRPr="00874706">
                <w:rPr>
                  <w:rFonts w:ascii="Garamond" w:hAnsi="Garamond"/>
                  <w:b/>
                  <w:sz w:val="24"/>
                  <w:szCs w:val="24"/>
                  <w:rPrChange w:id="14" w:author="Trevonte Wigfall" w:date="2021-12-05T16:14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5" w:author="Wigfall, Trevonte" w:date="2021-07-12T16:10:00Z">
              <w:r w:rsidR="00BB3F0B" w:rsidRPr="00874706" w:rsidDel="00EB5CFE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6" w:author="Wigfall, Trevonte" w:date="2021-07-16T22:28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B9A10CA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7" w:author="Wigfall, Trevonte" w:date="2021-07-16T22:28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2082E449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18" w:author="Wigfall, Trevonte" w:date="2021-07-16T22:28:00Z">
              <w:tcPr>
                <w:tcW w:w="2232" w:type="dxa"/>
              </w:tcPr>
            </w:tcPrChange>
          </w:tcPr>
          <w:p w14:paraId="587C8242" w14:textId="303E0CB1" w:rsidR="0057614C" w:rsidRPr="00597B9C" w:rsidRDefault="0006449A">
            <w:pPr>
              <w:rPr>
                <w:rFonts w:ascii="Garamond" w:hAnsi="Garamond"/>
                <w:b/>
                <w:sz w:val="24"/>
                <w:szCs w:val="24"/>
              </w:rPr>
            </w:pPr>
            <w:del w:id="19" w:author="Wigfall, Trevonte" w:date="2021-07-12T16:09:00Z">
              <w:r w:rsidDel="005F4A2D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20" w:author="Wigfall, Trevonte" w:date="2021-07-12T16:09:00Z">
              <w:r w:rsidR="005F4A2D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3A15B21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5EB75B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3DC21E43" w14:textId="77777777" w:rsidTr="00D001FB">
        <w:tc>
          <w:tcPr>
            <w:tcW w:w="5000" w:type="pct"/>
            <w:gridSpan w:val="10"/>
            <w:shd w:val="clear" w:color="auto" w:fill="E6E6E6"/>
          </w:tcPr>
          <w:p w14:paraId="65AD206F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3BEF5E19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B0FC54F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71140CB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07A3144" w14:textId="77777777" w:rsidTr="00D001FB">
        <w:tc>
          <w:tcPr>
            <w:tcW w:w="5000" w:type="pct"/>
            <w:gridSpan w:val="10"/>
            <w:shd w:val="clear" w:color="auto" w:fill="E6E6E6"/>
          </w:tcPr>
          <w:p w14:paraId="68F9C15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260A3D20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0ECAB" w14:textId="77777777" w:rsidR="00D001FB" w:rsidRPr="00943369" w:rsidRDefault="00D001FB" w:rsidP="00D001F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56445CB2" w14:textId="77777777" w:rsidR="00D001FB" w:rsidRPr="00943369" w:rsidRDefault="00A22B47" w:rsidP="00D001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D001FB"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17A50D2E" w14:textId="7BFFC33C" w:rsidR="00D001FB" w:rsidRDefault="00A22B47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13</w:t>
            </w:r>
            <w:r w:rsidR="00D001FB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1" w:author="Wigfall, Trevonte" w:date="2021-07-12T16:09:00Z">
              <w:r w:rsidR="00EB5CFE" w:rsidRPr="00874706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  <w:proofErr w:type="spellEnd"/>
              <w:r w:rsidR="00EB5CFE" w:rsidRPr="0087470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22" w:author="Wigfall, Trevonte" w:date="2021-07-12T16:09:00Z">
              <w:r w:rsidR="004A7268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  <w:r w:rsidR="004A7268" w:rsidDel="00EB5CFE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1F7627F" w14:textId="77777777" w:rsidR="00D001FB" w:rsidRPr="00263B38" w:rsidRDefault="00263B38" w:rsidP="00D001FB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="00D001FB"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7A8A723B" w14:textId="77777777" w:rsidR="00263B38" w:rsidRDefault="00263B38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C4D484E" w14:textId="0376C001" w:rsidR="00D001FB" w:rsidRDefault="00FC05CC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14 – 16,18</w:t>
            </w:r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proofErr w:type="spellStart"/>
            <w:ins w:id="23" w:author="Wigfall, Trevonte" w:date="2021-07-12T16:10:00Z">
              <w:r w:rsidR="00EB5CFE" w:rsidRPr="00874706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proofErr w:type="spellEnd"/>
            <w:del w:id="24" w:author="Wigfall, Trevonte" w:date="2021-07-12T16:10:00Z">
              <w:r w:rsidR="00BB3F0B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2BDBB061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C9A599C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D7BDD4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C98AEFD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86CAF9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69DD5049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587DDAC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F3FE1D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C78FC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3B89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E010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0EB46E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D0B916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FD566C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D476C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5C080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A5DEFDC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C7C7F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4FA1B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FC4997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0AC9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E3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BDF17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A817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8112FA1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5D12F2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ACB77C" w14:textId="7F6B4785" w:rsidR="00B00053" w:rsidRPr="00B00053" w:rsidRDefault="00B00053" w:rsidP="00B000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" w:author="Wigfall, Trevonte" w:date="2021-07-12T16:11:00Z">
              <w:r w:rsidRPr="00874706" w:rsidDel="00EB5CFE">
                <w:rPr>
                  <w:rFonts w:asciiTheme="minorHAnsi" w:hAnsiTheme="minorHAnsi"/>
                  <w:b/>
                  <w:sz w:val="22"/>
                  <w:szCs w:val="22"/>
                </w:rPr>
                <w:delText>FRI 8/7/20 12:55</w:delText>
              </w:r>
            </w:del>
            <w:ins w:id="26" w:author="Wigfall, Trevonte" w:date="2021-07-12T16:11:00Z">
              <w:r w:rsidR="00EB5CFE"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EB5CFE" w:rsidRPr="00597B9C" w14:paraId="031BF8D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C027D65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6915EB6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EB4FD9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3089B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14DF4C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55C27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9D0B6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2479" w14:textId="77777777" w:rsidR="00EB5CFE" w:rsidRPr="00432652" w:rsidRDefault="00874706" w:rsidP="00EB5CF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</w:t>
              </w:r>
              <w:proofErr w:type="gramStart"/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.  </w:t>
              </w:r>
              <w:proofErr w:type="gramEnd"/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A0018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68AF5B" w14:textId="54BBBF7F" w:rsidR="00EB5CFE" w:rsidRPr="00874706" w:rsidRDefault="00EB5CFE" w:rsidP="00EB5CFE">
            <w:ins w:id="2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2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17343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325640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C7C7024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E6D3A5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22E1D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0122F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867476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2E8F1C" w14:textId="77777777" w:rsidR="00EB5CFE" w:rsidRPr="007301A9" w:rsidRDefault="00874706" w:rsidP="00EB5C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proofErr w:type="gramStart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proofErr w:type="gramEnd"/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35008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61652D" w14:textId="544E6B5D" w:rsidR="00EB5CFE" w:rsidRPr="00874706" w:rsidRDefault="00EB5CFE" w:rsidP="00EB5CFE">
            <w:ins w:id="2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</w:tr>
      <w:tr w:rsidR="00EB5CFE" w:rsidRPr="00597B9C" w14:paraId="591642A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DDFD2B7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EA38887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B9845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82ED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04C9D18A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85008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25E4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F14D48" w14:textId="77777777" w:rsidR="00EB5CFE" w:rsidRDefault="0087470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EB5CFE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2E9880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9D3C12" w14:textId="6F5A755D" w:rsidR="00EB5CFE" w:rsidRPr="0087470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FD2F5B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607B86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13A99B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28E2B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D83E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F0937EF" w14:textId="77777777" w:rsidR="00EB5CFE" w:rsidRPr="004317D4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CCE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C978B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9BFEE" w14:textId="77777777" w:rsidR="00EB5CFE" w:rsidRPr="004317D4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B5CFE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B4DC0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6B1A0C" w14:textId="6B413209" w:rsidR="00EB5CFE" w:rsidRPr="00874706" w:rsidRDefault="00EB5CFE" w:rsidP="00EB5CFE">
            <w:ins w:id="3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5A29E9F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29E9B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1F6EE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D6F52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49798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5778AE42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2068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20A4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0B1A3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3B99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67AA571" w14:textId="309182E0" w:rsidR="00EB5CFE" w:rsidRPr="00874706" w:rsidRDefault="00EB5CFE" w:rsidP="00EB5CFE">
            <w:ins w:id="3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81503D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5029E8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089429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B891F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838F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E8D1E63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959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1E31E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6D03F1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3D2804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34F7D8" w14:textId="7A0BD618" w:rsidR="00EB5CFE" w:rsidRPr="00874706" w:rsidRDefault="00EB5CFE" w:rsidP="00EB5CFE">
            <w:ins w:id="3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3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3F6A0C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94232C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BA352B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A9F0F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DA7BD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4A68FB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3DD2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C8ABC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723C51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80DF8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0BC0F6" w14:textId="317715D8" w:rsidR="00EB5CFE" w:rsidRPr="00874706" w:rsidRDefault="00EB5CFE" w:rsidP="00EB5CFE">
            <w:ins w:id="3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976565" w14:paraId="001C4A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83564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492978D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6CCABF3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D7E2B" w14:textId="77777777" w:rsidR="00EB5CFE" w:rsidRPr="004473D0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DF8E3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11D7F6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96B463" w14:textId="77777777" w:rsidR="00EB5CFE" w:rsidRPr="00976565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B5CFE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4930066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832481" w14:textId="2CA70E0B" w:rsidR="00EB5CFE" w:rsidRPr="00874706" w:rsidRDefault="00EB5CFE" w:rsidP="00EB5CFE">
            <w:ins w:id="4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13:10</w:delText>
              </w:r>
            </w:del>
          </w:p>
        </w:tc>
      </w:tr>
      <w:tr w:rsidR="00EB5CFE" w:rsidRPr="00FB3EB3" w14:paraId="77089F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85458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6CAC361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63B94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8605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5306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8E420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89868" w14:textId="77777777" w:rsidR="00EB5CFE" w:rsidRPr="00FB3EB3" w:rsidRDefault="00874706" w:rsidP="00EB5CFE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4BA3A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D1F74A" w14:textId="7B7929B3" w:rsidR="00EB5CFE" w:rsidRPr="00874706" w:rsidRDefault="00EB5CFE" w:rsidP="00EB5CFE">
            <w:ins w:id="4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13:15</w:delText>
              </w:r>
            </w:del>
          </w:p>
        </w:tc>
      </w:tr>
      <w:tr w:rsidR="00EB5CFE" w:rsidRPr="00FB3EB3" w14:paraId="6D2915D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0DC1EF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9C8A0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7ED09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D387B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C81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B99B8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F8306" w14:textId="77777777" w:rsidR="00EB5CFE" w:rsidRPr="00FB3EB3" w:rsidRDefault="0087470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2DA24AE2" w14:textId="77777777" w:rsidR="00EB5CFE" w:rsidRPr="00FB3EB3" w:rsidRDefault="00EB5CFE" w:rsidP="00EB5CFE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F8170" w14:textId="77777777" w:rsidR="00EB5CFE" w:rsidRPr="00FB3EB3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B58E83" w14:textId="37DB5BB6" w:rsidR="00EB5CFE" w:rsidRPr="00874706" w:rsidRDefault="00EB5CFE" w:rsidP="00EB5CFE">
            <w:ins w:id="4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13:18</w:delText>
              </w:r>
            </w:del>
          </w:p>
        </w:tc>
      </w:tr>
      <w:tr w:rsidR="00EB5CFE" w:rsidRPr="003024B8" w14:paraId="7DD3186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30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9DD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E95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829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9B8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C9E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6A8A" w14:textId="77777777" w:rsidR="00EB5CFE" w:rsidRPr="007F3EDA" w:rsidRDefault="0087470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1DC149D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30F94C4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AF2DA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241" w14:textId="561A63A4" w:rsidR="00EB5CFE" w:rsidRPr="00874706" w:rsidRDefault="00EB5CFE" w:rsidP="00EB5CFE">
            <w:ins w:id="4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4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13:20</w:delText>
              </w:r>
            </w:del>
          </w:p>
        </w:tc>
      </w:tr>
      <w:tr w:rsidR="00EB5CFE" w:rsidRPr="003024B8" w14:paraId="1BBFB16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293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E77F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C0E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9950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76C4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BD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B5CFE" w:rsidRPr="003024B8" w14:paraId="3EB953C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A64" w14:textId="77777777" w:rsidR="00EB5CFE" w:rsidRPr="003024B8" w:rsidRDefault="00874706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EB5CFE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A5F9C4" wp14:editId="2C6BB4A3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12D5FF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FDA24A" wp14:editId="2F47B8E4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859A4D" w14:textId="77777777" w:rsidR="00EB5CFE" w:rsidRDefault="00EB5CFE" w:rsidP="00EB5C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DA24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0C859A4D" w14:textId="77777777" w:rsidR="00EB5CFE" w:rsidRDefault="00EB5CFE" w:rsidP="00EB5C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5573C83" w14:textId="77777777" w:rsidR="00EB5CFE" w:rsidRPr="003024B8" w:rsidRDefault="00EB5CFE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D0634B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E1833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234" w14:textId="0268E2BF" w:rsidR="00EB5CFE" w:rsidRPr="00874706" w:rsidRDefault="00EB5CFE" w:rsidP="00EB5CFE">
            <w:ins w:id="4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13:35</w:delText>
              </w:r>
            </w:del>
          </w:p>
        </w:tc>
      </w:tr>
      <w:tr w:rsidR="00EB5CFE" w:rsidRPr="00FB3EB3" w14:paraId="3FA0FA4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04FD6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E7A3B7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86FBD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39D5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  <w:r w:rsidRPr="00E534E8">
              <w:rPr>
                <w:rFonts w:asciiTheme="minorHAnsi" w:hAnsiTheme="minorHAnsi"/>
                <w:smallCaps/>
                <w:sz w:val="22"/>
                <w:szCs w:val="22"/>
              </w:rPr>
              <w:t>VA22DwVcxt003,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72FB4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1DC8D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F69CE" w14:textId="77777777" w:rsidR="00EB5CFE" w:rsidRPr="00FB3EB3" w:rsidRDefault="00874706" w:rsidP="00EB5CF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20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C7ABB10" w14:textId="77777777" w:rsidR="00EB5CFE" w:rsidRPr="00FB3EB3" w:rsidRDefault="00EB5CFE" w:rsidP="00EB5CFE">
            <w:pPr>
              <w:pStyle w:val="ListParagraph"/>
              <w:ind w:left="7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B67034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F53939" w14:textId="64BF6BA2" w:rsidR="00EB5CFE" w:rsidRPr="00874706" w:rsidRDefault="00EB5CFE" w:rsidP="00EB5CFE">
            <w:ins w:id="5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5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13:50</w:delText>
              </w:r>
            </w:del>
          </w:p>
        </w:tc>
      </w:tr>
      <w:tr w:rsidR="00EB5CFE" w:rsidRPr="00FB3EB3" w:rsidDel="00DC7EB9" w14:paraId="4572ADB3" w14:textId="363B74D9" w:rsidTr="0068217B">
        <w:trPr>
          <w:trHeight w:val="557"/>
          <w:del w:id="53" w:author="Trevonte Wigfall" w:date="2021-10-03T01:18:00Z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DAF3776" w14:textId="658543D8" w:rsidR="00EB5CFE" w:rsidRPr="0068217B" w:rsidDel="00DC7EB9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del w:id="54" w:author="Trevonte Wigfall" w:date="2021-10-03T01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5EF7B63" w14:textId="44889826" w:rsidR="00EB5CFE" w:rsidRPr="00FB3EB3" w:rsidDel="00DC7EB9" w:rsidRDefault="00EB5CFE" w:rsidP="00EB5CFE">
            <w:pPr>
              <w:rPr>
                <w:del w:id="55" w:author="Trevonte Wigfall" w:date="2021-10-03T01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5D76C8" w14:textId="42403400" w:rsidR="00EB5CFE" w:rsidRPr="00FB3EB3" w:rsidDel="00DC7EB9" w:rsidRDefault="00EB5CFE" w:rsidP="00EB5CFE">
            <w:pPr>
              <w:rPr>
                <w:del w:id="56" w:author="Trevonte Wigfall" w:date="2021-10-03T01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7" w:author="Trevonte Wigfall" w:date="2021-10-03T01:18:00Z">
              <w:r w:rsidRPr="00FB3EB3" w:rsidDel="00DC7EB9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AD20" w14:textId="6EDB7C19" w:rsidR="00EB5CFE" w:rsidRPr="00FB3EB3" w:rsidDel="00DC7EB9" w:rsidRDefault="00EB5CFE" w:rsidP="00EB5CFE">
            <w:pPr>
              <w:rPr>
                <w:del w:id="58" w:author="Trevonte Wigfall" w:date="2021-10-03T01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9" w:author="Trevonte Wigfall" w:date="2021-10-03T01:18:00Z">
              <w:r w:rsidRPr="00FB3EB3" w:rsidDel="00DC7EB9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  <w:r w:rsidRPr="008F607B" w:rsidDel="00DC7EB9">
                <w:rPr>
                  <w:rFonts w:asciiTheme="minorHAnsi" w:hAnsiTheme="minorHAnsi"/>
                  <w:smallCaps/>
                  <w:sz w:val="22"/>
                  <w:szCs w:val="22"/>
                </w:rPr>
                <w:delText>VA22TWVCXT004,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86FA2" w14:textId="051704E4" w:rsidR="00EB5CFE" w:rsidRPr="00FB3EB3" w:rsidDel="00DC7EB9" w:rsidRDefault="00EB5CFE" w:rsidP="00EB5CFE">
            <w:pPr>
              <w:rPr>
                <w:del w:id="60" w:author="Trevonte Wigfall" w:date="2021-10-03T01:18:00Z"/>
                <w:rFonts w:asciiTheme="minorHAnsi" w:hAnsiTheme="minorHAnsi"/>
                <w:b/>
                <w:sz w:val="22"/>
                <w:szCs w:val="22"/>
              </w:rPr>
            </w:pPr>
            <w:del w:id="61" w:author="Trevonte Wigfall" w:date="2021-10-03T01:18:00Z">
              <w:r w:rsidDel="00DC7EB9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03F4683" w14:textId="6A21C01C" w:rsidR="00EB5CFE" w:rsidRPr="00FB3EB3" w:rsidDel="00DC7EB9" w:rsidRDefault="00EB5CFE" w:rsidP="00EB5CFE">
            <w:pPr>
              <w:rPr>
                <w:del w:id="62" w:author="Trevonte Wigfall" w:date="2021-10-03T01:18:00Z"/>
                <w:rFonts w:asciiTheme="minorHAnsi" w:hAnsiTheme="minorHAnsi"/>
                <w:b/>
                <w:sz w:val="22"/>
                <w:szCs w:val="22"/>
              </w:rPr>
            </w:pPr>
            <w:del w:id="63" w:author="Trevonte Wigfall" w:date="2021-10-03T01:18:00Z">
              <w:r w:rsidDel="00DC7EB9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0CCF5" w14:textId="1B248E9F" w:rsidR="00EB5CFE" w:rsidDel="00DC7EB9" w:rsidRDefault="00964081" w:rsidP="00EB5CFE">
            <w:pPr>
              <w:rPr>
                <w:del w:id="64" w:author="Trevonte Wigfall" w:date="2021-10-03T01:18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65" w:author="Trevonte Wigfall" w:date="2021-10-03T01:18:00Z">
              <w:r w:rsidDel="00DC7EB9">
                <w:fldChar w:fldCharType="begin"/>
              </w:r>
              <w:r w:rsidDel="00DC7EB9">
                <w:delInstrText xml:space="preserve"> HYPERLINK "file:///\\\\va01pstodfs003.corp.agp.ads\\apps\\Local\\EMT\\COTS\\McKesson\\ClaimsXten\\v6.0\\Docs%20%20(Internal)\\CXT_Installation_Guide-RF_Apply_AUTOMATED.docx" </w:delInstrText>
              </w:r>
              <w:r w:rsidDel="00DC7EB9">
                <w:fldChar w:fldCharType="separate"/>
              </w:r>
              <w:r w:rsidR="00EB5CFE" w:rsidRPr="00EE360E" w:rsidDel="00DC7EB9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Rules Flat File</w:delText>
              </w:r>
              <w:r w:rsidDel="00DC7EB9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43A3C8" w14:textId="686A564C" w:rsidR="00EB5CFE" w:rsidRPr="00FB3EB3" w:rsidDel="00DC7EB9" w:rsidRDefault="00EB5CFE" w:rsidP="00EB5CFE">
            <w:pPr>
              <w:rPr>
                <w:del w:id="66" w:author="Trevonte Wigfall" w:date="2021-10-03T01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7" w:author="Trevonte Wigfall" w:date="2021-10-03T01:18:00Z">
              <w:r w:rsidDel="00DC7EB9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EEDBC9" w14:textId="0BAAE5B8" w:rsidR="00EB5CFE" w:rsidRPr="00874706" w:rsidDel="00DC7EB9" w:rsidRDefault="00EB5CFE" w:rsidP="00EB5CFE">
            <w:pPr>
              <w:rPr>
                <w:del w:id="68" w:author="Trevonte Wigfall" w:date="2021-10-03T01:18:00Z"/>
              </w:rPr>
            </w:pPr>
            <w:ins w:id="69" w:author="Wigfall, Trevonte" w:date="2021-07-12T16:11:00Z">
              <w:del w:id="70" w:author="Trevonte Wigfall" w:date="2021-10-03T01:18:00Z">
                <w:r w:rsidRPr="00874706" w:rsidDel="00DC7EB9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71" w:author="Trevonte Wigfall" w:date="2021-10-03T01:18:00Z">
              <w:r w:rsidRPr="00874706" w:rsidDel="00DC7EB9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FB3EB3" w14:paraId="527D6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7E7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D19876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6BF94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796A7" w14:textId="77777777" w:rsidR="00EB5CFE" w:rsidRPr="00597B9C" w:rsidRDefault="00EB5CFE" w:rsidP="00EB5CFE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B476E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A01A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2E549F" w14:textId="77777777" w:rsidR="00EB5CFE" w:rsidRPr="00FB3EB3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EB5CFE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7125B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FA72F" w14:textId="36168F70" w:rsidR="00EB5CFE" w:rsidRPr="00874706" w:rsidRDefault="00EB5CFE" w:rsidP="00EB5CFE">
            <w:ins w:id="72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73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3024B8" w:rsidDel="002E2FE2" w14:paraId="20CE1DB3" w14:textId="2DB7C91D" w:rsidTr="0068217B">
        <w:trPr>
          <w:trHeight w:val="557"/>
          <w:del w:id="74" w:author="Trevonte Wigfall" w:date="2021-10-03T01:17:00Z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35F" w14:textId="77F671E7" w:rsidR="00EB5CFE" w:rsidRPr="0068217B" w:rsidDel="002E2FE2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del w:id="75" w:author="Trevonte Wigfall" w:date="2021-10-03T01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FC1" w14:textId="447C96BD" w:rsidR="00EB5CFE" w:rsidRPr="005A2868" w:rsidDel="002E2FE2" w:rsidRDefault="00EB5CFE" w:rsidP="00EB5CFE">
            <w:pPr>
              <w:rPr>
                <w:del w:id="76" w:author="Trevonte Wigfall" w:date="2021-10-03T01:17:00Z"/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A73" w14:textId="426028D3" w:rsidR="00EB5CFE" w:rsidRPr="003024B8" w:rsidDel="002E2FE2" w:rsidRDefault="00EB5CFE" w:rsidP="00EB5CFE">
            <w:pPr>
              <w:rPr>
                <w:del w:id="77" w:author="Trevonte Wigfall" w:date="2021-10-03T01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78" w:author="Trevonte Wigfall" w:date="2021-10-03T01:17:00Z">
              <w:r w:rsidDel="002E2FE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7BB" w14:textId="06C2B796" w:rsidR="00EB5CFE" w:rsidRPr="003024B8" w:rsidDel="002E2FE2" w:rsidRDefault="00EB5CFE" w:rsidP="00EB5CFE">
            <w:pPr>
              <w:rPr>
                <w:del w:id="79" w:author="Trevonte Wigfall" w:date="2021-10-03T01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0" w:author="Trevonte Wigfall" w:date="2021-10-03T01:17:00Z">
              <w:r w:rsidRPr="003024B8" w:rsidDel="002E2FE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E6A" w14:textId="4B1C6750" w:rsidR="00EB5CFE" w:rsidRPr="003024B8" w:rsidDel="002E2FE2" w:rsidRDefault="00EB5CFE" w:rsidP="00EB5CFE">
            <w:pPr>
              <w:rPr>
                <w:del w:id="81" w:author="Trevonte Wigfall" w:date="2021-10-03T01:17:00Z"/>
                <w:rFonts w:asciiTheme="minorHAnsi" w:hAnsiTheme="minorHAnsi"/>
                <w:b/>
                <w:sz w:val="22"/>
                <w:szCs w:val="22"/>
              </w:rPr>
            </w:pPr>
            <w:del w:id="82" w:author="Trevonte Wigfall" w:date="2021-10-03T01:17:00Z">
              <w:r w:rsidDel="002E2FE2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C2A" w14:textId="6F61F4CB" w:rsidR="00EB5CFE" w:rsidRPr="003024B8" w:rsidDel="002E2FE2" w:rsidRDefault="00EB5CFE" w:rsidP="00EB5CFE">
            <w:pPr>
              <w:rPr>
                <w:del w:id="83" w:author="Trevonte Wigfall" w:date="2021-10-03T01:17:00Z"/>
                <w:rFonts w:asciiTheme="minorHAnsi" w:hAnsiTheme="minorHAnsi"/>
                <w:b/>
                <w:sz w:val="22"/>
                <w:szCs w:val="22"/>
              </w:rPr>
            </w:pPr>
            <w:del w:id="84" w:author="Trevonte Wigfall" w:date="2021-10-03T01:17:00Z">
              <w:r w:rsidDel="002E2FE2">
                <w:rPr>
                  <w:rFonts w:asciiTheme="minorHAnsi" w:hAnsiTheme="minorHAnsi"/>
                  <w:b/>
                  <w:sz w:val="22"/>
                  <w:szCs w:val="22"/>
                </w:rPr>
                <w:delText>n/q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110" w14:textId="2E80621A" w:rsidR="00EB5CFE" w:rsidDel="002E2FE2" w:rsidRDefault="00EB5CFE" w:rsidP="00EB5CFE">
            <w:pPr>
              <w:rPr>
                <w:del w:id="85" w:author="Trevonte Wigfall" w:date="2021-10-03T01:17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86" w:author="Trevonte Wigfall" w:date="2021-10-03T01:17:00Z">
              <w:r w:rsidDel="002E2FE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Export custom </w:delText>
              </w:r>
              <w:r w:rsidR="00964081" w:rsidDel="002E2FE2">
                <w:fldChar w:fldCharType="begin"/>
              </w:r>
              <w:r w:rsidR="00964081" w:rsidDel="002E2FE2">
                <w:delInstrText xml:space="preserve"> HYPERLINK "file:///\\\\agpcorp\\apps\\Local\\EMT\\COTS\\McKesson\\ClaimsXten\\v6.0\\Docs%20%20(Internal)\\CXT_Installation_Guide-Managing_Custom_Rules-Export_AUTOMATED.docx" </w:delInstrText>
              </w:r>
              <w:r w:rsidR="00964081" w:rsidDel="002E2FE2">
                <w:fldChar w:fldCharType="separate"/>
              </w:r>
              <w:r w:rsidRPr="00C86F68" w:rsidDel="002E2FE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rules</w:delText>
              </w:r>
              <w:r w:rsidR="00964081" w:rsidDel="002E2FE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Del="002E2FE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(7D)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6E" w14:textId="518966E9" w:rsidR="00EB5CFE" w:rsidRPr="005A2868" w:rsidDel="002E2FE2" w:rsidRDefault="00EB5CFE" w:rsidP="00EB5CFE">
            <w:pPr>
              <w:rPr>
                <w:del w:id="87" w:author="Trevonte Wigfall" w:date="2021-10-03T01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8" w:author="Trevonte Wigfall" w:date="2021-10-03T01:17:00Z">
              <w:r w:rsidDel="002E2FE2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exported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9E6" w14:textId="3E932323" w:rsidR="00EB5CFE" w:rsidRPr="00874706" w:rsidDel="002E2FE2" w:rsidRDefault="00EB5CFE" w:rsidP="00EB5CFE">
            <w:pPr>
              <w:rPr>
                <w:del w:id="89" w:author="Trevonte Wigfall" w:date="2021-10-03T01:17:00Z"/>
                <w:rFonts w:asciiTheme="minorHAnsi" w:hAnsiTheme="minorHAnsi"/>
                <w:b/>
                <w:sz w:val="22"/>
                <w:szCs w:val="22"/>
              </w:rPr>
            </w:pPr>
            <w:ins w:id="90" w:author="Wigfall, Trevonte" w:date="2021-07-12T16:11:00Z">
              <w:del w:id="91" w:author="Trevonte Wigfall" w:date="2021-10-03T01:17:00Z">
                <w:r w:rsidRPr="00874706" w:rsidDel="002E2F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del w:id="92" w:author="Trevonte Wigfall" w:date="2021-10-03T01:17:00Z">
              <w:r w:rsidRPr="00874706" w:rsidDel="002E2FE2">
                <w:rPr>
                  <w:rFonts w:asciiTheme="minorHAnsi" w:hAnsiTheme="minorHAnsi"/>
                  <w:b/>
                  <w:sz w:val="22"/>
                  <w:szCs w:val="22"/>
                </w:rPr>
                <w:delText>FRI 8/7/20 14:00</w:delText>
              </w:r>
            </w:del>
          </w:p>
        </w:tc>
      </w:tr>
      <w:tr w:rsidR="00EB5CFE" w:rsidRPr="003024B8" w14:paraId="4E6D51A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A4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6E9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</w:t>
            </w: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lastRenderedPageBreak/>
              <w:t>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6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6E51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 (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Do this all environments EXCEPT the first two 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DEV environments 3-D and 7-D</w:t>
            </w: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07ED0327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ADF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721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86EB" w14:textId="77777777" w:rsidR="00EB5CFE" w:rsidRPr="007F3EDA" w:rsidRDefault="00874706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2" w:history="1">
              <w:r w:rsidR="00EB5CFE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56599F71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8320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2AA1" w14:textId="40CF06D8" w:rsidR="00EB5CFE" w:rsidRPr="00874706" w:rsidRDefault="00EB5CFE" w:rsidP="00EB5CFE">
            <w:ins w:id="9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14:10</w:delText>
              </w:r>
            </w:del>
          </w:p>
        </w:tc>
      </w:tr>
      <w:tr w:rsidR="00EB5CFE" w:rsidRPr="00597B9C" w14:paraId="34D39C3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2E36F5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A32D1A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A2530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81F8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DDAFB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86825C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3DF96" w14:textId="77777777" w:rsidR="00EB5CFE" w:rsidRPr="00FB3EB3" w:rsidRDefault="00874706" w:rsidP="00EB5CFE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3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6E54101" w14:textId="77777777" w:rsidR="00EB5CFE" w:rsidRPr="00FB3EB3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FB9018" w14:textId="01B4983A" w:rsidR="00EB5CFE" w:rsidRPr="00874706" w:rsidRDefault="00EB5CFE" w:rsidP="00EB5CFE">
            <w:ins w:id="9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14:20</w:delText>
              </w:r>
            </w:del>
          </w:p>
        </w:tc>
      </w:tr>
      <w:tr w:rsidR="00EB5CFE" w:rsidRPr="00597B9C" w14:paraId="6061D15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BD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1A23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89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F185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474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92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B83" w14:textId="77777777" w:rsidR="00EB5CFE" w:rsidRPr="007F3EDA" w:rsidRDefault="00874706" w:rsidP="00EB5CFE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4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F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918" w14:textId="72E46C1A" w:rsidR="00EB5CFE" w:rsidRPr="00874706" w:rsidRDefault="00EB5CFE" w:rsidP="00EB5CFE">
            <w:ins w:id="9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9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14:22</w:delText>
              </w:r>
            </w:del>
          </w:p>
        </w:tc>
      </w:tr>
      <w:tr w:rsidR="00EB5CFE" w:rsidRPr="00597B9C" w14:paraId="48D1834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3A8FC9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EE8AE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401F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CE542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3DE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7F765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A883F" w14:textId="77777777" w:rsidR="00EB5CFE" w:rsidRPr="00597B9C" w:rsidRDefault="00874706" w:rsidP="00EB5C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79A0AC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5159A69" w14:textId="4DF62B25" w:rsidR="00EB5CFE" w:rsidRPr="00874706" w:rsidRDefault="00EB5CFE" w:rsidP="00EB5CFE">
            <w:ins w:id="9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0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14:25</w:delText>
              </w:r>
            </w:del>
          </w:p>
        </w:tc>
      </w:tr>
      <w:tr w:rsidR="00EB5CFE" w:rsidRPr="00597B9C" w14:paraId="601C58B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8A588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6D4E9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E06C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5B742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F54521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22TWVCXT003,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D30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87DB2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E3403" w14:textId="77777777" w:rsidR="00EB5CFE" w:rsidRPr="00055E1E" w:rsidRDefault="0087470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6" w:history="1">
              <w:r w:rsidR="00EB5CFE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E4BAF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5BA1DF6" w14:textId="6D2B118D" w:rsidR="00EB5CFE" w:rsidRPr="00874706" w:rsidRDefault="00EB5CFE" w:rsidP="00EB5CFE">
            <w:ins w:id="10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0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14:28</w:delText>
              </w:r>
            </w:del>
          </w:p>
        </w:tc>
      </w:tr>
      <w:tr w:rsidR="00EB5CFE" w:rsidRPr="00597B9C" w14:paraId="2952409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F8A3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9B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56F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26B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TPPUI,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VA22TWVCXT002,  VA22TWVCXT003,  VA22TWVCXT004, VA22TWVCXT005,  VA22TWVCXT006, VA22TWVCXT007, VA22TWVCXT001, VA22DWVISS007,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A85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D2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FECF" w14:textId="77777777" w:rsidR="00EB5CFE" w:rsidRPr="00EE360E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begin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separate"/>
            </w:r>
            <w:r w:rsidRPr="00EE360E">
              <w:rPr>
                <w:rFonts w:ascii="Arial" w:hAnsi="Arial" w:cs="Arial"/>
                <w:b/>
                <w:noProof/>
                <w:color w:val="0000FF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8CCBA8" wp14:editId="4D6DDB2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-19050</wp:posOffset>
                      </wp:positionV>
                      <wp:extent cx="180975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9A1A" id="Text Box 1" o:spid="_x0000_s1026" type="#_x0000_t202" style="position:absolute;margin-left:45.75pt;margin-top:-1.5pt;width:14.25pt;height:2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hyperlink r:id="rId27" w:history="1">
              <w:r w:rsidRPr="00EE360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</w:hyperlink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end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t xml:space="preserve"> – STEP 2 ONLY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33D05" w14:textId="77777777" w:rsidR="00EB5CFE" w:rsidRPr="00EE360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360E">
              <w:rPr>
                <w:rFonts w:ascii="Calibri" w:hAnsi="Calibri"/>
                <w:color w:val="000000"/>
                <w:sz w:val="22"/>
                <w:szCs w:val="22"/>
              </w:rPr>
              <w:t>password ser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8FF" w14:textId="0C4D2BD0" w:rsidR="00EB5CFE" w:rsidRPr="00874706" w:rsidRDefault="00EB5CFE" w:rsidP="00EB5CFE">
            <w:ins w:id="10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0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14:30</w:delText>
              </w:r>
            </w:del>
          </w:p>
        </w:tc>
      </w:tr>
      <w:tr w:rsidR="00EB5CFE" w:rsidRPr="00597B9C" w14:paraId="0802F11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3856F9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116182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A910B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23A8D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6BD34C7" w14:textId="77777777" w:rsidR="00EB5CFE" w:rsidRPr="00597B9C" w:rsidRDefault="00EB5CFE" w:rsidP="00EB5CFE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6C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A2B85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877245" w14:textId="77777777" w:rsidR="00EB5CFE" w:rsidRDefault="0087470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EB5CF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27379A88" w14:textId="77777777" w:rsidR="00EB5CFE" w:rsidRPr="00597B9C" w:rsidRDefault="00EB5CFE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30289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926394" w14:textId="3F3F64C1" w:rsidR="00EB5CFE" w:rsidRPr="00874706" w:rsidRDefault="00EB5CFE" w:rsidP="00EB5CFE">
            <w:ins w:id="10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0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14:40</w:delText>
              </w:r>
            </w:del>
          </w:p>
        </w:tc>
      </w:tr>
      <w:tr w:rsidR="00EB5CFE" w:rsidRPr="00597B9C" w14:paraId="3187F14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3E8E9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9496F4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3DE83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1F9B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</w:t>
            </w:r>
            <w:proofErr w:type="gramStart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002,  VA</w:t>
            </w:r>
            <w:proofErr w:type="gramEnd"/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4DD3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3809C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DC2655" w14:textId="77777777" w:rsidR="00EB5CFE" w:rsidRPr="00597B9C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B75B33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32A8F2" w14:textId="01193CA2" w:rsidR="00EB5CFE" w:rsidRPr="00874706" w:rsidRDefault="00EB5CFE" w:rsidP="00EB5CFE">
            <w:ins w:id="10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0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14:50</w:delText>
              </w:r>
            </w:del>
          </w:p>
        </w:tc>
      </w:tr>
      <w:tr w:rsidR="00EB5CFE" w:rsidRPr="00597B9C" w14:paraId="67389B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41095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50F22F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BC726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EE1F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6AFB22B" w14:textId="77777777" w:rsidR="00EB5CFE" w:rsidRPr="00AC5E30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31BF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64FF1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0052" w14:textId="77777777" w:rsidR="00EB5CFE" w:rsidRPr="00597B9C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0B3F3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847992" w14:textId="40E4169F" w:rsidR="00EB5CFE" w:rsidRPr="00874706" w:rsidRDefault="00EB5CFE" w:rsidP="00EB5CFE">
            <w:ins w:id="10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1D7A7A8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1A100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897C3EF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445AA1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75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1C9A98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7D87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099585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FD050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474F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BFD192" w14:textId="07256714" w:rsidR="00EB5CFE" w:rsidRPr="00874706" w:rsidRDefault="00EB5CFE" w:rsidP="00EB5CFE">
            <w:ins w:id="11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047705EC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94794C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A243BD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B195A6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5E49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06D396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FFCC1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5C05B19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737F8A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CF0801D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6FAE1B" w14:textId="45F9857E" w:rsidR="00EB5CFE" w:rsidRPr="00874706" w:rsidRDefault="00EB5CFE" w:rsidP="00EB5CFE">
            <w:ins w:id="11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472265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52AE67B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9D8DBEB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799B0A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DB2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4EAAAD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7EEAB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7BC852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0E673" w14:textId="77777777" w:rsidR="00EB5CFE" w:rsidRPr="00167E86" w:rsidRDefault="0087470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855C2DC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16024" w14:textId="2509FA47" w:rsidR="00EB5CFE" w:rsidRPr="00874706" w:rsidRDefault="00EB5CFE" w:rsidP="00EB5CFE">
            <w:ins w:id="11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597B9C" w14:paraId="05F4075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35826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1D8054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50460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C03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B70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00D24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09B87" w14:textId="77777777" w:rsidR="00EB5CFE" w:rsidRPr="00597B9C" w:rsidRDefault="00874706" w:rsidP="00EB5CFE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4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AB75C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D2BEF1" w14:textId="55C031B9" w:rsidR="00EB5CFE" w:rsidRPr="00874706" w:rsidRDefault="00EB5CFE" w:rsidP="00EB5CFE">
            <w:ins w:id="11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1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15:00</w:delText>
              </w:r>
            </w:del>
          </w:p>
        </w:tc>
      </w:tr>
      <w:tr w:rsidR="00EB5CFE" w:rsidRPr="00597B9C" w14:paraId="7A2A564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DCB05C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0AA57D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8F9A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8F0D3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B70C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22E5D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8A852" w14:textId="77777777" w:rsidR="00EB5CFE" w:rsidRPr="00597B9C" w:rsidRDefault="00874706" w:rsidP="00EB5CFE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5" w:history="1">
              <w:r w:rsidR="00EB5CFE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7DBE409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C16CF4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7D7CD2" w14:textId="212E148B" w:rsidR="00EB5CFE" w:rsidRPr="00874706" w:rsidRDefault="00EB5CFE" w:rsidP="00EB5CFE">
            <w:ins w:id="11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15:10</w:delText>
              </w:r>
            </w:del>
          </w:p>
        </w:tc>
      </w:tr>
      <w:tr w:rsidR="00EB5CFE" w:rsidRPr="00597B9C" w14:paraId="2E429D87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3C173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D546357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73D4D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882CA" w14:textId="77777777" w:rsidR="00EB5CFE" w:rsidRPr="00597B9C" w:rsidRDefault="00EB5CFE" w:rsidP="00EB5CFE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E349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4B4109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E6B18" w14:textId="77777777" w:rsidR="00EB5CFE" w:rsidRPr="00597B9C" w:rsidRDefault="00874706" w:rsidP="00EB5CFE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6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F4E9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C5B1CC" w14:textId="434526AC" w:rsidR="00EB5CFE" w:rsidRPr="00874706" w:rsidRDefault="00EB5CFE" w:rsidP="00EB5CFE">
            <w:ins w:id="12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15:15</w:delText>
              </w:r>
            </w:del>
          </w:p>
        </w:tc>
      </w:tr>
      <w:tr w:rsidR="00EB5CFE" w:rsidRPr="00597B9C" w14:paraId="63FE527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CA20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E64C6A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7062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3292F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BA0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831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226C8" w14:textId="77777777" w:rsidR="00EB5CFE" w:rsidRPr="00597B9C" w:rsidRDefault="00874706" w:rsidP="00EB5CFE">
            <w:pPr>
              <w:spacing w:after="200" w:line="276" w:lineRule="auto"/>
            </w:pPr>
            <w:hyperlink r:id="rId37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6922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2F282" w14:textId="3C45DE28" w:rsidR="00EB5CFE" w:rsidRPr="00874706" w:rsidRDefault="00EB5CFE" w:rsidP="00EB5CFE">
            <w:ins w:id="123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4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15:20</w:delText>
              </w:r>
            </w:del>
          </w:p>
        </w:tc>
      </w:tr>
      <w:tr w:rsidR="00EB5CFE" w:rsidRPr="00597B9C" w14:paraId="6659530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EAEBF8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0F57FA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EB73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8278E" w14:textId="77777777" w:rsidR="00EB5CFE" w:rsidRPr="00597B9C" w:rsidRDefault="00EB5CFE" w:rsidP="00EB5CFE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23EB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3CBAE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C5578" w14:textId="77777777" w:rsidR="00EB5CFE" w:rsidRPr="00597B9C" w:rsidRDefault="0087470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8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6C78CC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7059E7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35C1D1" w14:textId="44D53B0C" w:rsidR="00EB5CFE" w:rsidRPr="00874706" w:rsidRDefault="00EB5CFE" w:rsidP="00EB5CFE">
            <w:ins w:id="125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6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15:25</w:delText>
              </w:r>
            </w:del>
          </w:p>
        </w:tc>
      </w:tr>
      <w:tr w:rsidR="00EB5CFE" w:rsidRPr="00597B9C" w14:paraId="2BF9AE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D32729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E920DC9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27B33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2D44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610A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99388D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B42F4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28896" behindDoc="0" locked="0" layoutInCell="1" allowOverlap="1" wp14:anchorId="0A7D2909" wp14:editId="7E9BE4C7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45A4A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68A5F1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B2FF51" w14:textId="51CB90C3" w:rsidR="00EB5CFE" w:rsidRPr="00874706" w:rsidRDefault="00EB5CFE" w:rsidP="00EB5CFE">
            <w:ins w:id="127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28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15:30</w:delText>
              </w:r>
            </w:del>
          </w:p>
        </w:tc>
      </w:tr>
      <w:tr w:rsidR="00EB5CFE" w:rsidRPr="00597B9C" w14:paraId="04A9B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A849C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7242D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20373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B5A52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4EC4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286C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AF023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6B36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24DFC7" w14:textId="7493F7A9" w:rsidR="00EB5CFE" w:rsidRPr="00874706" w:rsidRDefault="00EB5CFE" w:rsidP="00EB5CFE">
            <w:ins w:id="129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30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15:35</w:delText>
              </w:r>
            </w:del>
          </w:p>
        </w:tc>
      </w:tr>
      <w:tr w:rsidR="00EB5CFE" w:rsidRPr="00597B9C" w14:paraId="119F91C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68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18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BA9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398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F31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DA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3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0C89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C328" w14:textId="612A1DC3" w:rsidR="00EB5CFE" w:rsidRPr="00874706" w:rsidRDefault="00EB5CFE" w:rsidP="00EB5CFE">
            <w:ins w:id="131" w:author="Wigfall, Trevonte" w:date="2021-07-12T16:11:00Z">
              <w:r w:rsidRPr="00874706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  <w:del w:id="132" w:author="Wigfall, Trevonte" w:date="2021-07-12T16:11:00Z">
              <w:r w:rsidRPr="0087470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15:45</w:delText>
              </w:r>
            </w:del>
          </w:p>
        </w:tc>
      </w:tr>
    </w:tbl>
    <w:p w14:paraId="31A83445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BADE3B9" w14:textId="77777777" w:rsidTr="00C70289">
        <w:trPr>
          <w:trHeight w:val="2479"/>
        </w:trPr>
        <w:tc>
          <w:tcPr>
            <w:tcW w:w="13062" w:type="dxa"/>
          </w:tcPr>
          <w:p w14:paraId="1CEA0A2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9945C83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905EEF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3AE8EB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0"/>
      <w:footerReference w:type="default" r:id="rId4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2C9B" w14:textId="77777777" w:rsidR="00964081" w:rsidRDefault="00964081">
      <w:r>
        <w:separator/>
      </w:r>
    </w:p>
  </w:endnote>
  <w:endnote w:type="continuationSeparator" w:id="0">
    <w:p w14:paraId="71A7FC57" w14:textId="77777777" w:rsidR="00964081" w:rsidRDefault="0096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41EA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8008A2C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FAAC" w14:textId="77777777" w:rsidR="00964081" w:rsidRDefault="00964081">
      <w:r>
        <w:separator/>
      </w:r>
    </w:p>
  </w:footnote>
  <w:footnote w:type="continuationSeparator" w:id="0">
    <w:p w14:paraId="38B0EC07" w14:textId="77777777" w:rsidR="00964081" w:rsidRDefault="0096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AF81" w14:textId="77777777" w:rsidR="001F2CE1" w:rsidRDefault="0087470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26A2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6040" r:id="rId2"/>
      </w:object>
    </w:r>
  </w:p>
  <w:p w14:paraId="016FCF1E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96970EA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D1D91A2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6F1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FE2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4A2D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1508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77722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4706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081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9F4BD2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A7DA9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0ADB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C7EB9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5CFE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5F90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41EB32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7470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9" Type="http://schemas.openxmlformats.org/officeDocument/2006/relationships/image" Target="media/image1.png"/><Relationship Id="rId21" Type="http://schemas.openxmlformats.org/officeDocument/2006/relationships/hyperlink" Target="file:///\\agpcorp\apps\Local\EMT\COTS\McKesson\ClaimsXten\v6.0\Docs%20%20(Internal)\CXT_Installation_Guide-Dictionary-da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3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3" Type="http://schemas.microsoft.com/office/2011/relationships/people" Target="peop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C3_Server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79FF-F0C3-4B9F-96FB-13535C9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70</TotalTime>
  <Pages>7</Pages>
  <Words>932</Words>
  <Characters>13012</Characters>
  <Application>Microsoft Office Word</Application>
  <DocSecurity>0</DocSecurity>
  <Lines>108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13917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2020-08-04T20:18:00Z</dcterms:created>
  <dcterms:modified xsi:type="dcterms:W3CDTF">2021-12-05T21:14:00Z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