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65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77777777" w:rsidR="00305C90" w:rsidRPr="0058571F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58571F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58571F">
              <w:rPr>
                <w:rFonts w:ascii="Garamond" w:hAnsi="Garamond"/>
                <w:b/>
                <w:sz w:val="24"/>
                <w:szCs w:val="24"/>
              </w:rPr>
              <w:t>NR #</w:t>
            </w:r>
            <w:ins w:id="6" w:author="Wigfall, Trevonte" w:date="2021-07-17T20:44:00Z">
              <w:r w:rsidR="00305C90" w:rsidRPr="00841AB3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58571F" w:rsidDel="00305C90" w:rsidRDefault="00305C90" w:rsidP="00BD574F">
            <w:pPr>
              <w:rPr>
                <w:del w:id="7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4:00Z">
              <w:r w:rsidRPr="0058571F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9" w:author="Wigfall, Trevonte" w:date="2021-07-17T20:44:00Z">
              <w:r w:rsidR="004872AB" w:rsidRPr="0058571F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58571F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0" w:author="Wigfall, Trevonte" w:date="2021-07-17T20:44:00Z">
              <w:r w:rsidRPr="0058571F" w:rsidDel="00305C9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1" w:author="Wigfall, Trevonte" w:date="2021-07-12T16:03:00Z">
              <w:r w:rsidRPr="0058571F" w:rsidDel="009D54B7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2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38545862" w:rsidR="00A57FEF" w:rsidRPr="0058571F" w:rsidRDefault="00B37A96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Trevonte Wigfall" w:date="2021-10-02T23:33:00Z">
              <w:r w:rsidRPr="0058571F">
                <w:rPr>
                  <w:rFonts w:ascii="Garamond" w:hAnsi="Garamond"/>
                  <w:b/>
                  <w:sz w:val="24"/>
                  <w:szCs w:val="24"/>
                </w:rPr>
                <w:t xml:space="preserve">CXT </w:t>
              </w:r>
            </w:ins>
            <w:ins w:id="14" w:author="Trevonte Wigfall" w:date="2021-10-02T23:34:00Z">
              <w:r w:rsidRPr="0058571F">
                <w:rPr>
                  <w:rFonts w:ascii="Garamond" w:hAnsi="Garamond"/>
                  <w:b/>
                  <w:sz w:val="24"/>
                  <w:szCs w:val="24"/>
                </w:rPr>
                <w:t>Release R#</w:t>
              </w:r>
            </w:ins>
            <w:del w:id="15" w:author="Trevonte Wigfall" w:date="2021-10-02T23:33:00Z">
              <w:r w:rsidR="004A29BC" w:rsidRPr="0058571F" w:rsidDel="00B37A96">
                <w:rPr>
                  <w:rFonts w:ascii="Garamond" w:hAnsi="Garamond"/>
                  <w:b/>
                  <w:sz w:val="24"/>
                  <w:szCs w:val="24"/>
                </w:rPr>
                <w:delText>C</w:delText>
              </w:r>
              <w:r w:rsidR="00D648C2" w:rsidRPr="0058571F" w:rsidDel="00B37A96">
                <w:rPr>
                  <w:rFonts w:ascii="Garamond" w:hAnsi="Garamond"/>
                  <w:b/>
                  <w:sz w:val="24"/>
                  <w:szCs w:val="24"/>
                </w:rPr>
                <w:delText xml:space="preserve">XT Release </w:delText>
              </w:r>
            </w:del>
            <w:ins w:id="16" w:author="Wigfall, Trevonte" w:date="2021-07-16T22:26:00Z">
              <w:del w:id="17" w:author="Trevonte Wigfall" w:date="2021-10-02T23:33:00Z">
                <w:r w:rsidR="001904FB" w:rsidRPr="0058571F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R#</w:delText>
                </w:r>
              </w:del>
            </w:ins>
            <w:del w:id="18" w:author="Wigfall, Trevonte" w:date="2021-07-12T16:03:00Z">
              <w:r w:rsidR="00BD574F" w:rsidRPr="0058571F" w:rsidDel="009D54B7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2T16:03:00Z">
              <w:tcPr>
                <w:tcW w:w="2232" w:type="dxa"/>
              </w:tcPr>
            </w:tcPrChange>
          </w:tcPr>
          <w:p w14:paraId="31794361" w14:textId="2FA8D49D" w:rsidR="0057614C" w:rsidRPr="009D54B7" w:rsidRDefault="00B37A96">
            <w:pPr>
              <w:rPr>
                <w:rFonts w:ascii="Garamond" w:hAnsi="Garamond"/>
                <w:b/>
                <w:sz w:val="24"/>
                <w:szCs w:val="24"/>
              </w:rPr>
            </w:pPr>
            <w:ins w:id="22" w:author="Trevonte Wigfall" w:date="2021-10-02T23:32:00Z">
              <w:r>
                <w:rPr>
                  <w:rFonts w:ascii="Garamond" w:hAnsi="Garamond"/>
                  <w:b/>
                  <w:sz w:val="24"/>
                  <w:szCs w:val="24"/>
                </w:rPr>
                <w:t>GBFAC0</w:t>
              </w:r>
            </w:ins>
            <w:ins w:id="23" w:author="Trevonte Wigfall" w:date="2021-10-02T23:34:00Z">
              <w:r>
                <w:rPr>
                  <w:rFonts w:ascii="Garamond" w:hAnsi="Garamond"/>
                  <w:b/>
                  <w:sz w:val="24"/>
                  <w:szCs w:val="24"/>
                </w:rPr>
                <w:t>7</w:t>
              </w:r>
            </w:ins>
            <w:ins w:id="24" w:author="Trevonte Wigfall" w:date="2021-10-02T23:32:00Z">
              <w:r>
                <w:rPr>
                  <w:rFonts w:ascii="Garamond" w:hAnsi="Garamond"/>
                  <w:b/>
                  <w:sz w:val="24"/>
                  <w:szCs w:val="24"/>
                </w:rPr>
                <w:t>D</w:t>
              </w:r>
            </w:ins>
            <w:ins w:id="25" w:author="Wigfall, Trevonte" w:date="2021-07-12T16:03:00Z">
              <w:del w:id="26" w:author="Trevonte Wigfall" w:date="2021-10-02T23:32:00Z">
                <w:r w:rsidR="009D54B7" w:rsidRPr="009D54B7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GBFAC0</w:delText>
                </w:r>
              </w:del>
            </w:ins>
            <w:del w:id="27" w:author="Trevonte Wigfall" w:date="2021-10-02T23:32:00Z">
              <w:r w:rsidR="00EF5F71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7</w:delText>
              </w:r>
              <w:r w:rsidR="00214317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D</w:delText>
              </w:r>
            </w:del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B9C1A97" w14:textId="77777777" w:rsidR="00B37A96" w:rsidRPr="00B37A96" w:rsidRDefault="00E206D0" w:rsidP="00E206D0">
            <w:pPr>
              <w:rPr>
                <w:ins w:id="28" w:author="Trevonte Wigfall" w:date="2021-10-02T23:32:00Z"/>
                <w:rFonts w:asciiTheme="minorHAnsi" w:hAnsiTheme="minorHAnsi"/>
                <w:b/>
                <w:bCs/>
                <w:smallCaps/>
                <w:sz w:val="22"/>
                <w:szCs w:val="22"/>
                <w:rPrChange w:id="29" w:author="Trevonte Wigfall" w:date="2021-10-02T23:33:00Z">
                  <w:rPr>
                    <w:ins w:id="30" w:author="Trevonte Wigfall" w:date="2021-10-02T23:32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bCs/>
                <w:smallCaps/>
                <w:sz w:val="22"/>
                <w:szCs w:val="22"/>
                <w:rPrChange w:id="31" w:author="Trevonte Wigfall" w:date="2021-10-02T23:3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App Servers:</w:t>
            </w:r>
            <w:del w:id="32" w:author="Trevonte Wigfall" w:date="2021-10-02T23:33:00Z">
              <w:r w:rsidRPr="00B37A96" w:rsidDel="00B37A96">
                <w:rPr>
                  <w:rFonts w:asciiTheme="minorHAnsi" w:hAnsiTheme="minorHAnsi"/>
                  <w:b/>
                  <w:bCs/>
                  <w:smallCaps/>
                  <w:sz w:val="22"/>
                  <w:szCs w:val="22"/>
                  <w:rPrChange w:id="33" w:author="Trevonte Wigfall" w:date="2021-10-02T23:3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  <w:p w14:paraId="4F61C965" w14:textId="77777777" w:rsidR="00B37A96" w:rsidRDefault="00E206D0" w:rsidP="00E206D0">
            <w:pPr>
              <w:rPr>
                <w:ins w:id="34" w:author="Trevonte Wigfall" w:date="2021-10-02T23:32:00Z"/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</w:t>
            </w:r>
          </w:p>
          <w:p w14:paraId="1763F5A4" w14:textId="77777777" w:rsidR="00B37A96" w:rsidRDefault="00E206D0" w:rsidP="00E206D0">
            <w:pPr>
              <w:rPr>
                <w:ins w:id="35" w:author="Trevonte Wigfall" w:date="2021-10-02T23:32:00Z"/>
                <w:rFonts w:asciiTheme="minorHAnsi" w:hAnsiTheme="minorHAnsi"/>
                <w:smallCaps/>
                <w:sz w:val="22"/>
                <w:szCs w:val="22"/>
              </w:rPr>
            </w:pPr>
            <w:del w:id="36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 (UIAPP)</w:t>
            </w:r>
          </w:p>
          <w:p w14:paraId="7800EA68" w14:textId="77777777" w:rsidR="00B37A96" w:rsidRDefault="00E206D0" w:rsidP="00E206D0">
            <w:pPr>
              <w:rPr>
                <w:ins w:id="37" w:author="Trevonte Wigfall" w:date="2021-10-02T23:32:00Z"/>
                <w:rFonts w:asciiTheme="minorHAnsi" w:hAnsiTheme="minorHAnsi"/>
                <w:smallCaps/>
                <w:sz w:val="22"/>
                <w:szCs w:val="22"/>
              </w:rPr>
            </w:pPr>
            <w:del w:id="38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 (TPPUI)</w:t>
            </w:r>
          </w:p>
          <w:p w14:paraId="2B2A12F4" w14:textId="77777777" w:rsidR="00B37A96" w:rsidRDefault="00E206D0" w:rsidP="00E206D0">
            <w:pPr>
              <w:rPr>
                <w:ins w:id="39" w:author="Trevonte Wigfall" w:date="2021-10-02T23:33:00Z"/>
                <w:rFonts w:asciiTheme="minorHAnsi" w:hAnsiTheme="minorHAnsi"/>
                <w:smallCaps/>
                <w:sz w:val="22"/>
                <w:szCs w:val="22"/>
              </w:rPr>
            </w:pPr>
            <w:del w:id="40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>,</w:delText>
              </w:r>
            </w:del>
            <w:del w:id="41" w:author="Trevonte Wigfall" w:date="2021-10-02T23:33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 (Reporting)</w:t>
            </w:r>
          </w:p>
          <w:p w14:paraId="2D4552EE" w14:textId="562D83E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42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 (C3)</w:t>
            </w:r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43" w:author="Wigfall, Trevonte" w:date="2021-07-16T03:38:00Z">
              <w:r w:rsidR="00FC389F" w:rsidRPr="0058571F" w:rsidDel="00F9530B">
                <w:fldChar w:fldCharType="begin"/>
              </w:r>
              <w:r w:rsidR="00FC389F" w:rsidRPr="0058571F" w:rsidDel="00F9530B">
                <w:delInstrText xml:space="preserve"> HYPERLINK "https://jira.corp.agp.ads/browse/SNOW-36560" </w:delInstrText>
              </w:r>
              <w:r w:rsidR="00FC389F" w:rsidRPr="0058571F" w:rsidDel="00F9530B">
                <w:rPr>
                  <w:rPrChange w:id="44" w:author="Trevonte Wigfall" w:date="2021-12-05T05:27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58571F" w:rsidDel="00F9530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389F" w:rsidRPr="0058571F" w:rsidDel="00F9530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</w:del>
            <w:del w:id="45" w:author="Wigfall, Trevonte" w:date="2021-07-12T16:03:00Z">
              <w:r w:rsidR="00E206D0" w:rsidRPr="0058571F" w:rsidDel="009D54B7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  <w:proofErr w:type="spellStart"/>
            <w:ins w:id="46" w:author="Wigfall, Trevonte" w:date="2021-07-16T03:38:00Z">
              <w:r w:rsidR="00F9530B" w:rsidRPr="0058571F">
                <w:t>Backout_CNR</w:t>
              </w:r>
            </w:ins>
            <w:proofErr w:type="spellEnd"/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1AC355E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9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0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5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D54B7">
              <w:rPr>
                <w:rPrChange w:id="5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</w:t>
            </w:r>
            <w:proofErr w:type="gram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 xml:space="preserve">.  </w:t>
            </w:r>
            <w:proofErr w:type="gram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Resolve existing issues (if any found).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27EF41A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5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6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5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8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1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5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6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68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B37A96" w:rsidRDefault="00FC389F" w:rsidP="00E206D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  <w:rPrChange w:id="69" w:author="Trevonte Wigfall" w:date="2021-10-02T23:35:00Z">
                  <w:rPr>
                    <w:rStyle w:val="Hyperlink"/>
                    <w:rFonts w:ascii="Calibri" w:hAnsi="Calibri" w:cs="Calibri"/>
                    <w:color w:val="auto"/>
                    <w:sz w:val="22"/>
                    <w:szCs w:val="22"/>
                  </w:rPr>
                </w:rPrChange>
              </w:rPr>
            </w:pPr>
            <w:r w:rsidRPr="00B37A96">
              <w:rPr>
                <w:strike/>
                <w:rPrChange w:id="70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71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37A96">
              <w:rPr>
                <w:strike/>
                <w:rPrChange w:id="72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3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4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rPrChange w:id="76" w:author="Trevonte Wigfall" w:date="2021-10-02T23:35:00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14C8AC9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7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8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7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80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8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2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8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EBC68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84" w:author="Trevonte Wigfall" w:date="2021-10-02T23:35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85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86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Suspend all nodes from TPIC load balancer </w:t>
            </w:r>
            <w:r w:rsidR="00FC389F"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4F53C39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F1417AB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0367CDB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8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8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8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90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9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2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9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231B7DE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94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95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96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TPPUI load balancer</w: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86B166F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57986F9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9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8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9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00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10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2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10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43C4C9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104" w:author="Trevonte Wigfall" w:date="2021-10-02T23:35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105" w:author="Trevonte Wigfall" w:date="2021-10-02T23:35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106" w:author="Trevonte Wigfall" w:date="2021-10-02T23:35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Suspend all nodes from UIAPP load balancer</w:t>
                              </w:r>
                              <w:r w:rsidRPr="0058571F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D102134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E9F2B4C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090C3989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0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8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0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10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11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2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11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6E4A6B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114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115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116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C3 load balancer</w: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16AEEF8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0FA64F63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1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8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1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20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12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2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12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2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D54B7">
              <w:rPr>
                <w:rPrChange w:id="12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0C085BF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7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28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29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13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D54B7">
              <w:rPr>
                <w:rPrChange w:id="13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Archive or </w:t>
            </w:r>
            <w:proofErr w:type="gram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Delete</w:t>
            </w:r>
            <w:proofErr w:type="gram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the existing CXT logs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009CB9E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3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34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35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13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37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13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139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1DE20EA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1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2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43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14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4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D54B7">
              <w:rPr>
                <w:rPrChange w:id="14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1A1FB19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8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9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0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15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5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9D54B7">
              <w:rPr>
                <w:rPrChange w:id="15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0C3DC46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5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56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7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:rsidDel="00581AD0" w14:paraId="4B238200" w14:textId="160F82E5" w:rsidTr="0084097A">
        <w:trPr>
          <w:trHeight w:val="557"/>
          <w:del w:id="159" w:author="Trevonte Wigfall" w:date="2021-10-03T01:16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48A13BA5" w:rsidR="00E206D0" w:rsidRPr="009D54B7" w:rsidDel="00581AD0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0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6C7A13DD" w:rsidR="00E206D0" w:rsidRPr="009D54B7" w:rsidDel="00581AD0" w:rsidRDefault="00E206D0" w:rsidP="00E206D0">
            <w:pPr>
              <w:rPr>
                <w:del w:id="161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479CB320" w:rsidR="00E206D0" w:rsidRPr="009D54B7" w:rsidDel="00581AD0" w:rsidRDefault="00E206D0" w:rsidP="00E206D0">
            <w:pPr>
              <w:rPr>
                <w:del w:id="162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3" w:author="Trevonte Wigfall" w:date="2021-10-03T01:16:00Z">
              <w:r w:rsidRPr="009D54B7" w:rsidDel="00581AD0">
                <w:rPr>
                  <w:rFonts w:asciiTheme="minorHAnsi" w:hAnsiTheme="minorHAnsi"/>
                  <w:b/>
                  <w:smallCaps/>
                  <w:color w:val="000000" w:themeColor="text1"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11F79F3D" w:rsidR="00E206D0" w:rsidRPr="009D54B7" w:rsidDel="00581AD0" w:rsidRDefault="00E206D0" w:rsidP="00E206D0">
            <w:pPr>
              <w:rPr>
                <w:del w:id="164" w:author="Trevonte Wigfall" w:date="2021-10-03T01:16:00Z"/>
                <w:rFonts w:asciiTheme="minorHAnsi" w:hAnsiTheme="minorHAnsi"/>
                <w:smallCaps/>
                <w:sz w:val="22"/>
                <w:szCs w:val="22"/>
              </w:rPr>
            </w:pPr>
            <w:del w:id="165" w:author="Trevonte Wigfall" w:date="2021-10-03T01:16:00Z">
              <w:r w:rsidRPr="009D54B7" w:rsidDel="00581AD0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9D54B7" w:rsidDel="00581AD0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4429FE0C" w14:textId="3D90A818" w:rsidR="00E206D0" w:rsidRPr="009D54B7" w:rsidDel="00581AD0" w:rsidRDefault="00E206D0" w:rsidP="00E206D0">
            <w:pPr>
              <w:rPr>
                <w:del w:id="166" w:author="Trevonte Wigfall" w:date="2021-10-03T01:16:00Z"/>
                <w:rFonts w:ascii="Calibri" w:hAnsi="Calibri" w:cs="Calibri"/>
                <w:b/>
                <w:sz w:val="22"/>
                <w:szCs w:val="22"/>
              </w:rPr>
            </w:pPr>
            <w:del w:id="167" w:author="Trevonte Wigfall" w:date="2021-10-03T01:16:00Z">
              <w:r w:rsidRPr="009D54B7" w:rsidDel="00581AD0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va22dwvcxt003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59D1E692" w:rsidR="00E206D0" w:rsidRPr="009D54B7" w:rsidDel="00581AD0" w:rsidRDefault="00E206D0" w:rsidP="00E206D0">
            <w:pPr>
              <w:rPr>
                <w:del w:id="168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169" w:author="Trevonte Wigfall" w:date="2021-10-03T01:16:00Z">
              <w:r w:rsidRPr="009D54B7" w:rsidDel="00581AD0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3742978C" w:rsidR="00E206D0" w:rsidRPr="009D54B7" w:rsidDel="00581AD0" w:rsidRDefault="00E206D0" w:rsidP="00E206D0">
            <w:pPr>
              <w:rPr>
                <w:del w:id="170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171" w:author="Trevonte Wigfall" w:date="2021-10-03T01:16:00Z">
              <w:r w:rsidRPr="009D54B7" w:rsidDel="00581AD0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:rsidDel="00581AD0" w14:paraId="1FD062F2" w14:textId="0FD22B48" w:rsidTr="00156DE1">
              <w:trPr>
                <w:trHeight w:val="300"/>
                <w:del w:id="172" w:author="Trevonte Wigfall" w:date="2021-10-03T01:16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01F1EE99" w:rsidR="00E206D0" w:rsidRPr="009D54B7" w:rsidDel="00581AD0" w:rsidRDefault="00E206D0" w:rsidP="00E206D0">
                  <w:pPr>
                    <w:rPr>
                      <w:del w:id="173" w:author="Trevonte Wigfall" w:date="2021-10-03T01:16:00Z"/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del w:id="174" w:author="Trevonte Wigfall" w:date="2021-10-03T01:16:00Z">
                    <w:r w:rsidRPr="0058571F" w:rsidDel="00581AD0">
                      <w:rPr>
                        <w:rFonts w:ascii="Calibri" w:hAnsi="Calibri" w:cs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06752" behindDoc="0" locked="0" layoutInCell="1" allowOverlap="1" wp14:anchorId="31CA78ED" wp14:editId="3F8DDBA3">
                              <wp:simplePos x="0" y="0"/>
                              <wp:positionH relativeFrom="column">
                                <wp:posOffset>742950</wp:posOffset>
                              </wp:positionH>
                              <wp:positionV relativeFrom="paragraph">
                                <wp:posOffset>19050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7" name="Text Box 7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1052D306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58571F" w:rsidDel="00581AD0">
                      <w:rPr>
                        <w:rFonts w:ascii="Calibri" w:hAnsi="Calibri" w:cs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07776" behindDoc="0" locked="0" layoutInCell="1" allowOverlap="1" wp14:anchorId="402FD741" wp14:editId="0661A6B1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190500" cy="266700"/>
                              <wp:effectExtent l="0" t="0" r="0" b="0"/>
                              <wp:wrapNone/>
                              <wp:docPr id="8" name="Text Box 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58571F" w:rsidDel="00581AD0">
                      <w:rPr>
                        <w:rFonts w:ascii="Calibri" w:hAnsi="Calibri" w:cs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08800" behindDoc="0" locked="0" layoutInCell="1" allowOverlap="1" wp14:anchorId="6B44921D" wp14:editId="40A65D1E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219075" cy="266700"/>
                              <wp:effectExtent l="0" t="0" r="0" b="0"/>
                              <wp:wrapNone/>
                              <wp:docPr id="9" name="Text Box 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F22FB3A" w14:textId="77777777" w:rsidR="00E206D0" w:rsidRDefault="00E206D0" w:rsidP="001D0437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6B44921D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" filled="f" stroked="f">
                              <v:textbox style="mso-fit-shape-to-text:t">
                                <w:txbxContent>
                                  <w:p w14:paraId="1F22FB3A" w14:textId="77777777" w:rsidR="00E206D0" w:rsidRDefault="00E206D0" w:rsidP="001D043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:rsidDel="00581AD0" w14:paraId="255FCEB3" w14:textId="6230B8C2" w:rsidTr="00156DE1">
                    <w:trPr>
                      <w:trHeight w:val="300"/>
                      <w:tblCellSpacing w:w="0" w:type="dxa"/>
                      <w:del w:id="175" w:author="Trevonte Wigfall" w:date="2021-10-03T01:16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01BF3A64" w:rsidR="00E206D0" w:rsidRPr="009D54B7" w:rsidDel="00581AD0" w:rsidRDefault="00FC389F" w:rsidP="00E206D0">
                        <w:pPr>
                          <w:rPr>
                            <w:del w:id="176" w:author="Trevonte Wigfall" w:date="2021-10-03T01:16:00Z"/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del w:id="177" w:author="Trevonte Wigfall" w:date="2021-10-03T01:16:00Z">
                          <w:r w:rsidRPr="009D54B7" w:rsidDel="00581AD0">
                            <w:rPr>
                              <w:rPrChange w:id="178" w:author="Wigfall, Trevonte" w:date="2021-07-12T16:04:00Z">
                                <w:rPr>
                                  <w:color w:val="0000FF"/>
                                </w:rPr>
                              </w:rPrChange>
                            </w:rPr>
                            <w:fldChar w:fldCharType="begin"/>
                          </w:r>
                          <w:r w:rsidRPr="009D54B7" w:rsidDel="00581AD0">
                            <w:delInstrText xml:space="preserve"> HYPERLINK "file:///\\\\agpcorp\\apps\\Local\\EMT\\COTS\\McKesson\\ClaimsXten\\v6.0\\Docs%20%20(Internal)\\CXT_Installation_Guide-RF_Apply_AUTOMATED.docx" </w:delInstrText>
                          </w:r>
                          <w:r w:rsidRPr="009D54B7" w:rsidDel="00581AD0">
                            <w:rPr>
                              <w:rPrChange w:id="179" w:author="Wigfall, Trevonte" w:date="2021-07-12T16:04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</w:rPrChange>
                            </w:rPr>
                            <w:fldChar w:fldCharType="separate"/>
                          </w:r>
                          <w:r w:rsidR="00E206D0" w:rsidRPr="009D54B7" w:rsidDel="00581AD0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delText>Install Rules Flat File</w:delText>
                          </w:r>
                          <w:r w:rsidRPr="0058571F" w:rsidDel="00581AD0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del>
                      </w:p>
                      <w:p w14:paraId="73127001" w14:textId="202FBB4A" w:rsidR="00E206D0" w:rsidRPr="009D54B7" w:rsidDel="00581AD0" w:rsidRDefault="00E206D0" w:rsidP="00E206D0">
                        <w:pPr>
                          <w:rPr>
                            <w:del w:id="180" w:author="Trevonte Wigfall" w:date="2021-10-03T01:16:00Z"/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022CE823" w:rsidR="00E206D0" w:rsidRPr="009D54B7" w:rsidDel="00581AD0" w:rsidRDefault="00E206D0" w:rsidP="00E206D0">
                  <w:pPr>
                    <w:rPr>
                      <w:del w:id="181" w:author="Trevonte Wigfall" w:date="2021-10-03T01:16:00Z"/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0CD33537" w:rsidR="00E206D0" w:rsidRPr="009D54B7" w:rsidDel="00581AD0" w:rsidRDefault="00E206D0" w:rsidP="00E206D0">
            <w:pPr>
              <w:rPr>
                <w:del w:id="182" w:author="Trevonte Wigfall" w:date="2021-10-03T01:16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1841C682" w:rsidR="00E206D0" w:rsidRPr="009D54B7" w:rsidDel="00581AD0" w:rsidRDefault="00E206D0" w:rsidP="00E206D0">
            <w:pPr>
              <w:rPr>
                <w:del w:id="183" w:author="Trevonte Wigfall" w:date="2021-10-03T01:16:00Z"/>
                <w:rFonts w:ascii="Calibri" w:hAnsi="Calibri" w:cs="Calibri"/>
                <w:color w:val="000000"/>
                <w:sz w:val="22"/>
                <w:szCs w:val="22"/>
              </w:rPr>
            </w:pPr>
            <w:del w:id="184" w:author="Trevonte Wigfall" w:date="2021-10-03T01:16:00Z">
              <w:r w:rsidRPr="009D54B7" w:rsidDel="00581AD0">
                <w:rPr>
                  <w:rFonts w:ascii="Calibri" w:hAnsi="Calibri" w:cs="Calibri"/>
                  <w:color w:val="000000"/>
                  <w:sz w:val="22"/>
                  <w:szCs w:val="22"/>
                  <w:rPrChange w:id="185" w:author="Wigfall, Trevonte" w:date="2021-07-12T16:04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Flat Installed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7116E301" w:rsidR="00E206D0" w:rsidRPr="0058571F" w:rsidDel="00581AD0" w:rsidRDefault="00E206D0" w:rsidP="00E206D0">
            <w:pPr>
              <w:rPr>
                <w:del w:id="186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187" w:author="Trevonte Wigfall" w:date="2021-10-03T01:16:00Z">
              <w:r w:rsidRPr="0058571F" w:rsidDel="00581AD0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8" w:author="Wigfall, Trevonte" w:date="2021-07-12T16:04:00Z">
              <w:del w:id="189" w:author="Trevonte Wigfall" w:date="2021-10-03T01:16:00Z">
                <w:r w:rsidR="009D54B7" w:rsidRPr="0058571F" w:rsidDel="00581AD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0" w:author="Wigfall, Trevonte" w:date="2021-07-15T15:37:00Z">
              <w:del w:id="191" w:author="Trevonte Wigfall" w:date="2021-10-03T01:16:00Z">
                <w:r w:rsidR="00252136" w:rsidRPr="0058571F" w:rsidDel="00581AD0">
                  <w:rPr>
                    <w:rFonts w:asciiTheme="minorHAnsi" w:hAnsiTheme="minorHAnsi"/>
                    <w:b/>
                    <w:sz w:val="22"/>
                    <w:szCs w:val="22"/>
                    <w:rPrChange w:id="192" w:author="Trevonte Wigfall" w:date="2021-12-05T05:2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19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194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195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196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9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77777777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7CF9977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9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00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01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0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0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D54B7">
              <w:rPr>
                <w:rPrChange w:id="20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071C13F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6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07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08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0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</w:t>
              </w:r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1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/YY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58571F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9D54B7">
              <w:rPr>
                <w:rPrChange w:id="21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4F64BBE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3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14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15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16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:rsidDel="00581AD0" w14:paraId="4CDCDA88" w14:textId="53CEDB01" w:rsidTr="0084097A">
        <w:trPr>
          <w:trHeight w:val="557"/>
          <w:del w:id="217" w:author="Trevonte Wigfall" w:date="2021-10-03T01:15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067D17D1" w:rsidR="00E206D0" w:rsidRPr="009D54B7" w:rsidDel="00581AD0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18" w:author="Trevonte Wigfall" w:date="2021-10-03T01:15:00Z"/>
                <w:rFonts w:asciiTheme="minorHAnsi" w:hAnsiTheme="minorHAnsi"/>
                <w:b/>
                <w:sz w:val="22"/>
                <w:szCs w:val="22"/>
                <w:rPrChange w:id="219" w:author="Wigfall, Trevonte" w:date="2021-07-12T16:04:00Z">
                  <w:rPr>
                    <w:del w:id="220" w:author="Trevonte Wigfall" w:date="2021-10-03T01:15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080764E7" w:rsidR="00E206D0" w:rsidRPr="009D54B7" w:rsidDel="00581AD0" w:rsidRDefault="00E206D0" w:rsidP="00E206D0">
            <w:pPr>
              <w:rPr>
                <w:del w:id="221" w:author="Trevonte Wigfall" w:date="2021-10-03T01:15:00Z"/>
                <w:rFonts w:asciiTheme="minorHAnsi" w:hAnsiTheme="minorHAnsi"/>
                <w:b/>
                <w:smallCaps/>
                <w:sz w:val="22"/>
                <w:szCs w:val="22"/>
                <w:rPrChange w:id="222" w:author="Wigfall, Trevonte" w:date="2021-07-12T16:04:00Z">
                  <w:rPr>
                    <w:del w:id="223" w:author="Trevonte Wigfall" w:date="2021-10-03T01:15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5E251A2F" w:rsidR="00E206D0" w:rsidRPr="009D54B7" w:rsidDel="00581AD0" w:rsidRDefault="00E206D0" w:rsidP="00E206D0">
            <w:pPr>
              <w:rPr>
                <w:del w:id="224" w:author="Trevonte Wigfall" w:date="2021-10-03T01:15:00Z"/>
                <w:rFonts w:asciiTheme="minorHAnsi" w:hAnsiTheme="minorHAnsi"/>
                <w:b/>
                <w:smallCaps/>
                <w:sz w:val="22"/>
                <w:szCs w:val="22"/>
                <w:rPrChange w:id="225" w:author="Wigfall, Trevonte" w:date="2021-07-12T16:04:00Z">
                  <w:rPr>
                    <w:del w:id="226" w:author="Trevonte Wigfall" w:date="2021-10-03T01:15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27" w:author="Trevonte Wigfall" w:date="2021-10-03T01:15:00Z">
              <w:r w:rsidRPr="009D54B7" w:rsidDel="00581AD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2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753F2B92" w:rsidR="00E206D0" w:rsidRPr="009D54B7" w:rsidDel="00581AD0" w:rsidRDefault="00E206D0" w:rsidP="00E206D0">
            <w:pPr>
              <w:rPr>
                <w:del w:id="229" w:author="Trevonte Wigfall" w:date="2021-10-03T01:15:00Z"/>
                <w:rFonts w:asciiTheme="minorHAnsi" w:hAnsiTheme="minorHAnsi"/>
                <w:b/>
                <w:smallCaps/>
                <w:sz w:val="22"/>
                <w:szCs w:val="22"/>
                <w:rPrChange w:id="230" w:author="Wigfall, Trevonte" w:date="2021-07-12T16:04:00Z">
                  <w:rPr>
                    <w:del w:id="231" w:author="Trevonte Wigfall" w:date="2021-10-03T01:15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32" w:author="Trevonte Wigfall" w:date="2021-10-03T01:15:00Z">
              <w:r w:rsidRPr="009D54B7" w:rsidDel="00581AD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3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9D54B7" w:rsidDel="00581AD0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3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9D54B7" w:rsidDel="00581AD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3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EXCEPT the first two VB DEV environments 3-D and 7-D and Two HB envs 03D and 07D):  </w:delText>
              </w:r>
            </w:del>
          </w:p>
          <w:p w14:paraId="1F76478C" w14:textId="669A2912" w:rsidR="00E206D0" w:rsidRPr="009D54B7" w:rsidDel="00581AD0" w:rsidRDefault="00E206D0" w:rsidP="00E206D0">
            <w:pPr>
              <w:rPr>
                <w:del w:id="236" w:author="Trevonte Wigfall" w:date="2021-10-03T01:15:00Z"/>
                <w:rFonts w:asciiTheme="minorHAnsi" w:hAnsiTheme="minorHAnsi"/>
                <w:b/>
                <w:smallCaps/>
                <w:sz w:val="22"/>
                <w:szCs w:val="22"/>
                <w:rPrChange w:id="237" w:author="Wigfall, Trevonte" w:date="2021-07-12T16:04:00Z">
                  <w:rPr>
                    <w:del w:id="238" w:author="Trevonte Wigfall" w:date="2021-10-03T01:15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39" w:author="Trevonte Wigfall" w:date="2021-10-03T01:15:00Z">
              <w:r w:rsidRPr="009D54B7" w:rsidDel="00581AD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4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365C7674" w:rsidR="00E206D0" w:rsidRPr="009D54B7" w:rsidDel="00581AD0" w:rsidRDefault="00E206D0" w:rsidP="00E206D0">
            <w:pPr>
              <w:rPr>
                <w:del w:id="241" w:author="Trevonte Wigfall" w:date="2021-10-03T01:15:00Z"/>
                <w:rFonts w:asciiTheme="minorHAnsi" w:hAnsiTheme="minorHAnsi"/>
                <w:b/>
                <w:sz w:val="22"/>
                <w:szCs w:val="22"/>
                <w:rPrChange w:id="242" w:author="Wigfall, Trevonte" w:date="2021-07-12T16:04:00Z">
                  <w:rPr>
                    <w:del w:id="243" w:author="Trevonte Wigfall" w:date="2021-10-03T01:15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44" w:author="Trevonte Wigfall" w:date="2021-10-03T01:15:00Z">
              <w:r w:rsidRPr="009D54B7" w:rsidDel="00581AD0">
                <w:rPr>
                  <w:rFonts w:asciiTheme="minorHAnsi" w:hAnsiTheme="minorHAnsi"/>
                  <w:b/>
                  <w:sz w:val="22"/>
                  <w:szCs w:val="22"/>
                  <w:rPrChange w:id="24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6AB285DE" w:rsidR="00E206D0" w:rsidRPr="009D54B7" w:rsidDel="00581AD0" w:rsidRDefault="00E206D0" w:rsidP="00E206D0">
            <w:pPr>
              <w:rPr>
                <w:del w:id="246" w:author="Trevonte Wigfall" w:date="2021-10-03T01:15:00Z"/>
                <w:rFonts w:asciiTheme="minorHAnsi" w:hAnsiTheme="minorHAnsi"/>
                <w:b/>
                <w:sz w:val="22"/>
                <w:szCs w:val="22"/>
                <w:rPrChange w:id="247" w:author="Wigfall, Trevonte" w:date="2021-07-12T16:04:00Z">
                  <w:rPr>
                    <w:del w:id="248" w:author="Trevonte Wigfall" w:date="2021-10-03T01:15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49" w:author="Trevonte Wigfall" w:date="2021-10-03T01:15:00Z">
              <w:r w:rsidRPr="009D54B7" w:rsidDel="00581AD0">
                <w:rPr>
                  <w:rFonts w:asciiTheme="minorHAnsi" w:hAnsiTheme="minorHAnsi"/>
                  <w:b/>
                  <w:sz w:val="22"/>
                  <w:szCs w:val="22"/>
                  <w:rPrChange w:id="25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35091D38" w:rsidR="00E206D0" w:rsidRPr="009D54B7" w:rsidDel="00581AD0" w:rsidRDefault="00FC389F" w:rsidP="00E206D0">
            <w:pPr>
              <w:rPr>
                <w:del w:id="251" w:author="Trevonte Wigfall" w:date="2021-10-03T01:15:00Z"/>
                <w:rFonts w:ascii="Arial" w:hAnsi="Arial" w:cs="Arial"/>
                <w:b/>
                <w:sz w:val="22"/>
                <w:szCs w:val="22"/>
                <w:u w:val="single"/>
                <w:rPrChange w:id="252" w:author="Wigfall, Trevonte" w:date="2021-07-12T16:04:00Z">
                  <w:rPr>
                    <w:del w:id="253" w:author="Trevonte Wigfall" w:date="2021-10-03T01:15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254" w:author="Trevonte Wigfall" w:date="2021-10-03T01:15:00Z">
              <w:r w:rsidRPr="0058571F" w:rsidDel="00581AD0">
                <w:fldChar w:fldCharType="begin"/>
              </w:r>
              <w:r w:rsidRPr="009D54B7" w:rsidDel="00581AD0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9D54B7" w:rsidDel="00581AD0">
                <w:rPr>
                  <w:rPrChange w:id="255" w:author="Wigfall, Trevonte" w:date="2021-07-12T16:04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E206D0" w:rsidRPr="009D54B7" w:rsidDel="00581AD0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56" w:author="Wigfall, Trevonte" w:date="2021-07-12T16:04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9D54B7" w:rsidDel="00581AD0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57" w:author="Wigfall, Trevonte" w:date="2021-07-12T16:04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20910E6" w14:textId="39B2CE74" w:rsidR="00E206D0" w:rsidRPr="009D54B7" w:rsidDel="00581AD0" w:rsidRDefault="00E206D0" w:rsidP="00E206D0">
            <w:pPr>
              <w:rPr>
                <w:del w:id="258" w:author="Trevonte Wigfall" w:date="2021-10-03T01:15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59" w:author="Wigfall, Trevonte" w:date="2021-07-12T16:04:00Z">
                  <w:rPr>
                    <w:del w:id="260" w:author="Trevonte Wigfall" w:date="2021-10-03T01:15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6FFFC32B" w:rsidR="00E206D0" w:rsidRPr="009D54B7" w:rsidDel="00581AD0" w:rsidRDefault="00E206D0" w:rsidP="00E206D0">
            <w:pPr>
              <w:rPr>
                <w:del w:id="261" w:author="Trevonte Wigfall" w:date="2021-10-03T01:15:00Z"/>
                <w:rFonts w:ascii="Calibri" w:hAnsi="Calibri" w:cs="Calibri"/>
                <w:color w:val="000000"/>
                <w:sz w:val="22"/>
                <w:szCs w:val="22"/>
                <w:rPrChange w:id="262" w:author="Wigfall, Trevonte" w:date="2021-07-12T16:04:00Z">
                  <w:rPr>
                    <w:del w:id="263" w:author="Trevonte Wigfall" w:date="2021-10-03T01:15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264" w:author="Trevonte Wigfall" w:date="2021-10-03T01:15:00Z">
              <w:r w:rsidRPr="009D54B7" w:rsidDel="00581AD0">
                <w:rPr>
                  <w:rFonts w:ascii="Calibri" w:hAnsi="Calibri" w:cs="Calibri"/>
                  <w:color w:val="000000"/>
                  <w:sz w:val="22"/>
                  <w:szCs w:val="22"/>
                  <w:rPrChange w:id="265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10ACE4B6" w:rsidR="00E206D0" w:rsidRPr="0058571F" w:rsidDel="00581AD0" w:rsidRDefault="00E206D0" w:rsidP="00E206D0">
            <w:pPr>
              <w:rPr>
                <w:del w:id="266" w:author="Trevonte Wigfall" w:date="2021-10-03T01:15:00Z"/>
                <w:rFonts w:asciiTheme="minorHAnsi" w:hAnsiTheme="minorHAnsi"/>
                <w:b/>
                <w:sz w:val="22"/>
                <w:szCs w:val="22"/>
              </w:rPr>
            </w:pPr>
            <w:del w:id="267" w:author="Trevonte Wigfall" w:date="2021-10-03T01:15:00Z">
              <w:r w:rsidRPr="0058571F" w:rsidDel="00581AD0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68" w:author="Wigfall, Trevonte" w:date="2021-07-12T16:04:00Z">
              <w:del w:id="269" w:author="Trevonte Wigfall" w:date="2021-10-03T01:15:00Z">
                <w:r w:rsidR="009D54B7" w:rsidRPr="0058571F" w:rsidDel="00581AD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0" w:author="Wigfall, Trevonte" w:date="2021-07-15T15:37:00Z">
              <w:del w:id="271" w:author="Trevonte Wigfall" w:date="2021-10-03T01:15:00Z">
                <w:r w:rsidR="00252136" w:rsidRPr="0058571F" w:rsidDel="00581AD0">
                  <w:rPr>
                    <w:rFonts w:asciiTheme="minorHAnsi" w:hAnsiTheme="minorHAnsi"/>
                    <w:b/>
                    <w:sz w:val="22"/>
                    <w:szCs w:val="22"/>
                    <w:rPrChange w:id="272" w:author="Trevonte Wigfall" w:date="2021-12-05T05:2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7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27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7D03003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6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77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78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7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8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D54B7">
              <w:rPr>
                <w:rPrChange w:id="28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Nthost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config files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1E4E021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3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84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5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86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87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D54B7">
              <w:rPr>
                <w:rPrChange w:id="28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Web.Config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Files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6079D9C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0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91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2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9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58571F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9D54B7">
              <w:rPr>
                <w:rPrChange w:id="29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76F2FD2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6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97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8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29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D54B7">
              <w:rPr>
                <w:rPrChange w:id="30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5212497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2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03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04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0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30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D54B7">
              <w:rPr>
                <w:rPrChange w:id="30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CB17D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9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10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1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12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1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1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1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1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1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1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PrChange w:id="32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D54B7">
              <w:rPr>
                <w:rPrChange w:id="32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452F2A9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4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25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6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2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70D3F4B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328" w:author="Trevonte Wigfall" w:date="2021-10-02T23:38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329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330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Activate all nodes from TPIC load balancer </w:t>
            </w:r>
            <w:r w:rsidR="00FC389F"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DDBA1D7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DDCB982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3869C53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31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2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3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34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3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36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3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5F2CE9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338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339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340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TPPUI load balancer</w: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41ABE54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7664E545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41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2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4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44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4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46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4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63E4FD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348" w:author="Trevonte Wigfall" w:date="2021-10-02T23:38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349" w:author="Trevonte Wigfall" w:date="2021-10-02T23:38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350" w:author="Trevonte Wigfall" w:date="2021-10-02T23:38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strike/>
                                </w:rPr>
                                <w:t xml:space="preserve"> </w:t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Activate all nodes from UIAPP load balancer</w:t>
                              </w:r>
                              <w:r w:rsidRPr="0058571F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1A5F442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93082B0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32AB601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51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2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5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54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5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56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5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997396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358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359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360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C3 load balancer</w:t>
            </w:r>
            <w:r w:rsidRPr="0058571F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9B960A9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4CEF46B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61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2" w:author="Wigfall, Trevonte" w:date="2021-07-12T16:04:00Z">
              <w:r w:rsidRPr="0058571F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6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64" w:author="Wigfall, Trevonte" w:date="2021-07-12T16:04:00Z">
              <w:r w:rsidR="009D54B7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6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66" w:author="Wigfall, Trevonte" w:date="2021-07-15T15:37:00Z">
              <w:r w:rsidR="00252136" w:rsidRPr="0058571F">
                <w:rPr>
                  <w:rFonts w:asciiTheme="minorHAnsi" w:hAnsiTheme="minorHAnsi"/>
                  <w:b/>
                  <w:strike/>
                  <w:sz w:val="22"/>
                  <w:szCs w:val="22"/>
                  <w:rPrChange w:id="36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D54B7">
              <w:rPr>
                <w:rPrChange w:id="36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4255F2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6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0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71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2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7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D54B7">
              <w:rPr>
                <w:rPrChange w:id="37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1E10E9A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6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77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8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7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8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7A901B1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2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3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84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8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8571F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8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58571F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197422F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8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9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90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39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9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9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9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9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0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0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40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40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40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40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0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0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08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503872D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0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11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12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41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1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1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2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2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2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423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424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425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58571F"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426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427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428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429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30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431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432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3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38E938E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5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36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37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43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9D54B7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9D54B7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1CCE59CF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lastRenderedPageBreak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33581578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7D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58571F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0412491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0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41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42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  <w:rPrChange w:id="44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21720FD3" w:rsidR="00E206D0" w:rsidRPr="00B37A96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4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5" w:author="Wigfall, Trevonte" w:date="2021-07-12T16:04:00Z">
              <w:r w:rsidRPr="0058571F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46" w:author="Wigfall, Trevonte" w:date="2021-07-12T16:04:00Z">
              <w:r w:rsidR="009D54B7" w:rsidRPr="0058571F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47" w:author="Wigfall, Trevonte" w:date="2021-07-15T15:37:00Z">
              <w:r w:rsidR="00252136" w:rsidRPr="0058571F">
                <w:rPr>
                  <w:rFonts w:asciiTheme="minorHAnsi" w:hAnsiTheme="minorHAnsi"/>
                  <w:b/>
                  <w:sz w:val="22"/>
                  <w:szCs w:val="22"/>
                </w:rPr>
                <w:t>MM/DD/YY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1C5E69EE" w:rsidR="00252136" w:rsidRPr="00B37A96" w:rsidRDefault="00252136" w:rsidP="00252136">
            <w:pPr>
              <w:rPr>
                <w:highlight w:val="yellow"/>
                <w:rPrChange w:id="448" w:author="Trevonte Wigfall" w:date="2021-10-02T23:38:00Z">
                  <w:rPr/>
                </w:rPrChange>
              </w:rPr>
            </w:pPr>
            <w:ins w:id="449" w:author="Wigfall, Trevonte" w:date="2021-07-15T15:38:00Z">
              <w:r w:rsidRPr="0058571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450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51" w:author="Wigfall, Trevonte" w:date="2021-07-15T15:39:00Z"/>
                <w:rFonts w:asciiTheme="minorHAnsi" w:hAnsiTheme="minorHAnsi"/>
                <w:b/>
                <w:sz w:val="22"/>
                <w:szCs w:val="22"/>
                <w:rPrChange w:id="452" w:author="Wigfall, Trevonte" w:date="2021-07-12T16:04:00Z">
                  <w:rPr>
                    <w:del w:id="45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45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55" w:author="Wigfall, Trevonte" w:date="2021-07-12T16:04:00Z">
                  <w:rPr>
                    <w:del w:id="45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45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58" w:author="Wigfall, Trevonte" w:date="2021-07-12T16:04:00Z">
                  <w:rPr>
                    <w:del w:id="45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6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6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46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63" w:author="Wigfall, Trevonte" w:date="2021-07-12T16:04:00Z">
                  <w:rPr>
                    <w:del w:id="46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6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6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467" w:author="Wigfall, Trevonte" w:date="2021-07-15T15:39:00Z"/>
                <w:rFonts w:asciiTheme="minorHAnsi" w:hAnsiTheme="minorHAnsi"/>
                <w:b/>
                <w:sz w:val="22"/>
                <w:szCs w:val="22"/>
                <w:rPrChange w:id="468" w:author="Wigfall, Trevonte" w:date="2021-07-12T16:04:00Z">
                  <w:rPr>
                    <w:del w:id="46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7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7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472" w:author="Wigfall, Trevonte" w:date="2021-07-15T15:39:00Z"/>
                <w:rFonts w:asciiTheme="minorHAnsi" w:hAnsiTheme="minorHAnsi"/>
                <w:b/>
                <w:sz w:val="22"/>
                <w:szCs w:val="22"/>
                <w:rPrChange w:id="473" w:author="Wigfall, Trevonte" w:date="2021-07-12T16:04:00Z">
                  <w:rPr>
                    <w:del w:id="47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7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7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477" w:author="Wigfall, Trevonte" w:date="2021-07-15T15:39:00Z"/>
                <w:rFonts w:ascii="Calibri" w:hAnsi="Calibri" w:cs="Calibri"/>
                <w:sz w:val="22"/>
                <w:szCs w:val="22"/>
                <w:rPrChange w:id="478" w:author="Wigfall, Trevonte" w:date="2021-07-12T16:04:00Z">
                  <w:rPr>
                    <w:del w:id="479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80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481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482" w:author="Wigfall, Trevonte" w:date="2021-07-15T15:39:00Z"/>
                <w:rFonts w:asciiTheme="minorHAnsi" w:hAnsiTheme="minorHAnsi"/>
                <w:b/>
                <w:sz w:val="22"/>
                <w:szCs w:val="22"/>
                <w:rPrChange w:id="483" w:author="Wigfall, Trevonte" w:date="2021-07-12T16:04:00Z">
                  <w:rPr>
                    <w:del w:id="48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485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486" w:author="Wigfall, Trevonte" w:date="2021-07-12T16:04:00Z">
                  <w:rPr>
                    <w:del w:id="487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488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489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490" w:author="Wigfall, Trevonte" w:date="2021-07-15T15:39:00Z"/>
                <w:rFonts w:asciiTheme="minorHAnsi" w:hAnsiTheme="minorHAnsi"/>
                <w:b/>
                <w:sz w:val="22"/>
                <w:szCs w:val="22"/>
                <w:rPrChange w:id="491" w:author="Wigfall, Trevonte" w:date="2021-07-12T16:04:00Z">
                  <w:rPr>
                    <w:del w:id="49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493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94" w:author="Wigfall, Trevonte" w:date="2021-07-15T15:39:00Z"/>
                <w:rFonts w:asciiTheme="minorHAnsi" w:hAnsiTheme="minorHAnsi"/>
                <w:b/>
                <w:sz w:val="22"/>
                <w:szCs w:val="22"/>
                <w:rPrChange w:id="495" w:author="Wigfall, Trevonte" w:date="2021-07-12T16:04:00Z">
                  <w:rPr>
                    <w:del w:id="49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49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98" w:author="Wigfall, Trevonte" w:date="2021-07-12T16:04:00Z">
                  <w:rPr>
                    <w:del w:id="49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50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01" w:author="Wigfall, Trevonte" w:date="2021-07-12T16:04:00Z">
                  <w:rPr>
                    <w:del w:id="50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0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0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50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06" w:author="Wigfall, Trevonte" w:date="2021-07-12T16:04:00Z">
                  <w:rPr>
                    <w:del w:id="50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0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0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510" w:author="Wigfall, Trevonte" w:date="2021-07-15T15:39:00Z"/>
                <w:rFonts w:asciiTheme="minorHAnsi" w:hAnsiTheme="minorHAnsi"/>
                <w:b/>
                <w:sz w:val="22"/>
                <w:szCs w:val="22"/>
                <w:rPrChange w:id="511" w:author="Wigfall, Trevonte" w:date="2021-07-12T16:04:00Z">
                  <w:rPr>
                    <w:del w:id="51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1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1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515" w:author="Wigfall, Trevonte" w:date="2021-07-15T15:39:00Z"/>
                <w:rFonts w:asciiTheme="minorHAnsi" w:hAnsiTheme="minorHAnsi"/>
                <w:b/>
                <w:sz w:val="22"/>
                <w:szCs w:val="22"/>
                <w:rPrChange w:id="516" w:author="Wigfall, Trevonte" w:date="2021-07-12T16:04:00Z">
                  <w:rPr>
                    <w:del w:id="51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1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1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520" w:author="Wigfall, Trevonte" w:date="2021-07-15T15:39:00Z"/>
                <w:rFonts w:ascii="Calibri" w:hAnsi="Calibri" w:cs="Calibri"/>
                <w:sz w:val="22"/>
                <w:szCs w:val="22"/>
                <w:rPrChange w:id="521" w:author="Wigfall, Trevonte" w:date="2021-07-12T16:04:00Z">
                  <w:rPr>
                    <w:del w:id="522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23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24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525" w:author="Wigfall, Trevonte" w:date="2021-07-15T15:39:00Z"/>
                <w:rFonts w:asciiTheme="minorHAnsi" w:hAnsiTheme="minorHAnsi"/>
                <w:b/>
                <w:sz w:val="22"/>
                <w:szCs w:val="22"/>
                <w:rPrChange w:id="526" w:author="Wigfall, Trevonte" w:date="2021-07-12T16:04:00Z">
                  <w:rPr>
                    <w:del w:id="52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528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29" w:author="Wigfall, Trevonte" w:date="2021-07-12T16:04:00Z">
                  <w:rPr>
                    <w:del w:id="530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31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32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533" w:author="Wigfall, Trevonte" w:date="2021-07-15T15:39:00Z"/>
                <w:rFonts w:asciiTheme="minorHAnsi" w:hAnsiTheme="minorHAnsi"/>
                <w:b/>
                <w:sz w:val="22"/>
                <w:szCs w:val="22"/>
                <w:rPrChange w:id="534" w:author="Wigfall, Trevonte" w:date="2021-07-12T16:04:00Z">
                  <w:rPr>
                    <w:del w:id="53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536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37" w:author="Wigfall, Trevonte" w:date="2021-07-15T15:39:00Z"/>
                <w:rFonts w:asciiTheme="minorHAnsi" w:hAnsiTheme="minorHAnsi"/>
                <w:b/>
                <w:sz w:val="22"/>
                <w:szCs w:val="22"/>
                <w:rPrChange w:id="538" w:author="Wigfall, Trevonte" w:date="2021-07-12T16:04:00Z">
                  <w:rPr>
                    <w:del w:id="53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54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41" w:author="Wigfall, Trevonte" w:date="2021-07-12T16:04:00Z">
                  <w:rPr>
                    <w:del w:id="54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54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44" w:author="Wigfall, Trevonte" w:date="2021-07-12T16:04:00Z">
                  <w:rPr>
                    <w:del w:id="54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4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4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54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49" w:author="Wigfall, Trevonte" w:date="2021-07-12T16:04:00Z">
                  <w:rPr>
                    <w:del w:id="55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5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5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553" w:author="Wigfall, Trevonte" w:date="2021-07-15T15:39:00Z"/>
                <w:rFonts w:asciiTheme="minorHAnsi" w:hAnsiTheme="minorHAnsi"/>
                <w:b/>
                <w:sz w:val="22"/>
                <w:szCs w:val="22"/>
                <w:rPrChange w:id="554" w:author="Wigfall, Trevonte" w:date="2021-07-12T16:04:00Z">
                  <w:rPr>
                    <w:del w:id="55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5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5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558" w:author="Wigfall, Trevonte" w:date="2021-07-15T15:39:00Z"/>
                <w:rFonts w:asciiTheme="minorHAnsi" w:hAnsiTheme="minorHAnsi"/>
                <w:b/>
                <w:sz w:val="22"/>
                <w:szCs w:val="22"/>
                <w:rPrChange w:id="559" w:author="Wigfall, Trevonte" w:date="2021-07-12T16:04:00Z">
                  <w:rPr>
                    <w:del w:id="56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6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6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563" w:author="Wigfall, Trevonte" w:date="2021-07-15T15:39:00Z"/>
                <w:rFonts w:ascii="Calibri" w:hAnsi="Calibri" w:cs="Calibri"/>
                <w:sz w:val="22"/>
                <w:szCs w:val="22"/>
                <w:rPrChange w:id="564" w:author="Wigfall, Trevonte" w:date="2021-07-12T16:04:00Z">
                  <w:rPr>
                    <w:del w:id="565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66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67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568" w:author="Wigfall, Trevonte" w:date="2021-07-15T15:39:00Z"/>
                <w:rFonts w:asciiTheme="minorHAnsi" w:hAnsiTheme="minorHAnsi"/>
                <w:b/>
                <w:sz w:val="22"/>
                <w:szCs w:val="22"/>
                <w:rPrChange w:id="569" w:author="Wigfall, Trevonte" w:date="2021-07-12T16:04:00Z">
                  <w:rPr>
                    <w:del w:id="57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571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72" w:author="Wigfall, Trevonte" w:date="2021-07-12T16:04:00Z">
                  <w:rPr>
                    <w:del w:id="573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74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75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576" w:author="Wigfall, Trevonte" w:date="2021-07-15T15:39:00Z"/>
                <w:rFonts w:asciiTheme="minorHAnsi" w:hAnsiTheme="minorHAnsi"/>
                <w:b/>
                <w:sz w:val="22"/>
                <w:szCs w:val="22"/>
                <w:rPrChange w:id="577" w:author="Wigfall, Trevonte" w:date="2021-07-12T16:04:00Z">
                  <w:rPr>
                    <w:del w:id="57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579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80" w:author="Wigfall, Trevonte" w:date="2021-07-15T15:39:00Z"/>
                <w:rFonts w:asciiTheme="minorHAnsi" w:hAnsiTheme="minorHAnsi"/>
                <w:b/>
                <w:sz w:val="22"/>
                <w:szCs w:val="22"/>
                <w:rPrChange w:id="581" w:author="Wigfall, Trevonte" w:date="2021-07-12T16:04:00Z">
                  <w:rPr>
                    <w:del w:id="58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58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84" w:author="Wigfall, Trevonte" w:date="2021-07-12T16:04:00Z">
                  <w:rPr>
                    <w:del w:id="58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58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87" w:author="Wigfall, Trevonte" w:date="2021-07-12T16:04:00Z">
                  <w:rPr>
                    <w:del w:id="58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8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9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59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92" w:author="Wigfall, Trevonte" w:date="2021-07-12T16:04:00Z">
                  <w:rPr>
                    <w:del w:id="59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9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9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596" w:author="Wigfall, Trevonte" w:date="2021-07-15T15:39:00Z"/>
                <w:rFonts w:asciiTheme="minorHAnsi" w:hAnsiTheme="minorHAnsi"/>
                <w:b/>
                <w:sz w:val="22"/>
                <w:szCs w:val="22"/>
                <w:rPrChange w:id="597" w:author="Wigfall, Trevonte" w:date="2021-07-12T16:04:00Z">
                  <w:rPr>
                    <w:del w:id="59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9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0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601" w:author="Wigfall, Trevonte" w:date="2021-07-15T15:39:00Z"/>
                <w:rFonts w:asciiTheme="minorHAnsi" w:hAnsiTheme="minorHAnsi"/>
                <w:b/>
                <w:sz w:val="22"/>
                <w:szCs w:val="22"/>
                <w:rPrChange w:id="602" w:author="Wigfall, Trevonte" w:date="2021-07-12T16:04:00Z">
                  <w:rPr>
                    <w:del w:id="60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0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0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606" w:author="Wigfall, Trevonte" w:date="2021-07-15T15:39:00Z"/>
                <w:rFonts w:ascii="Calibri" w:hAnsi="Calibri" w:cs="Calibri"/>
                <w:sz w:val="22"/>
                <w:szCs w:val="22"/>
                <w:rPrChange w:id="607" w:author="Wigfall, Trevonte" w:date="2021-07-12T16:04:00Z">
                  <w:rPr>
                    <w:del w:id="608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09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10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611" w:author="Wigfall, Trevonte" w:date="2021-07-15T15:39:00Z"/>
                <w:rFonts w:ascii="Calibri" w:hAnsi="Calibri" w:cs="Calibri"/>
                <w:sz w:val="22"/>
                <w:szCs w:val="22"/>
                <w:rPrChange w:id="612" w:author="Wigfall, Trevonte" w:date="2021-07-12T16:04:00Z">
                  <w:rPr>
                    <w:del w:id="613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614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615" w:author="Wigfall, Trevonte" w:date="2021-07-12T16:04:00Z">
                  <w:rPr>
                    <w:del w:id="616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617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618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619" w:author="Wigfall, Trevonte" w:date="2021-07-15T15:39:00Z"/>
                <w:rFonts w:asciiTheme="minorHAnsi" w:hAnsiTheme="minorHAnsi"/>
                <w:b/>
                <w:sz w:val="22"/>
                <w:szCs w:val="22"/>
                <w:rPrChange w:id="620" w:author="Wigfall, Trevonte" w:date="2021-07-12T16:04:00Z">
                  <w:rPr>
                    <w:del w:id="62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62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23" w:author="Wigfall, Trevonte" w:date="2021-07-15T15:39:00Z"/>
                <w:rFonts w:asciiTheme="minorHAnsi" w:hAnsiTheme="minorHAnsi"/>
                <w:b/>
                <w:sz w:val="22"/>
                <w:szCs w:val="22"/>
                <w:rPrChange w:id="624" w:author="Wigfall, Trevonte" w:date="2021-07-12T16:04:00Z">
                  <w:rPr>
                    <w:del w:id="62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62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27" w:author="Wigfall, Trevonte" w:date="2021-07-12T16:04:00Z">
                  <w:rPr>
                    <w:del w:id="62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62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30" w:author="Wigfall, Trevonte" w:date="2021-07-12T16:04:00Z">
                  <w:rPr>
                    <w:del w:id="63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3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3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63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35" w:author="Wigfall, Trevonte" w:date="2021-07-12T16:04:00Z">
                  <w:rPr>
                    <w:del w:id="63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3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3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639" w:author="Wigfall, Trevonte" w:date="2021-07-15T15:39:00Z"/>
                <w:rFonts w:asciiTheme="minorHAnsi" w:hAnsiTheme="minorHAnsi"/>
                <w:b/>
                <w:sz w:val="22"/>
                <w:szCs w:val="22"/>
                <w:rPrChange w:id="640" w:author="Wigfall, Trevonte" w:date="2021-07-12T16:04:00Z">
                  <w:rPr>
                    <w:del w:id="64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4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4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644" w:author="Wigfall, Trevonte" w:date="2021-07-15T15:39:00Z"/>
                <w:rFonts w:asciiTheme="minorHAnsi" w:hAnsiTheme="minorHAnsi"/>
                <w:b/>
                <w:sz w:val="22"/>
                <w:szCs w:val="22"/>
                <w:rPrChange w:id="645" w:author="Wigfall, Trevonte" w:date="2021-07-12T16:04:00Z">
                  <w:rPr>
                    <w:del w:id="64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4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4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649" w:author="Wigfall, Trevonte" w:date="2021-07-15T15:39:00Z"/>
                <w:rFonts w:ascii="Calibri" w:hAnsi="Calibri" w:cs="Calibri"/>
                <w:sz w:val="22"/>
                <w:szCs w:val="22"/>
                <w:rPrChange w:id="650" w:author="Wigfall, Trevonte" w:date="2021-07-12T16:04:00Z">
                  <w:rPr>
                    <w:del w:id="65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52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53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654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655" w:author="Wigfall, Trevonte" w:date="2021-07-12T16:04:00Z">
                  <w:rPr>
                    <w:del w:id="656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657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658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659" w:author="Wigfall, Trevonte" w:date="2021-07-15T15:39:00Z"/>
                <w:rFonts w:asciiTheme="minorHAnsi" w:hAnsiTheme="minorHAnsi"/>
                <w:b/>
                <w:sz w:val="22"/>
                <w:szCs w:val="22"/>
                <w:rPrChange w:id="660" w:author="Wigfall, Trevonte" w:date="2021-07-12T16:04:00Z">
                  <w:rPr>
                    <w:del w:id="66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66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63" w:author="Wigfall, Trevonte" w:date="2021-07-15T15:39:00Z"/>
                <w:rFonts w:asciiTheme="minorHAnsi" w:hAnsiTheme="minorHAnsi"/>
                <w:b/>
                <w:sz w:val="22"/>
                <w:szCs w:val="22"/>
                <w:rPrChange w:id="664" w:author="Wigfall, Trevonte" w:date="2021-07-12T16:04:00Z">
                  <w:rPr>
                    <w:del w:id="66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66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67" w:author="Wigfall, Trevonte" w:date="2021-07-12T16:04:00Z">
                  <w:rPr>
                    <w:del w:id="66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66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70" w:author="Wigfall, Trevonte" w:date="2021-07-12T16:04:00Z">
                  <w:rPr>
                    <w:del w:id="67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7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67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75" w:author="Wigfall, Trevonte" w:date="2021-07-12T16:04:00Z">
                  <w:rPr>
                    <w:del w:id="67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7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679" w:author="Wigfall, Trevonte" w:date="2021-07-15T15:39:00Z"/>
                <w:rFonts w:asciiTheme="minorHAnsi" w:hAnsiTheme="minorHAnsi"/>
                <w:b/>
                <w:sz w:val="22"/>
                <w:szCs w:val="22"/>
                <w:rPrChange w:id="680" w:author="Wigfall, Trevonte" w:date="2021-07-12T16:04:00Z">
                  <w:rPr>
                    <w:del w:id="68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8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8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684" w:author="Wigfall, Trevonte" w:date="2021-07-15T15:39:00Z"/>
                <w:rFonts w:asciiTheme="minorHAnsi" w:hAnsiTheme="minorHAnsi"/>
                <w:b/>
                <w:sz w:val="22"/>
                <w:szCs w:val="22"/>
                <w:rPrChange w:id="685" w:author="Wigfall, Trevonte" w:date="2021-07-12T16:04:00Z">
                  <w:rPr>
                    <w:del w:id="68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8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8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689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690" w:author="Wigfall, Trevonte" w:date="2021-07-15T15:39:00Z"/>
                      <w:rFonts w:ascii="Calibri" w:hAnsi="Calibri" w:cs="Calibri"/>
                      <w:sz w:val="22"/>
                      <w:szCs w:val="22"/>
                      <w:rPrChange w:id="691" w:author="Wigfall, Trevonte" w:date="2021-07-12T16:04:00Z">
                        <w:rPr>
                          <w:del w:id="692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693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694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695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696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697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698" w:author="Wigfall, Trevonte" w:date="2021-07-12T16:04:00Z">
                              <w:rPr>
                                <w:del w:id="699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700" w:author="Wigfall, Trevonte" w:date="2021-07-15T15:39:00Z">
                          <w:r w:rsidRPr="0058571F" w:rsidDel="00252136"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701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702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703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704" w:author="Wigfall, Trevonte" w:date="2021-07-15T15:39:00Z"/>
                      <w:rFonts w:ascii="Calibri" w:hAnsi="Calibri" w:cs="Calibri"/>
                      <w:sz w:val="22"/>
                      <w:szCs w:val="22"/>
                      <w:rPrChange w:id="705" w:author="Wigfall, Trevonte" w:date="2021-07-12T16:04:00Z">
                        <w:rPr>
                          <w:del w:id="706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707" w:author="Wigfall, Trevonte" w:date="2021-07-15T15:39:00Z"/>
                <w:rFonts w:ascii="Calibri" w:hAnsi="Calibri" w:cs="Calibri"/>
                <w:sz w:val="22"/>
                <w:szCs w:val="22"/>
                <w:rPrChange w:id="708" w:author="Wigfall, Trevonte" w:date="2021-07-12T16:04:00Z">
                  <w:rPr>
                    <w:del w:id="709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710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711" w:author="Wigfall, Trevonte" w:date="2021-07-12T16:04:00Z">
                  <w:rPr>
                    <w:del w:id="712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713" w:author="Wigfall, Trevonte" w:date="2021-07-15T15:39:00Z"/>
                <w:rFonts w:asciiTheme="minorHAnsi" w:hAnsiTheme="minorHAnsi"/>
                <w:b/>
                <w:sz w:val="22"/>
                <w:szCs w:val="22"/>
                <w:rPrChange w:id="714" w:author="Wigfall, Trevonte" w:date="2021-07-12T16:04:00Z">
                  <w:rPr>
                    <w:del w:id="71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716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17" w:author="Wigfall, Trevonte" w:date="2021-07-15T15:39:00Z"/>
                <w:rFonts w:asciiTheme="minorHAnsi" w:hAnsiTheme="minorHAnsi"/>
                <w:b/>
                <w:sz w:val="22"/>
                <w:szCs w:val="22"/>
                <w:rPrChange w:id="718" w:author="Wigfall, Trevonte" w:date="2021-07-12T16:04:00Z">
                  <w:rPr>
                    <w:del w:id="71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72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21" w:author="Wigfall, Trevonte" w:date="2021-07-12T16:04:00Z">
                  <w:rPr>
                    <w:del w:id="72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72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24" w:author="Wigfall, Trevonte" w:date="2021-07-12T16:04:00Z">
                  <w:rPr>
                    <w:del w:id="72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2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2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72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29" w:author="Wigfall, Trevonte" w:date="2021-07-12T16:04:00Z">
                  <w:rPr>
                    <w:del w:id="73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3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3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733" w:author="Wigfall, Trevonte" w:date="2021-07-15T15:39:00Z"/>
                <w:rFonts w:asciiTheme="minorHAnsi" w:hAnsiTheme="minorHAnsi"/>
                <w:b/>
                <w:sz w:val="22"/>
                <w:szCs w:val="22"/>
                <w:rPrChange w:id="734" w:author="Wigfall, Trevonte" w:date="2021-07-12T16:04:00Z">
                  <w:rPr>
                    <w:del w:id="73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3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3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738" w:author="Wigfall, Trevonte" w:date="2021-07-15T15:39:00Z"/>
                <w:rFonts w:asciiTheme="minorHAnsi" w:hAnsiTheme="minorHAnsi"/>
                <w:b/>
                <w:sz w:val="22"/>
                <w:szCs w:val="22"/>
                <w:rPrChange w:id="739" w:author="Wigfall, Trevonte" w:date="2021-07-12T16:04:00Z">
                  <w:rPr>
                    <w:del w:id="74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4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4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743" w:author="Wigfall, Trevonte" w:date="2021-07-15T15:39:00Z"/>
                <w:rFonts w:ascii="Calibri" w:hAnsi="Calibri" w:cs="Calibri"/>
                <w:noProof/>
                <w:sz w:val="22"/>
                <w:szCs w:val="22"/>
                <w:rPrChange w:id="744" w:author="Wigfall, Trevonte" w:date="2021-07-12T16:04:00Z">
                  <w:rPr>
                    <w:del w:id="745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746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747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748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749" w:author="Wigfall, Trevonte" w:date="2021-07-12T16:04:00Z">
                  <w:rPr>
                    <w:del w:id="750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751" w:author="Wigfall, Trevonte" w:date="2021-07-15T15:39:00Z"/>
                <w:rFonts w:asciiTheme="minorHAnsi" w:hAnsiTheme="minorHAnsi"/>
                <w:b/>
                <w:sz w:val="22"/>
                <w:szCs w:val="22"/>
                <w:rPrChange w:id="752" w:author="Wigfall, Trevonte" w:date="2021-07-12T16:04:00Z">
                  <w:rPr>
                    <w:del w:id="75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DC45" w14:textId="77777777" w:rsidR="000D11DD" w:rsidRDefault="000D11DD">
      <w:r>
        <w:separator/>
      </w:r>
    </w:p>
  </w:endnote>
  <w:endnote w:type="continuationSeparator" w:id="0">
    <w:p w14:paraId="1F688B11" w14:textId="77777777" w:rsidR="000D11DD" w:rsidRDefault="000D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A359" w14:textId="77777777" w:rsidR="000D11DD" w:rsidRDefault="000D11DD">
      <w:r>
        <w:separator/>
      </w:r>
    </w:p>
  </w:footnote>
  <w:footnote w:type="continuationSeparator" w:id="0">
    <w:p w14:paraId="32671814" w14:textId="77777777" w:rsidR="000D11DD" w:rsidRDefault="000D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FF2F" w14:textId="77777777" w:rsidR="00156DE1" w:rsidRDefault="0058571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265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11DD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1AD0"/>
    <w:rsid w:val="0058571F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4C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37A96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8571F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119</TotalTime>
  <Pages>6</Pages>
  <Words>899</Words>
  <Characters>13269</Characters>
  <Application>Microsoft Office Word</Application>
  <DocSecurity>0</DocSecurity>
  <Lines>110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14140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16</cp:revision>
  <cp:lastPrinted>2016-04-21T16:18:00Z</cp:lastPrinted>
  <dcterms:created xsi:type="dcterms:W3CDTF">2020-07-30T13:17:00Z</dcterms:created>
  <dcterms:modified xsi:type="dcterms:W3CDTF">2021-12-05T10:28:00Z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