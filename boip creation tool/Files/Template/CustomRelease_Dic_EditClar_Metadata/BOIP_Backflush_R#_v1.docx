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EC46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5:5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37FCA177" w14:textId="77777777" w:rsidTr="005530BF">
        <w:trPr>
          <w:trHeight w:val="438"/>
          <w:trPrChange w:id="2" w:author="Wigfall, Trevonte" w:date="2021-07-12T15:53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2T15:53:00Z">
              <w:tcPr>
                <w:tcW w:w="1728" w:type="dxa"/>
              </w:tcPr>
            </w:tcPrChange>
          </w:tcPr>
          <w:p w14:paraId="185EFD3E" w14:textId="6B2A6AEF" w:rsidR="0057614C" w:rsidRPr="002C361D" w:rsidRDefault="0057614C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C361D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4" w:name="Dropdown2"/>
            <w:r w:rsidRPr="002C361D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2C361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5" w:author="Wigfall, Trevonte" w:date="2021-07-17T20:45:00Z">
              <w:r w:rsidR="00607C60" w:rsidRPr="00AA0254">
                <w:rPr>
                  <w:rFonts w:ascii="Garamond" w:hAnsi="Garamond"/>
                  <w:b/>
                  <w:sz w:val="24"/>
                  <w:szCs w:val="24"/>
                </w:rPr>
                <w:t>SNOW</w:t>
              </w:r>
              <w:r w:rsidR="00607C60" w:rsidRPr="002C361D">
                <w:rPr>
                  <w:rFonts w:ascii="Garamond" w:hAnsi="Garamond"/>
                  <w:b/>
                  <w:sz w:val="24"/>
                  <w:szCs w:val="24"/>
                </w:rPr>
                <w:t>-TEMP</w:t>
              </w:r>
            </w:ins>
            <w:del w:id="6" w:author="Wigfall, Trevonte" w:date="2021-07-17T20:45:00Z">
              <w:r w:rsidR="003D285C" w:rsidRPr="002C361D" w:rsidDel="00607C60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7" w:author="Wigfall, Trevonte" w:date="2021-07-12T15:52:00Z">
              <w:r w:rsidR="003D285C" w:rsidRPr="002C361D" w:rsidDel="005530BF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</w:tc>
        <w:tc>
          <w:tcPr>
            <w:tcW w:w="1937" w:type="dxa"/>
            <w:tcBorders>
              <w:right w:val="single" w:sz="4" w:space="0" w:color="auto"/>
            </w:tcBorders>
            <w:tcPrChange w:id="8" w:author="Wigfall, Trevonte" w:date="2021-07-12T15:53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F25F5C3" w14:textId="290C7A04" w:rsidR="004A29BC" w:rsidRPr="002C361D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C361D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1275E8" w:rsidRPr="002C361D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9" w:author="Wigfall, Trevonte" w:date="2021-07-16T22:26:00Z">
              <w:r w:rsidR="003D04D7" w:rsidRPr="002C361D">
                <w:rPr>
                  <w:rFonts w:ascii="Garamond" w:hAnsi="Garamond"/>
                  <w:b/>
                  <w:sz w:val="24"/>
                  <w:szCs w:val="24"/>
                </w:rPr>
                <w:t>R#</w:t>
              </w:r>
            </w:ins>
            <w:del w:id="10" w:author="Wigfall, Trevonte" w:date="2021-07-12T15:53:00Z">
              <w:r w:rsidR="003D285C" w:rsidRPr="002C361D" w:rsidDel="005530BF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1" w:author="Wigfall, Trevonte" w:date="2021-07-12T15:53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3E520332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2" w:author="Wigfall, Trevonte" w:date="2021-07-12T15:53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6B516855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  <w:tcPrChange w:id="13" w:author="Wigfall, Trevonte" w:date="2021-07-12T15:53:00Z">
              <w:tcPr>
                <w:tcW w:w="2232" w:type="dxa"/>
              </w:tcPr>
            </w:tcPrChange>
          </w:tcPr>
          <w:p w14:paraId="2D1C768C" w14:textId="77777777" w:rsidR="0057614C" w:rsidRPr="00597B9C" w:rsidRDefault="00103E00" w:rsidP="004F311D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B</w:t>
            </w:r>
            <w:r w:rsidR="004F311D">
              <w:rPr>
                <w:rFonts w:ascii="Garamond" w:hAnsi="Garamond"/>
                <w:b/>
                <w:sz w:val="24"/>
                <w:szCs w:val="24"/>
              </w:rPr>
              <w:t>ACKFLUSH</w:t>
            </w:r>
          </w:p>
        </w:tc>
      </w:tr>
    </w:tbl>
    <w:p w14:paraId="71CB2C71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A74DF91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597B9C" w14:paraId="04E998D7" w14:textId="77777777" w:rsidTr="00240F73">
        <w:tc>
          <w:tcPr>
            <w:tcW w:w="5000" w:type="pct"/>
            <w:gridSpan w:val="10"/>
            <w:shd w:val="clear" w:color="auto" w:fill="E6E6E6"/>
          </w:tcPr>
          <w:p w14:paraId="10B1828A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98478F" w:rsidRPr="00597B9C" w14:paraId="07DB8E26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0992622" w14:textId="77777777" w:rsidR="0098478F" w:rsidRPr="005065ED" w:rsidRDefault="0098478F" w:rsidP="0098478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103E00">
              <w:rPr>
                <w:rFonts w:asciiTheme="minorHAnsi" w:hAnsiTheme="minorHAnsi"/>
                <w:smallCaps/>
                <w:sz w:val="22"/>
                <w:szCs w:val="22"/>
              </w:rPr>
              <w:t>All servers in backflush spreadsheet</w:t>
            </w:r>
          </w:p>
          <w:p w14:paraId="5E589867" w14:textId="77777777" w:rsidR="0098478F" w:rsidRPr="00826835" w:rsidRDefault="0098478F" w:rsidP="0098478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D43747" w:rsidRPr="00597B9C" w14:paraId="6127E8E3" w14:textId="77777777" w:rsidTr="00240F73">
        <w:tc>
          <w:tcPr>
            <w:tcW w:w="5000" w:type="pct"/>
            <w:gridSpan w:val="10"/>
            <w:shd w:val="clear" w:color="auto" w:fill="E6E6E6"/>
          </w:tcPr>
          <w:p w14:paraId="0CE8FC68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4579EA76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31E34C4" w14:textId="77777777" w:rsidR="00A74B73" w:rsidRPr="00943369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48DB170C" w14:textId="77777777" w:rsidR="00450710" w:rsidRPr="00943369" w:rsidRDefault="00450710" w:rsidP="0045071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18100B04" w14:textId="77777777" w:rsidR="00450710" w:rsidRPr="00943369" w:rsidRDefault="00450710" w:rsidP="0045071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3A836242" w14:textId="4A4D985A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14" w:author="Wigfall, Trevonte" w:date="2021-07-12T15:55:00Z">
              <w:r w:rsidRPr="002C361D" w:rsidDel="005530BF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proofErr w:type="spellStart"/>
            <w:ins w:id="15" w:author="Wigfall, Trevonte" w:date="2021-07-12T15:55:00Z">
              <w:r w:rsidR="005530BF" w:rsidRPr="002C361D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proofErr w:type="spellEnd"/>
            <w:r w:rsidRPr="002C361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5D5D5498" w14:textId="77777777" w:rsidR="00450710" w:rsidRPr="00263B38" w:rsidRDefault="00450710" w:rsidP="0045071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0832428" w14:textId="77777777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220F03AD" w14:textId="40A98668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proofErr w:type="gramStart"/>
            <w:r w:rsidRPr="00943369">
              <w:rPr>
                <w:rFonts w:asciiTheme="minorHAnsi" w:hAnsiTheme="minorHAnsi" w:cs="Arial"/>
                <w:sz w:val="22"/>
                <w:szCs w:val="22"/>
              </w:rPr>
              <w:t>use</w:t>
            </w:r>
            <w:proofErr w:type="gramEnd"/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del w:id="16" w:author="Wigfall, Trevonte" w:date="2021-07-12T15:58:00Z">
              <w:r w:rsidRPr="002C361D" w:rsidDel="005530BF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proofErr w:type="spellStart"/>
            <w:ins w:id="17" w:author="Wigfall, Trevonte" w:date="2021-07-12T15:58:00Z">
              <w:r w:rsidR="005530BF" w:rsidRPr="002C361D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proofErr w:type="spellEnd"/>
          </w:p>
          <w:p w14:paraId="350CC1F7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20632504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1248083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26EB7D4D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168FD502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162ABDD7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332C91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E585FB3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5C3DA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B6118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CB241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7333405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103760B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3785CE3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44818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5530BF" w:rsidRPr="00597B9C" w14:paraId="4DF1C92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0C19CC1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EA73BB5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0AA4CF3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6BC1C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A7B7EB6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EA00" w14:textId="77777777" w:rsid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F5F2B2" w14:textId="77777777" w:rsid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6C5154" w14:textId="77777777" w:rsidR="005530BF" w:rsidRPr="007301A9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A790C55" w14:textId="77777777" w:rsidR="005530BF" w:rsidRDefault="005530BF" w:rsidP="005530BF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DB0CCC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E86A196" w14:textId="73FF6D16" w:rsidR="005530BF" w:rsidRPr="002C361D" w:rsidRDefault="00A00981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" w:author="Wigfall, Trevonte" w:date="2021-07-15T11:26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>DAY M</w:t>
              </w:r>
            </w:ins>
            <w:ins w:id="19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0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M/DD/YY</w:t>
              </w:r>
            </w:ins>
            <w:ins w:id="21" w:author="Wigfall, Trevonte" w:date="2021-07-15T11:26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 Starting at HH:MM</w:t>
              </w:r>
            </w:ins>
            <w:del w:id="22" w:author="Wigfall, Trevonte" w:date="2021-07-12T15:57:00Z">
              <w:r w:rsidR="005530BF"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18:30</w:delText>
              </w:r>
            </w:del>
          </w:p>
        </w:tc>
      </w:tr>
      <w:tr w:rsidR="005530BF" w:rsidRPr="00597B9C" w14:paraId="44B4E0F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FBF29A6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3AD938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019428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9DB4F3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5338FC4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F229A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7F43F7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5F224A" w14:textId="77777777" w:rsidR="005530BF" w:rsidRPr="00432652" w:rsidRDefault="002C361D" w:rsidP="005530BF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5530BF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</w:t>
              </w:r>
              <w:proofErr w:type="gramStart"/>
              <w:r w:rsidR="005530BF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.  </w:t>
              </w:r>
              <w:proofErr w:type="gramEnd"/>
              <w:r w:rsidR="005530BF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B33644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35B030" w14:textId="17CD9EED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3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4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27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18:30</w:delText>
              </w:r>
            </w:del>
          </w:p>
        </w:tc>
      </w:tr>
      <w:tr w:rsidR="005530BF" w:rsidRPr="00597B9C" w14:paraId="0FC216F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A27B1D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FDF130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E8A4D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07BA26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7CFD92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C18CBF7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559B5E" w14:textId="77777777" w:rsidR="005530BF" w:rsidRPr="007301A9" w:rsidRDefault="002C361D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Update RM </w:t>
              </w:r>
              <w:proofErr w:type="spellStart"/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spreadhsheet</w:t>
              </w:r>
              <w:proofErr w:type="spellEnd"/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the change effort had </w:t>
              </w:r>
              <w:proofErr w:type="spellStart"/>
              <w:proofErr w:type="gramStart"/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begin</w:t>
              </w:r>
              <w:proofErr w:type="spellEnd"/>
              <w:proofErr w:type="gramEnd"/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53660C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22BA767" w14:textId="04F615EC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8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9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30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31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32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18:32</w:delText>
              </w:r>
            </w:del>
          </w:p>
        </w:tc>
      </w:tr>
      <w:tr w:rsidR="005530BF" w:rsidRPr="00597B9C" w14:paraId="3B05A92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3F73DEC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F0F51D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C2728D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B16AD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:</w:t>
            </w:r>
          </w:p>
          <w:p w14:paraId="285C3E8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D79004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9BCD486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320840" w14:textId="77777777" w:rsidR="005530BF" w:rsidRDefault="002C361D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5530BF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73447B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F171C98" w14:textId="5B279A88" w:rsidR="005530BF" w:rsidRPr="002C361D" w:rsidDel="005530BF" w:rsidRDefault="005530BF" w:rsidP="005530BF">
            <w:pPr>
              <w:rPr>
                <w:del w:id="33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4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5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3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37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38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10/19/18</w:delText>
              </w:r>
            </w:del>
          </w:p>
          <w:p w14:paraId="74B0BB12" w14:textId="27D57B1A" w:rsidR="005530BF" w:rsidRPr="002C361D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9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18:35</w:delText>
              </w:r>
            </w:del>
          </w:p>
        </w:tc>
      </w:tr>
      <w:tr w:rsidR="005530BF" w:rsidRPr="00597B9C" w14:paraId="35DD005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3375B0A" w14:textId="77777777" w:rsidR="005530BF" w:rsidRPr="005C22E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40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DAC83F8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1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4FAC2B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2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4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8CB6C1" w14:textId="77777777" w:rsidR="005530BF" w:rsidRPr="005C22EC" w:rsidRDefault="005530BF" w:rsidP="005530BF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45" w:author="Trevonte Wigfall" w:date="2021-10-02T23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7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8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BC861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9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50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C5308E8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51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52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8973B0" w14:textId="77777777" w:rsidR="005530BF" w:rsidRPr="005C22EC" w:rsidRDefault="00706C3F" w:rsidP="005530BF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53" w:author="Trevonte Wigfall" w:date="2021-10-02T23:39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5C22EC">
              <w:rPr>
                <w:strike/>
                <w:rPrChange w:id="54" w:author="Trevonte Wigfall" w:date="2021-10-02T23:39:00Z">
                  <w:rPr/>
                </w:rPrChange>
              </w:rPr>
              <w:fldChar w:fldCharType="begin"/>
            </w:r>
            <w:r w:rsidRPr="005C22EC">
              <w:rPr>
                <w:strike/>
                <w:rPrChange w:id="55" w:author="Trevonte Wigfall" w:date="2021-10-02T23:39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C22EC">
              <w:rPr>
                <w:strike/>
                <w:rPrChange w:id="56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5530BF"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57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TPIC load balancer</w:t>
            </w:r>
            <w:r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58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C2804C0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9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0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64AFD1C" w14:textId="19C01B0B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1" w:author="Trevonte Wigfall" w:date="2021-12-05T05:2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2" w:author="Wigfall, Trevonte" w:date="2021-07-12T15:57:00Z">
              <w:r w:rsidRPr="002C361D">
                <w:rPr>
                  <w:rFonts w:asciiTheme="minorHAnsi" w:hAnsiTheme="minorHAnsi"/>
                  <w:b/>
                  <w:strike/>
                  <w:sz w:val="22"/>
                  <w:szCs w:val="22"/>
                  <w:rPrChange w:id="63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64" w:author="Wigfall, Trevonte" w:date="2021-07-15T15:36:00Z">
              <w:r w:rsidR="00281F73" w:rsidRPr="002C361D">
                <w:rPr>
                  <w:rFonts w:asciiTheme="minorHAnsi" w:hAnsiTheme="minorHAnsi"/>
                  <w:b/>
                  <w:strike/>
                  <w:sz w:val="22"/>
                  <w:szCs w:val="22"/>
                  <w:rPrChange w:id="6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trike/>
                  <w:sz w:val="22"/>
                  <w:szCs w:val="22"/>
                  <w:rPrChange w:id="6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67" w:author="Wigfall, Trevonte" w:date="2021-07-12T15:57:00Z">
              <w:r w:rsidRPr="002C361D" w:rsidDel="005530BF">
                <w:rPr>
                  <w:rFonts w:asciiTheme="minorHAnsi" w:hAnsiTheme="minorHAnsi"/>
                  <w:b/>
                  <w:strike/>
                  <w:sz w:val="22"/>
                  <w:szCs w:val="22"/>
                  <w:rPrChange w:id="68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18:40</w:delText>
              </w:r>
            </w:del>
          </w:p>
        </w:tc>
      </w:tr>
      <w:tr w:rsidR="005530BF" w:rsidRPr="00167E86" w14:paraId="33307A4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A625261" w14:textId="77777777" w:rsidR="005530BF" w:rsidRPr="005C22E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9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8FF5876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0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F17F35" w14:textId="77777777" w:rsidR="005530BF" w:rsidRPr="005C22EC" w:rsidRDefault="005530BF" w:rsidP="005530BF">
            <w:pPr>
              <w:rPr>
                <w:strike/>
                <w:rPrChange w:id="71" w:author="Trevonte Wigfall" w:date="2021-10-02T23:39:00Z">
                  <w:rPr/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2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3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A9F403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4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5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TPUI (</w:t>
            </w:r>
            <w:proofErr w:type="spellStart"/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6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7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</w:t>
            </w:r>
          </w:p>
          <w:p w14:paraId="6802F62C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8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AAE314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0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81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D66217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2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83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7DCE71" w14:textId="77777777" w:rsidR="005530BF" w:rsidRPr="005C22EC" w:rsidRDefault="00706C3F" w:rsidP="005530BF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84" w:author="Trevonte Wigfall" w:date="2021-10-02T23:39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5C22EC">
              <w:rPr>
                <w:strike/>
                <w:rPrChange w:id="85" w:author="Trevonte Wigfall" w:date="2021-10-02T23:39:00Z">
                  <w:rPr/>
                </w:rPrChange>
              </w:rPr>
              <w:fldChar w:fldCharType="begin"/>
            </w:r>
            <w:r w:rsidRPr="005C22EC">
              <w:rPr>
                <w:strike/>
                <w:rPrChange w:id="86" w:author="Trevonte Wigfall" w:date="2021-10-02T23:39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C22EC">
              <w:rPr>
                <w:strike/>
                <w:rPrChange w:id="87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5530BF"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88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TPPUI load balancer</w:t>
            </w:r>
            <w:r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89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E65A6D4" w14:textId="77777777" w:rsidR="005530BF" w:rsidRPr="005C22EC" w:rsidRDefault="005530BF" w:rsidP="005530BF">
            <w:pPr>
              <w:rPr>
                <w:strike/>
                <w:rPrChange w:id="90" w:author="Trevonte Wigfall" w:date="2021-10-02T23:39:00Z">
                  <w:rPr/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1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CBE14CA" w14:textId="448596A4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2" w:author="Trevonte Wigfall" w:date="2021-12-05T05:2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3" w:author="Wigfall, Trevonte" w:date="2021-07-12T15:57:00Z">
              <w:r w:rsidRPr="002C361D">
                <w:rPr>
                  <w:rFonts w:asciiTheme="minorHAnsi" w:hAnsiTheme="minorHAnsi"/>
                  <w:b/>
                  <w:strike/>
                  <w:sz w:val="22"/>
                  <w:szCs w:val="22"/>
                  <w:rPrChange w:id="9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5" w:author="Wigfall, Trevonte" w:date="2021-07-15T15:36:00Z">
              <w:r w:rsidR="00281F73" w:rsidRPr="002C361D">
                <w:rPr>
                  <w:rFonts w:asciiTheme="minorHAnsi" w:hAnsiTheme="minorHAnsi"/>
                  <w:b/>
                  <w:strike/>
                  <w:sz w:val="22"/>
                  <w:szCs w:val="22"/>
                  <w:rPrChange w:id="9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trike/>
                  <w:sz w:val="22"/>
                  <w:szCs w:val="22"/>
                  <w:rPrChange w:id="97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98" w:author="Wigfall, Trevonte" w:date="2021-07-12T15:57:00Z">
              <w:r w:rsidRPr="002C361D" w:rsidDel="005530BF">
                <w:rPr>
                  <w:rFonts w:asciiTheme="minorHAnsi" w:hAnsiTheme="minorHAnsi"/>
                  <w:b/>
                  <w:strike/>
                  <w:sz w:val="22"/>
                  <w:szCs w:val="22"/>
                  <w:rPrChange w:id="99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18:41</w:delText>
              </w:r>
            </w:del>
          </w:p>
        </w:tc>
      </w:tr>
      <w:tr w:rsidR="005530BF" w:rsidRPr="00167E86" w14:paraId="64D7AB6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D0AB8B" w14:textId="77777777" w:rsidR="005530BF" w:rsidRPr="005C22E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00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151EFF5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1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6F322B" w14:textId="77777777" w:rsidR="005530BF" w:rsidRPr="005C22EC" w:rsidRDefault="005530BF" w:rsidP="005530BF">
            <w:pPr>
              <w:rPr>
                <w:strike/>
                <w:rPrChange w:id="102" w:author="Trevonte Wigfall" w:date="2021-10-02T23:39:00Z">
                  <w:rPr/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3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4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E45CE2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5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6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7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8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</w:t>
            </w:r>
          </w:p>
          <w:p w14:paraId="4ECC2BF5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9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0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BF3863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1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112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7E2F467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3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114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C6BD01" w14:textId="77777777" w:rsidR="005530BF" w:rsidRPr="005C22EC" w:rsidRDefault="00706C3F" w:rsidP="005530BF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15" w:author="Trevonte Wigfall" w:date="2021-10-02T23:39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5C22EC">
              <w:rPr>
                <w:strike/>
                <w:rPrChange w:id="116" w:author="Trevonte Wigfall" w:date="2021-10-02T23:39:00Z">
                  <w:rPr/>
                </w:rPrChange>
              </w:rPr>
              <w:fldChar w:fldCharType="begin"/>
            </w:r>
            <w:r w:rsidRPr="005C22EC">
              <w:rPr>
                <w:strike/>
                <w:rPrChange w:id="117" w:author="Trevonte Wigfall" w:date="2021-10-02T23:39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C22EC">
              <w:rPr>
                <w:strike/>
                <w:rPrChange w:id="118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5530BF"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19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UIAPP load balancer</w:t>
            </w:r>
            <w:r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20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4DA1EF" w14:textId="77777777" w:rsidR="005530BF" w:rsidRPr="005C22EC" w:rsidRDefault="005530BF" w:rsidP="005530BF">
            <w:pPr>
              <w:rPr>
                <w:strike/>
                <w:rPrChange w:id="121" w:author="Trevonte Wigfall" w:date="2021-10-02T23:39:00Z">
                  <w:rPr/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2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C4A2E1C" w14:textId="5E0B27F4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3" w:author="Trevonte Wigfall" w:date="2021-12-05T05:2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4" w:author="Wigfall, Trevonte" w:date="2021-07-12T15:57:00Z">
              <w:r w:rsidRPr="002C361D">
                <w:rPr>
                  <w:rFonts w:asciiTheme="minorHAnsi" w:hAnsiTheme="minorHAnsi"/>
                  <w:b/>
                  <w:strike/>
                  <w:sz w:val="22"/>
                  <w:szCs w:val="22"/>
                  <w:rPrChange w:id="12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26" w:author="Wigfall, Trevonte" w:date="2021-07-15T15:36:00Z">
              <w:r w:rsidR="00281F73" w:rsidRPr="002C361D">
                <w:rPr>
                  <w:rFonts w:asciiTheme="minorHAnsi" w:hAnsiTheme="minorHAnsi"/>
                  <w:b/>
                  <w:strike/>
                  <w:sz w:val="22"/>
                  <w:szCs w:val="22"/>
                  <w:rPrChange w:id="127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trike/>
                  <w:sz w:val="22"/>
                  <w:szCs w:val="22"/>
                  <w:rPrChange w:id="128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129" w:author="Wigfall, Trevonte" w:date="2021-07-12T15:57:00Z">
              <w:r w:rsidRPr="002C361D" w:rsidDel="005530BF">
                <w:rPr>
                  <w:rFonts w:asciiTheme="minorHAnsi" w:hAnsiTheme="minorHAnsi"/>
                  <w:b/>
                  <w:strike/>
                  <w:sz w:val="22"/>
                  <w:szCs w:val="22"/>
                  <w:rPrChange w:id="130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18:42</w:delText>
              </w:r>
            </w:del>
          </w:p>
        </w:tc>
      </w:tr>
      <w:tr w:rsidR="005530BF" w:rsidRPr="00167E86" w14:paraId="24A478F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0D6A5D2" w14:textId="77777777" w:rsidR="005530BF" w:rsidRPr="005C22E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31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5A42D41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2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668C06D" w14:textId="77777777" w:rsidR="005530BF" w:rsidRPr="005C22EC" w:rsidRDefault="005530BF" w:rsidP="005530BF">
            <w:pPr>
              <w:rPr>
                <w:strike/>
                <w:rPrChange w:id="133" w:author="Trevonte Wigfall" w:date="2021-10-02T23:39:00Z">
                  <w:rPr/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4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5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AD6B5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6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7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C3 (cxtC3Fac&lt;env&gt;):</w:t>
            </w:r>
          </w:p>
          <w:p w14:paraId="63FBD809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8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9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BBBE4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0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141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48405E0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2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143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E2395D" w14:textId="77777777" w:rsidR="005530BF" w:rsidRPr="005C22EC" w:rsidRDefault="00706C3F" w:rsidP="005530BF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44" w:author="Trevonte Wigfall" w:date="2021-10-02T23:39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5C22EC">
              <w:rPr>
                <w:strike/>
                <w:rPrChange w:id="145" w:author="Trevonte Wigfall" w:date="2021-10-02T23:39:00Z">
                  <w:rPr/>
                </w:rPrChange>
              </w:rPr>
              <w:fldChar w:fldCharType="begin"/>
            </w:r>
            <w:r w:rsidRPr="005C22EC">
              <w:rPr>
                <w:strike/>
                <w:rPrChange w:id="146" w:author="Trevonte Wigfall" w:date="2021-10-02T23:39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C22EC">
              <w:rPr>
                <w:strike/>
                <w:rPrChange w:id="147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5530BF"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48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Suspend all nodes from </w:t>
            </w:r>
            <w:r w:rsidR="005530BF" w:rsidRPr="005C22EC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rPrChange w:id="149" w:author="Trevonte Wigfall" w:date="2021-10-02T23:39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</w:rPr>
                </w:rPrChange>
              </w:rPr>
              <w:t>C3</w:t>
            </w:r>
            <w:r w:rsidR="005530BF"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50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load balancer</w:t>
            </w:r>
            <w:r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51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CBFA091" w14:textId="77777777" w:rsidR="005530BF" w:rsidRPr="005C22EC" w:rsidRDefault="005530BF" w:rsidP="005530BF">
            <w:pPr>
              <w:rPr>
                <w:strike/>
                <w:rPrChange w:id="152" w:author="Trevonte Wigfall" w:date="2021-10-02T23:39:00Z">
                  <w:rPr/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3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E7FB737" w14:textId="7F890843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4" w:author="Trevonte Wigfall" w:date="2021-12-05T05:2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55" w:author="Wigfall, Trevonte" w:date="2021-07-12T15:57:00Z">
              <w:r w:rsidRPr="002C361D">
                <w:rPr>
                  <w:rFonts w:asciiTheme="minorHAnsi" w:hAnsiTheme="minorHAnsi"/>
                  <w:b/>
                  <w:strike/>
                  <w:sz w:val="22"/>
                  <w:szCs w:val="22"/>
                  <w:rPrChange w:id="15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57" w:author="Wigfall, Trevonte" w:date="2021-07-15T15:36:00Z">
              <w:r w:rsidR="00281F73" w:rsidRPr="002C361D">
                <w:rPr>
                  <w:rFonts w:asciiTheme="minorHAnsi" w:hAnsiTheme="minorHAnsi"/>
                  <w:b/>
                  <w:strike/>
                  <w:sz w:val="22"/>
                  <w:szCs w:val="22"/>
                  <w:rPrChange w:id="158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trike/>
                  <w:sz w:val="22"/>
                  <w:szCs w:val="22"/>
                  <w:rPrChange w:id="159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160" w:author="Wigfall, Trevonte" w:date="2021-07-12T15:57:00Z">
              <w:r w:rsidRPr="002C361D" w:rsidDel="005530BF">
                <w:rPr>
                  <w:rFonts w:asciiTheme="minorHAnsi" w:hAnsiTheme="minorHAnsi"/>
                  <w:b/>
                  <w:strike/>
                  <w:sz w:val="22"/>
                  <w:szCs w:val="22"/>
                  <w:rPrChange w:id="161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18:43</w:delText>
              </w:r>
            </w:del>
          </w:p>
        </w:tc>
      </w:tr>
      <w:tr w:rsidR="005530BF" w:rsidRPr="00976565" w14:paraId="546A8B1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4C1A094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33A297B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5613C0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406BD7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3075EEB3" w14:textId="77777777" w:rsidR="005530BF" w:rsidRPr="004473D0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30977" w14:textId="77777777" w:rsidR="005530BF" w:rsidRPr="00976565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79EFC2A" w14:textId="77777777" w:rsidR="005530BF" w:rsidRPr="00976565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3C9A3E" w14:textId="77777777" w:rsidR="005530BF" w:rsidRPr="00976565" w:rsidRDefault="002C361D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5530BF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4F62533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1FDE5EE" w14:textId="2456066B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2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63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16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16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166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18:45</w:delText>
              </w:r>
            </w:del>
          </w:p>
        </w:tc>
      </w:tr>
      <w:tr w:rsidR="005530BF" w:rsidRPr="00FB3EB3" w14:paraId="397E916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67C57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60EDEE4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898BF3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AA8D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</w:t>
            </w:r>
            <w:proofErr w:type="gram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for ,</w:t>
            </w:r>
            <w:proofErr w:type="gram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BB34F6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BEBB5E1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AD63F7" w14:textId="77777777" w:rsidR="005530BF" w:rsidRPr="00FB3EB3" w:rsidRDefault="002C361D" w:rsidP="005530BF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Archive or </w:t>
              </w:r>
              <w:proofErr w:type="gramStart"/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Delete</w:t>
              </w:r>
              <w:proofErr w:type="gramEnd"/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2E0AB8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0207D95" w14:textId="3C73C99E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7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68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169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170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171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18:50</w:delText>
              </w:r>
            </w:del>
          </w:p>
        </w:tc>
      </w:tr>
      <w:tr w:rsidR="005530BF" w:rsidRPr="00FB3EB3" w14:paraId="5DDF9A2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9DC356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A5B91B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F0BF7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ED15DD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356C8199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49AE8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A78555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B2D98E" w14:textId="77777777" w:rsidR="005530BF" w:rsidRPr="00FB3EB3" w:rsidRDefault="002C361D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3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025107F6" w14:textId="77777777" w:rsidR="005530BF" w:rsidRPr="00FB3EB3" w:rsidRDefault="005530BF" w:rsidP="005530BF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AB2701" w14:textId="77777777" w:rsidR="005530BF" w:rsidRPr="00FB3EB3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044BE0" w14:textId="4AC747F2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72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73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17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17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176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18:55</w:delText>
              </w:r>
            </w:del>
          </w:p>
        </w:tc>
      </w:tr>
      <w:tr w:rsidR="005530BF" w:rsidRPr="003024B8" w14:paraId="6279348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AD53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487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7B49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65DA3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2952FFF2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1B68F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8F60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206E" w14:textId="77777777" w:rsidR="005530BF" w:rsidRPr="007F3EDA" w:rsidRDefault="002C361D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4" w:history="1">
              <w:proofErr w:type="spellStart"/>
              <w:r w:rsidR="005530BF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</w:t>
              </w:r>
              <w:proofErr w:type="spellEnd"/>
              <w:r w:rsidR="005530BF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Custom Release</w:t>
              </w:r>
            </w:hyperlink>
          </w:p>
          <w:p w14:paraId="104AEB8A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253ABCDD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C38CF" w14:textId="77777777" w:rsidR="005530BF" w:rsidRPr="003024B8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Custom applicatio</w:t>
            </w: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44D4" w14:textId="173F0E1F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77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lastRenderedPageBreak/>
                <w:t xml:space="preserve">DAY </w:t>
              </w:r>
            </w:ins>
            <w:ins w:id="178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179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180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181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19:00</w:delText>
              </w:r>
            </w:del>
          </w:p>
        </w:tc>
      </w:tr>
      <w:tr w:rsidR="005530BF" w:rsidRPr="003024B8" w14:paraId="7E7C386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419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C41A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0FC1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2580D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0298A4A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11114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C85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5530BF" w:rsidRPr="003024B8" w14:paraId="6349549C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C330B" w14:textId="77777777" w:rsidR="005530BF" w:rsidRPr="003024B8" w:rsidRDefault="002C361D" w:rsidP="005530B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5" w:history="1">
                    <w:r w:rsidR="005530BF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5530BF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48FA20A5" wp14:editId="3EC329AA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CCA255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5530BF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602242C9" wp14:editId="1D6905AB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7D75186D" w14:textId="77777777" w:rsidR="005530BF" w:rsidRDefault="005530BF" w:rsidP="005530BF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02242C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54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7D75186D" w14:textId="77777777" w:rsidR="005530BF" w:rsidRDefault="005530BF" w:rsidP="005530B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0BEECD5E" w14:textId="77777777" w:rsidR="005530BF" w:rsidRPr="003024B8" w:rsidRDefault="005530BF" w:rsidP="005530B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0F3FBDC1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F5E8C" w14:textId="77777777" w:rsidR="005530BF" w:rsidRPr="003024B8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D4A3" w14:textId="58A0EFCA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2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83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18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18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186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19:10</w:delText>
              </w:r>
            </w:del>
          </w:p>
        </w:tc>
      </w:tr>
      <w:tr w:rsidR="005530BF" w:rsidRPr="00FB3EB3" w:rsidDel="00751A82" w14:paraId="33D4DD92" w14:textId="37C870C2" w:rsidTr="00237786">
        <w:trPr>
          <w:trHeight w:val="557"/>
          <w:del w:id="187" w:author="Trevonte Wigfall" w:date="2021-10-03T01:13:00Z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E8C69F5" w14:textId="3918D830" w:rsidR="005530BF" w:rsidRPr="00C46E95" w:rsidDel="00751A82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88" w:author="Trevonte Wigfall" w:date="2021-10-03T01:1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6BC9D22A" w14:textId="092A84C7" w:rsidR="005530BF" w:rsidRPr="00FB3EB3" w:rsidDel="00751A82" w:rsidRDefault="005530BF" w:rsidP="005530BF">
            <w:pPr>
              <w:rPr>
                <w:del w:id="189" w:author="Trevonte Wigfall" w:date="2021-10-03T01:1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8908055" w14:textId="5D9A506F" w:rsidR="005530BF" w:rsidRPr="00FB3EB3" w:rsidDel="00751A82" w:rsidRDefault="005530BF" w:rsidP="005530BF">
            <w:pPr>
              <w:rPr>
                <w:del w:id="190" w:author="Trevonte Wigfall" w:date="2021-10-03T01:1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91" w:author="Trevonte Wigfall" w:date="2021-10-03T01:13:00Z">
              <w:r w:rsidRPr="00FB3EB3" w:rsidDel="00751A8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80616" w14:textId="6FCBE00A" w:rsidR="005530BF" w:rsidDel="00751A82" w:rsidRDefault="005530BF" w:rsidP="005530BF">
            <w:pPr>
              <w:rPr>
                <w:del w:id="192" w:author="Trevonte Wigfall" w:date="2021-10-03T01:1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93" w:author="Trevonte Wigfall" w:date="2021-10-03T01:13:00Z">
              <w:r w:rsidRPr="00FB3EB3" w:rsidDel="00751A8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Master: </w:delText>
              </w:r>
            </w:del>
          </w:p>
          <w:p w14:paraId="552E3F3A" w14:textId="01258D6C" w:rsidR="005530BF" w:rsidRPr="00FB3EB3" w:rsidDel="00751A82" w:rsidRDefault="005530BF" w:rsidP="005530BF">
            <w:pPr>
              <w:rPr>
                <w:del w:id="194" w:author="Trevonte Wigfall" w:date="2021-10-03T01:1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95" w:author="Trevonte Wigfall" w:date="2021-10-03T01:13:00Z">
              <w:r w:rsidDel="00751A8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intentionally blank because step not performed in DR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C679D" w14:textId="110BE3B1" w:rsidR="005530BF" w:rsidRPr="00FB3EB3" w:rsidDel="00751A82" w:rsidRDefault="005530BF" w:rsidP="005530BF">
            <w:pPr>
              <w:rPr>
                <w:del w:id="196" w:author="Trevonte Wigfall" w:date="2021-10-03T01:13:00Z"/>
                <w:rFonts w:asciiTheme="minorHAnsi" w:hAnsiTheme="minorHAnsi"/>
                <w:b/>
                <w:sz w:val="22"/>
                <w:szCs w:val="22"/>
              </w:rPr>
            </w:pPr>
            <w:del w:id="197" w:author="Trevonte Wigfall" w:date="2021-10-03T01:13:00Z">
              <w:r w:rsidRPr="00FB3EB3" w:rsidDel="00751A8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A5FE02E" w14:textId="4F21B72B" w:rsidR="005530BF" w:rsidRPr="00FB3EB3" w:rsidDel="00751A82" w:rsidRDefault="005530BF" w:rsidP="005530BF">
            <w:pPr>
              <w:rPr>
                <w:del w:id="198" w:author="Trevonte Wigfall" w:date="2021-10-03T01:13:00Z"/>
                <w:rFonts w:asciiTheme="minorHAnsi" w:hAnsiTheme="minorHAnsi"/>
                <w:b/>
                <w:sz w:val="22"/>
                <w:szCs w:val="22"/>
              </w:rPr>
            </w:pPr>
            <w:del w:id="199" w:author="Trevonte Wigfall" w:date="2021-10-03T01:13:00Z">
              <w:r w:rsidRPr="00FB3EB3" w:rsidDel="00751A8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281F00" w14:textId="5536B355" w:rsidR="005530BF" w:rsidRPr="00FB3EB3" w:rsidDel="00751A82" w:rsidRDefault="00F035E2" w:rsidP="005530BF">
            <w:pPr>
              <w:rPr>
                <w:del w:id="200" w:author="Trevonte Wigfall" w:date="2021-10-03T01:13:00Z"/>
                <w:rFonts w:ascii="Arial" w:hAnsi="Arial" w:cs="Arial"/>
                <w:b/>
                <w:sz w:val="24"/>
                <w:szCs w:val="24"/>
              </w:rPr>
            </w:pPr>
            <w:del w:id="201" w:author="Trevonte Wigfall" w:date="2021-10-03T01:13:00Z">
              <w:r w:rsidDel="00751A82">
                <w:fldChar w:fldCharType="begin"/>
              </w:r>
              <w:r w:rsidDel="00751A82">
                <w:delInstrText xml:space="preserve"> HYPERLINK "file:///\\\\va01pstodfs003.corp.agp.ads\\apps\\Local\\EMT\\COTS\\McKesson\\ClaimsXten\\v6.0\\Docs%20%20(Internal)\\CXT_Installation_Guide-RF_Apply_AUTOMATED.docx" </w:delInstrText>
              </w:r>
              <w:r w:rsidDel="00751A82">
                <w:fldChar w:fldCharType="separate"/>
              </w:r>
              <w:r w:rsidR="005530BF" w:rsidRPr="00EE360E" w:rsidDel="00751A8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Rules Flat File</w:delText>
              </w:r>
              <w:r w:rsidDel="00751A8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D3A181F" w14:textId="19441153" w:rsidR="005530BF" w:rsidRPr="00FB3EB3" w:rsidDel="00751A82" w:rsidRDefault="005530BF" w:rsidP="005530BF">
            <w:pPr>
              <w:rPr>
                <w:del w:id="202" w:author="Trevonte Wigfall" w:date="2021-10-03T01:1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03" w:author="Trevonte Wigfall" w:date="2021-10-03T01:13:00Z">
              <w:r w:rsidDel="00751A8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Rules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BC1DEE" w14:textId="51A81207" w:rsidR="005530BF" w:rsidRPr="002C361D" w:rsidDel="00751A82" w:rsidRDefault="005530BF" w:rsidP="005530BF">
            <w:pPr>
              <w:rPr>
                <w:del w:id="204" w:author="Trevonte Wigfall" w:date="2021-10-03T01:13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05" w:author="Wigfall, Trevonte" w:date="2021-07-12T15:57:00Z">
              <w:del w:id="206" w:author="Trevonte Wigfall" w:date="2021-10-03T01:13:00Z">
                <w:r w:rsidRPr="002C361D" w:rsidDel="00751A82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07" w:author="Wigfall, Trevonte" w:date="2021-07-15T15:36:00Z">
              <w:del w:id="208" w:author="Trevonte Wigfall" w:date="2021-10-03T01:13:00Z">
                <w:r w:rsidR="00281F73" w:rsidRPr="002C361D" w:rsidDel="00751A82">
                  <w:rPr>
                    <w:rFonts w:asciiTheme="minorHAnsi" w:hAnsiTheme="minorHAnsi"/>
                    <w:b/>
                    <w:sz w:val="22"/>
                    <w:szCs w:val="22"/>
                    <w:rPrChange w:id="209" w:author="Trevonte Wigfall" w:date="2021-12-05T05:26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210" w:author="Trevonte Wigfall" w:date="2021-10-03T01:13:00Z">
              <w:r w:rsidRPr="002C361D" w:rsidDel="00751A82">
                <w:rPr>
                  <w:rFonts w:asciiTheme="minorHAnsi" w:hAnsiTheme="minorHAnsi"/>
                  <w:b/>
                  <w:sz w:val="22"/>
                  <w:szCs w:val="22"/>
                </w:rPr>
                <w:delText>FRI 2/8/19 19:20</w:delText>
              </w:r>
            </w:del>
          </w:p>
        </w:tc>
      </w:tr>
      <w:tr w:rsidR="005530BF" w:rsidRPr="00FB3EB3" w14:paraId="154BDD3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845070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B2B5AF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4E14F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863F83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</w:p>
          <w:p w14:paraId="403F55E3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CEC260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F03BFB5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DE4CA3" w14:textId="77777777" w:rsidR="005530BF" w:rsidRPr="00FB3EB3" w:rsidRDefault="005530BF" w:rsidP="005530B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br/>
            </w:r>
            <w:hyperlink r:id="rId16" w:history="1"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742EC06F" w14:textId="77777777" w:rsidR="005530BF" w:rsidRDefault="005530BF" w:rsidP="005530BF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995D8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Edits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6A50F61" w14:textId="3D0042CE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11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12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13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1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215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19:22</w:delText>
              </w:r>
            </w:del>
          </w:p>
        </w:tc>
      </w:tr>
      <w:tr w:rsidR="005530BF" w:rsidRPr="00FB3EB3" w14:paraId="7A86987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A71A2A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479B231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B5CD4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900D15" w14:textId="77777777" w:rsidR="005530BF" w:rsidRPr="00597B9C" w:rsidRDefault="005530BF" w:rsidP="005530BF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3952A9A2" w14:textId="77777777" w:rsidR="005530BF" w:rsidRPr="00597B9C" w:rsidRDefault="005530BF" w:rsidP="005530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427EE0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90A14BE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CA8DCC" w14:textId="77777777" w:rsidR="005530BF" w:rsidRPr="00FB3EB3" w:rsidRDefault="002C361D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5530BF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FAE9D9C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E11CA0" w14:textId="4CF5951F" w:rsidR="005530BF" w:rsidRPr="002C361D" w:rsidDel="005530BF" w:rsidRDefault="005530BF" w:rsidP="005530BF">
            <w:pPr>
              <w:rPr>
                <w:del w:id="216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217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18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19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20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221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F13ED62" w14:textId="756BD7FA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22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19:25</w:delText>
              </w:r>
            </w:del>
          </w:p>
        </w:tc>
      </w:tr>
      <w:tr w:rsidR="005530BF" w:rsidRPr="003024B8" w:rsidDel="00751A82" w14:paraId="36F573C6" w14:textId="01F67577" w:rsidTr="00237786">
        <w:trPr>
          <w:trHeight w:val="557"/>
          <w:del w:id="223" w:author="Trevonte Wigfall" w:date="2021-10-03T01:14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BED" w14:textId="1F9A90A1" w:rsidR="005530BF" w:rsidRPr="00C46E95" w:rsidDel="00751A82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24" w:author="Trevonte Wigfall" w:date="2021-10-03T01:14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8137" w14:textId="5E93B18D" w:rsidR="005530BF" w:rsidRPr="005A2868" w:rsidDel="00751A82" w:rsidRDefault="005530BF" w:rsidP="005530BF">
            <w:pPr>
              <w:rPr>
                <w:del w:id="225" w:author="Trevonte Wigfall" w:date="2021-10-03T01:14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6" w:author="Trevonte Wigfall" w:date="2021-10-03T01:14:00Z">
              <w:r w:rsidRPr="005A2868" w:rsidDel="00751A82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EDIT CLARIFICATIONS MUST BE COMPLETE!!!!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E4B5" w14:textId="5C076296" w:rsidR="005530BF" w:rsidRPr="003024B8" w:rsidDel="00751A82" w:rsidRDefault="005530BF" w:rsidP="005530BF">
            <w:pPr>
              <w:rPr>
                <w:del w:id="227" w:author="Trevonte Wigfall" w:date="2021-10-03T01:14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8" w:author="Trevonte Wigfall" w:date="2021-10-03T01:14:00Z">
              <w:r w:rsidRPr="003024B8" w:rsidDel="00751A8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E9C3" w14:textId="10B862E8" w:rsidR="005530BF" w:rsidRPr="007F3EDA" w:rsidDel="00751A82" w:rsidRDefault="005530BF" w:rsidP="005530BF">
            <w:pPr>
              <w:rPr>
                <w:del w:id="229" w:author="Trevonte Wigfall" w:date="2021-10-03T01:14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30" w:author="Trevonte Wigfall" w:date="2021-10-03T01:14:00Z">
              <w:r w:rsidDel="00751A8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intentionally blank because step not performed in DR</w:delText>
              </w:r>
              <w:r w:rsidRPr="007F3EDA" w:rsidDel="00751A8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4E144" w14:textId="693C0E19" w:rsidR="005530BF" w:rsidRPr="003024B8" w:rsidDel="00751A82" w:rsidRDefault="005530BF" w:rsidP="005530BF">
            <w:pPr>
              <w:rPr>
                <w:del w:id="231" w:author="Trevonte Wigfall" w:date="2021-10-03T01:14:00Z"/>
                <w:rFonts w:asciiTheme="minorHAnsi" w:hAnsiTheme="minorHAnsi"/>
                <w:b/>
                <w:sz w:val="22"/>
                <w:szCs w:val="22"/>
              </w:rPr>
            </w:pPr>
            <w:del w:id="232" w:author="Trevonte Wigfall" w:date="2021-10-03T01:14:00Z">
              <w:r w:rsidRPr="003024B8" w:rsidDel="00751A8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B843" w14:textId="544F0B57" w:rsidR="005530BF" w:rsidRPr="003024B8" w:rsidDel="00751A82" w:rsidRDefault="005530BF" w:rsidP="005530BF">
            <w:pPr>
              <w:rPr>
                <w:del w:id="233" w:author="Trevonte Wigfall" w:date="2021-10-03T01:14:00Z"/>
                <w:rFonts w:asciiTheme="minorHAnsi" w:hAnsiTheme="minorHAnsi"/>
                <w:b/>
                <w:sz w:val="22"/>
                <w:szCs w:val="22"/>
              </w:rPr>
            </w:pPr>
            <w:del w:id="234" w:author="Trevonte Wigfall" w:date="2021-10-03T01:14:00Z">
              <w:r w:rsidRPr="003024B8" w:rsidDel="00751A8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8B8E" w14:textId="55DCF571" w:rsidR="005530BF" w:rsidRPr="007F3EDA" w:rsidDel="00751A82" w:rsidRDefault="00F035E2" w:rsidP="005530BF">
            <w:pPr>
              <w:rPr>
                <w:del w:id="235" w:author="Trevonte Wigfall" w:date="2021-10-03T01:14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del w:id="236" w:author="Trevonte Wigfall" w:date="2021-10-03T01:14:00Z">
              <w:r w:rsidDel="00751A82">
                <w:fldChar w:fldCharType="begin"/>
              </w:r>
              <w:r w:rsidDel="00751A82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Del="00751A82">
                <w:fldChar w:fldCharType="separate"/>
              </w:r>
              <w:r w:rsidR="005530BF" w:rsidRPr="005A2868" w:rsidDel="00751A8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custom rules</w:delText>
              </w:r>
              <w:r w:rsidDel="00751A8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6D6D7650" w14:textId="18C0C971" w:rsidR="005530BF" w:rsidRPr="007F3EDA" w:rsidDel="00751A82" w:rsidRDefault="005530BF" w:rsidP="005530BF">
            <w:pPr>
              <w:rPr>
                <w:del w:id="237" w:author="Trevonte Wigfall" w:date="2021-10-03T01:14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CFF4" w14:textId="19B5E98C" w:rsidR="005530BF" w:rsidRPr="005A2868" w:rsidDel="00751A82" w:rsidRDefault="005530BF" w:rsidP="005530BF">
            <w:pPr>
              <w:rPr>
                <w:del w:id="238" w:author="Trevonte Wigfall" w:date="2021-10-03T01:14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39" w:author="Trevonte Wigfall" w:date="2021-10-03T01:14:00Z">
              <w:r w:rsidRPr="005A2868" w:rsidDel="00751A8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rules imported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84E7" w14:textId="6BAA5E74" w:rsidR="005530BF" w:rsidRPr="002C361D" w:rsidDel="00751A82" w:rsidRDefault="005530BF" w:rsidP="005530BF">
            <w:pPr>
              <w:rPr>
                <w:del w:id="240" w:author="Trevonte Wigfall" w:date="2021-10-03T01:14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41" w:author="Wigfall, Trevonte" w:date="2021-07-12T15:57:00Z">
              <w:del w:id="242" w:author="Trevonte Wigfall" w:date="2021-10-03T01:14:00Z">
                <w:r w:rsidRPr="002C361D" w:rsidDel="00751A82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43" w:author="Wigfall, Trevonte" w:date="2021-07-15T15:36:00Z">
              <w:del w:id="244" w:author="Trevonte Wigfall" w:date="2021-10-03T01:14:00Z">
                <w:r w:rsidR="00281F73" w:rsidRPr="002C361D" w:rsidDel="00751A82">
                  <w:rPr>
                    <w:rFonts w:asciiTheme="minorHAnsi" w:hAnsiTheme="minorHAnsi"/>
                    <w:b/>
                    <w:sz w:val="22"/>
                    <w:szCs w:val="22"/>
                    <w:rPrChange w:id="245" w:author="Trevonte Wigfall" w:date="2021-12-05T05:26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246" w:author="Trevonte Wigfall" w:date="2021-10-03T01:14:00Z">
              <w:r w:rsidRPr="002C361D" w:rsidDel="00751A82">
                <w:rPr>
                  <w:rFonts w:asciiTheme="minorHAnsi" w:hAnsiTheme="minorHAnsi"/>
                  <w:b/>
                  <w:sz w:val="22"/>
                  <w:szCs w:val="22"/>
                </w:rPr>
                <w:delText>FRI 2/8/19 19:40</w:delText>
              </w:r>
            </w:del>
          </w:p>
        </w:tc>
      </w:tr>
      <w:tr w:rsidR="005530BF" w:rsidRPr="00597B9C" w14:paraId="1B9ACE6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167557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446643C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803FDE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1F0696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4B4C614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3D2195" w14:textId="77777777" w:rsidR="005530BF" w:rsidRPr="00FB3EB3" w:rsidRDefault="005530BF" w:rsidP="005530BF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03E38D4" w14:textId="77777777" w:rsidR="005530BF" w:rsidRPr="00FB3EB3" w:rsidRDefault="005530BF" w:rsidP="005530BF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1705D7" w14:textId="77777777" w:rsidR="005530BF" w:rsidRPr="00FB3EB3" w:rsidRDefault="002C361D" w:rsidP="005530BF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18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47E75D" w14:textId="77777777" w:rsidR="005530BF" w:rsidRPr="00FB3EB3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583C7F5" w14:textId="739C9F34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47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48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49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50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251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19:45</w:delText>
              </w:r>
            </w:del>
          </w:p>
        </w:tc>
      </w:tr>
      <w:tr w:rsidR="005530BF" w:rsidRPr="00597B9C" w14:paraId="04099C9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64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9709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328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F1B10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4A7E3397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E0E95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451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70D4" w14:textId="77777777" w:rsidR="005530BF" w:rsidRPr="007F3EDA" w:rsidRDefault="002C361D" w:rsidP="005530BF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19" w:history="1">
              <w:r w:rsidR="005530BF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5530BF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Nthost</w:t>
              </w:r>
              <w:proofErr w:type="spellEnd"/>
              <w:r w:rsidR="005530BF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3707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E25B" w14:textId="0E55D4E7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52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53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5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5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256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19:48</w:delText>
              </w:r>
            </w:del>
          </w:p>
        </w:tc>
      </w:tr>
      <w:tr w:rsidR="005530BF" w:rsidRPr="00597B9C" w14:paraId="6BB25E8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FC93D6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645452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7AAD9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61DA63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TPPUI and c3 servers</w:t>
            </w: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0803D6B8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5100A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C92B5CC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55369D" w14:textId="77777777" w:rsidR="005530BF" w:rsidRPr="00597B9C" w:rsidRDefault="002C361D" w:rsidP="005530BF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Web.Config</w:t>
              </w:r>
              <w:proofErr w:type="spellEnd"/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71D0744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FAC9A91" w14:textId="4D0BABEC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57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58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59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60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261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19:50</w:delText>
              </w:r>
            </w:del>
          </w:p>
        </w:tc>
      </w:tr>
      <w:tr w:rsidR="005530BF" w:rsidRPr="00597B9C" w14:paraId="4870B9F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4E04CB0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BEABCE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5DAFE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31FD6D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18D3DD2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898A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A654BAB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4949A" w14:textId="77777777" w:rsidR="005530BF" w:rsidRPr="00055E1E" w:rsidRDefault="002C361D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1" w:history="1">
              <w:r w:rsidR="005530BF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95ADCC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C392C99" w14:textId="5510AD60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2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63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6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26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266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19:52</w:delText>
              </w:r>
            </w:del>
          </w:p>
        </w:tc>
      </w:tr>
      <w:tr w:rsidR="005530BF" w:rsidRPr="003D285C" w:rsidDel="009C1EFC" w14:paraId="7E1BCFFB" w14:textId="3F2AC104" w:rsidTr="00C46E95">
        <w:trPr>
          <w:trHeight w:val="557"/>
          <w:del w:id="267" w:author="Trevonte Wigfall" w:date="2021-10-03T00:59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A834" w14:textId="6CF394CA" w:rsidR="005530BF" w:rsidRPr="003D285C" w:rsidDel="009C1EF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68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9A73" w14:textId="57A008E9" w:rsidR="005530BF" w:rsidRPr="003D285C" w:rsidDel="009C1EFC" w:rsidRDefault="005530BF" w:rsidP="005530BF">
            <w:pPr>
              <w:rPr>
                <w:del w:id="269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F329" w14:textId="7E05D85F" w:rsidR="005530BF" w:rsidRPr="003D285C" w:rsidDel="009C1EFC" w:rsidRDefault="005530BF" w:rsidP="005530BF">
            <w:pPr>
              <w:rPr>
                <w:del w:id="270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71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A4D61" w14:textId="414A9D7D" w:rsidR="005530BF" w:rsidRPr="003D285C" w:rsidDel="009C1EFC" w:rsidRDefault="005530BF" w:rsidP="005530BF">
            <w:pPr>
              <w:rPr>
                <w:del w:id="272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  <w:p w14:paraId="5A5741C7" w14:textId="1F2F3153" w:rsidR="005530BF" w:rsidRPr="003D285C" w:rsidDel="009C1EFC" w:rsidRDefault="005530BF" w:rsidP="005530BF">
            <w:pPr>
              <w:rPr>
                <w:del w:id="273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74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4A54" w14:textId="13EEFCEB" w:rsidR="005530BF" w:rsidRPr="003D285C" w:rsidDel="009C1EFC" w:rsidRDefault="005530BF" w:rsidP="005530BF">
            <w:pPr>
              <w:rPr>
                <w:del w:id="275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del w:id="276" w:author="Trevonte Wigfall" w:date="2021-10-03T00:59:00Z">
              <w:r w:rsidRPr="003D285C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6CF5" w14:textId="3351B0E2" w:rsidR="005530BF" w:rsidRPr="003D285C" w:rsidDel="009C1EFC" w:rsidRDefault="005530BF" w:rsidP="005530BF">
            <w:pPr>
              <w:rPr>
                <w:del w:id="277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del w:id="278" w:author="Trevonte Wigfall" w:date="2021-10-03T00:59:00Z">
              <w:r w:rsidRPr="003D285C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BB0D2" w14:textId="5449DB84" w:rsidR="005530BF" w:rsidRPr="003D285C" w:rsidDel="009C1EFC" w:rsidRDefault="005530BF" w:rsidP="005530BF">
            <w:pPr>
              <w:rPr>
                <w:del w:id="279" w:author="Trevonte Wigfall" w:date="2021-10-03T00:59:00Z"/>
                <w:rFonts w:ascii="Arial" w:hAnsi="Arial" w:cs="Arial"/>
                <w:b/>
                <w:sz w:val="22"/>
                <w:szCs w:val="22"/>
              </w:rPr>
            </w:pPr>
            <w:del w:id="280" w:author="Trevonte Wigfall" w:date="2021-10-03T00:59:00Z">
              <w:r w:rsidRPr="003D285C" w:rsidDel="009C1EFC">
                <w:rPr>
                  <w:rFonts w:ascii="Arial" w:hAnsi="Arial" w:cs="Arial"/>
                  <w:b/>
                  <w:sz w:val="22"/>
                  <w:szCs w:val="22"/>
                </w:rPr>
                <w:delText>Change C3 service account password in AD, and update Cyberark password safe with new password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B3C82" w14:textId="67F3A947" w:rsidR="005530BF" w:rsidRPr="003D285C" w:rsidDel="009C1EFC" w:rsidRDefault="005530BF" w:rsidP="005530BF">
            <w:pPr>
              <w:rPr>
                <w:del w:id="281" w:author="Trevonte Wigfall" w:date="2021-10-03T00:59:00Z"/>
                <w:rFonts w:ascii="Calibri" w:hAnsi="Calibri"/>
                <w:sz w:val="22"/>
                <w:szCs w:val="22"/>
              </w:rPr>
            </w:pPr>
            <w:del w:id="282" w:author="Trevonte Wigfall" w:date="2021-10-03T00:59:00Z">
              <w:r w:rsidRPr="003D285C" w:rsidDel="009C1EFC">
                <w:rPr>
                  <w:rFonts w:ascii="Calibri" w:hAnsi="Calibri"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75D" w14:textId="054B91F3" w:rsidR="005530BF" w:rsidRPr="002C361D" w:rsidDel="009C1EFC" w:rsidRDefault="005530BF" w:rsidP="005530BF">
            <w:pPr>
              <w:rPr>
                <w:del w:id="283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ins w:id="284" w:author="Wigfall, Trevonte" w:date="2021-07-12T15:57:00Z">
              <w:del w:id="285" w:author="Trevonte Wigfall" w:date="2021-10-03T00:59:00Z">
                <w:r w:rsidRPr="002C361D" w:rsidDel="009C1EF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86" w:author="Wigfall, Trevonte" w:date="2021-07-15T15:36:00Z">
              <w:del w:id="287" w:author="Trevonte Wigfall" w:date="2021-10-03T00:59:00Z">
                <w:r w:rsidR="00281F73" w:rsidRPr="002C361D" w:rsidDel="009C1EFC">
                  <w:rPr>
                    <w:rFonts w:asciiTheme="minorHAnsi" w:hAnsiTheme="minorHAnsi"/>
                    <w:b/>
                    <w:sz w:val="22"/>
                    <w:szCs w:val="22"/>
                    <w:rPrChange w:id="288" w:author="Trevonte Wigfall" w:date="2021-12-05T05:26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289" w:author="Trevonte Wigfall" w:date="2021-10-03T00:59:00Z">
              <w:r w:rsidRPr="002C361D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Fri 8/16/18 19:55</w:delText>
              </w:r>
            </w:del>
          </w:p>
        </w:tc>
      </w:tr>
      <w:tr w:rsidR="005530BF" w:rsidRPr="003D285C" w:rsidDel="009C1EFC" w14:paraId="68BF49DE" w14:textId="75555A14" w:rsidTr="00C46E95">
        <w:trPr>
          <w:trHeight w:val="557"/>
          <w:del w:id="290" w:author="Trevonte Wigfall" w:date="2021-10-03T00:59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CF0A" w14:textId="663B7C18" w:rsidR="005530BF" w:rsidRPr="003D285C" w:rsidDel="009C1EF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91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7A09" w14:textId="131483CE" w:rsidR="005530BF" w:rsidRPr="003D285C" w:rsidDel="009C1EFC" w:rsidRDefault="005530BF" w:rsidP="005530BF">
            <w:pPr>
              <w:rPr>
                <w:del w:id="292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AF71" w14:textId="514D727F" w:rsidR="005530BF" w:rsidRPr="003D285C" w:rsidDel="009C1EFC" w:rsidRDefault="005530BF" w:rsidP="005530BF">
            <w:pPr>
              <w:rPr>
                <w:del w:id="293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94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E6BC5" w14:textId="44560E46" w:rsidR="005530BF" w:rsidRPr="003D285C" w:rsidDel="009C1EFC" w:rsidRDefault="005530BF" w:rsidP="005530BF">
            <w:pPr>
              <w:rPr>
                <w:del w:id="295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96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  <w:p w14:paraId="41997028" w14:textId="346E6ED8" w:rsidR="005530BF" w:rsidRPr="003D285C" w:rsidDel="009C1EFC" w:rsidRDefault="005530BF" w:rsidP="005530BF">
            <w:pPr>
              <w:rPr>
                <w:del w:id="297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97A8" w14:textId="7275F8C0" w:rsidR="005530BF" w:rsidRPr="003D285C" w:rsidDel="009C1EFC" w:rsidRDefault="005530BF" w:rsidP="005530BF">
            <w:pPr>
              <w:rPr>
                <w:del w:id="298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del w:id="299" w:author="Trevonte Wigfall" w:date="2021-10-03T00:59:00Z">
              <w:r w:rsidRPr="003D285C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DBCE" w14:textId="2AC3F1DB" w:rsidR="005530BF" w:rsidRPr="003D285C" w:rsidDel="009C1EFC" w:rsidRDefault="005530BF" w:rsidP="005530BF">
            <w:pPr>
              <w:rPr>
                <w:del w:id="300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del w:id="301" w:author="Trevonte Wigfall" w:date="2021-10-03T00:59:00Z">
              <w:r w:rsidRPr="003D285C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B2429" w14:textId="4B36F11E" w:rsidR="005530BF" w:rsidRPr="003D285C" w:rsidDel="009C1EFC" w:rsidRDefault="005530BF" w:rsidP="005530BF">
            <w:pPr>
              <w:rPr>
                <w:del w:id="302" w:author="Trevonte Wigfall" w:date="2021-10-03T00:59:00Z"/>
                <w:rFonts w:ascii="Arial" w:hAnsi="Arial" w:cs="Arial"/>
                <w:b/>
                <w:sz w:val="22"/>
                <w:szCs w:val="22"/>
              </w:rPr>
            </w:pPr>
            <w:del w:id="303" w:author="Trevonte Wigfall" w:date="2021-10-03T00:59:00Z">
              <w:r w:rsidRPr="003D285C" w:rsidDel="009C1EFC">
                <w:rPr>
                  <w:rFonts w:ascii="Arial" w:hAnsi="Arial" w:cs="Arial"/>
                  <w:b/>
                  <w:sz w:val="22"/>
                  <w:szCs w:val="22"/>
                </w:rPr>
                <w:delText>Change TPIC service account password in AD, and update Cyberark password safe with new password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706D2" w14:textId="71EC65F1" w:rsidR="005530BF" w:rsidRPr="003D285C" w:rsidDel="009C1EFC" w:rsidRDefault="005530BF" w:rsidP="005530BF">
            <w:pPr>
              <w:rPr>
                <w:del w:id="304" w:author="Trevonte Wigfall" w:date="2021-10-03T00:59:00Z"/>
                <w:rFonts w:ascii="Calibri" w:hAnsi="Calibri"/>
                <w:sz w:val="22"/>
                <w:szCs w:val="22"/>
              </w:rPr>
            </w:pPr>
            <w:del w:id="305" w:author="Trevonte Wigfall" w:date="2021-10-03T00:59:00Z">
              <w:r w:rsidRPr="003D285C" w:rsidDel="009C1EFC">
                <w:rPr>
                  <w:rFonts w:ascii="Calibri" w:hAnsi="Calibri"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7C88" w14:textId="4FC28AD8" w:rsidR="005530BF" w:rsidRPr="002C361D" w:rsidDel="009C1EFC" w:rsidRDefault="005530BF" w:rsidP="005530BF">
            <w:pPr>
              <w:rPr>
                <w:del w:id="306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ins w:id="307" w:author="Wigfall, Trevonte" w:date="2021-07-12T15:57:00Z">
              <w:del w:id="308" w:author="Trevonte Wigfall" w:date="2021-10-03T00:59:00Z">
                <w:r w:rsidRPr="002C361D" w:rsidDel="009C1EF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09" w:author="Wigfall, Trevonte" w:date="2021-07-15T15:36:00Z">
              <w:del w:id="310" w:author="Trevonte Wigfall" w:date="2021-10-03T00:59:00Z">
                <w:r w:rsidR="00281F73" w:rsidRPr="002C361D" w:rsidDel="009C1EFC">
                  <w:rPr>
                    <w:rFonts w:asciiTheme="minorHAnsi" w:hAnsiTheme="minorHAnsi"/>
                    <w:b/>
                    <w:sz w:val="22"/>
                    <w:szCs w:val="22"/>
                    <w:rPrChange w:id="311" w:author="Trevonte Wigfall" w:date="2021-12-05T05:26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312" w:author="Trevonte Wigfall" w:date="2021-10-03T00:59:00Z">
              <w:r w:rsidRPr="002C361D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5530BF" w:rsidRPr="003D285C" w:rsidDel="009C1EFC" w14:paraId="759E7DC6" w14:textId="72632C0F" w:rsidTr="0025422A">
        <w:trPr>
          <w:trHeight w:val="557"/>
          <w:del w:id="313" w:author="Trevonte Wigfall" w:date="2021-10-03T00:59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A909" w14:textId="666DBAC2" w:rsidR="005530BF" w:rsidRPr="003D285C" w:rsidDel="009C1EFC" w:rsidRDefault="005530BF" w:rsidP="005530BF">
            <w:pPr>
              <w:pStyle w:val="ListParagraph"/>
              <w:numPr>
                <w:ilvl w:val="0"/>
                <w:numId w:val="44"/>
              </w:numPr>
              <w:rPr>
                <w:del w:id="314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7A83" w14:textId="68A0A667" w:rsidR="005530BF" w:rsidRPr="003D285C" w:rsidDel="009C1EFC" w:rsidRDefault="005530BF" w:rsidP="005530BF">
            <w:pPr>
              <w:rPr>
                <w:del w:id="315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16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CEED" w14:textId="467E1BA0" w:rsidR="005530BF" w:rsidRPr="003D285C" w:rsidDel="009C1EFC" w:rsidRDefault="005530BF" w:rsidP="005530BF">
            <w:pPr>
              <w:rPr>
                <w:del w:id="317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18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5440B" w14:textId="06863307" w:rsidR="005530BF" w:rsidRPr="003D285C" w:rsidDel="009C1EFC" w:rsidRDefault="005530BF" w:rsidP="005530BF">
            <w:pPr>
              <w:rPr>
                <w:del w:id="319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20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  <w:p w14:paraId="20905435" w14:textId="65604704" w:rsidR="005530BF" w:rsidRPr="003D285C" w:rsidDel="009C1EFC" w:rsidRDefault="005530BF" w:rsidP="005530BF">
            <w:pPr>
              <w:rPr>
                <w:del w:id="321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B329E" w14:textId="189600CD" w:rsidR="005530BF" w:rsidRPr="003D285C" w:rsidDel="009C1EFC" w:rsidRDefault="005530BF" w:rsidP="005530BF">
            <w:pPr>
              <w:rPr>
                <w:del w:id="322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del w:id="323" w:author="Trevonte Wigfall" w:date="2021-10-03T00:59:00Z">
              <w:r w:rsidRPr="003D285C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CE89" w14:textId="7BA14CC7" w:rsidR="005530BF" w:rsidRPr="003D285C" w:rsidDel="009C1EFC" w:rsidRDefault="005530BF" w:rsidP="005530BF">
            <w:pPr>
              <w:rPr>
                <w:del w:id="324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del w:id="325" w:author="Trevonte Wigfall" w:date="2021-10-03T00:59:00Z">
              <w:r w:rsidRPr="003D285C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3044" w14:textId="3E218341" w:rsidR="005530BF" w:rsidRPr="003D285C" w:rsidDel="009C1EFC" w:rsidRDefault="009D4CA9" w:rsidP="005530BF">
            <w:pPr>
              <w:rPr>
                <w:del w:id="326" w:author="Trevonte Wigfall" w:date="2021-10-03T00:59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327" w:author="Trevonte Wigfall" w:date="2021-10-03T00:59:00Z">
              <w:r w:rsidDel="009C1EFC">
                <w:fldChar w:fldCharType="begin"/>
              </w:r>
              <w:r w:rsidDel="009C1EFC">
                <w:delInstrText xml:space="preserve"> HYPERLINK "https://share.antheminc.com/teams/AppEnvrMgmt/trizettosupport/Shared%20Documents/ClaimsXten/Procedures/How-to%20Docs/How_To_Change_LDAP_Manager_Password_For_ClaimsXten_In_Active_Directory_OVERARCHING.docx?Web=1" </w:delInstrText>
              </w:r>
              <w:r w:rsidDel="009C1EFC">
                <w:fldChar w:fldCharType="separate"/>
              </w:r>
              <w:r w:rsidR="005530BF" w:rsidRPr="003D285C" w:rsidDel="009C1EFC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Follow the overarching document to change the LDAP manager password for the entire tier</w:delText>
              </w:r>
              <w:r w:rsidDel="009C1EFC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7A04" w14:textId="11AF73B3" w:rsidR="005530BF" w:rsidRPr="003D285C" w:rsidDel="009C1EFC" w:rsidRDefault="005530BF" w:rsidP="005530BF">
            <w:pPr>
              <w:rPr>
                <w:del w:id="328" w:author="Trevonte Wigfall" w:date="2021-10-03T00:59:00Z"/>
                <w:rFonts w:ascii="Calibri" w:hAnsi="Calibri"/>
                <w:color w:val="000000"/>
                <w:sz w:val="22"/>
                <w:szCs w:val="22"/>
              </w:rPr>
            </w:pPr>
            <w:del w:id="329" w:author="Trevonte Wigfall" w:date="2021-10-03T00:59:00Z">
              <w:r w:rsidRPr="003D285C" w:rsidDel="009C1EFC">
                <w:rPr>
                  <w:rFonts w:ascii="Calibri" w:hAnsi="Calibri"/>
                  <w:color w:val="000000"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D913" w14:textId="245BD766" w:rsidR="005530BF" w:rsidRPr="002C361D" w:rsidDel="009C1EFC" w:rsidRDefault="005530BF" w:rsidP="005530BF">
            <w:pPr>
              <w:rPr>
                <w:del w:id="330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ins w:id="331" w:author="Wigfall, Trevonte" w:date="2021-07-12T15:57:00Z">
              <w:del w:id="332" w:author="Trevonte Wigfall" w:date="2021-10-03T00:59:00Z">
                <w:r w:rsidRPr="002C361D" w:rsidDel="009C1EF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33" w:author="Wigfall, Trevonte" w:date="2021-07-15T15:36:00Z">
              <w:del w:id="334" w:author="Trevonte Wigfall" w:date="2021-10-03T00:59:00Z">
                <w:r w:rsidR="00281F73" w:rsidRPr="002C361D" w:rsidDel="009C1EFC">
                  <w:rPr>
                    <w:rFonts w:asciiTheme="minorHAnsi" w:hAnsiTheme="minorHAnsi"/>
                    <w:b/>
                    <w:sz w:val="22"/>
                    <w:szCs w:val="22"/>
                    <w:rPrChange w:id="335" w:author="Trevonte Wigfall" w:date="2021-12-05T05:26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336" w:author="Trevonte Wigfall" w:date="2021-10-03T00:59:00Z">
              <w:r w:rsidRPr="002C361D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5530BF" w:rsidRPr="003D285C" w14:paraId="5066E67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C4C06E5" w14:textId="77777777" w:rsidR="005530BF" w:rsidRPr="009C1EF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color w:val="0000FF"/>
                <w:sz w:val="22"/>
                <w:szCs w:val="22"/>
                <w:rPrChange w:id="337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BB163AB" w14:textId="77777777" w:rsidR="005530BF" w:rsidRPr="009C1EFC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38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498738" w14:textId="77777777" w:rsidR="005530BF" w:rsidRPr="009C1EFC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39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40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C1EFC"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41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518A2" w14:textId="77777777" w:rsidR="005530BF" w:rsidRPr="009C1EFC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42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proofErr w:type="spellStart"/>
            <w:r w:rsidRPr="009C1EFC"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43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9C1EFC"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44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and TPIC ONLY</w:t>
            </w:r>
          </w:p>
          <w:p w14:paraId="141EB58D" w14:textId="77777777" w:rsidR="005530BF" w:rsidRPr="009C1EFC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45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27ACA0" w14:textId="77777777" w:rsidR="005530BF" w:rsidRPr="009C1EFC" w:rsidRDefault="005530BF" w:rsidP="005530BF">
            <w:pPr>
              <w:rPr>
                <w:rFonts w:asciiTheme="minorHAnsi" w:hAnsiTheme="minorHAnsi"/>
                <w:b/>
                <w:color w:val="0000FF"/>
                <w:sz w:val="22"/>
                <w:szCs w:val="22"/>
                <w:rPrChange w:id="346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color w:val="0000FF"/>
                <w:sz w:val="22"/>
                <w:szCs w:val="22"/>
                <w:rPrChange w:id="347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165E21" w14:textId="77777777" w:rsidR="005530BF" w:rsidRPr="009C1EFC" w:rsidRDefault="005530BF" w:rsidP="005530BF">
            <w:pPr>
              <w:rPr>
                <w:rFonts w:asciiTheme="minorHAnsi" w:hAnsiTheme="minorHAnsi"/>
                <w:b/>
                <w:color w:val="0000FF"/>
                <w:sz w:val="22"/>
                <w:szCs w:val="22"/>
                <w:rPrChange w:id="348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color w:val="0000FF"/>
                <w:sz w:val="22"/>
                <w:szCs w:val="22"/>
                <w:rPrChange w:id="349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5CFF6" w14:textId="77777777" w:rsidR="005530BF" w:rsidRPr="009C1EFC" w:rsidDel="009C1EFC" w:rsidRDefault="009D4CA9" w:rsidP="005530BF">
            <w:pPr>
              <w:spacing w:after="200" w:line="276" w:lineRule="auto"/>
              <w:rPr>
                <w:del w:id="350" w:author="Trevonte Wigfall" w:date="2021-10-03T00:59:00Z"/>
                <w:rStyle w:val="Hyperlink"/>
                <w:rFonts w:ascii="Arial" w:hAnsi="Arial" w:cs="Arial"/>
                <w:b/>
                <w:sz w:val="24"/>
                <w:szCs w:val="24"/>
                <w:rPrChange w:id="351" w:author="Trevonte Wigfall" w:date="2021-10-03T01:00:00Z">
                  <w:rPr>
                    <w:del w:id="352" w:author="Trevonte Wigfall" w:date="2021-10-03T00:59:00Z"/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</w:pPr>
            <w:r w:rsidRPr="002C361D">
              <w:rPr>
                <w:color w:val="0000FF"/>
              </w:rPr>
              <w:fldChar w:fldCharType="begin"/>
            </w:r>
            <w:r w:rsidRPr="009C1EFC">
              <w:rPr>
                <w:color w:val="0000FF"/>
                <w:rPrChange w:id="353" w:author="Trevonte Wigfall" w:date="2021-10-03T01:00:00Z">
                  <w:rPr/>
                </w:rPrChange>
              </w:rPr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9C1EFC">
              <w:rPr>
                <w:color w:val="0000FF"/>
                <w:rPrChange w:id="354" w:author="Trevonte Wigfall" w:date="2021-10-03T01:00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="005530BF" w:rsidRPr="009C1EFC">
              <w:rPr>
                <w:rStyle w:val="Hyperlink"/>
                <w:rFonts w:ascii="Arial" w:hAnsi="Arial" w:cs="Arial"/>
                <w:b/>
                <w:sz w:val="24"/>
                <w:szCs w:val="24"/>
                <w:rPrChange w:id="355" w:author="Trevonte Wigfall" w:date="2021-10-03T01:00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Start UIAPP and TPIC CXT services in environment(s) using EMT GUI</w:t>
            </w:r>
            <w:r w:rsidRPr="009C1EFC">
              <w:rPr>
                <w:rStyle w:val="Hyperlink"/>
                <w:rFonts w:ascii="Arial" w:hAnsi="Arial" w:cs="Arial"/>
                <w:b/>
                <w:sz w:val="24"/>
                <w:szCs w:val="24"/>
                <w:rPrChange w:id="356" w:author="Trevonte Wigfall" w:date="2021-10-03T01:00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58A7DE25" w14:textId="4944C8D0" w:rsidR="005530BF" w:rsidRPr="009C1EFC" w:rsidDel="009C1EFC" w:rsidRDefault="005530BF" w:rsidP="005530BF">
            <w:pPr>
              <w:spacing w:after="200" w:line="276" w:lineRule="auto"/>
              <w:rPr>
                <w:del w:id="357" w:author="Trevonte Wigfall" w:date="2021-10-03T00:59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358" w:author="Trevonte Wigfall" w:date="2021-10-03T00:59:00Z">
              <w:r w:rsidRPr="009C1EFC" w:rsidDel="009C1EF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Performed as part of Step 24</w:delText>
              </w:r>
            </w:del>
          </w:p>
          <w:p w14:paraId="3B0210C0" w14:textId="77777777" w:rsidR="005530BF" w:rsidRPr="009C1EFC" w:rsidRDefault="005530BF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rPrChange w:id="359" w:author="Trevonte Wigfall" w:date="2021-10-03T01:00:00Z">
                  <w:rPr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9497163" w14:textId="77777777" w:rsidR="005530BF" w:rsidRPr="009C1EFC" w:rsidRDefault="005530BF" w:rsidP="005530BF">
            <w:pPr>
              <w:rPr>
                <w:rFonts w:asciiTheme="minorHAnsi" w:hAnsiTheme="minorHAnsi"/>
                <w:smallCaps/>
                <w:color w:val="0000FF"/>
                <w:sz w:val="22"/>
                <w:szCs w:val="22"/>
                <w:rPrChange w:id="360" w:author="Trevonte Wigfall" w:date="2021-10-03T01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smallCaps/>
                <w:color w:val="0000FF"/>
                <w:sz w:val="22"/>
                <w:szCs w:val="22"/>
                <w:rPrChange w:id="361" w:author="Trevonte Wigfall" w:date="2021-10-03T01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18FC26C" w14:textId="611F0D04" w:rsidR="005530BF" w:rsidRPr="002C361D" w:rsidDel="005530BF" w:rsidRDefault="005530BF" w:rsidP="005530BF">
            <w:pPr>
              <w:rPr>
                <w:del w:id="362" w:author="Wigfall, Trevonte" w:date="2021-07-12T15:57:00Z"/>
                <w:rFonts w:asciiTheme="minorHAnsi" w:hAnsiTheme="minorHAnsi"/>
                <w:b/>
                <w:color w:val="0000FF"/>
                <w:sz w:val="22"/>
                <w:szCs w:val="22"/>
                <w:rPrChange w:id="363" w:author="Trevonte Wigfall" w:date="2021-12-05T05:26:00Z">
                  <w:rPr>
                    <w:del w:id="364" w:author="Wigfall, Trevonte" w:date="2021-07-12T15:5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365" w:author="Wigfall, Trevonte" w:date="2021-07-12T15:57:00Z">
              <w:r w:rsidRPr="002C361D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36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67" w:author="Wigfall, Trevonte" w:date="2021-07-15T15:36:00Z">
              <w:r w:rsidR="00281F73" w:rsidRPr="002C361D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368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369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370" w:author="Wigfall, Trevonte" w:date="2021-07-12T15:57:00Z">
              <w:r w:rsidRPr="002C361D" w:rsidDel="005530BF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371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332292CF" w14:textId="03907A07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72" w:author="Trevonte Wigfall" w:date="2021-12-05T05:26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73" w:author="Wigfall, Trevonte" w:date="2021-07-12T15:57:00Z">
              <w:r w:rsidRPr="002C361D" w:rsidDel="005530BF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374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20:00</w:delText>
              </w:r>
            </w:del>
          </w:p>
        </w:tc>
      </w:tr>
      <w:tr w:rsidR="005530BF" w:rsidRPr="008770BE" w14:paraId="471E338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A53AB4" w14:textId="77777777" w:rsidR="005530BF" w:rsidRPr="009C1EF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color w:val="0000FF"/>
                <w:sz w:val="22"/>
                <w:szCs w:val="22"/>
                <w:rPrChange w:id="375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BC9D771" w14:textId="77777777" w:rsidR="005530BF" w:rsidRPr="009C1EFC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76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5AF1E6" w14:textId="77777777" w:rsidR="005530BF" w:rsidRPr="009C1EFC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77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78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C1EFC"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79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FEFB50" w14:textId="77777777" w:rsidR="005530BF" w:rsidRPr="009C1EFC" w:rsidRDefault="005530BF" w:rsidP="005530BF">
            <w:pPr>
              <w:rPr>
                <w:rFonts w:asciiTheme="minorHAnsi" w:hAnsiTheme="minorHAnsi"/>
                <w:smallCaps/>
                <w:color w:val="0000FF"/>
                <w:sz w:val="22"/>
                <w:szCs w:val="22"/>
                <w:rPrChange w:id="380" w:author="Trevonte Wigfall" w:date="2021-10-03T01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81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All servers:  </w:t>
            </w:r>
            <w:r w:rsidRPr="009C1EFC">
              <w:rPr>
                <w:rFonts w:asciiTheme="minorHAnsi" w:hAnsiTheme="minorHAnsi"/>
                <w:smallCaps/>
                <w:color w:val="0000FF"/>
                <w:sz w:val="22"/>
                <w:szCs w:val="22"/>
                <w:rPrChange w:id="382" w:author="Trevonte Wigfall" w:date="2021-10-03T01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 </w:t>
            </w:r>
          </w:p>
          <w:p w14:paraId="30FC2872" w14:textId="77777777" w:rsidR="005530BF" w:rsidRPr="009C1EFC" w:rsidRDefault="005530BF" w:rsidP="005530BF">
            <w:pPr>
              <w:rPr>
                <w:b/>
                <w:color w:val="0000FF"/>
                <w:rPrChange w:id="383" w:author="Trevonte Wigfall" w:date="2021-10-03T01:00:00Z">
                  <w:rPr>
                    <w:b/>
                    <w:strike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A864F8" w14:textId="77777777" w:rsidR="005530BF" w:rsidRPr="009C1EFC" w:rsidRDefault="005530BF" w:rsidP="005530BF">
            <w:pPr>
              <w:rPr>
                <w:rFonts w:asciiTheme="minorHAnsi" w:hAnsiTheme="minorHAnsi"/>
                <w:b/>
                <w:color w:val="0000FF"/>
                <w:sz w:val="22"/>
                <w:szCs w:val="22"/>
                <w:rPrChange w:id="384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color w:val="0000FF"/>
                <w:sz w:val="22"/>
                <w:szCs w:val="22"/>
                <w:rPrChange w:id="385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B3669D7" w14:textId="77777777" w:rsidR="005530BF" w:rsidRPr="009C1EFC" w:rsidRDefault="005530BF" w:rsidP="005530BF">
            <w:pPr>
              <w:rPr>
                <w:rFonts w:asciiTheme="minorHAnsi" w:hAnsiTheme="minorHAnsi"/>
                <w:b/>
                <w:color w:val="0000FF"/>
                <w:sz w:val="22"/>
                <w:szCs w:val="22"/>
                <w:rPrChange w:id="386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color w:val="0000FF"/>
                <w:sz w:val="22"/>
                <w:szCs w:val="22"/>
                <w:rPrChange w:id="387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873E96" w14:textId="77777777" w:rsidR="005530BF" w:rsidRPr="009C1EFC" w:rsidDel="009C1EFC" w:rsidRDefault="009D4CA9" w:rsidP="005530BF">
            <w:pPr>
              <w:spacing w:after="200" w:line="276" w:lineRule="auto"/>
              <w:rPr>
                <w:del w:id="388" w:author="Trevonte Wigfall" w:date="2021-10-03T01:00:00Z"/>
                <w:rStyle w:val="Hyperlink"/>
                <w:rFonts w:ascii="Arial" w:hAnsi="Arial" w:cs="Arial"/>
                <w:b/>
                <w:sz w:val="24"/>
                <w:szCs w:val="24"/>
                <w:rPrChange w:id="389" w:author="Trevonte Wigfall" w:date="2021-10-03T01:00:00Z">
                  <w:rPr>
                    <w:del w:id="390" w:author="Trevonte Wigfall" w:date="2021-10-03T01:00:00Z"/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</w:pPr>
            <w:r w:rsidRPr="002C361D">
              <w:rPr>
                <w:color w:val="0000FF"/>
              </w:rPr>
              <w:fldChar w:fldCharType="begin"/>
            </w:r>
            <w:r w:rsidRPr="009C1EFC">
              <w:rPr>
                <w:color w:val="0000FF"/>
                <w:rPrChange w:id="391" w:author="Trevonte Wigfall" w:date="2021-10-03T01:00:00Z">
                  <w:rPr/>
                </w:rPrChange>
              </w:rPr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9C1EFC">
              <w:rPr>
                <w:color w:val="0000FF"/>
                <w:rPrChange w:id="392" w:author="Trevonte Wigfall" w:date="2021-10-03T01:00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="005530BF" w:rsidRPr="009C1EFC">
              <w:rPr>
                <w:rStyle w:val="Hyperlink"/>
                <w:rFonts w:ascii="Arial" w:hAnsi="Arial" w:cs="Arial"/>
                <w:b/>
                <w:sz w:val="24"/>
                <w:szCs w:val="24"/>
                <w:rPrChange w:id="393" w:author="Trevonte Wigfall" w:date="2021-10-03T01:00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Perform IIS reset</w:t>
            </w:r>
            <w:r w:rsidRPr="009C1EFC">
              <w:rPr>
                <w:rStyle w:val="Hyperlink"/>
                <w:rFonts w:ascii="Arial" w:hAnsi="Arial" w:cs="Arial"/>
                <w:b/>
                <w:sz w:val="24"/>
                <w:szCs w:val="24"/>
                <w:rPrChange w:id="394" w:author="Trevonte Wigfall" w:date="2021-10-03T01:00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4C78E665" w14:textId="0E719529" w:rsidR="005530BF" w:rsidRPr="009C1EFC" w:rsidRDefault="005530BF" w:rsidP="005530BF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del w:id="395" w:author="Trevonte Wigfall" w:date="2021-10-03T01:00:00Z">
              <w:r w:rsidRPr="009C1EFC" w:rsidDel="009C1EF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Performed as part of Step 24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52B8BBA" w14:textId="77777777" w:rsidR="005530BF" w:rsidRPr="009C1EFC" w:rsidRDefault="005530BF" w:rsidP="005530BF">
            <w:pPr>
              <w:rPr>
                <w:rFonts w:asciiTheme="minorHAnsi" w:hAnsiTheme="minorHAnsi"/>
                <w:smallCaps/>
                <w:color w:val="0000FF"/>
                <w:sz w:val="22"/>
                <w:szCs w:val="22"/>
                <w:rPrChange w:id="396" w:author="Trevonte Wigfall" w:date="2021-10-03T01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smallCaps/>
                <w:color w:val="0000FF"/>
                <w:sz w:val="22"/>
                <w:szCs w:val="22"/>
                <w:rPrChange w:id="397" w:author="Trevonte Wigfall" w:date="2021-10-03T01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29C5303" w14:textId="36E0A27B" w:rsidR="005530BF" w:rsidRPr="002C361D" w:rsidDel="005530BF" w:rsidRDefault="005530BF" w:rsidP="005530BF">
            <w:pPr>
              <w:rPr>
                <w:del w:id="398" w:author="Wigfall, Trevonte" w:date="2021-07-12T15:57:00Z"/>
                <w:rFonts w:asciiTheme="minorHAnsi" w:hAnsiTheme="minorHAnsi"/>
                <w:b/>
                <w:color w:val="0000FF"/>
                <w:sz w:val="22"/>
                <w:szCs w:val="22"/>
                <w:rPrChange w:id="399" w:author="Trevonte Wigfall" w:date="2021-12-05T05:26:00Z">
                  <w:rPr>
                    <w:del w:id="400" w:author="Wigfall, Trevonte" w:date="2021-07-12T15:5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401" w:author="Wigfall, Trevonte" w:date="2021-07-12T15:57:00Z">
              <w:r w:rsidRPr="002C361D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402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403" w:author="Wigfall, Trevonte" w:date="2021-07-15T15:36:00Z">
              <w:r w:rsidR="00281F73" w:rsidRPr="002C361D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40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40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06" w:author="Wigfall, Trevonte" w:date="2021-07-12T15:57:00Z">
              <w:r w:rsidRPr="002C361D" w:rsidDel="005530BF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407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422957E8" w14:textId="7844A98E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408" w:author="Trevonte Wigfall" w:date="2021-12-05T05:26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09" w:author="Wigfall, Trevonte" w:date="2021-07-12T15:57:00Z">
              <w:r w:rsidRPr="002C361D" w:rsidDel="005530BF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410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20:10</w:delText>
              </w:r>
            </w:del>
          </w:p>
        </w:tc>
      </w:tr>
      <w:tr w:rsidR="005530BF" w:rsidRPr="00597B9C" w14:paraId="7DA70F9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CAAACA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AADBBB5" w14:textId="77777777" w:rsidR="005530BF" w:rsidRPr="00C46E95" w:rsidRDefault="005530BF" w:rsidP="005530BF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6070E8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C45F7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EB0E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50D3E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C79EB6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479246" w14:textId="77777777" w:rsidR="005530BF" w:rsidRPr="00597B9C" w:rsidRDefault="002C361D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C35D7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1E4CC56" w14:textId="62810A61" w:rsidR="005530BF" w:rsidRPr="002C361D" w:rsidDel="005530BF" w:rsidRDefault="005530BF" w:rsidP="005530BF">
            <w:pPr>
              <w:rPr>
                <w:del w:id="411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12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13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1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1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16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617FC4A0" w14:textId="55D82B9A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17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20:15</w:delText>
              </w:r>
            </w:del>
          </w:p>
        </w:tc>
      </w:tr>
      <w:tr w:rsidR="005530BF" w:rsidRPr="00167E86" w14:paraId="2B9F34D5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D0E933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33259A9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A6501B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5BFFFE" w14:textId="77777777" w:rsidR="005530BF" w:rsidRPr="004317D4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87822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CA5876B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48F041" w14:textId="77777777" w:rsidR="005530BF" w:rsidRPr="00167E86" w:rsidRDefault="002C361D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3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A35EC65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BA9F0E" w14:textId="1B94C652" w:rsidR="005530BF" w:rsidRPr="002C361D" w:rsidDel="005530BF" w:rsidRDefault="005530BF" w:rsidP="005530BF">
            <w:pPr>
              <w:rPr>
                <w:del w:id="418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19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20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21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22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23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2F74B70D" w14:textId="22B78301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24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20:20</w:delText>
              </w:r>
            </w:del>
          </w:p>
        </w:tc>
      </w:tr>
      <w:tr w:rsidR="005530BF" w:rsidRPr="00167E86" w14:paraId="1D16F1D9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5BA915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165A446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5BCEB9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65904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19EB5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4125EB2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C79D72" w14:textId="77777777" w:rsidR="005530BF" w:rsidRPr="00167E86" w:rsidRDefault="002C361D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4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7EFDC88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7EC1722" w14:textId="63656277" w:rsidR="005530BF" w:rsidRPr="002C361D" w:rsidDel="005530BF" w:rsidRDefault="005530BF" w:rsidP="005530BF">
            <w:pPr>
              <w:rPr>
                <w:del w:id="425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26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27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28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29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30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1740695E" w14:textId="6B6DF0B4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31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20:22</w:delText>
              </w:r>
            </w:del>
          </w:p>
        </w:tc>
      </w:tr>
      <w:tr w:rsidR="005530BF" w:rsidRPr="00167E86" w14:paraId="7620205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448DC3D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A35D1CC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BE5D73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13AC30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1CC19C1C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8E9C83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C172C39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08705C" w14:textId="77777777" w:rsidR="005530BF" w:rsidRPr="00167E86" w:rsidRDefault="002C361D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5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ECB313E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42CFDBA" w14:textId="06F1D465" w:rsidR="005530BF" w:rsidRPr="002C361D" w:rsidDel="005530BF" w:rsidRDefault="005530BF" w:rsidP="005530BF">
            <w:pPr>
              <w:rPr>
                <w:del w:id="432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33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34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3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3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37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D0EA6C1" w14:textId="429972B2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38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20:25</w:delText>
              </w:r>
            </w:del>
          </w:p>
        </w:tc>
      </w:tr>
      <w:tr w:rsidR="005530BF" w:rsidRPr="00597B9C" w14:paraId="45810A6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98493F9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E2D9B7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B2D0B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CFED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servers:</w:t>
            </w:r>
          </w:p>
          <w:p w14:paraId="78C8CD66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7CBFB6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ED3741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1A9C49" w14:textId="77777777" w:rsidR="005530BF" w:rsidRPr="00597B9C" w:rsidRDefault="002C361D" w:rsidP="005530BF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26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="005530BF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="005530BF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4EA59E2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D872A3D" w14:textId="3D942999" w:rsidR="005530BF" w:rsidRPr="002C361D" w:rsidDel="005530BF" w:rsidRDefault="005530BF" w:rsidP="005530BF">
            <w:pPr>
              <w:rPr>
                <w:del w:id="43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40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41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42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43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44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256C4432" w14:textId="7DC8F082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45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20:30</w:delText>
              </w:r>
            </w:del>
          </w:p>
        </w:tc>
      </w:tr>
      <w:tr w:rsidR="005530BF" w:rsidRPr="00597B9C" w14:paraId="181E6CD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279F6C1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BFC06F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A3AB5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F1EEC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7761C930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03D8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5F5776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F37587" w14:textId="77777777" w:rsidR="005530BF" w:rsidRPr="00597B9C" w:rsidRDefault="002C361D" w:rsidP="005530BF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7" w:history="1">
              <w:r w:rsidR="005530BF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4AF0893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8CD06A2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C842DCC" w14:textId="1867E69C" w:rsidR="005530BF" w:rsidRPr="002C361D" w:rsidDel="005530BF" w:rsidRDefault="005530BF" w:rsidP="005530BF">
            <w:pPr>
              <w:rPr>
                <w:del w:id="446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47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48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49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50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51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5DDC6BF" w14:textId="5ED41A52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52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20:35</w:delText>
              </w:r>
            </w:del>
          </w:p>
        </w:tc>
      </w:tr>
      <w:tr w:rsidR="005530BF" w:rsidRPr="00597B9C" w14:paraId="36B94270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242840A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CD0713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940EF1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0E03B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1B7A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E0889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E41445" w14:textId="77777777" w:rsidR="005530BF" w:rsidRPr="00597B9C" w:rsidRDefault="002C361D" w:rsidP="005530BF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8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5530BF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AEA5CA1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BF063DB" w14:textId="4ACC5A5F" w:rsidR="005530BF" w:rsidRPr="002C361D" w:rsidDel="005530BF" w:rsidRDefault="005530BF" w:rsidP="005530BF">
            <w:pPr>
              <w:rPr>
                <w:del w:id="453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54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55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5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57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58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60339A74" w14:textId="425D8B2A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59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20:40</w:delText>
              </w:r>
            </w:del>
          </w:p>
        </w:tc>
      </w:tr>
      <w:tr w:rsidR="005530BF" w:rsidRPr="00597B9C" w14:paraId="47502CD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C36848C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287E21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F9C10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6E4118" w14:textId="77777777" w:rsidR="005530BF" w:rsidRPr="00597B9C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C4079E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8650055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CA7EBE" w14:textId="77777777" w:rsidR="005530BF" w:rsidRPr="00597B9C" w:rsidRDefault="002C361D" w:rsidP="005530BF">
            <w:pPr>
              <w:spacing w:after="200" w:line="276" w:lineRule="auto"/>
            </w:pPr>
            <w:hyperlink r:id="rId29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5530BF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46D0BE7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66E5E54" w14:textId="3A759B36" w:rsidR="005530BF" w:rsidRPr="002C361D" w:rsidDel="005530BF" w:rsidRDefault="005530BF" w:rsidP="005530BF">
            <w:pPr>
              <w:rPr>
                <w:del w:id="460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61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62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63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6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65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325AC4F" w14:textId="28653E6C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66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20:45</w:delText>
              </w:r>
            </w:del>
          </w:p>
        </w:tc>
      </w:tr>
      <w:tr w:rsidR="005530BF" w:rsidRPr="00597B9C" w14:paraId="2514164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9D4FB49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AB90EC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792B1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778ED6" w14:textId="77777777" w:rsidR="005530BF" w:rsidRPr="00597B9C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AF946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DC827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86DE28" w14:textId="77777777" w:rsidR="005530BF" w:rsidRPr="00597B9C" w:rsidRDefault="002C361D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30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5D05A22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C2BD671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8CE8011" w14:textId="68FE3FF0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67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68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69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70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71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20:50</w:delText>
              </w:r>
            </w:del>
          </w:p>
        </w:tc>
      </w:tr>
      <w:tr w:rsidR="005530BF" w:rsidRPr="00597B9C" w14:paraId="1BDB952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EA725E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D665B7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D0062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88CDC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BFDD3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E55650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110A5D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Perform App Compares using the templates in \\va01dfacapp971\d$\Scripts\CXT_COMPARE_TEST\Launchers (run as admin, provide </w:t>
            </w:r>
            <w:proofErr w:type="gramStart"/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>master</w:t>
            </w:r>
            <w:proofErr w:type="gramEnd"/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and targe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environments when prompted):</w:t>
            </w:r>
          </w:p>
          <w:p w14:paraId="11C78FAB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6) TPIC: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7) UIAPP: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8) TPPUI: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9) C3: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2FDF4C98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8Q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55520" behindDoc="0" locked="0" layoutInCell="1" allowOverlap="1" wp14:anchorId="610B3322" wp14:editId="05B57A2B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8A22E9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26A0741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8A534D0" w14:textId="61FD6AAD" w:rsidR="005530BF" w:rsidRPr="002C361D" w:rsidDel="005530BF" w:rsidRDefault="005530BF" w:rsidP="005530BF">
            <w:pPr>
              <w:rPr>
                <w:del w:id="472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73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74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7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7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77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14E7CE21" w14:textId="4F016647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78" w:author="Wigfall, Trevonte" w:date="2021-07-12T15:57:00Z">
              <w:r w:rsidRPr="002C361D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20:55</w:delText>
              </w:r>
            </w:del>
          </w:p>
        </w:tc>
      </w:tr>
      <w:tr w:rsidR="005530BF" w:rsidRPr="00597B9C" w14:paraId="19F248A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1F6498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07038C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40127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118B7D" w14:textId="77777777" w:rsidR="005530BF" w:rsidRPr="00597B9C" w:rsidRDefault="005530BF" w:rsidP="005530BF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212AF3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79A5B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D8081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3BA6E29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220E9A5" w14:textId="595F3CA4" w:rsidR="005530BF" w:rsidRPr="002C361D" w:rsidDel="00A55B75" w:rsidRDefault="005530BF" w:rsidP="005530BF">
            <w:pPr>
              <w:rPr>
                <w:del w:id="47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80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81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82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83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84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03B0351D" w14:textId="11D03E91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85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21:00</w:delText>
              </w:r>
            </w:del>
          </w:p>
        </w:tc>
      </w:tr>
      <w:tr w:rsidR="005530BF" w:rsidRPr="00597B9C" w14:paraId="3BEA0AD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854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3D9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E8F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3779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0B61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DBC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8DD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Send Broadcast when work is complete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A3F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BDD" w14:textId="44885475" w:rsidR="005530BF" w:rsidRPr="002C361D" w:rsidDel="00A55B75" w:rsidRDefault="005530BF" w:rsidP="005530BF">
            <w:pPr>
              <w:rPr>
                <w:del w:id="486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87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88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89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90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91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E82D31E" w14:textId="32BE668D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92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5530BF" w:rsidRPr="00597B9C" w14:paraId="39435BD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343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191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04D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A59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13121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A89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738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EC5D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proofErr w:type="spellStart"/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phonecall</w:t>
            </w:r>
            <w:proofErr w:type="spellEnd"/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 xml:space="preserve">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A252" w14:textId="19250AFD" w:rsidR="005530BF" w:rsidRPr="002C361D" w:rsidDel="00A55B75" w:rsidRDefault="005530BF" w:rsidP="005530BF">
            <w:pPr>
              <w:rPr>
                <w:del w:id="493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94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95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9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497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498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2A452258" w14:textId="083D5231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99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5530BF" w:rsidRPr="00597B9C" w14:paraId="7C9381A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1B94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4F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B127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E69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AB8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6716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A48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0B09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E5C" w14:textId="0CF5C29F" w:rsidR="005530BF" w:rsidRPr="002C361D" w:rsidDel="00A55B75" w:rsidRDefault="005530BF" w:rsidP="005530BF">
            <w:pPr>
              <w:rPr>
                <w:del w:id="500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501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02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503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50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505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51A9DD16" w14:textId="408AB3D8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06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23:10</w:delText>
              </w:r>
            </w:del>
          </w:p>
        </w:tc>
      </w:tr>
      <w:tr w:rsidR="005530BF" w:rsidRPr="00597B9C" w14:paraId="4890082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329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A5B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5087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3111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3E5E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293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CE7B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3FCA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01" w14:textId="40773D1B" w:rsidR="005530BF" w:rsidRPr="002C361D" w:rsidDel="00A55B75" w:rsidRDefault="005530BF" w:rsidP="005530BF">
            <w:pPr>
              <w:rPr>
                <w:del w:id="50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508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09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510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511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512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007FF96A" w14:textId="7E5C4FDA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13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23:15</w:delText>
              </w:r>
            </w:del>
          </w:p>
        </w:tc>
      </w:tr>
      <w:tr w:rsidR="005530BF" w:rsidRPr="00597B9C" w14:paraId="453449C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FC2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8C5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3708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DFBAF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D30E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0C7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F29B0" w14:textId="77777777" w:rsidR="005530BF" w:rsidRPr="00055E1E" w:rsidRDefault="005530BF" w:rsidP="005530B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F0839" w14:textId="77777777" w:rsidR="005530BF" w:rsidRPr="00055E1E" w:rsidRDefault="005530BF" w:rsidP="005530BF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5C5A" w14:textId="1A988BDC" w:rsidR="005530BF" w:rsidRPr="002C361D" w:rsidDel="00A55B75" w:rsidRDefault="005530BF" w:rsidP="005530BF">
            <w:pPr>
              <w:rPr>
                <w:del w:id="514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515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16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517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518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519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4362ED3E" w14:textId="17A136B0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20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23:20</w:delText>
              </w:r>
            </w:del>
          </w:p>
        </w:tc>
      </w:tr>
      <w:tr w:rsidR="005530BF" w:rsidRPr="00597B9C" w14:paraId="2A99594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14FE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0DB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1815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690E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0EAD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2C6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4F85" w14:textId="77777777" w:rsidR="005530BF" w:rsidRPr="00F01A88" w:rsidRDefault="005530BF" w:rsidP="005530B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U</w:t>
            </w:r>
            <w:r w:rsidRPr="00F01A88">
              <w:rPr>
                <w:rFonts w:ascii="Calibri" w:hAnsi="Calibri"/>
                <w:b/>
                <w:color w:val="000000"/>
                <w:sz w:val="22"/>
                <w:szCs w:val="22"/>
              </w:rPr>
              <w:t>pdate RM spreadsheet that change is complete</w:t>
            </w:r>
          </w:p>
          <w:p w14:paraId="629294EE" w14:textId="77777777" w:rsidR="005530BF" w:rsidRPr="00055E1E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52B7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11AB" w14:textId="78AFCEC2" w:rsidR="005530BF" w:rsidRPr="002C361D" w:rsidDel="00A55B75" w:rsidRDefault="005530BF" w:rsidP="005530BF">
            <w:pPr>
              <w:rPr>
                <w:del w:id="521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522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23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52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52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526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03C4A923" w14:textId="0307DA8F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27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23:25</w:delText>
              </w:r>
            </w:del>
          </w:p>
        </w:tc>
      </w:tr>
      <w:tr w:rsidR="005530BF" w:rsidRPr="00597B9C" w14:paraId="3D0CA57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40DA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C44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FD3B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0C308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6FAD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403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C72A" w14:textId="77777777" w:rsidR="005530BF" w:rsidRPr="00055E1E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64C9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3449" w14:textId="73B39590" w:rsidR="005530BF" w:rsidRPr="002C361D" w:rsidDel="00A55B75" w:rsidRDefault="005530BF" w:rsidP="005530BF">
            <w:pPr>
              <w:rPr>
                <w:del w:id="528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529" w:author="Wigfall, Trevonte" w:date="2021-07-12T15:57:00Z">
              <w:r w:rsidRPr="002C361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30" w:author="Wigfall, Trevonte" w:date="2021-07-15T15:36:00Z"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531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</w:t>
              </w:r>
              <w:proofErr w:type="spellStart"/>
              <w:r w:rsidR="00281F73" w:rsidRPr="002C361D">
                <w:rPr>
                  <w:rFonts w:asciiTheme="minorHAnsi" w:hAnsiTheme="minorHAnsi"/>
                  <w:b/>
                  <w:sz w:val="22"/>
                  <w:szCs w:val="22"/>
                  <w:rPrChange w:id="532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yy</w:t>
              </w:r>
            </w:ins>
            <w:proofErr w:type="spellEnd"/>
            <w:del w:id="533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2/9/19 </w:delText>
              </w:r>
            </w:del>
          </w:p>
          <w:p w14:paraId="41679003" w14:textId="7650B477" w:rsidR="005530BF" w:rsidRPr="002C361D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34" w:author="Wigfall, Trevonte" w:date="2021-07-12T15:57:00Z">
              <w:r w:rsidRPr="002C361D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11:00</w:delText>
              </w:r>
            </w:del>
          </w:p>
        </w:tc>
      </w:tr>
    </w:tbl>
    <w:p w14:paraId="2934D964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63241737" w14:textId="77777777" w:rsidTr="00C70289">
        <w:trPr>
          <w:trHeight w:val="2479"/>
        </w:trPr>
        <w:tc>
          <w:tcPr>
            <w:tcW w:w="13062" w:type="dxa"/>
          </w:tcPr>
          <w:p w14:paraId="6B84A146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A2BF35D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A9B906A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D0020E1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2"/>
      <w:footerReference w:type="default" r:id="rId33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5710E" w14:textId="77777777" w:rsidR="00F035E2" w:rsidRDefault="00F035E2">
      <w:r>
        <w:separator/>
      </w:r>
    </w:p>
  </w:endnote>
  <w:endnote w:type="continuationSeparator" w:id="0">
    <w:p w14:paraId="53854BD7" w14:textId="77777777" w:rsidR="00F035E2" w:rsidRDefault="00F0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E3797" w14:textId="77777777" w:rsidR="0061153C" w:rsidRDefault="0061153C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071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5071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D277EC2" w14:textId="77777777" w:rsidR="0061153C" w:rsidRDefault="0061153C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5270" w14:textId="77777777" w:rsidR="00F035E2" w:rsidRDefault="00F035E2">
      <w:r>
        <w:separator/>
      </w:r>
    </w:p>
  </w:footnote>
  <w:footnote w:type="continuationSeparator" w:id="0">
    <w:p w14:paraId="201D350F" w14:textId="77777777" w:rsidR="00F035E2" w:rsidRDefault="00F03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0BBB" w14:textId="77777777" w:rsidR="0061153C" w:rsidRDefault="002C361D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04B060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158" r:id="rId2"/>
      </w:object>
    </w:r>
  </w:p>
  <w:p w14:paraId="52FCB32A" w14:textId="77777777" w:rsidR="0061153C" w:rsidRDefault="0061153C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43722EDF" w14:textId="77777777" w:rsidR="0061153C" w:rsidRDefault="0061153C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0E7CE7F9" w14:textId="77777777" w:rsidR="0061153C" w:rsidRDefault="00611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19A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3E00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2F87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22A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1F73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361D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6BC3"/>
    <w:rsid w:val="00387FD6"/>
    <w:rsid w:val="00390D2B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B7D77"/>
    <w:rsid w:val="003D04D7"/>
    <w:rsid w:val="003D285C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0710"/>
    <w:rsid w:val="00450DBA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96780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6C64"/>
    <w:rsid w:val="004B6F89"/>
    <w:rsid w:val="004B7657"/>
    <w:rsid w:val="004C19A4"/>
    <w:rsid w:val="004C2FF5"/>
    <w:rsid w:val="004C41DB"/>
    <w:rsid w:val="004C4F71"/>
    <w:rsid w:val="004C7D91"/>
    <w:rsid w:val="004D275E"/>
    <w:rsid w:val="004D5462"/>
    <w:rsid w:val="004D5B0F"/>
    <w:rsid w:val="004D5D76"/>
    <w:rsid w:val="004D7626"/>
    <w:rsid w:val="004E25E6"/>
    <w:rsid w:val="004E5308"/>
    <w:rsid w:val="004F10E8"/>
    <w:rsid w:val="004F311D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6F43"/>
    <w:rsid w:val="00527593"/>
    <w:rsid w:val="00527925"/>
    <w:rsid w:val="005316A2"/>
    <w:rsid w:val="005317CA"/>
    <w:rsid w:val="00533B29"/>
    <w:rsid w:val="00534616"/>
    <w:rsid w:val="005429EE"/>
    <w:rsid w:val="00551630"/>
    <w:rsid w:val="005530BF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2EC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07C60"/>
    <w:rsid w:val="0061132C"/>
    <w:rsid w:val="0061153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038C"/>
    <w:rsid w:val="006E1CDB"/>
    <w:rsid w:val="006E2215"/>
    <w:rsid w:val="006E24A0"/>
    <w:rsid w:val="006E4DFE"/>
    <w:rsid w:val="006E6CA8"/>
    <w:rsid w:val="006F0FF6"/>
    <w:rsid w:val="006F31E9"/>
    <w:rsid w:val="006F4910"/>
    <w:rsid w:val="006F6C83"/>
    <w:rsid w:val="006F7E3E"/>
    <w:rsid w:val="00702642"/>
    <w:rsid w:val="007030C3"/>
    <w:rsid w:val="00703C43"/>
    <w:rsid w:val="007041A2"/>
    <w:rsid w:val="00705987"/>
    <w:rsid w:val="00705D2B"/>
    <w:rsid w:val="00706C3F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A82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770BE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1600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478F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1EFC"/>
    <w:rsid w:val="009C445B"/>
    <w:rsid w:val="009C45F9"/>
    <w:rsid w:val="009C7925"/>
    <w:rsid w:val="009C7DFA"/>
    <w:rsid w:val="009D048C"/>
    <w:rsid w:val="009D317F"/>
    <w:rsid w:val="009D372E"/>
    <w:rsid w:val="009D40DE"/>
    <w:rsid w:val="009D4CA9"/>
    <w:rsid w:val="009D7343"/>
    <w:rsid w:val="009E1816"/>
    <w:rsid w:val="009E4B77"/>
    <w:rsid w:val="009E6DFC"/>
    <w:rsid w:val="009E7162"/>
    <w:rsid w:val="009E7BD2"/>
    <w:rsid w:val="009F38ED"/>
    <w:rsid w:val="00A00981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0EEB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2D20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6D9A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97E36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055"/>
    <w:rsid w:val="00D67741"/>
    <w:rsid w:val="00D714EF"/>
    <w:rsid w:val="00D724D6"/>
    <w:rsid w:val="00D73AB8"/>
    <w:rsid w:val="00D74265"/>
    <w:rsid w:val="00D83746"/>
    <w:rsid w:val="00D85C5F"/>
    <w:rsid w:val="00D85D43"/>
    <w:rsid w:val="00D86B86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9B7"/>
    <w:rsid w:val="00E25CE2"/>
    <w:rsid w:val="00E26438"/>
    <w:rsid w:val="00E26AB5"/>
    <w:rsid w:val="00E3363D"/>
    <w:rsid w:val="00E40110"/>
    <w:rsid w:val="00E41268"/>
    <w:rsid w:val="00E42402"/>
    <w:rsid w:val="00E44715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35E2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20924"/>
    <w:rsid w:val="00F21605"/>
    <w:rsid w:val="00F22058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55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82464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2C361D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18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17" Type="http://schemas.openxmlformats.org/officeDocument/2006/relationships/hyperlink" Target="file:///\\agpcorp\apps\Local\EMT\COTS\McKesson\ClaimsXten\v6.0\Docs%20%20(Internal)\CXT_Installation_Guide-Dictionary-dat_AUTOMATED.docx" TargetMode="External"/><Relationship Id="rId2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0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\\agpcorp\apps\Local\EMT\COTS\McKesson\ClaimsXten\v6.0\Docs%20%20(Internal)\CXT_Installation_Guide-Custom_Release_AUTOMATED.docx" TargetMode="External"/><Relationship Id="rId2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35" Type="http://schemas.microsoft.com/office/2011/relationships/people" Target="people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85CD7-8522-4B7D-9909-B3FE8585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51</TotalTime>
  <Pages>6</Pages>
  <Words>969</Words>
  <Characters>12947</Characters>
  <Application>Microsoft Office Word</Application>
  <DocSecurity>0</DocSecurity>
  <Lines>107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13889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16</cp:revision>
  <cp:lastPrinted>2016-04-21T16:18:00Z</cp:lastPrinted>
  <dcterms:created xsi:type="dcterms:W3CDTF">2020-08-04T19:41:00Z</dcterms:created>
  <dcterms:modified xsi:type="dcterms:W3CDTF">2021-12-05T10:26:00Z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