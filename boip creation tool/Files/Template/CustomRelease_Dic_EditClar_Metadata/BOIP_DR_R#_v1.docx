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B1CC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7T20:4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2065"/>
        <w:gridCol w:w="166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738CA4A0" w14:textId="77777777" w:rsidTr="00834357">
        <w:trPr>
          <w:trHeight w:val="438"/>
          <w:trPrChange w:id="2" w:author="Wigfall, Trevonte" w:date="2021-07-17T20:46:00Z">
            <w:trPr>
              <w:trHeight w:val="438"/>
            </w:trPr>
          </w:trPrChange>
        </w:trPr>
        <w:tc>
          <w:tcPr>
            <w:tcW w:w="2065" w:type="dxa"/>
            <w:tcPrChange w:id="3" w:author="Wigfall, Trevonte" w:date="2021-07-17T20:46:00Z">
              <w:tcPr>
                <w:tcW w:w="1728" w:type="dxa"/>
              </w:tcPr>
            </w:tcPrChange>
          </w:tcPr>
          <w:p w14:paraId="7D170505" w14:textId="77777777" w:rsidR="0057614C" w:rsidRPr="007D6B52" w:rsidRDefault="0057614C" w:rsidP="00524190">
            <w:pPr>
              <w:rPr>
                <w:ins w:id="4" w:author="Wigfall, Trevonte" w:date="2021-07-17T20:46:00Z"/>
                <w:rFonts w:ascii="Garamond" w:hAnsi="Garamond"/>
                <w:b/>
                <w:sz w:val="24"/>
                <w:szCs w:val="24"/>
              </w:rPr>
            </w:pPr>
            <w:r w:rsidRPr="007D6B52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7D6B52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7D6B5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6" w:author="Wigfall, Trevonte" w:date="2021-07-17T20:46:00Z">
              <w:r w:rsidR="00C2753F" w:rsidRPr="00E74BA4" w:rsidDel="00834357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7" w:author="Wigfall, Trevonte" w:date="2021-07-12T16:05:00Z">
              <w:r w:rsidR="00C2753F" w:rsidRPr="007D6B52" w:rsidDel="004B441B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  <w:p w14:paraId="17068EB1" w14:textId="5F8E4910" w:rsidR="00834357" w:rsidRPr="007D6B52" w:rsidRDefault="00834357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8" w:author="Wigfall, Trevonte" w:date="2021-07-17T20:46:00Z">
              <w:r w:rsidRPr="007D6B52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667" w:type="dxa"/>
            <w:tcBorders>
              <w:right w:val="single" w:sz="4" w:space="0" w:color="auto"/>
            </w:tcBorders>
            <w:tcPrChange w:id="9" w:author="Wigfall, Trevonte" w:date="2021-07-17T20:46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19CDCE3" w14:textId="0B59BCCB" w:rsidR="004A29BC" w:rsidRPr="007D6B52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D6B52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 w:rsidRPr="007D6B52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0" w:author="Wigfall, Trevonte" w:date="2021-07-16T22:27:00Z">
              <w:r w:rsidR="00F606C1" w:rsidRPr="007D6B52">
                <w:rPr>
                  <w:rFonts w:ascii="Garamond" w:hAnsi="Garamond"/>
                  <w:b/>
                  <w:sz w:val="24"/>
                  <w:szCs w:val="24"/>
                  <w:rPrChange w:id="11" w:author="Trevonte Wigfall" w:date="2021-12-05T05:28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12" w:author="Wigfall, Trevonte" w:date="2021-07-12T16:04:00Z">
              <w:r w:rsidR="00C2753F" w:rsidRPr="007D6B52" w:rsidDel="004B441B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3" w:author="Wigfall, Trevonte" w:date="2021-07-17T20:46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29D2E056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4" w:author="Wigfall, Trevonte" w:date="2021-07-17T20:46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9F4FE10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15" w:author="Wigfall, Trevonte" w:date="2021-07-17T20:46:00Z">
              <w:tcPr>
                <w:tcW w:w="2232" w:type="dxa"/>
              </w:tcPr>
            </w:tcPrChange>
          </w:tcPr>
          <w:p w14:paraId="66C375D7" w14:textId="77777777" w:rsidR="0057614C" w:rsidRPr="00597B9C" w:rsidRDefault="004A298F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75948110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5D28353A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54DE302" w14:textId="77777777" w:rsidTr="00240F73">
        <w:tc>
          <w:tcPr>
            <w:tcW w:w="5000" w:type="pct"/>
            <w:gridSpan w:val="10"/>
            <w:shd w:val="clear" w:color="auto" w:fill="E6E6E6"/>
          </w:tcPr>
          <w:p w14:paraId="6A8ED9FE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157BF5" w:rsidRPr="00597B9C" w14:paraId="3AB1B04B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80A6F43" w14:textId="77777777" w:rsidR="00157BF5" w:rsidRPr="005065ED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35B2545" w14:textId="77777777" w:rsidR="00157BF5" w:rsidRPr="00826835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18BC5F0A" w14:textId="77777777" w:rsidTr="00240F73">
        <w:tc>
          <w:tcPr>
            <w:tcW w:w="5000" w:type="pct"/>
            <w:gridSpan w:val="10"/>
            <w:shd w:val="clear" w:color="auto" w:fill="E6E6E6"/>
          </w:tcPr>
          <w:p w14:paraId="4DC4FA1F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9B25AE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D96CC11" w14:textId="77777777" w:rsidR="00B91A60" w:rsidRPr="00943369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6D1F5BF3" w14:textId="77777777" w:rsidR="00B91A60" w:rsidRPr="00943369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671766D2" w14:textId="1456C664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16" w:author="Wigfall, Trevonte" w:date="2021-07-12T16:05:00Z">
              <w:r w:rsidR="004B441B" w:rsidRPr="007D6B52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proofErr w:type="spellEnd"/>
            <w:del w:id="17" w:author="Wigfall, Trevonte" w:date="2021-07-12T16:05:00Z">
              <w:r w:rsidRPr="007D6B52" w:rsidDel="004B441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r w:rsidRPr="007D6B5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07D075B6" w14:textId="77777777" w:rsidR="00B91A60" w:rsidRPr="00263B38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3407E6A" w14:textId="77777777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3C3E844C" w14:textId="2334D64F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18" w:author="Wigfall, Trevonte" w:date="2021-07-12T16:05:00Z">
              <w:r w:rsidR="004B441B" w:rsidRPr="007D6B52">
                <w:rPr>
                  <w:rFonts w:ascii="Garamond" w:hAnsi="Garamond"/>
                  <w:b/>
                  <w:sz w:val="24"/>
                  <w:szCs w:val="24"/>
                  <w:rPrChange w:id="19" w:author="Trevonte Wigfall" w:date="2021-12-05T05:28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proofErr w:type="spellEnd"/>
            <w:del w:id="20" w:author="Wigfall, Trevonte" w:date="2021-07-12T16:05:00Z">
              <w:r w:rsidRPr="003D285C" w:rsidDel="004B441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45661EA4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1C46819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A56749C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58BB6AE2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DA88B6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364396E3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290045D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0A84AFAA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3BCB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7B758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59572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770233F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7404D95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7912B3F2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8E46E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D1375E" w:rsidRPr="00597B9C" w14:paraId="3B1201C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00636C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F301B8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95E7B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7BC63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632F86F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18553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A14BA8A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44FD7F" w14:textId="77777777" w:rsidR="00D1375E" w:rsidRPr="007301A9" w:rsidRDefault="00D1375E" w:rsidP="00D1375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9BDE845" w14:textId="77777777" w:rsidR="00D1375E" w:rsidRDefault="00D1375E" w:rsidP="00D1375E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58497ED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C5386A" w14:textId="7946861D" w:rsidR="00D1375E" w:rsidRPr="007D6B52" w:rsidRDefault="00E740E7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1" w:author="Wigfall, Trevonte" w:date="2021-07-15T11:25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2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ins w:id="24" w:author="Wigfall, Trevonte" w:date="2021-07-15T11:25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HH:MM</w:t>
              </w:r>
            </w:ins>
            <w:del w:id="25" w:author="Wigfall, Trevonte" w:date="2021-07-12T16:05:00Z">
              <w:r w:rsidR="00FC3454" w:rsidRPr="007D6B52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  <w:r w:rsidR="00D1375E" w:rsidRPr="007D6B52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>18:30</w:delText>
              </w:r>
            </w:del>
          </w:p>
        </w:tc>
      </w:tr>
      <w:tr w:rsidR="00D1375E" w:rsidRPr="00597B9C" w14:paraId="52D8729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DA8C14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73CA6DF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DA770D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1616D9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E77569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22EA1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03CAC6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70A8A" w14:textId="77777777" w:rsidR="00D1375E" w:rsidRPr="00432652" w:rsidRDefault="007D6B52" w:rsidP="00D1375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D1375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</w:t>
              </w:r>
              <w:proofErr w:type="gramStart"/>
              <w:r w:rsidR="00D1375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.  </w:t>
              </w:r>
              <w:proofErr w:type="gramEnd"/>
              <w:r w:rsidR="00D1375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8AC064E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A7AC4AF" w14:textId="1551A9CA" w:rsidR="00D1375E" w:rsidRPr="004B441B" w:rsidRDefault="00FC3454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6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7" w:author="Wigfall, Trevonte" w:date="2021-07-12T16:05:00Z">
              <w:r w:rsidRPr="007D6B52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  <w:r w:rsidR="00D1375E" w:rsidRPr="007D6B52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>18:30</w:delText>
              </w:r>
            </w:del>
            <w:ins w:id="28" w:author="Wigfall, Trevonte" w:date="2021-07-12T16:05:00Z">
              <w:r w:rsidR="004B441B"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9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0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4B441B" w:rsidRPr="00597B9C" w14:paraId="277643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B034C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6E501F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8A4F5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1326F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B4B9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20BD79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1192F6" w14:textId="77777777" w:rsidR="004B441B" w:rsidRPr="007301A9" w:rsidRDefault="007D6B52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proofErr w:type="gramStart"/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proofErr w:type="gramEnd"/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A3FD68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E171B12" w14:textId="77F8588A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4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18:32</w:delText>
              </w:r>
            </w:del>
          </w:p>
        </w:tc>
      </w:tr>
      <w:tr w:rsidR="004B441B" w:rsidRPr="00597B9C" w14:paraId="597C9BE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01B36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F4D2221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D233B68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AAE28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45C0C4B5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473D08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FD1740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71C6B2" w14:textId="77777777" w:rsidR="004B441B" w:rsidRDefault="007D6B52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B441B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9E06957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35FDCE" w14:textId="28B787A5" w:rsidR="004B441B" w:rsidRPr="007D6B52" w:rsidDel="00196BC4" w:rsidRDefault="004B441B" w:rsidP="004B441B">
            <w:pPr>
              <w:rPr>
                <w:del w:id="35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6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7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8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9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1F56A174" w14:textId="19D46B43" w:rsidR="004B441B" w:rsidRPr="007D6B52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0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4B441B" w:rsidRPr="00597B9C" w14:paraId="59D8332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75F9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4DF9B5E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5861D4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DE571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4821A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240CCFA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047893" w14:textId="77777777" w:rsidR="004B441B" w:rsidRPr="004317D4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4B441B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5926C82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D59672F" w14:textId="3B9DCDDF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1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2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4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4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18:40</w:delText>
              </w:r>
            </w:del>
          </w:p>
        </w:tc>
      </w:tr>
      <w:tr w:rsidR="004B441B" w:rsidRPr="00167E86" w14:paraId="4883276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62EC75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A2379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4D4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1A50A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06F56CA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59ABC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1DD8E4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167E50" w14:textId="77777777" w:rsidR="004B441B" w:rsidRPr="00167E86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F8BA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528C7BB" w14:textId="1B05895D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5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6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4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8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18:41</w:delText>
              </w:r>
            </w:del>
          </w:p>
        </w:tc>
      </w:tr>
      <w:tr w:rsidR="004B441B" w:rsidRPr="00167E86" w14:paraId="43CE21D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8B656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0BEB34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FA858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A08B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70CE3F0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548AD1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5E524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6A21E" w14:textId="77777777" w:rsidR="004B441B" w:rsidRPr="00167E86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6062134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34AC99" w14:textId="6BCFCB62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9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0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51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2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18:42</w:delText>
              </w:r>
            </w:del>
          </w:p>
        </w:tc>
      </w:tr>
      <w:tr w:rsidR="004B441B" w:rsidRPr="00167E86" w14:paraId="1C74479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F591D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8E8E9A7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5891DF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0E890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94699E8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B1899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73B6BB7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A025EA" w14:textId="77777777" w:rsidR="004B441B" w:rsidRPr="00167E86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DB8B6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80B389" w14:textId="0F1DC15B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3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4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5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6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18:43</w:delText>
              </w:r>
            </w:del>
          </w:p>
        </w:tc>
      </w:tr>
      <w:tr w:rsidR="004B441B" w:rsidRPr="00976565" w14:paraId="7D0B380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3EA5361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8D7193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AFD3A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178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2FD21BB0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2A7CFB5E" w14:textId="77777777" w:rsidR="004B441B" w:rsidRPr="004473D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C4031E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B851B1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22CB32" w14:textId="77777777" w:rsidR="004B441B" w:rsidRPr="00976565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B441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0D9F31D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5070FB" w14:textId="3089C95E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8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5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0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18:45</w:delText>
              </w:r>
            </w:del>
          </w:p>
        </w:tc>
      </w:tr>
      <w:tr w:rsidR="004B441B" w:rsidRPr="00FB3EB3" w14:paraId="19F77F3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271657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34F83D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1AC9D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7F7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</w:t>
            </w:r>
            <w:proofErr w:type="gram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for ,</w:t>
            </w:r>
            <w:proofErr w:type="gram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52187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9C3F26A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379317" w14:textId="77777777" w:rsidR="004B441B" w:rsidRPr="00FB3EB3" w:rsidRDefault="007D6B52" w:rsidP="004B441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Archive or </w:t>
              </w:r>
              <w:proofErr w:type="gramStart"/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Delete</w:t>
              </w:r>
              <w:proofErr w:type="gramEnd"/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812B7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0C8FDA" w14:textId="3C96E749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1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62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6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4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18:50</w:delText>
              </w:r>
            </w:del>
          </w:p>
        </w:tc>
      </w:tr>
      <w:tr w:rsidR="004B441B" w:rsidRPr="00FB3EB3" w14:paraId="4334109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D8B68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2DF2673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5D2AF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9B0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13DF5C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7A6C98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9A23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7034FF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AE1CDC" w14:textId="77777777" w:rsidR="004B441B" w:rsidRPr="00FB3EB3" w:rsidRDefault="007D6B52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12961870" w14:textId="77777777" w:rsidR="004B441B" w:rsidRPr="00FB3EB3" w:rsidRDefault="004B441B" w:rsidP="004B441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44579" w14:textId="77777777" w:rsidR="004B441B" w:rsidRPr="00FB3EB3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5A030F" w14:textId="4E907E4B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5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66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6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8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18:55</w:delText>
              </w:r>
            </w:del>
          </w:p>
        </w:tc>
      </w:tr>
      <w:tr w:rsidR="004B441B" w:rsidRPr="003024B8" w14:paraId="37D78EB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6F4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213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7747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9A407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63767416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52505E23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83F00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DE7C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FBB5" w14:textId="77777777" w:rsidR="004B441B" w:rsidRPr="007F3EDA" w:rsidRDefault="007D6B52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proofErr w:type="spellStart"/>
              <w:r w:rsidR="004B441B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</w:t>
              </w:r>
              <w:proofErr w:type="spellEnd"/>
              <w:r w:rsidR="004B441B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Custom Release</w:t>
              </w:r>
            </w:hyperlink>
          </w:p>
          <w:p w14:paraId="42F9459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6FEF8EFD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D77A5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D8F9" w14:textId="63A252F3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9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70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71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2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19:00</w:delText>
              </w:r>
            </w:del>
          </w:p>
        </w:tc>
      </w:tr>
      <w:tr w:rsidR="004B441B" w:rsidRPr="003024B8" w14:paraId="20A6B9A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D1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2116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022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0CF70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692CEC9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3913B95B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AA4B6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ACFD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B441B" w:rsidRPr="003024B8" w14:paraId="0B7F0488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3BB5" w14:textId="77777777" w:rsidR="004B441B" w:rsidRPr="003024B8" w:rsidRDefault="007D6B52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4B441B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2243A867" wp14:editId="18A0332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9F87E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54D63AA9" wp14:editId="39955A65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6103F9A3" w14:textId="77777777" w:rsidR="004B441B" w:rsidRDefault="004B441B" w:rsidP="004B441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D63AA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6103F9A3" w14:textId="77777777" w:rsidR="004B441B" w:rsidRDefault="004B441B" w:rsidP="004B441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CE94168" w14:textId="77777777" w:rsidR="004B441B" w:rsidRPr="003024B8" w:rsidRDefault="004B441B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DD8F6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32C86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CCF" w14:textId="74A5BB9A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3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74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7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6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19:10</w:delText>
              </w:r>
            </w:del>
          </w:p>
        </w:tc>
      </w:tr>
      <w:tr w:rsidR="004B441B" w:rsidRPr="00FB3EB3" w:rsidDel="00294AC3" w14:paraId="20A3C671" w14:textId="52472963" w:rsidTr="00237786">
        <w:trPr>
          <w:trHeight w:val="557"/>
          <w:del w:id="77" w:author="Trevonte Wigfall" w:date="2021-10-03T01:01:00Z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72D2E4F" w14:textId="7CFA60C7" w:rsidR="004B441B" w:rsidRPr="00C46E95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8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566317" w14:textId="2C5FA370" w:rsidR="004B441B" w:rsidRPr="00FB3EB3" w:rsidDel="00294AC3" w:rsidRDefault="004B441B" w:rsidP="004B441B">
            <w:pPr>
              <w:rPr>
                <w:del w:id="79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453C2" w14:textId="663D114E" w:rsidR="004B441B" w:rsidRPr="00FB3EB3" w:rsidDel="00294AC3" w:rsidRDefault="004B441B" w:rsidP="004B441B">
            <w:pPr>
              <w:rPr>
                <w:del w:id="80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1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ADEA41" w14:textId="24FB685D" w:rsidR="004B441B" w:rsidDel="00294AC3" w:rsidRDefault="004B441B" w:rsidP="004B441B">
            <w:pPr>
              <w:rPr>
                <w:del w:id="82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3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Master: </w:delText>
              </w:r>
            </w:del>
          </w:p>
          <w:p w14:paraId="0300A2F9" w14:textId="2647EDD3" w:rsidR="004B441B" w:rsidRPr="00FB3EB3" w:rsidDel="00294AC3" w:rsidRDefault="004B441B" w:rsidP="004B441B">
            <w:pPr>
              <w:rPr>
                <w:del w:id="84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5" w:author="Trevonte Wigfall" w:date="2021-10-03T01:01:00Z">
              <w:r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intentionally blank because step not performed in DR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8D863" w14:textId="09F7A098" w:rsidR="004B441B" w:rsidRPr="00FB3EB3" w:rsidDel="00294AC3" w:rsidRDefault="004B441B" w:rsidP="004B441B">
            <w:pPr>
              <w:rPr>
                <w:del w:id="86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  <w:del w:id="87" w:author="Trevonte Wigfall" w:date="2021-10-03T01:01:00Z">
              <w:r w:rsidRPr="00FB3EB3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123512" w14:textId="41401E7D" w:rsidR="004B441B" w:rsidRPr="00FB3EB3" w:rsidDel="00294AC3" w:rsidRDefault="004B441B" w:rsidP="004B441B">
            <w:pPr>
              <w:rPr>
                <w:del w:id="88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  <w:del w:id="89" w:author="Trevonte Wigfall" w:date="2021-10-03T01:01:00Z">
              <w:r w:rsidRPr="00FB3EB3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8ABB9E" w14:textId="2BE50379" w:rsidR="004B441B" w:rsidRPr="00FB3EB3" w:rsidDel="00294AC3" w:rsidRDefault="00D04C81" w:rsidP="004B441B">
            <w:pPr>
              <w:rPr>
                <w:del w:id="90" w:author="Trevonte Wigfall" w:date="2021-10-03T01:01:00Z"/>
                <w:rFonts w:ascii="Arial" w:hAnsi="Arial" w:cs="Arial"/>
                <w:b/>
                <w:sz w:val="24"/>
                <w:szCs w:val="24"/>
              </w:rPr>
            </w:pPr>
            <w:del w:id="91" w:author="Trevonte Wigfall" w:date="2021-10-03T01:01:00Z">
              <w:r w:rsidDel="00294AC3">
                <w:fldChar w:fldCharType="begin"/>
              </w:r>
              <w:r w:rsidDel="00294AC3">
                <w:delInstrText xml:space="preserve"> HYPERLINK "file:///\\\\va01pstodfs003.corp.agp.ads\\apps\\Local\\EMT\\COTS\\McKesson\\ClaimsXten\\v6.0\\Docs%20%20(Internal)\\CXT_Installation_Guide-RF_Apply_AUTOMATED.docx" </w:delInstrText>
              </w:r>
              <w:r w:rsidDel="00294AC3">
                <w:fldChar w:fldCharType="separate"/>
              </w:r>
              <w:r w:rsidR="004B441B" w:rsidRPr="00EE360E"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Rules Flat File</w:delText>
              </w:r>
              <w:r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4C928F" w14:textId="52A43116" w:rsidR="004B441B" w:rsidRPr="00FB3EB3" w:rsidDel="00294AC3" w:rsidRDefault="004B441B" w:rsidP="004B441B">
            <w:pPr>
              <w:rPr>
                <w:del w:id="92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3" w:author="Trevonte Wigfall" w:date="2021-10-03T01:01:00Z">
              <w:r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F9F62F1" w14:textId="605FB247" w:rsidR="004B441B" w:rsidRPr="007D6B52" w:rsidDel="00294AC3" w:rsidRDefault="004B441B" w:rsidP="004B441B">
            <w:pPr>
              <w:rPr>
                <w:del w:id="94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5" w:author="Wigfall, Trevonte" w:date="2021-07-12T16:06:00Z">
              <w:del w:id="96" w:author="Trevonte Wigfall" w:date="2021-10-03T01:01:00Z">
                <w:r w:rsidRPr="007D6B52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97" w:author="Wigfall, Trevonte" w:date="2021-07-15T15:35:00Z">
              <w:del w:id="98" w:author="Trevonte Wigfall" w:date="2021-10-03T01:01:00Z">
                <w:r w:rsidR="00B204C4" w:rsidRPr="007D6B52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99" w:author="Trevonte Wigfall" w:date="2021-12-05T05:2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100" w:author="Trevonte Wigfall" w:date="2021-10-03T01:01:00Z">
              <w:r w:rsidRPr="007D6B52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FRI 8/14/20 19:20</w:delText>
              </w:r>
            </w:del>
          </w:p>
        </w:tc>
      </w:tr>
      <w:tr w:rsidR="004B441B" w:rsidRPr="00FB3EB3" w:rsidDel="00294AC3" w14:paraId="7438D350" w14:textId="3E0E0BCA" w:rsidTr="00237786">
        <w:trPr>
          <w:trHeight w:val="557"/>
          <w:del w:id="101" w:author="Trevonte Wigfall" w:date="2021-10-03T01:01:00Z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009F83" w14:textId="0F0BA285" w:rsidR="004B441B" w:rsidRPr="00C46E95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02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0F442DA" w14:textId="4C667CD7" w:rsidR="004B441B" w:rsidRPr="00FB3EB3" w:rsidDel="00294AC3" w:rsidRDefault="004B441B" w:rsidP="004B441B">
            <w:pPr>
              <w:rPr>
                <w:del w:id="103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B56C00" w14:textId="56FF68BB" w:rsidR="004B441B" w:rsidRPr="00FB3EB3" w:rsidDel="00294AC3" w:rsidRDefault="004B441B" w:rsidP="004B441B">
            <w:pPr>
              <w:rPr>
                <w:del w:id="104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5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D2ECB" w14:textId="7F79D397" w:rsidR="004B441B" w:rsidDel="00294AC3" w:rsidRDefault="004B441B" w:rsidP="004B441B">
            <w:pPr>
              <w:rPr>
                <w:del w:id="106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7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Master: </w:delText>
              </w:r>
            </w:del>
          </w:p>
          <w:p w14:paraId="2AF8DFB7" w14:textId="3603913C" w:rsidR="004B441B" w:rsidRPr="00FB3EB3" w:rsidDel="00294AC3" w:rsidRDefault="004B441B" w:rsidP="004B441B">
            <w:pPr>
              <w:rPr>
                <w:del w:id="108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9" w:author="Trevonte Wigfall" w:date="2021-10-03T01:01:00Z">
              <w:r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intentionally blank because step not performed in DR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B2B46" w14:textId="669C5821" w:rsidR="004B441B" w:rsidRPr="00FB3EB3" w:rsidDel="00294AC3" w:rsidRDefault="004B441B" w:rsidP="004B441B">
            <w:pPr>
              <w:rPr>
                <w:del w:id="110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  <w:del w:id="111" w:author="Trevonte Wigfall" w:date="2021-10-03T01:01:00Z">
              <w:r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9A7F452" w14:textId="3FD0F063" w:rsidR="004B441B" w:rsidRPr="00FB3EB3" w:rsidDel="00294AC3" w:rsidRDefault="004B441B" w:rsidP="004B441B">
            <w:pPr>
              <w:rPr>
                <w:del w:id="112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  <w:del w:id="113" w:author="Trevonte Wigfall" w:date="2021-10-03T01:01:00Z">
              <w:r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4CA1A" w14:textId="753243E7" w:rsidR="004B441B" w:rsidRPr="00FB3EB3" w:rsidDel="00294AC3" w:rsidRDefault="004B441B" w:rsidP="004B441B">
            <w:pPr>
              <w:rPr>
                <w:del w:id="114" w:author="Trevonte Wigfall" w:date="2021-10-03T01:01:00Z"/>
                <w:rFonts w:ascii="Arial" w:hAnsi="Arial" w:cs="Arial"/>
                <w:b/>
                <w:color w:val="000000"/>
                <w:sz w:val="24"/>
                <w:szCs w:val="24"/>
              </w:rPr>
            </w:pPr>
            <w:del w:id="115" w:author="Trevonte Wigfall" w:date="2021-10-03T01:01:00Z">
              <w:r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R="00D04C81" w:rsidDel="00294AC3">
                <w:fldChar w:fldCharType="begin"/>
              </w:r>
              <w:r w:rsidR="00D04C81" w:rsidDel="00294AC3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="00D04C81" w:rsidDel="00294AC3">
                <w:fldChar w:fldCharType="separate"/>
              </w:r>
              <w:r w:rsidRPr="00FB3EB3"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R="00D04C81"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0EDA18E5" w14:textId="2463E89C" w:rsidR="004B441B" w:rsidDel="00294AC3" w:rsidRDefault="004B441B" w:rsidP="004B441B">
            <w:pPr>
              <w:rPr>
                <w:del w:id="116" w:author="Trevonte Wigfall" w:date="2021-10-03T01:01:00Z"/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F9CDAD" w14:textId="4179D179" w:rsidR="004B441B" w:rsidRPr="00FB3EB3" w:rsidDel="00294AC3" w:rsidRDefault="004B441B" w:rsidP="004B441B">
            <w:pPr>
              <w:rPr>
                <w:del w:id="117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18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D544070" w14:textId="3350CE7B" w:rsidR="004B441B" w:rsidRPr="007D6B52" w:rsidDel="00294AC3" w:rsidRDefault="004B441B" w:rsidP="004B441B">
            <w:pPr>
              <w:rPr>
                <w:del w:id="119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" w:author="Wigfall, Trevonte" w:date="2021-07-12T16:06:00Z">
              <w:del w:id="121" w:author="Trevonte Wigfall" w:date="2021-10-03T01:01:00Z">
                <w:r w:rsidRPr="007D6B52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22" w:author="Wigfall, Trevonte" w:date="2021-07-15T15:35:00Z">
              <w:del w:id="123" w:author="Trevonte Wigfall" w:date="2021-10-03T01:01:00Z">
                <w:r w:rsidR="00B204C4" w:rsidRPr="007D6B52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124" w:author="Trevonte Wigfall" w:date="2021-12-05T05:2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125" w:author="Trevonte Wigfall" w:date="2021-10-03T01:01:00Z">
              <w:r w:rsidRPr="007D6B52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FRI 8/14/20 19:22</w:delText>
              </w:r>
            </w:del>
          </w:p>
        </w:tc>
      </w:tr>
      <w:tr w:rsidR="004B441B" w:rsidRPr="00FB3EB3" w14:paraId="31C1408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30FA0F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9F1C2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0766F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0531E6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581242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12F50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40F8E4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98FACD" w14:textId="77777777" w:rsidR="004B441B" w:rsidRPr="00FB3EB3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B441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DA5840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78578E" w14:textId="696DAAA5" w:rsidR="004B441B" w:rsidRPr="007D6B52" w:rsidDel="00196BC4" w:rsidRDefault="004B441B" w:rsidP="004B441B">
            <w:pPr>
              <w:rPr>
                <w:del w:id="126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127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28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12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30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0C3C74A" w14:textId="77E78809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31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4B441B" w:rsidRPr="003024B8" w:rsidDel="00294AC3" w14:paraId="70786349" w14:textId="7DBBA659" w:rsidTr="00237786">
        <w:trPr>
          <w:trHeight w:val="557"/>
          <w:del w:id="132" w:author="Trevonte Wigfall" w:date="2021-10-03T01:02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19A" w14:textId="3BE72CAF" w:rsidR="004B441B" w:rsidRPr="00C46E95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33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7F21" w14:textId="22D0D1D9" w:rsidR="004B441B" w:rsidRPr="005A2868" w:rsidDel="00294AC3" w:rsidRDefault="004B441B" w:rsidP="004B441B">
            <w:pPr>
              <w:rPr>
                <w:del w:id="134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5" w:author="Trevonte Wigfall" w:date="2021-10-03T01:02:00Z">
              <w:r w:rsidRPr="005A2868" w:rsidDel="00294AC3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FB30" w14:textId="255B3CB8" w:rsidR="004B441B" w:rsidRPr="003024B8" w:rsidDel="00294AC3" w:rsidRDefault="004B441B" w:rsidP="004B441B">
            <w:pPr>
              <w:rPr>
                <w:del w:id="136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7" w:author="Trevonte Wigfall" w:date="2021-10-03T01:02:00Z">
              <w:r w:rsidRPr="003024B8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5759" w14:textId="62BF1D40" w:rsidR="004B441B" w:rsidRPr="007F3EDA" w:rsidDel="00294AC3" w:rsidRDefault="004B441B" w:rsidP="004B441B">
            <w:pPr>
              <w:rPr>
                <w:del w:id="138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9" w:author="Trevonte Wigfall" w:date="2021-10-03T01:02:00Z">
              <w:r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intentionally blank because step not performed in DR</w:delText>
              </w:r>
              <w:r w:rsidRPr="007F3EDA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D55C" w14:textId="0EACE567" w:rsidR="004B441B" w:rsidRPr="003024B8" w:rsidDel="00294AC3" w:rsidRDefault="004B441B" w:rsidP="004B441B">
            <w:pPr>
              <w:rPr>
                <w:del w:id="140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del w:id="141" w:author="Trevonte Wigfall" w:date="2021-10-03T01:02:00Z">
              <w:r w:rsidRPr="003024B8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1711" w14:textId="2AB3E24B" w:rsidR="004B441B" w:rsidRPr="003024B8" w:rsidDel="00294AC3" w:rsidRDefault="004B441B" w:rsidP="004B441B">
            <w:pPr>
              <w:rPr>
                <w:del w:id="142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del w:id="143" w:author="Trevonte Wigfall" w:date="2021-10-03T01:02:00Z">
              <w:r w:rsidRPr="003024B8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FB3" w14:textId="417DB66C" w:rsidR="004B441B" w:rsidRPr="007F3EDA" w:rsidDel="00294AC3" w:rsidRDefault="00D04C81" w:rsidP="004B441B">
            <w:pPr>
              <w:rPr>
                <w:del w:id="144" w:author="Trevonte Wigfall" w:date="2021-10-03T01:0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del w:id="145" w:author="Trevonte Wigfall" w:date="2021-10-03T01:02:00Z">
              <w:r w:rsidDel="00294AC3">
                <w:fldChar w:fldCharType="begin"/>
              </w:r>
              <w:r w:rsidDel="00294AC3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Del="00294AC3">
                <w:fldChar w:fldCharType="separate"/>
              </w:r>
              <w:r w:rsidR="004B441B" w:rsidRPr="005A2868"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custom rules</w:delText>
              </w:r>
              <w:r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07D1EEC8" w14:textId="0ECC27AD" w:rsidR="004B441B" w:rsidRPr="007F3EDA" w:rsidDel="00294AC3" w:rsidRDefault="004B441B" w:rsidP="004B441B">
            <w:pPr>
              <w:rPr>
                <w:del w:id="146" w:author="Trevonte Wigfall" w:date="2021-10-03T01:0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1F96" w14:textId="255890EB" w:rsidR="004B441B" w:rsidRPr="005A2868" w:rsidDel="00294AC3" w:rsidRDefault="004B441B" w:rsidP="004B441B">
            <w:pPr>
              <w:rPr>
                <w:del w:id="147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48" w:author="Trevonte Wigfall" w:date="2021-10-03T01:02:00Z">
              <w:r w:rsidRPr="005A2868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886D" w14:textId="47074A56" w:rsidR="004B441B" w:rsidRPr="007D6B52" w:rsidDel="00294AC3" w:rsidRDefault="004B441B" w:rsidP="004B441B">
            <w:pPr>
              <w:rPr>
                <w:del w:id="149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50" w:author="Wigfall, Trevonte" w:date="2021-07-12T16:06:00Z">
              <w:del w:id="151" w:author="Trevonte Wigfall" w:date="2021-10-03T01:02:00Z">
                <w:r w:rsidRPr="007D6B52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52" w:author="Wigfall, Trevonte" w:date="2021-07-15T15:35:00Z">
              <w:del w:id="153" w:author="Trevonte Wigfall" w:date="2021-10-03T01:02:00Z">
                <w:r w:rsidR="00B204C4" w:rsidRPr="007D6B52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154" w:author="Trevonte Wigfall" w:date="2021-12-05T05:2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155" w:author="Trevonte Wigfall" w:date="2021-10-03T01:02:00Z">
              <w:r w:rsidRPr="007D6B52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FRI 8/14/20 19:40</w:delText>
              </w:r>
            </w:del>
          </w:p>
        </w:tc>
      </w:tr>
      <w:tr w:rsidR="004B441B" w:rsidRPr="00597B9C" w14:paraId="709CF3C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85CF5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714B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684FB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82B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1038C00A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6C2BF58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646B4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35682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9AA173" w14:textId="77777777" w:rsidR="004B441B" w:rsidRPr="00FB3EB3" w:rsidRDefault="007D6B52" w:rsidP="004B441B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1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130AC17" w14:textId="77777777" w:rsidR="004B441B" w:rsidRPr="00FB3EB3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46DD1A" w14:textId="7BFEF241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6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7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158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59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19:45</w:delText>
              </w:r>
            </w:del>
          </w:p>
        </w:tc>
      </w:tr>
      <w:tr w:rsidR="004B441B" w:rsidRPr="00597B9C" w14:paraId="2B527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0DA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9D26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957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6EE31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1DFCA04D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7F9E5CEC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B75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EE01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955F" w14:textId="77777777" w:rsidR="004B441B" w:rsidRPr="007F3EDA" w:rsidRDefault="007D6B52" w:rsidP="004B441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2" w:history="1">
              <w:r w:rsidR="004B441B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4B441B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Nthost</w:t>
              </w:r>
              <w:proofErr w:type="spellEnd"/>
              <w:r w:rsidR="004B441B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44C3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D237" w14:textId="742D706D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0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1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162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63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19:48</w:delText>
              </w:r>
            </w:del>
          </w:p>
        </w:tc>
      </w:tr>
      <w:tr w:rsidR="004B441B" w:rsidRPr="00597B9C" w14:paraId="16545DE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E094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0B195F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D3CDA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861342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199D81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VA33PWVCXT003, VA33PWVCXT004, </w:t>
            </w:r>
          </w:p>
          <w:p w14:paraId="4A7BF4A4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65059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93DBFB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6ADE29" w14:textId="77777777" w:rsidR="004B441B" w:rsidRPr="00597B9C" w:rsidRDefault="007D6B52" w:rsidP="004B441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Web.Config</w:t>
              </w:r>
              <w:proofErr w:type="spellEnd"/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3D9AAA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074A7C2" w14:textId="215E6BC6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4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5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166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67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19:50</w:delText>
              </w:r>
            </w:del>
          </w:p>
        </w:tc>
      </w:tr>
      <w:tr w:rsidR="004B441B" w:rsidRPr="00597B9C" w14:paraId="73EF9E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A3F32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B45BB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32FB90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AF0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6242A0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D0B1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23F2D1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B102D4" w14:textId="77777777" w:rsidR="004B441B" w:rsidRPr="00055E1E" w:rsidRDefault="007D6B52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4" w:history="1">
              <w:r w:rsidR="004B441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C63915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88D211" w14:textId="281E2709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8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9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170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71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19:52</w:delText>
              </w:r>
            </w:del>
          </w:p>
        </w:tc>
      </w:tr>
      <w:tr w:rsidR="004B441B" w:rsidRPr="00CC0F11" w:rsidDel="00294AC3" w14:paraId="3D059269" w14:textId="70E9580D" w:rsidTr="00C46E95">
        <w:trPr>
          <w:trHeight w:val="557"/>
          <w:del w:id="172" w:author="Trevonte Wigfall" w:date="2021-10-03T01:02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9A5" w14:textId="22E98DC2" w:rsidR="004B441B" w:rsidRPr="00CC0F11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73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15F9" w14:textId="74F014D4" w:rsidR="004B441B" w:rsidRPr="00CC0F11" w:rsidDel="00294AC3" w:rsidRDefault="004B441B" w:rsidP="004B441B">
            <w:pPr>
              <w:rPr>
                <w:del w:id="174" w:author="Trevonte Wigfall" w:date="2021-10-03T01:02:00Z"/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9B92" w14:textId="19DAA6AE" w:rsidR="004B441B" w:rsidRPr="00CC0F11" w:rsidDel="00294AC3" w:rsidRDefault="004B441B" w:rsidP="004B441B">
            <w:pPr>
              <w:rPr>
                <w:del w:id="175" w:author="Trevonte Wigfall" w:date="2021-10-03T01:02:00Z"/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del w:id="176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AE6A9" w14:textId="74391150" w:rsidR="004B441B" w:rsidRPr="00CC0F11" w:rsidDel="00294AC3" w:rsidRDefault="004B441B" w:rsidP="004B441B">
            <w:pPr>
              <w:rPr>
                <w:del w:id="177" w:author="Trevonte Wigfall" w:date="2021-10-03T01:02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  <w:p w14:paraId="268FCB32" w14:textId="37DB1E0F" w:rsidR="004B441B" w:rsidRPr="00CC0F11" w:rsidDel="00294AC3" w:rsidRDefault="004B441B" w:rsidP="004B441B">
            <w:pPr>
              <w:rPr>
                <w:del w:id="178" w:author="Trevonte Wigfall" w:date="2021-10-03T01:02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del w:id="179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302EB" w14:textId="2C4190AC" w:rsidR="004B441B" w:rsidRPr="00CC0F11" w:rsidDel="00294AC3" w:rsidRDefault="004B441B" w:rsidP="004B441B">
            <w:pPr>
              <w:rPr>
                <w:del w:id="180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del w:id="181" w:author="Trevonte Wigfall" w:date="2021-10-03T01:02:00Z">
              <w:r w:rsidRPr="00CC0F11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F5B1" w14:textId="49A2FDB9" w:rsidR="004B441B" w:rsidRPr="00CC0F11" w:rsidDel="00294AC3" w:rsidRDefault="004B441B" w:rsidP="004B441B">
            <w:pPr>
              <w:rPr>
                <w:del w:id="182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del w:id="183" w:author="Trevonte Wigfall" w:date="2021-10-03T01:02:00Z">
              <w:r w:rsidRPr="00CC0F11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57F1C" w14:textId="66A1F291" w:rsidR="004B441B" w:rsidRPr="00CC0F11" w:rsidDel="00294AC3" w:rsidRDefault="004B441B" w:rsidP="004B441B">
            <w:pPr>
              <w:rPr>
                <w:del w:id="184" w:author="Trevonte Wigfall" w:date="2021-10-03T01:02:00Z"/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del w:id="185" w:author="Trevonte Wigfall" w:date="2021-10-03T01:02:00Z">
              <w:r w:rsidRPr="00CC0F11" w:rsidDel="00294AC3">
                <w:rPr>
                  <w:rFonts w:ascii="Arial" w:hAnsi="Arial" w:cs="Arial"/>
                  <w:b/>
                  <w:strike/>
                  <w:color w:val="0000FF"/>
                  <w:sz w:val="22"/>
                  <w:szCs w:val="22"/>
                </w:rPr>
                <w:delText>Change C3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4006" w14:textId="4BEC5A74" w:rsidR="004B441B" w:rsidRPr="00CC0F11" w:rsidDel="00294AC3" w:rsidRDefault="004B441B" w:rsidP="004B441B">
            <w:pPr>
              <w:rPr>
                <w:del w:id="186" w:author="Trevonte Wigfall" w:date="2021-10-03T01:02:00Z"/>
                <w:rFonts w:ascii="Calibri" w:hAnsi="Calibri"/>
                <w:strike/>
                <w:color w:val="000000"/>
                <w:sz w:val="22"/>
                <w:szCs w:val="22"/>
              </w:rPr>
            </w:pPr>
            <w:del w:id="187" w:author="Trevonte Wigfall" w:date="2021-10-03T01:02:00Z">
              <w:r w:rsidRPr="00CC0F11" w:rsidDel="00294AC3">
                <w:rPr>
                  <w:rFonts w:ascii="Calibri" w:hAnsi="Calibri"/>
                  <w:strike/>
                  <w:color w:val="000000"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DA68" w14:textId="022C19E0" w:rsidR="004B441B" w:rsidRPr="007D6B52" w:rsidDel="00294AC3" w:rsidRDefault="004B441B" w:rsidP="004B441B">
            <w:pPr>
              <w:rPr>
                <w:del w:id="188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ins w:id="189" w:author="Wigfall, Trevonte" w:date="2021-07-12T16:06:00Z">
              <w:del w:id="190" w:author="Trevonte Wigfall" w:date="2021-10-03T01:02:00Z">
                <w:r w:rsidRPr="007D6B52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1" w:author="Wigfall, Trevonte" w:date="2021-07-15T15:35:00Z">
              <w:del w:id="192" w:author="Trevonte Wigfall" w:date="2021-10-03T01:02:00Z">
                <w:r w:rsidR="00B204C4" w:rsidRPr="007D6B52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193" w:author="Trevonte Wigfall" w:date="2021-12-05T05:2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194" w:author="Trevonte Wigfall" w:date="2021-10-03T01:02:00Z">
              <w:r w:rsidRPr="007D6B52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Fri 8/16/18 19:55</w:delText>
              </w:r>
            </w:del>
          </w:p>
        </w:tc>
      </w:tr>
      <w:tr w:rsidR="004B441B" w:rsidRPr="00CC0F11" w:rsidDel="00294AC3" w14:paraId="790BD113" w14:textId="01B59602" w:rsidTr="00C46E95">
        <w:trPr>
          <w:trHeight w:val="557"/>
          <w:del w:id="195" w:author="Trevonte Wigfall" w:date="2021-10-03T01:02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9CB0" w14:textId="42E3D4F9" w:rsidR="004B441B" w:rsidRPr="00CC0F11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96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DDE9" w14:textId="396E34BE" w:rsidR="004B441B" w:rsidRPr="00CC0F11" w:rsidDel="00294AC3" w:rsidRDefault="004B441B" w:rsidP="004B441B">
            <w:pPr>
              <w:rPr>
                <w:del w:id="197" w:author="Trevonte Wigfall" w:date="2021-10-03T01:02:00Z"/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028A" w14:textId="57E09524" w:rsidR="004B441B" w:rsidRPr="00CC0F11" w:rsidDel="00294AC3" w:rsidRDefault="004B441B" w:rsidP="004B441B">
            <w:pPr>
              <w:rPr>
                <w:del w:id="198" w:author="Trevonte Wigfall" w:date="2021-10-03T01:02:00Z"/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del w:id="199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299" w14:textId="2171087B" w:rsidR="004B441B" w:rsidRPr="00CC0F11" w:rsidDel="00294AC3" w:rsidRDefault="004B441B" w:rsidP="004B441B">
            <w:pPr>
              <w:rPr>
                <w:del w:id="200" w:author="Trevonte Wigfall" w:date="2021-10-03T01:02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del w:id="201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</w:rPr>
                <w:delText>n/a</w:delText>
              </w:r>
            </w:del>
          </w:p>
          <w:p w14:paraId="4E3E4B32" w14:textId="085F1B52" w:rsidR="004B441B" w:rsidRPr="00CC0F11" w:rsidDel="00294AC3" w:rsidRDefault="004B441B" w:rsidP="004B441B">
            <w:pPr>
              <w:rPr>
                <w:del w:id="202" w:author="Trevonte Wigfall" w:date="2021-10-03T01:02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A16B" w14:textId="19878508" w:rsidR="004B441B" w:rsidRPr="00CC0F11" w:rsidDel="00294AC3" w:rsidRDefault="004B441B" w:rsidP="004B441B">
            <w:pPr>
              <w:rPr>
                <w:del w:id="203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del w:id="204" w:author="Trevonte Wigfall" w:date="2021-10-03T01:02:00Z">
              <w:r w:rsidRPr="00CC0F11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610F" w14:textId="5282C0AB" w:rsidR="004B441B" w:rsidRPr="00CC0F11" w:rsidDel="00294AC3" w:rsidRDefault="004B441B" w:rsidP="004B441B">
            <w:pPr>
              <w:rPr>
                <w:del w:id="205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del w:id="206" w:author="Trevonte Wigfall" w:date="2021-10-03T01:02:00Z">
              <w:r w:rsidRPr="00CC0F11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05876" w14:textId="4239399F" w:rsidR="004B441B" w:rsidRPr="00CC0F11" w:rsidDel="00294AC3" w:rsidRDefault="004B441B" w:rsidP="004B441B">
            <w:pPr>
              <w:rPr>
                <w:del w:id="207" w:author="Trevonte Wigfall" w:date="2021-10-03T01:02:00Z"/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del w:id="208" w:author="Trevonte Wigfall" w:date="2021-10-03T01:02:00Z">
              <w:r w:rsidRPr="00CC0F11" w:rsidDel="00294AC3">
                <w:rPr>
                  <w:rFonts w:ascii="Arial" w:hAnsi="Arial" w:cs="Arial"/>
                  <w:b/>
                  <w:strike/>
                  <w:color w:val="0000FF"/>
                  <w:sz w:val="22"/>
                  <w:szCs w:val="22"/>
                </w:rPr>
                <w:delText>Change TPIC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E82CD" w14:textId="2CC30FA8" w:rsidR="004B441B" w:rsidRPr="00CC0F11" w:rsidDel="00294AC3" w:rsidRDefault="004B441B" w:rsidP="004B441B">
            <w:pPr>
              <w:rPr>
                <w:del w:id="209" w:author="Trevonte Wigfall" w:date="2021-10-03T01:02:00Z"/>
                <w:rFonts w:ascii="Calibri" w:hAnsi="Calibri"/>
                <w:strike/>
                <w:color w:val="000000"/>
                <w:sz w:val="22"/>
                <w:szCs w:val="22"/>
              </w:rPr>
            </w:pPr>
            <w:del w:id="210" w:author="Trevonte Wigfall" w:date="2021-10-03T01:02:00Z">
              <w:r w:rsidRPr="00CC0F11" w:rsidDel="00294AC3">
                <w:rPr>
                  <w:rFonts w:ascii="Calibri" w:hAnsi="Calibri"/>
                  <w:strike/>
                  <w:color w:val="000000"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EDCE" w14:textId="07D7ED41" w:rsidR="004B441B" w:rsidRPr="007D6B52" w:rsidDel="00294AC3" w:rsidRDefault="004B441B" w:rsidP="004B441B">
            <w:pPr>
              <w:rPr>
                <w:del w:id="211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ins w:id="212" w:author="Wigfall, Trevonte" w:date="2021-07-12T16:06:00Z">
              <w:del w:id="213" w:author="Trevonte Wigfall" w:date="2021-10-03T01:02:00Z">
                <w:r w:rsidRPr="007D6B52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4" w:author="Wigfall, Trevonte" w:date="2021-07-15T15:35:00Z">
              <w:del w:id="215" w:author="Trevonte Wigfall" w:date="2021-10-03T01:02:00Z">
                <w:r w:rsidR="00B204C4" w:rsidRPr="007D6B52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216" w:author="Trevonte Wigfall" w:date="2021-12-05T05:2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17" w:author="Trevonte Wigfall" w:date="2021-10-03T01:02:00Z">
              <w:r w:rsidRPr="007D6B52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Fri 8/16/18 18:30</w:delText>
              </w:r>
            </w:del>
          </w:p>
        </w:tc>
      </w:tr>
      <w:tr w:rsidR="004B441B" w:rsidRPr="00CC0F11" w:rsidDel="00294AC3" w14:paraId="458DB2AC" w14:textId="30061863" w:rsidTr="004B424E">
        <w:trPr>
          <w:trHeight w:val="557"/>
          <w:del w:id="218" w:author="Trevonte Wigfall" w:date="2021-10-03T01:02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AC8E" w14:textId="2E487177" w:rsidR="004B441B" w:rsidRPr="00CC0F11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19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97BA" w14:textId="23F5CD4B" w:rsidR="004B441B" w:rsidRPr="00CC0F11" w:rsidDel="00294AC3" w:rsidRDefault="004B441B" w:rsidP="004B441B">
            <w:pPr>
              <w:rPr>
                <w:del w:id="220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1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BA19" w14:textId="2C6C3ADB" w:rsidR="004B441B" w:rsidRPr="00CC0F11" w:rsidDel="00294AC3" w:rsidRDefault="004B441B" w:rsidP="004B441B">
            <w:pPr>
              <w:rPr>
                <w:del w:id="222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3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30EB" w14:textId="4F904759" w:rsidR="004B441B" w:rsidRPr="00CC0F11" w:rsidDel="00294AC3" w:rsidRDefault="004B441B" w:rsidP="004B441B">
            <w:pPr>
              <w:rPr>
                <w:del w:id="224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5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DR/DR</w:delText>
              </w:r>
            </w:del>
          </w:p>
          <w:p w14:paraId="4F4A670F" w14:textId="6D0DFB05" w:rsidR="004B441B" w:rsidRPr="00CC0F11" w:rsidDel="00294AC3" w:rsidRDefault="004B441B" w:rsidP="004B441B">
            <w:pPr>
              <w:rPr>
                <w:del w:id="226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936C" w14:textId="2D856AA4" w:rsidR="004B441B" w:rsidRPr="00CC0F11" w:rsidDel="00294AC3" w:rsidRDefault="004B441B" w:rsidP="004B441B">
            <w:pPr>
              <w:rPr>
                <w:del w:id="227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del w:id="228" w:author="Trevonte Wigfall" w:date="2021-10-03T01:02:00Z">
              <w:r w:rsidRPr="00CC0F11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826E" w14:textId="570B62E1" w:rsidR="004B441B" w:rsidRPr="00CC0F11" w:rsidDel="00294AC3" w:rsidRDefault="004B441B" w:rsidP="004B441B">
            <w:pPr>
              <w:rPr>
                <w:del w:id="229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del w:id="230" w:author="Trevonte Wigfall" w:date="2021-10-03T01:02:00Z">
              <w:r w:rsidRPr="00CC0F11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4" w14:textId="5A63423B" w:rsidR="004B441B" w:rsidDel="00294AC3" w:rsidRDefault="00D04C81" w:rsidP="004B441B">
            <w:pPr>
              <w:rPr>
                <w:del w:id="231" w:author="Trevonte Wigfall" w:date="2021-10-03T01:02:00Z"/>
                <w:rStyle w:val="Hyperlink"/>
                <w:rFonts w:ascii="Arial" w:hAnsi="Arial" w:cs="Arial"/>
                <w:b/>
                <w:sz w:val="22"/>
                <w:szCs w:val="22"/>
              </w:rPr>
            </w:pPr>
            <w:del w:id="232" w:author="Trevonte Wigfall" w:date="2021-10-03T01:02:00Z">
              <w:r w:rsidDel="00294AC3">
                <w:fldChar w:fldCharType="begin"/>
              </w:r>
              <w:r w:rsidDel="00294AC3">
                <w:delInstrText xml:space="preserve"> HYPERLINK "https://share.antheminc.com/teams/AppEnvrMgmt/trizettosupport/Shared%20Documents/ClaimsXten/Procedures/How-to%20Docs/How_To_Change_LDAP_Manager_Password_For_ClaimsXten_In_Active_Directory_OVERARCHING.docx?Web=1" </w:delInstrText>
              </w:r>
              <w:r w:rsidDel="00294AC3">
                <w:fldChar w:fldCharType="separate"/>
              </w:r>
              <w:r w:rsidR="004B441B" w:rsidRPr="00CC0F11" w:rsidDel="00294AC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Follow the overarching document to change the LDAP manager password for the entire tier</w:delText>
              </w:r>
              <w:r w:rsidDel="00294AC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  <w:p w14:paraId="1E9EEA02" w14:textId="272F7661" w:rsidR="004B441B" w:rsidRPr="001840D1" w:rsidDel="00294AC3" w:rsidRDefault="004B441B" w:rsidP="004B441B">
            <w:pPr>
              <w:rPr>
                <w:del w:id="233" w:author="Trevonte Wigfall" w:date="2021-10-03T01:02:00Z"/>
                <w:rFonts w:ascii="Arial" w:hAnsi="Arial" w:cs="Arial"/>
                <w:b/>
                <w:color w:val="FF0000"/>
                <w:sz w:val="22"/>
                <w:szCs w:val="22"/>
              </w:rPr>
            </w:pPr>
            <w:del w:id="234" w:author="Trevonte Wigfall" w:date="2021-10-03T01:02:00Z">
              <w:r w:rsidDel="00294AC3">
                <w:rPr>
                  <w:rFonts w:ascii="Arial" w:hAnsi="Arial" w:cs="Arial"/>
                  <w:b/>
                  <w:color w:val="FF0000"/>
                  <w:sz w:val="22"/>
                  <w:szCs w:val="22"/>
                </w:rPr>
                <w:delText>PERFORMED AS PART OF 1P PROCESS EX FOR STARTING SERVICES/IIS RESET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405A6" w14:textId="5C4D36FD" w:rsidR="004B441B" w:rsidRPr="00CC0F11" w:rsidDel="00294AC3" w:rsidRDefault="004B441B" w:rsidP="004B441B">
            <w:pPr>
              <w:rPr>
                <w:del w:id="235" w:author="Trevonte Wigfall" w:date="2021-10-03T01:02:00Z"/>
                <w:rFonts w:ascii="Calibri" w:hAnsi="Calibri"/>
                <w:color w:val="000000"/>
                <w:sz w:val="22"/>
                <w:szCs w:val="22"/>
              </w:rPr>
            </w:pPr>
            <w:del w:id="236" w:author="Trevonte Wigfall" w:date="2021-10-03T01:02:00Z">
              <w:r w:rsidRPr="00CC0F11" w:rsidDel="00294AC3">
                <w:rPr>
                  <w:rFonts w:ascii="Calibri" w:hAnsi="Calibri"/>
                  <w:color w:val="000000"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909D" w14:textId="639D9911" w:rsidR="004B441B" w:rsidRPr="007D6B52" w:rsidDel="00294AC3" w:rsidRDefault="004B441B" w:rsidP="004B441B">
            <w:pPr>
              <w:rPr>
                <w:del w:id="237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ins w:id="238" w:author="Wigfall, Trevonte" w:date="2021-07-12T16:06:00Z">
              <w:del w:id="239" w:author="Trevonte Wigfall" w:date="2021-10-03T01:02:00Z">
                <w:r w:rsidRPr="007D6B52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0" w:author="Wigfall, Trevonte" w:date="2021-07-15T15:35:00Z">
              <w:del w:id="241" w:author="Trevonte Wigfall" w:date="2021-10-03T01:02:00Z">
                <w:r w:rsidR="00B204C4" w:rsidRPr="007D6B52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242" w:author="Trevonte Wigfall" w:date="2021-12-05T05:2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43" w:author="Trevonte Wigfall" w:date="2021-10-03T01:02:00Z">
              <w:r w:rsidRPr="007D6B52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4B441B" w:rsidRPr="008A3B10" w14:paraId="532A75E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80C4FF1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63BA20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34D7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40066E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31437A36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</w:t>
            </w:r>
          </w:p>
          <w:p w14:paraId="04B431B4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  <w:p w14:paraId="0FE36FD4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45DCA7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A2EB4D4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11C3" w14:textId="77777777" w:rsidR="004B441B" w:rsidRPr="008A3B10" w:rsidRDefault="007D6B52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</w:pPr>
            <w:hyperlink r:id="rId25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21A2637F" w14:textId="77777777" w:rsidR="004B441B" w:rsidRPr="008A3B10" w:rsidRDefault="004B441B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  <w:p w14:paraId="6DCFCA23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8A9A19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B4694CF" w14:textId="2AB91D21" w:rsidR="004B441B" w:rsidRPr="007D6B52" w:rsidDel="00196BC4" w:rsidRDefault="004B441B" w:rsidP="004B441B">
            <w:pPr>
              <w:rPr>
                <w:del w:id="24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45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46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4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48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DC7C055" w14:textId="627C14AE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49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20:00</w:delText>
              </w:r>
            </w:del>
          </w:p>
        </w:tc>
      </w:tr>
      <w:tr w:rsidR="004B441B" w:rsidRPr="008A3B10" w14:paraId="67FDE38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EF96CB8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CC8DD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6B018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71C6B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27A1681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0BE2056" w14:textId="77777777" w:rsidR="004B441B" w:rsidRPr="008A3B10" w:rsidRDefault="004B441B" w:rsidP="004B441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EB7C66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104A3D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FD09A8" w14:textId="77777777" w:rsidR="004B441B" w:rsidRPr="008A3B10" w:rsidRDefault="007D6B52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26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Perform IIS reset</w:t>
              </w:r>
            </w:hyperlink>
          </w:p>
          <w:p w14:paraId="2A6869D8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2B14808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251619" w14:textId="6A7DFD9A" w:rsidR="004B441B" w:rsidRPr="007D6B52" w:rsidDel="00196BC4" w:rsidRDefault="004B441B" w:rsidP="004B441B">
            <w:pPr>
              <w:rPr>
                <w:del w:id="25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51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52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5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54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7CDA9F5" w14:textId="4B5F7AF5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5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20:10</w:delText>
              </w:r>
            </w:del>
          </w:p>
        </w:tc>
      </w:tr>
      <w:tr w:rsidR="004B441B" w:rsidRPr="00597B9C" w14:paraId="224C6F6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20FD0B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3C61E26" w14:textId="77777777" w:rsidR="004B441B" w:rsidRPr="00C46E95" w:rsidRDefault="004B441B" w:rsidP="004B441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27F575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6A60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5B68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064A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B22EE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BD9A9A" w14:textId="77777777" w:rsidR="004B441B" w:rsidRPr="00597B9C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E0BB26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77852EF" w14:textId="35CEECFF" w:rsidR="004B441B" w:rsidRPr="007D6B52" w:rsidDel="00196BC4" w:rsidRDefault="004B441B" w:rsidP="004B441B">
            <w:pPr>
              <w:rPr>
                <w:del w:id="256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57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58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5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60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7E126227" w14:textId="5DA76B67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1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4B441B" w:rsidRPr="00167E86" w14:paraId="5E811C6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597D6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2DD0B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C913C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4C90B3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7FE1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AA04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A29B6D" w14:textId="77777777" w:rsidR="004B441B" w:rsidRPr="00167E86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8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1319F2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B487D9" w14:textId="256C5C46" w:rsidR="004B441B" w:rsidRPr="007D6B52" w:rsidDel="00196BC4" w:rsidRDefault="004B441B" w:rsidP="004B441B">
            <w:pPr>
              <w:rPr>
                <w:del w:id="26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63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64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6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66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3CC4508" w14:textId="49801EA9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7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4B441B" w:rsidRPr="00167E86" w14:paraId="6CB7253E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2B3C6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B878CF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FF64A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64BFD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5E0E8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5F9D1E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1B6676" w14:textId="77777777" w:rsidR="004B441B" w:rsidRPr="00167E86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9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36793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D3E262" w14:textId="6E3FCDF6" w:rsidR="004B441B" w:rsidRPr="007D6B52" w:rsidDel="00196BC4" w:rsidRDefault="004B441B" w:rsidP="004B441B">
            <w:pPr>
              <w:rPr>
                <w:del w:id="268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69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70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71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72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FA08911" w14:textId="2B224841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3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4B441B" w:rsidRPr="00167E86" w14:paraId="0DA169A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1CB415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D356D8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5B6F2F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92AB7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03C7E81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0871D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5EC309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0FD3A9" w14:textId="77777777" w:rsidR="004B441B" w:rsidRPr="00167E86" w:rsidRDefault="007D6B52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37E1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5E3DBF5" w14:textId="7F5F7DB7" w:rsidR="004B441B" w:rsidRPr="007D6B52" w:rsidDel="00196BC4" w:rsidRDefault="004B441B" w:rsidP="004B441B">
            <w:pPr>
              <w:rPr>
                <w:del w:id="27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75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76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7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78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179EDB8" w14:textId="4D495F1A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9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4B441B" w:rsidRPr="00597B9C" w14:paraId="41816E1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5F4C9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70B032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5642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13792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209D7D02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54D18C9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0A848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8AC71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4C952" w14:textId="77777777" w:rsidR="004B441B" w:rsidRPr="00597B9C" w:rsidRDefault="007D6B52" w:rsidP="004B441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1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4B441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4B441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9AC3450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E5FE5FC" w14:textId="3C9F1237" w:rsidR="004B441B" w:rsidRPr="007D6B52" w:rsidDel="00196BC4" w:rsidRDefault="004B441B" w:rsidP="004B441B">
            <w:pPr>
              <w:rPr>
                <w:del w:id="28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81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82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8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84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006D761" w14:textId="692DF51B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5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4B441B" w:rsidRPr="00597B9C" w14:paraId="3C3F5BA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D6A527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2EB33D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43196CD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73176E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2356B27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08B74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6CD06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4BC10" w14:textId="77777777" w:rsidR="004B441B" w:rsidRPr="00597B9C" w:rsidRDefault="007D6B52" w:rsidP="004B441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2" w:history="1">
              <w:r w:rsidR="004B441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252FA35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99AE7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C73372" w14:textId="0B7FDAAE" w:rsidR="004B441B" w:rsidRPr="007D6B52" w:rsidDel="00196BC4" w:rsidRDefault="004B441B" w:rsidP="004B441B">
            <w:pPr>
              <w:rPr>
                <w:del w:id="286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87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88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8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90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60D6DF0" w14:textId="68FA6816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1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4B441B" w:rsidRPr="00597B9C" w14:paraId="4F943E85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AB790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4F8C5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89E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12891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E137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3CF5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9A57BF" w14:textId="77777777" w:rsidR="004B441B" w:rsidRPr="00597B9C" w:rsidRDefault="007D6B52" w:rsidP="004B441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3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32501A5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DBCE6D0" w14:textId="49B637F7" w:rsidR="004B441B" w:rsidRPr="007D6B52" w:rsidDel="00196BC4" w:rsidRDefault="004B441B" w:rsidP="004B441B">
            <w:pPr>
              <w:rPr>
                <w:del w:id="29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93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94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295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96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2EFAB87" w14:textId="3D5E4A6C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7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4B441B" w:rsidRPr="00597B9C" w14:paraId="5E8C941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52F646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BDFC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354B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AA0E9B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11F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604F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D1806" w14:textId="77777777" w:rsidR="004B441B" w:rsidRPr="00597B9C" w:rsidRDefault="007D6B52" w:rsidP="004B441B">
            <w:pPr>
              <w:spacing w:after="200" w:line="276" w:lineRule="auto"/>
            </w:pPr>
            <w:hyperlink r:id="rId34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1F8CD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26B4589" w14:textId="5238D088" w:rsidR="004B441B" w:rsidRPr="007D6B52" w:rsidDel="00196BC4" w:rsidRDefault="004B441B" w:rsidP="004B441B">
            <w:pPr>
              <w:rPr>
                <w:del w:id="298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99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00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0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02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8577767" w14:textId="36D58C1D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3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4B441B" w:rsidRPr="00597B9C" w14:paraId="1BD988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2192E5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1465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8B7BA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45971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VA33PWVCXT004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B8035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365F34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32EB99" w14:textId="77777777" w:rsidR="004B441B" w:rsidRPr="00597B9C" w:rsidRDefault="007D6B52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5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185094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C1A13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A528C35" w14:textId="14134D33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4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05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06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07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20:50</w:delText>
              </w:r>
            </w:del>
          </w:p>
        </w:tc>
      </w:tr>
      <w:tr w:rsidR="004B441B" w:rsidRPr="00597B9C" w14:paraId="50613A4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34EAA8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BF175A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7B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06B3A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26540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73367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FE2311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master</w:t>
            </w:r>
            <w:proofErr w:type="gramEnd"/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5D940BDB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1397B1B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7328" behindDoc="0" locked="0" layoutInCell="1" allowOverlap="1" wp14:anchorId="31B9B38D" wp14:editId="3C2A006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8A900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C52E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8BF377" w14:textId="70473994" w:rsidR="004B441B" w:rsidRPr="007D6B52" w:rsidDel="00196BC4" w:rsidRDefault="004B441B" w:rsidP="004B441B">
            <w:pPr>
              <w:rPr>
                <w:del w:id="308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09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10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1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12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E07E822" w14:textId="78C1F6B9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3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4B441B" w:rsidRPr="00597B9C" w14:paraId="27680F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051B5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F6D43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38F6C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F5F12" w14:textId="77777777" w:rsidR="004B441B" w:rsidRPr="00597B9C" w:rsidRDefault="004B441B" w:rsidP="004B441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CF13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723472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6EBF8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B55AC8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6876DC" w14:textId="730CDCD2" w:rsidR="004B441B" w:rsidRPr="007D6B52" w:rsidDel="00196BC4" w:rsidRDefault="004B441B" w:rsidP="004B441B">
            <w:pPr>
              <w:rPr>
                <w:del w:id="31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15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16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17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18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0A4A558" w14:textId="7FCA2246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9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4B441B" w:rsidRPr="00597B9C" w14:paraId="7DA652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052D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76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19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98C8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14C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E13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CFE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BCBD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871C" w14:textId="0B73C956" w:rsidR="004B441B" w:rsidRPr="007D6B52" w:rsidDel="00196BC4" w:rsidRDefault="004B441B" w:rsidP="004B441B">
            <w:pPr>
              <w:rPr>
                <w:del w:id="32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21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2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23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24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A6E1EF4" w14:textId="6DCDDD3F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5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4B441B" w:rsidRPr="00597B9C" w14:paraId="35C7C6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ADA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3C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5A35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74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020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F2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E60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707C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proofErr w:type="spellStart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</w:t>
            </w:r>
            <w:proofErr w:type="spellEnd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 xml:space="preserve">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2C00" w14:textId="2E25A91D" w:rsidR="004B441B" w:rsidRPr="007D6B52" w:rsidDel="00196BC4" w:rsidRDefault="004B441B" w:rsidP="004B441B">
            <w:pPr>
              <w:rPr>
                <w:del w:id="326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27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8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29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30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B8AC582" w14:textId="6195E89C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1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4B441B" w:rsidRPr="00597B9C" w14:paraId="4FB7940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18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149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FDC9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AD77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7F89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FCE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8B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4704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49AF" w14:textId="1DB59434" w:rsidR="004B441B" w:rsidRPr="007D6B52" w:rsidDel="00196BC4" w:rsidRDefault="004B441B" w:rsidP="004B441B">
            <w:pPr>
              <w:rPr>
                <w:del w:id="33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33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34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35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36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FDD8155" w14:textId="788FDE97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7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4B441B" w:rsidRPr="00597B9C" w14:paraId="156109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13C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873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59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3680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BAE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C1A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E59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8560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9953" w14:textId="4F06A8EB" w:rsidR="004B441B" w:rsidRPr="007D6B52" w:rsidDel="00196BC4" w:rsidRDefault="004B441B" w:rsidP="004B441B">
            <w:pPr>
              <w:rPr>
                <w:del w:id="338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39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40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4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42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981031B" w14:textId="1816B8A4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3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4B441B" w:rsidRPr="00597B9C" w14:paraId="15AC2A2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87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084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DEC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AE72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1D95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D91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04CED" w14:textId="77777777" w:rsidR="004B441B" w:rsidRPr="00055E1E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3DB38" w14:textId="77777777" w:rsidR="004B441B" w:rsidRPr="00055E1E" w:rsidRDefault="004B441B" w:rsidP="004B441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B2E3" w14:textId="6ABAD0A7" w:rsidR="004B441B" w:rsidRPr="007D6B52" w:rsidDel="00196BC4" w:rsidRDefault="004B441B" w:rsidP="004B441B">
            <w:pPr>
              <w:rPr>
                <w:del w:id="34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45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46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47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48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6946323" w14:textId="51CFA404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9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4B441B" w:rsidRPr="00597B9C" w14:paraId="5247627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E5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08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B15B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CB9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56B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63F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11C1" w14:textId="77777777" w:rsidR="004B441B" w:rsidRPr="00F01A88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1F9106F6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D5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AF79" w14:textId="00C46CDE" w:rsidR="004B441B" w:rsidRPr="007D6B52" w:rsidDel="00196BC4" w:rsidRDefault="004B441B" w:rsidP="004B441B">
            <w:pPr>
              <w:rPr>
                <w:del w:id="35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51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52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53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54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99989C7" w14:textId="5EC439B4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5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4B441B" w:rsidRPr="00597B9C" w14:paraId="5622511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906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680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998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7752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6F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964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8E45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AA6F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519" w14:textId="7DA0D748" w:rsidR="004B441B" w:rsidRPr="007D6B52" w:rsidDel="00196BC4" w:rsidRDefault="004B441B" w:rsidP="004B441B">
            <w:pPr>
              <w:rPr>
                <w:del w:id="356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57" w:author="Wigfall, Trevonte" w:date="2021-07-12T16:06:00Z">
              <w:r w:rsidRPr="007D6B52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58" w:author="Wigfall, Trevonte" w:date="2021-07-15T15:35:00Z">
              <w:r w:rsidR="00B204C4" w:rsidRPr="007D6B52">
                <w:rPr>
                  <w:rFonts w:asciiTheme="minorHAnsi" w:hAnsiTheme="minorHAnsi"/>
                  <w:b/>
                  <w:sz w:val="22"/>
                  <w:szCs w:val="22"/>
                  <w:rPrChange w:id="359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60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8/15/19 </w:delText>
              </w:r>
            </w:del>
          </w:p>
          <w:p w14:paraId="6333D294" w14:textId="62967949" w:rsidR="004B441B" w:rsidRPr="007D6B52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1" w:author="Wigfall, Trevonte" w:date="2021-07-12T16:06:00Z">
              <w:r w:rsidRPr="007D6B52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7D8D59E2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BAE2767" w14:textId="77777777" w:rsidTr="00C70289">
        <w:trPr>
          <w:trHeight w:val="2479"/>
        </w:trPr>
        <w:tc>
          <w:tcPr>
            <w:tcW w:w="13062" w:type="dxa"/>
          </w:tcPr>
          <w:p w14:paraId="32BE2957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4444BA5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032A54F1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A094FB6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7"/>
      <w:footerReference w:type="default" r:id="rId38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9118" w14:textId="77777777" w:rsidR="00D04C81" w:rsidRDefault="00D04C81">
      <w:r>
        <w:separator/>
      </w:r>
    </w:p>
  </w:endnote>
  <w:endnote w:type="continuationSeparator" w:id="0">
    <w:p w14:paraId="515DB7B0" w14:textId="77777777" w:rsidR="00D04C81" w:rsidRDefault="00D0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B012" w14:textId="77777777" w:rsidR="00157BF5" w:rsidRDefault="00157BF5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608081FF" w14:textId="77777777" w:rsidR="00157BF5" w:rsidRDefault="00157BF5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A1F6" w14:textId="77777777" w:rsidR="00D04C81" w:rsidRDefault="00D04C81">
      <w:r>
        <w:separator/>
      </w:r>
    </w:p>
  </w:footnote>
  <w:footnote w:type="continuationSeparator" w:id="0">
    <w:p w14:paraId="01E62026" w14:textId="77777777" w:rsidR="00D04C81" w:rsidRDefault="00D0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A136" w14:textId="77777777" w:rsidR="00157BF5" w:rsidRDefault="007D6B52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129F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308" r:id="rId2"/>
      </w:object>
    </w:r>
  </w:p>
  <w:p w14:paraId="7379707A" w14:textId="77777777" w:rsidR="00157BF5" w:rsidRDefault="00157BF5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4DCECB0" w14:textId="77777777" w:rsidR="00157BF5" w:rsidRDefault="00157BF5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A70D2DB" w14:textId="77777777" w:rsidR="00157BF5" w:rsidRDefault="00157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27672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7BF5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0D1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4AC3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247E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58FE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8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441B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070"/>
    <w:rsid w:val="00573CF0"/>
    <w:rsid w:val="0057502E"/>
    <w:rsid w:val="00575750"/>
    <w:rsid w:val="0057614C"/>
    <w:rsid w:val="005765D2"/>
    <w:rsid w:val="00580E6C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4D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1811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D6B52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43C0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4357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3B10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6D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27E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3874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571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4C4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0F11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4C81"/>
    <w:rsid w:val="00D056DD"/>
    <w:rsid w:val="00D05D76"/>
    <w:rsid w:val="00D07D35"/>
    <w:rsid w:val="00D1375E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0E7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06C1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3454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C0F151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7D6B52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4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file:///\\agpcorp\apps\Local\EMT\COTS\McKesson\ClaimsXten\v6.0\Docs%20%20(Internal)\CXT_Installation_Guide-Dictionary-dat_AUTOMATED.docx" TargetMode="External"/><Relationship Id="rId2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2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2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2D014-417A-4292-B15B-46720BE1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41</TotalTime>
  <Pages>7</Pages>
  <Words>995</Words>
  <Characters>13558</Characters>
  <Application>Microsoft Office Word</Application>
  <DocSecurity>0</DocSecurity>
  <Lines>112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14524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17</cp:revision>
  <cp:lastPrinted>2016-04-21T16:18:00Z</cp:lastPrinted>
  <dcterms:created xsi:type="dcterms:W3CDTF">2020-08-06T15:31:00Z</dcterms:created>
  <dcterms:modified xsi:type="dcterms:W3CDTF">2021-12-05T10:29:00Z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