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0F48" w14:textId="77777777" w:rsidR="0057614C" w:rsidRPr="008D75AB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6T22:27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8D75AB" w14:paraId="1CCA12D7" w14:textId="77777777" w:rsidTr="000E7C41">
        <w:trPr>
          <w:trHeight w:val="438"/>
          <w:trPrChange w:id="2" w:author="Wigfall, Trevonte" w:date="2021-07-16T22:27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6T22:27:00Z">
              <w:tcPr>
                <w:tcW w:w="1728" w:type="dxa"/>
              </w:tcPr>
            </w:tcPrChange>
          </w:tcPr>
          <w:p w14:paraId="5A54F4C0" w14:textId="10214086" w:rsidR="0057614C" w:rsidRPr="008D75AB" w:rsidRDefault="0057614C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4" w:name="Dropdown2"/>
            <w:r w:rsidRPr="008D75AB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8D75A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del w:id="5" w:author="Wigfall, Trevonte" w:date="2021-07-17T20:46:00Z">
              <w:r w:rsidR="00C2753F" w:rsidRPr="00F0100F" w:rsidDel="004F1CEE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6" w:author="Wigfall, Trevonte" w:date="2021-07-12T16:12:00Z">
              <w:r w:rsidR="00C2753F" w:rsidRPr="00F0100F" w:rsidDel="008D75AB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  <w:ins w:id="7" w:author="Wigfall, Trevonte" w:date="2021-07-17T20:46:00Z">
              <w:r w:rsidR="004F1CEE" w:rsidRPr="00F0100F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</w:p>
        </w:tc>
        <w:tc>
          <w:tcPr>
            <w:tcW w:w="1937" w:type="dxa"/>
            <w:tcBorders>
              <w:right w:val="single" w:sz="4" w:space="0" w:color="auto"/>
            </w:tcBorders>
            <w:tcPrChange w:id="8" w:author="Wigfall, Trevonte" w:date="2021-07-16T22:27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83E616A" w14:textId="08AF8D97" w:rsidR="004A29BC" w:rsidRPr="00F0100F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0100F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C2753F" w:rsidRPr="00F0100F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9" w:author="Wigfall, Trevonte" w:date="2021-07-16T22:27:00Z">
              <w:r w:rsidR="000E7C41" w:rsidRPr="00F0100F">
                <w:rPr>
                  <w:rFonts w:ascii="Garamond" w:hAnsi="Garamond"/>
                  <w:b/>
                  <w:sz w:val="24"/>
                  <w:szCs w:val="24"/>
                  <w:rPrChange w:id="10" w:author="Trevonte Wigfall" w:date="2021-12-05T05:29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R#</w:t>
              </w:r>
            </w:ins>
            <w:del w:id="11" w:author="Wigfall, Trevonte" w:date="2021-07-12T16:11:00Z">
              <w:r w:rsidR="00C2753F" w:rsidRPr="00F0100F" w:rsidDel="008D75AB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2" w:author="Wigfall, Trevonte" w:date="2021-07-16T22:27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5C2BD60E" w14:textId="77777777" w:rsidR="0057614C" w:rsidRPr="008D75AB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3" w:author="Wigfall, Trevonte" w:date="2021-07-16T22:27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18BFB9EB" w14:textId="77777777" w:rsidR="0057614C" w:rsidRPr="008D75AB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  <w:tcPrChange w:id="14" w:author="Wigfall, Trevonte" w:date="2021-07-16T22:27:00Z">
              <w:tcPr>
                <w:tcW w:w="2232" w:type="dxa"/>
              </w:tcPr>
            </w:tcPrChange>
          </w:tcPr>
          <w:p w14:paraId="0E4C3641" w14:textId="77777777" w:rsidR="0057614C" w:rsidRPr="008D75AB" w:rsidRDefault="006945B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PROD-1</w:t>
            </w:r>
            <w:r w:rsidR="00174021" w:rsidRPr="008D75AB">
              <w:rPr>
                <w:rFonts w:ascii="Garamond" w:hAnsi="Garamond"/>
                <w:b/>
                <w:sz w:val="24"/>
                <w:szCs w:val="24"/>
              </w:rPr>
              <w:t>P</w:t>
            </w:r>
          </w:p>
        </w:tc>
      </w:tr>
    </w:tbl>
    <w:p w14:paraId="0F417090" w14:textId="77777777" w:rsidR="002F7317" w:rsidRPr="008D75AB" w:rsidRDefault="0057614C">
      <w:pPr>
        <w:rPr>
          <w:rFonts w:ascii="Garamond" w:hAnsi="Garamond"/>
          <w:b/>
          <w:sz w:val="24"/>
          <w:szCs w:val="24"/>
        </w:rPr>
      </w:pPr>
      <w:r w:rsidRPr="008D75AB">
        <w:rPr>
          <w:rFonts w:ascii="Garamond" w:hAnsi="Garamond"/>
          <w:b/>
          <w:sz w:val="24"/>
          <w:szCs w:val="24"/>
        </w:rPr>
        <w:t xml:space="preserve">  </w:t>
      </w:r>
    </w:p>
    <w:p w14:paraId="5C880F77" w14:textId="77777777" w:rsidR="0057614C" w:rsidRPr="008D75AB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8D75AB" w14:paraId="4F26F1ED" w14:textId="77777777" w:rsidTr="00240F73">
        <w:tc>
          <w:tcPr>
            <w:tcW w:w="5000" w:type="pct"/>
            <w:gridSpan w:val="10"/>
            <w:shd w:val="clear" w:color="auto" w:fill="E6E6E6"/>
          </w:tcPr>
          <w:p w14:paraId="6AC6292F" w14:textId="77777777" w:rsidR="00D43747" w:rsidRPr="008D75AB" w:rsidRDefault="00D43747">
            <w:pPr>
              <w:rPr>
                <w:rFonts w:ascii="Garamond" w:hAnsi="Garamond"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 xml:space="preserve">Environment </w:t>
            </w:r>
            <w:r w:rsidRPr="008D75AB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8D75AB" w14:paraId="5349DBFC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241BE2B2" w14:textId="77777777" w:rsidR="00CE2154" w:rsidRPr="008D75AB" w:rsidRDefault="00826835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CE2154"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CD49915" w14:textId="77777777" w:rsidR="00CE2154" w:rsidRPr="008D75AB" w:rsidRDefault="00CE2154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 VA22PWPCXT010,  VA22PWvCXT003, VA22PWvCXT004,VA22PWvCXT005, VA22PWvCXT006, VA22PWvCXT300, </w:t>
            </w:r>
          </w:p>
          <w:p w14:paraId="6301B356" w14:textId="77777777" w:rsidR="00D43747" w:rsidRPr="008D75AB" w:rsidRDefault="00CE2154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</w:tr>
      <w:tr w:rsidR="00D43747" w:rsidRPr="008D75AB" w14:paraId="4EEBF57C" w14:textId="77777777" w:rsidTr="00240F73">
        <w:tc>
          <w:tcPr>
            <w:tcW w:w="5000" w:type="pct"/>
            <w:gridSpan w:val="10"/>
            <w:shd w:val="clear" w:color="auto" w:fill="E6E6E6"/>
          </w:tcPr>
          <w:p w14:paraId="5389220C" w14:textId="77777777" w:rsidR="00D43747" w:rsidRPr="008D75AB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8D75AB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8D75AB" w14:paraId="53788F68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4D3568B1" w14:textId="77777777" w:rsidR="00B91A60" w:rsidRPr="008D75AB" w:rsidRDefault="00B91A60" w:rsidP="00B91A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14FE358E" w14:textId="77777777" w:rsidR="00B91A60" w:rsidRPr="008D75AB" w:rsidRDefault="00B91A60" w:rsidP="00B91A60">
            <w:pPr>
              <w:rPr>
                <w:rFonts w:asciiTheme="minorHAnsi" w:hAnsiTheme="minorHAnsi"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z w:val="22"/>
                <w:szCs w:val="22"/>
              </w:rPr>
              <w:t>10.  use “archive” in case we need to send logs to vendor</w:t>
            </w:r>
          </w:p>
          <w:p w14:paraId="77594799" w14:textId="5635651B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8D75AB"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8D75AB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15" w:author="Wigfall, Trevonte" w:date="2021-07-12T16:13:00Z">
              <w:r w:rsidRPr="00F0100F" w:rsidDel="008D75A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ins w:id="16" w:author="Wigfall, Trevonte" w:date="2021-07-12T16:13:00Z">
              <w:r w:rsidR="008D75AB" w:rsidRPr="00F0100F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r w:rsidRPr="00F0100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8D75AB"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371CAF92" w14:textId="77777777" w:rsidR="00B91A60" w:rsidRPr="008D75AB" w:rsidRDefault="00B91A60" w:rsidP="00B91A6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 w:rsidRPr="008D75AB">
              <w:rPr>
                <w:rFonts w:asciiTheme="minorHAnsi" w:hAnsiTheme="minorHAnsi" w:cs="Arial"/>
                <w:sz w:val="24"/>
                <w:szCs w:val="24"/>
                <w:rPrChange w:id="17" w:author="Wigfall, Trevonte" w:date="2021-07-12T16:13:00Z">
                  <w:rPr>
                    <w:rFonts w:asciiTheme="minorHAnsi" w:hAnsiTheme="minorHAnsi" w:cs="Arial"/>
                    <w:color w:val="0000FF"/>
                    <w:sz w:val="24"/>
                    <w:szCs w:val="24"/>
                    <w:u w:val="single"/>
                  </w:rPr>
                </w:rPrChange>
              </w:rPr>
              <w:fldChar w:fldCharType="begin"/>
            </w:r>
            <w:r w:rsidRPr="008D75AB"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 w:rsidRPr="00F0100F"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8D75AB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8D75AB">
              <w:rPr>
                <w:rStyle w:val="Hyperlink"/>
              </w:rPr>
              <w:t xml:space="preserve"> </w:t>
            </w:r>
            <w:r w:rsidRPr="008D75AB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2883899" w14:textId="77777777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F0100F"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1EF02724" w14:textId="0BEE61FD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8D75AB"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r w:rsidRPr="008D75AB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18" w:author="Wigfall, Trevonte" w:date="2021-07-12T16:13:00Z">
              <w:r w:rsidR="008D75AB" w:rsidRPr="00F0100F">
                <w:rPr>
                  <w:rFonts w:ascii="Garamond" w:hAnsi="Garamond"/>
                  <w:b/>
                  <w:sz w:val="24"/>
                  <w:szCs w:val="24"/>
                  <w:rPrChange w:id="19" w:author="Trevonte Wigfall" w:date="2021-12-05T05:29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</w:ins>
            <w:del w:id="20" w:author="Wigfall, Trevonte" w:date="2021-07-12T16:13:00Z">
              <w:r w:rsidRPr="008D75AB" w:rsidDel="008D75A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7E1A5695" w14:textId="77777777" w:rsidR="00A904EF" w:rsidRPr="008D75AB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8D75AB" w14:paraId="6D3910E0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3227D98" w14:textId="77777777" w:rsidR="00D43747" w:rsidRPr="008D75AB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8D75AB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8D75AB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8D75AB" w14:paraId="334329C7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4149475A" w14:textId="77777777" w:rsidR="00D43747" w:rsidRPr="008D75AB" w:rsidRDefault="00D43747">
            <w:pPr>
              <w:rPr>
                <w:rFonts w:ascii="Garamond" w:hAnsi="Garamond"/>
                <w:b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8D75AB" w14:paraId="4C6955B4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2A68837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9C4866A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3656195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5D5923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315C8B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3B82F9E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C078230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071A3159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E3E8DE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8D75AB" w14:paraId="1D2808D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009B80E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FE6A683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8EB6A0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00E0BF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0BAF819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CCA275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881585E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27DD59" w14:textId="77777777" w:rsidR="001308BC" w:rsidRPr="008D75AB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556378F2" w14:textId="77777777" w:rsidR="001308BC" w:rsidRPr="008D75AB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23BF0B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A64EEC0" w14:textId="78A28344" w:rsidR="00576448" w:rsidRPr="0093527A" w:rsidRDefault="001308BC">
            <w:pPr>
              <w:rPr>
                <w:smallCaps/>
                <w:rPrChange w:id="21" w:author="Wigfall, Trevonte" w:date="2021-07-15T11:0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2" w:author="Wigfall, Trevonte" w:date="2021-07-12T16:12:00Z">
              <w:r w:rsidRPr="00F0100F" w:rsidDel="008D75AB">
                <w:rPr>
                  <w:rFonts w:asciiTheme="minorHAnsi" w:hAnsiTheme="minorHAnsi" w:cstheme="minorHAnsi"/>
                  <w:b/>
                  <w:bCs/>
                  <w:rPrChange w:id="23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18:30</w:delText>
              </w:r>
            </w:del>
            <w:ins w:id="24" w:author="Wigfall, Trevonte" w:date="2021-07-15T11:03:00Z">
              <w:r w:rsidR="0093527A" w:rsidRPr="00F0100F">
                <w:rPr>
                  <w:rFonts w:asciiTheme="minorHAnsi" w:hAnsiTheme="minorHAnsi" w:cstheme="minorHAnsi"/>
                  <w:b/>
                  <w:bCs/>
                </w:rPr>
                <w:t>DAY MM/DD/YY Starting at HH:MM</w:t>
              </w:r>
            </w:ins>
          </w:p>
        </w:tc>
      </w:tr>
      <w:tr w:rsidR="001308BC" w:rsidRPr="008D75AB" w14:paraId="3062373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3E86984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624AA06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9B5D14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EAB3F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B0C67B4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F339BB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EFAB6DE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4626C2" w14:textId="77777777" w:rsidR="001308BC" w:rsidRPr="008D75AB" w:rsidRDefault="008D75AB" w:rsidP="001308BC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8D75AB">
              <w:rPr>
                <w:rPrChange w:id="25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 w:rsidRPr="00F0100F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549BE97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9215FBB" w14:textId="28BE626E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6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7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18:30</w:delText>
              </w:r>
            </w:del>
            <w:ins w:id="28" w:author="Wigfall, Trevonte" w:date="2021-07-12T16:12:00Z">
              <w:r w:rsidR="008D75AB"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</w:p>
        </w:tc>
      </w:tr>
      <w:tr w:rsidR="001308BC" w:rsidRPr="008D75AB" w14:paraId="76A464D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2EE02BD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FEBF5DC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43D3A9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1BD2F5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78F5AC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87573EB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ECCD32" w14:textId="77777777" w:rsidR="001308BC" w:rsidRPr="008D75AB" w:rsidRDefault="008D75AB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8D75AB">
              <w:rPr>
                <w:rPrChange w:id="29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Update RM spreadhsheet the change effort had begin (PROD MW Only)</w:t>
            </w:r>
            <w:r w:rsidRPr="00F0100F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388DFCD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4FE9B9B" w14:textId="5CB3577F" w:rsidR="001308BC" w:rsidRPr="00F0100F" w:rsidRDefault="008D75AB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" w:author="Wigfall, Trevonte" w:date="2021-07-12T16:12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1" w:author="Wigfall, Trevonte" w:date="2021-07-12T16:12:00Z">
              <w:r w:rsidR="001308BC"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18:32</w:delText>
              </w:r>
            </w:del>
          </w:p>
        </w:tc>
      </w:tr>
      <w:tr w:rsidR="008D75AB" w:rsidRPr="008D75AB" w14:paraId="37B146F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BBE978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9C6F74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108EFE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E74E1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ReportingServer:</w:t>
            </w:r>
          </w:p>
          <w:p w14:paraId="7AABFA3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va22pwVcxt300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ABB1E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FD3D5B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BB74B2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8D75AB">
              <w:rPr>
                <w:rPrChange w:id="32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Run Reporting Server Pre-Checks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E78C3F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033CA4" w14:textId="3E3948B4" w:rsidR="008D75AB" w:rsidRPr="00F0100F" w:rsidDel="008D75AB" w:rsidRDefault="008D75AB" w:rsidP="008D75AB">
            <w:pPr>
              <w:rPr>
                <w:del w:id="33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4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5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10/19/18</w:delText>
              </w:r>
            </w:del>
          </w:p>
          <w:p w14:paraId="293A2BDB" w14:textId="7B3640C3" w:rsidR="008D75AB" w:rsidRPr="00F0100F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6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18:35</w:delText>
              </w:r>
            </w:del>
          </w:p>
        </w:tc>
      </w:tr>
      <w:tr w:rsidR="008D75AB" w:rsidRPr="008D75AB" w14:paraId="4D76B9E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6FBC2A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3683DF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1EF6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DA62F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1414B7D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cxtTPICfac1P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C84F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BE6193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61A426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3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TPIC load balancer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DE331D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FFC4F30" w14:textId="36A6F2CD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8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9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18:40</w:delText>
              </w:r>
            </w:del>
          </w:p>
        </w:tc>
      </w:tr>
      <w:tr w:rsidR="008D75AB" w:rsidRPr="008D75AB" w14:paraId="230A3C3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EC7C2F7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08F5FF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613F3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C36C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3C1D182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cxtTPPUIPfac1P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4C439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A5884B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E746CE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40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TPPUI load balancer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39411C6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7A909A" w14:textId="3DBD76B1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1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2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18:41</w:delText>
              </w:r>
            </w:del>
          </w:p>
        </w:tc>
      </w:tr>
      <w:tr w:rsidR="008D75AB" w:rsidRPr="008D75AB" w14:paraId="1C47109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B4BC6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62ACC4F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0DE445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AF40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6A71470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cxtUIAPPfac1P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F9DA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00F168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DF5E14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43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UIAPP load balancer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D2911D7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B9E203A" w14:textId="287F446F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4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5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18:42</w:delText>
              </w:r>
            </w:del>
          </w:p>
        </w:tc>
      </w:tr>
      <w:tr w:rsidR="008D75AB" w:rsidRPr="008D75AB" w14:paraId="56B0E22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D550BB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2AF1331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802321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D08B3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3A79C23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cxtC3fac1P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1C1D3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D9A403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9D7708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46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Suspend all nodes from 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</w:rPr>
              <w:t>C3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load balancer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EC68F0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882A2EB" w14:textId="357131E3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7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8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18:43</w:delText>
              </w:r>
            </w:del>
          </w:p>
        </w:tc>
      </w:tr>
      <w:tr w:rsidR="008D75AB" w:rsidRPr="008D75AB" w14:paraId="7F0935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E077F0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0660B8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5D41B1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21443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68429E3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EBB77B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VA22PWPCXT010,  VA22PWvCXT003, VA22PWvCXT004,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ECB75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C427B3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7DDB6C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8D75AB">
              <w:rPr>
                <w:rPrChange w:id="49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Stop UIAPP and TPIC CXT services in environment(s) using EMT GUI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57B46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FB071C4" w14:textId="5293A9F4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0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51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18:45</w:delText>
              </w:r>
            </w:del>
          </w:p>
        </w:tc>
      </w:tr>
      <w:tr w:rsidR="008D75AB" w:rsidRPr="008D75AB" w14:paraId="737E16A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4FE28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6B16CF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FAE347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1FB94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3E95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3EB241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D55C41" w14:textId="77777777" w:rsidR="008D75AB" w:rsidRPr="008D75AB" w:rsidRDefault="008D75AB" w:rsidP="008D75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8D75AB">
              <w:rPr>
                <w:rPrChange w:id="52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Archive or Delete the existing CXT logs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A40FCC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A2E7652" w14:textId="05EBE357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3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54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18:50</w:delText>
              </w:r>
            </w:del>
          </w:p>
        </w:tc>
      </w:tr>
      <w:tr w:rsidR="008D75AB" w:rsidRPr="008D75AB" w14:paraId="66B1246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390AD2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260ECA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2F49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4E3ADD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 except reporting: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VA22PWPCXT001, VA22PWPCXT002, VA22PWPCXT003, VA22PWPCXT004, VA22PWPCXT005, VA22PWPCXT006, VA22PWPCXT007, </w:t>
            </w:r>
          </w:p>
          <w:p w14:paraId="4A3533B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VA22PWPCXT010,  VA22PWvCXT003, VA22PWvCXT004,</w:t>
            </w:r>
          </w:p>
          <w:p w14:paraId="760D97AB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VA22PWvCXT005, VA22PWvCXT006, </w:t>
            </w:r>
          </w:p>
          <w:p w14:paraId="0280711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7E22B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05BCC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277B3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F0100F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8D75AB">
              <w:rPr>
                <w:rPrChange w:id="55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Backup Config files</w:t>
            </w:r>
            <w:r w:rsidRPr="00F0100F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  <w:p w14:paraId="36AF399C" w14:textId="77777777" w:rsidR="008D75AB" w:rsidRPr="008D75AB" w:rsidRDefault="008D75AB" w:rsidP="008D75AB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41F1D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BE76241" w14:textId="457D3116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6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57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18:55</w:delText>
              </w:r>
            </w:del>
          </w:p>
        </w:tc>
      </w:tr>
      <w:tr w:rsidR="008D75AB" w:rsidRPr="008D75AB" w14:paraId="62AE19C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D75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BF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4F9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0F859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VA22PWPCXT008, VA22PWPCXT009,  VA22PWPCXT010,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VA22PWvCXT003, VA22PWvCXT004,VA22PWvCXT005, VA22PWvCXT006, VA22PWvCXT300, </w:t>
            </w:r>
          </w:p>
          <w:p w14:paraId="6B1433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5557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1FC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1C2A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F0100F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8D75AB">
              <w:rPr>
                <w:rPrChange w:id="58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UNinstall Custom Release</w:t>
            </w:r>
            <w:r w:rsidRPr="00F0100F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  <w:p w14:paraId="32AA5AC4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4C68CD12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00A6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C340" w14:textId="6ED0E079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9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60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19:00</w:delText>
              </w:r>
            </w:del>
          </w:p>
        </w:tc>
      </w:tr>
      <w:tr w:rsidR="008D75AB" w:rsidRPr="008D75AB" w14:paraId="1232AA0C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FBF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818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FEB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6807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456A291F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 VA22PWPCXT010,  VA22PWvCXT003, VA22PWvCXT004,VA22PWvCXT005, VA22PWvCXT006, VA22PWvCXT300, </w:t>
            </w:r>
          </w:p>
          <w:p w14:paraId="14B85B5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4BA3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F21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D75AB" w:rsidRPr="008D75AB" w14:paraId="02832507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8D863" w14:textId="77777777" w:rsidR="008D75AB" w:rsidRPr="008D75AB" w:rsidRDefault="008D75AB" w:rsidP="008D75A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0100F">
                    <w:fldChar w:fldCharType="begin"/>
                  </w:r>
                  <w:r w:rsidRPr="008D75AB">
                    <w:instrText xml:space="preserve"> HYPERLINK "file:///\\\\agpcorp\\apps\\Local\\EMT\\COTS\\McKesson\\ClaimsXten\\v6.0\\Docs%20%20(Internal)\\CXT_Installation_Guide-Custom_Release_AUTOMATED.docx" </w:instrText>
                  </w:r>
                  <w:r w:rsidRPr="008D75AB">
                    <w:rPr>
                      <w:rPrChange w:id="61" w:author="Wigfall, Trevonte" w:date="2021-07-12T16:13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separate"/>
                  </w:r>
                  <w:r w:rsidRPr="008D75AB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  <w:t>Install Custom Release</w:t>
                  </w:r>
                  <w:r w:rsidRPr="00F0100F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  <w:fldChar w:fldCharType="end"/>
                  </w:r>
                  <w:r w:rsidRPr="00F0100F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7F2BD7D9" wp14:editId="50049A7D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5AC89D4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9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F0100F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5BA79496" wp14:editId="46FC1CE7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54817F0E" w14:textId="77777777" w:rsidR="008D75AB" w:rsidRDefault="008D75AB" w:rsidP="00240F7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BA7949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50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54817F0E" w14:textId="77777777" w:rsidR="008D75AB" w:rsidRDefault="008D75AB" w:rsidP="00240F7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3E20FC1" w14:textId="77777777" w:rsidR="008D75AB" w:rsidRPr="008D75AB" w:rsidRDefault="008D75AB" w:rsidP="008D75A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C301CB6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A6189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B96E" w14:textId="5E4066BC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2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63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19:10</w:delText>
              </w:r>
            </w:del>
          </w:p>
        </w:tc>
      </w:tr>
      <w:tr w:rsidR="008D75AB" w:rsidRPr="008D75AB" w:rsidDel="00B143B3" w14:paraId="0AC4153F" w14:textId="3FFE69C9" w:rsidTr="00237786">
        <w:trPr>
          <w:trHeight w:val="557"/>
          <w:del w:id="64" w:author="Trevonte Wigfall" w:date="2021-10-03T01:16:00Z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CB25637" w14:textId="46CD31B5" w:rsidR="008D75AB" w:rsidRPr="008D75AB" w:rsidDel="00B143B3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5" w:author="Trevonte Wigfall" w:date="2021-10-03T01:16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0A25D3D" w14:textId="48F8BF40" w:rsidR="008D75AB" w:rsidRPr="008D75AB" w:rsidDel="00B143B3" w:rsidRDefault="008D75AB" w:rsidP="008D75AB">
            <w:pPr>
              <w:rPr>
                <w:del w:id="66" w:author="Trevonte Wigfall" w:date="2021-10-03T01:16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DFBE29" w14:textId="383A28EF" w:rsidR="008D75AB" w:rsidRPr="008D75AB" w:rsidDel="00B143B3" w:rsidRDefault="008D75AB" w:rsidP="008D75AB">
            <w:pPr>
              <w:rPr>
                <w:del w:id="67" w:author="Trevonte Wigfall" w:date="2021-10-03T01:1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68" w:author="Trevonte Wigfall" w:date="2021-10-03T01:16:00Z">
              <w:r w:rsidRPr="008D75AB" w:rsidDel="00B143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8EEBEF" w14:textId="79ADD2E4" w:rsidR="008D75AB" w:rsidRPr="008D75AB" w:rsidDel="00B143B3" w:rsidRDefault="008D75AB" w:rsidP="008D75AB">
            <w:pPr>
              <w:rPr>
                <w:del w:id="69" w:author="Trevonte Wigfall" w:date="2021-10-03T01:1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70" w:author="Trevonte Wigfall" w:date="2021-10-03T01:16:00Z">
              <w:r w:rsidRPr="008D75AB" w:rsidDel="00B143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Master: </w:delText>
              </w:r>
              <w:r w:rsidRPr="008D75AB" w:rsidDel="00B143B3">
                <w:rPr>
                  <w:rFonts w:asciiTheme="minorHAnsi" w:hAnsiTheme="minorHAnsi"/>
                  <w:smallCaps/>
                  <w:sz w:val="22"/>
                  <w:szCs w:val="22"/>
                </w:rPr>
                <w:delText>VA22PWPCXT003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DFCC7" w14:textId="03A12D7D" w:rsidR="008D75AB" w:rsidRPr="008D75AB" w:rsidDel="00B143B3" w:rsidRDefault="008D75AB" w:rsidP="008D75AB">
            <w:pPr>
              <w:rPr>
                <w:del w:id="71" w:author="Trevonte Wigfall" w:date="2021-10-03T01:16:00Z"/>
                <w:rFonts w:asciiTheme="minorHAnsi" w:hAnsiTheme="minorHAnsi"/>
                <w:b/>
                <w:sz w:val="22"/>
                <w:szCs w:val="22"/>
              </w:rPr>
            </w:pPr>
            <w:del w:id="72" w:author="Trevonte Wigfall" w:date="2021-10-03T01:16:00Z">
              <w:r w:rsidRPr="008D75AB" w:rsidDel="00B143B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8D726AC" w14:textId="0C2BB033" w:rsidR="008D75AB" w:rsidRPr="008D75AB" w:rsidDel="00B143B3" w:rsidRDefault="008D75AB" w:rsidP="008D75AB">
            <w:pPr>
              <w:rPr>
                <w:del w:id="73" w:author="Trevonte Wigfall" w:date="2021-10-03T01:16:00Z"/>
                <w:rFonts w:asciiTheme="minorHAnsi" w:hAnsiTheme="minorHAnsi"/>
                <w:b/>
                <w:sz w:val="22"/>
                <w:szCs w:val="22"/>
              </w:rPr>
            </w:pPr>
            <w:del w:id="74" w:author="Trevonte Wigfall" w:date="2021-10-03T01:16:00Z">
              <w:r w:rsidRPr="008D75AB" w:rsidDel="00B143B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F38027" w14:textId="26081964" w:rsidR="008D75AB" w:rsidRPr="008D75AB" w:rsidDel="00B143B3" w:rsidRDefault="008D75AB" w:rsidP="008D75AB">
            <w:pPr>
              <w:rPr>
                <w:del w:id="75" w:author="Trevonte Wigfall" w:date="2021-10-03T01:16:00Z"/>
                <w:rFonts w:ascii="Arial" w:hAnsi="Arial" w:cs="Arial"/>
                <w:b/>
                <w:sz w:val="24"/>
                <w:szCs w:val="24"/>
              </w:rPr>
            </w:pPr>
            <w:del w:id="76" w:author="Trevonte Wigfall" w:date="2021-10-03T01:16:00Z">
              <w:r w:rsidRPr="00F0100F" w:rsidDel="00B143B3">
                <w:fldChar w:fldCharType="begin"/>
              </w:r>
              <w:r w:rsidRPr="008D75AB" w:rsidDel="00B143B3">
                <w:delInstrText xml:space="preserve"> HYPERLINK "file:///\\\\va01pstodfs003.corp.agp.ads\\apps\\Local\\EMT\\COTS\\McKesson\\ClaimsXten\\v6.0\\Docs%20%20(Internal)\\CXT_Installation_Guide-RF_Apply_AUTOMATED.docx" </w:delInstrText>
              </w:r>
              <w:r w:rsidRPr="008D75AB" w:rsidDel="00B143B3">
                <w:rPr>
                  <w:rPrChange w:id="77" w:author="Wigfall, Trevonte" w:date="2021-07-12T16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8D75AB" w:rsidDel="00B143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Install Rules Flat File</w:delText>
              </w:r>
              <w:r w:rsidRPr="00F0100F" w:rsidDel="00B143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888591F" w14:textId="0E7D9F14" w:rsidR="008D75AB" w:rsidRPr="008D75AB" w:rsidDel="00B143B3" w:rsidRDefault="008D75AB" w:rsidP="008D75AB">
            <w:pPr>
              <w:rPr>
                <w:del w:id="78" w:author="Trevonte Wigfall" w:date="2021-10-03T01:1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79" w:author="Trevonte Wigfall" w:date="2021-10-03T01:16:00Z">
              <w:r w:rsidRPr="008D75AB" w:rsidDel="00B143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Rules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1CFC4F7" w14:textId="52A93260" w:rsidR="008D75AB" w:rsidRPr="00F0100F" w:rsidDel="00B143B3" w:rsidRDefault="008D75AB" w:rsidP="008D75AB">
            <w:pPr>
              <w:rPr>
                <w:del w:id="80" w:author="Trevonte Wigfall" w:date="2021-10-03T01:1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1" w:author="Wigfall, Trevonte" w:date="2021-07-12T16:13:00Z">
              <w:del w:id="82" w:author="Trevonte Wigfall" w:date="2021-10-03T01:16:00Z">
                <w:r w:rsidRPr="00F0100F" w:rsidDel="00B143B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del w:id="83" w:author="Trevonte Wigfall" w:date="2021-10-03T01:16:00Z">
              <w:r w:rsidRPr="00F0100F" w:rsidDel="00B143B3">
                <w:rPr>
                  <w:rFonts w:asciiTheme="minorHAnsi" w:hAnsiTheme="minorHAnsi"/>
                  <w:b/>
                  <w:sz w:val="22"/>
                  <w:szCs w:val="22"/>
                </w:rPr>
                <w:delText>FRI 8/14/20 19:20</w:delText>
              </w:r>
            </w:del>
          </w:p>
        </w:tc>
      </w:tr>
      <w:tr w:rsidR="008D75AB" w:rsidRPr="008D75AB" w14:paraId="03F2E40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6FB960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C2767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ACFD6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819DF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963F9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F12271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71C59D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br/>
            </w:r>
            <w:r w:rsidRPr="00F0100F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8D75AB">
              <w:rPr>
                <w:rPrChange w:id="84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Import Edit Clarifications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 w14:paraId="15B6FD57" w14:textId="77777777" w:rsidR="008D75AB" w:rsidRPr="008D75AB" w:rsidRDefault="008D75AB" w:rsidP="008D75AB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821BC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85" w:author="Wigfall, Trevonte" w:date="2021-07-12T16:13:00Z">
                  <w:rPr>
                    <w:rFonts w:asciiTheme="minorHAnsi" w:hAnsiTheme="minorHAnsi"/>
                    <w:b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Edits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1401F06" w14:textId="37817FF4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6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87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19:22</w:delText>
              </w:r>
            </w:del>
          </w:p>
        </w:tc>
      </w:tr>
      <w:tr w:rsidR="008D75AB" w:rsidRPr="008D75AB" w14:paraId="54C5E0B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8219E0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CB85E1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FD7EC1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F47E04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VA22PWPCXT001, VA22PWPCXT002, VA22PWPCXT003,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VA22PWPCXT004, VA22PWPCXT005, VA22PWPCXT006, VA22PWPCXT007, </w:t>
            </w:r>
          </w:p>
          <w:p w14:paraId="3893395E" w14:textId="77777777" w:rsidR="008D75AB" w:rsidRPr="008D75AB" w:rsidRDefault="008D75AB" w:rsidP="008D75AB">
            <w:pPr>
              <w:rPr>
                <w:rFonts w:asciiTheme="minorHAnsi" w:hAnsiTheme="minorHAnsi"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VA22PWPCXT010, 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CA3C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F451A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ED4245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"file:///\\\\agpcorp\\apps\\Local\\EMT\\COTS\\McKesson\\ClaimsXten\\v6.0\\Docs%20%20(Internal)\\CXT_Installation_Guide-Dictionary-dat_AUTOMATED.docx" </w:instrText>
            </w:r>
            <w:r w:rsidRPr="008D75AB">
              <w:rPr>
                <w:rPrChange w:id="88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Install new dictionary file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8D75AB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14304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38DCEA5" w14:textId="7E168E13" w:rsidR="008D75AB" w:rsidRPr="00F0100F" w:rsidDel="008D75AB" w:rsidRDefault="008D75AB" w:rsidP="008D75AB">
            <w:pPr>
              <w:rPr>
                <w:del w:id="89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90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91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23D4D29" w14:textId="3705447A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92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19:25</w:delText>
              </w:r>
            </w:del>
          </w:p>
        </w:tc>
      </w:tr>
      <w:tr w:rsidR="008D75AB" w:rsidRPr="008D75AB" w:rsidDel="00B143B3" w14:paraId="1B40CCCE" w14:textId="0D00CBFF" w:rsidTr="00237786">
        <w:trPr>
          <w:trHeight w:val="557"/>
          <w:del w:id="93" w:author="Trevonte Wigfall" w:date="2021-10-03T01:16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40AC" w14:textId="1E2D26DA" w:rsidR="008D75AB" w:rsidRPr="008D75AB" w:rsidDel="00B143B3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94" w:author="Trevonte Wigfall" w:date="2021-10-03T01:16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DF0D" w14:textId="247C493B" w:rsidR="008D75AB" w:rsidRPr="008D75AB" w:rsidDel="00B143B3" w:rsidRDefault="008D75AB" w:rsidP="008D75AB">
            <w:pPr>
              <w:rPr>
                <w:del w:id="95" w:author="Trevonte Wigfall" w:date="2021-10-03T01:1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96" w:author="Trevonte Wigfall" w:date="2021-10-03T01:16:00Z">
              <w:r w:rsidRPr="008D75AB" w:rsidDel="00B143B3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EDIT CLARIFICATIONS MUST BE COMPLETE!!!!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C406" w14:textId="06858674" w:rsidR="008D75AB" w:rsidRPr="008D75AB" w:rsidDel="00B143B3" w:rsidRDefault="008D75AB" w:rsidP="008D75AB">
            <w:pPr>
              <w:rPr>
                <w:del w:id="97" w:author="Trevonte Wigfall" w:date="2021-10-03T01:1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98" w:author="Trevonte Wigfall" w:date="2021-10-03T01:16:00Z">
              <w:r w:rsidRPr="008D75AB" w:rsidDel="00B143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DECE6" w14:textId="1933933A" w:rsidR="008D75AB" w:rsidRPr="008D75AB" w:rsidDel="00B143B3" w:rsidRDefault="008D75AB" w:rsidP="008D75AB">
            <w:pPr>
              <w:rPr>
                <w:del w:id="99" w:author="Trevonte Wigfall" w:date="2021-10-03T01:1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00" w:author="Trevonte Wigfall" w:date="2021-10-03T01:16:00Z">
              <w:r w:rsidRPr="008D75AB" w:rsidDel="00B143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Master (Do this all environments EXCEPT the first two DEV environments 3-D and 7-D):  </w:delText>
              </w:r>
            </w:del>
          </w:p>
          <w:p w14:paraId="05B621C7" w14:textId="2C5C6226" w:rsidR="008D75AB" w:rsidRPr="008D75AB" w:rsidDel="00B143B3" w:rsidRDefault="008D75AB" w:rsidP="008D75AB">
            <w:pPr>
              <w:rPr>
                <w:del w:id="101" w:author="Trevonte Wigfall" w:date="2021-10-03T01:1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02" w:author="Trevonte Wigfall" w:date="2021-10-03T01:16:00Z">
              <w:r w:rsidRPr="008D75AB" w:rsidDel="00B143B3">
                <w:rPr>
                  <w:rFonts w:asciiTheme="minorHAnsi" w:hAnsiTheme="minorHAnsi"/>
                  <w:smallCaps/>
                  <w:sz w:val="22"/>
                  <w:szCs w:val="22"/>
                </w:rPr>
                <w:delText>VA22PWPCXT003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A8A43" w14:textId="562DD638" w:rsidR="008D75AB" w:rsidRPr="008D75AB" w:rsidDel="00B143B3" w:rsidRDefault="008D75AB" w:rsidP="008D75AB">
            <w:pPr>
              <w:rPr>
                <w:del w:id="103" w:author="Trevonte Wigfall" w:date="2021-10-03T01:16:00Z"/>
                <w:rFonts w:asciiTheme="minorHAnsi" w:hAnsiTheme="minorHAnsi"/>
                <w:b/>
                <w:sz w:val="22"/>
                <w:szCs w:val="22"/>
              </w:rPr>
            </w:pPr>
            <w:del w:id="104" w:author="Trevonte Wigfall" w:date="2021-10-03T01:16:00Z">
              <w:r w:rsidRPr="008D75AB" w:rsidDel="00B143B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044E" w14:textId="4575D7AD" w:rsidR="008D75AB" w:rsidRPr="008D75AB" w:rsidDel="00B143B3" w:rsidRDefault="008D75AB" w:rsidP="008D75AB">
            <w:pPr>
              <w:rPr>
                <w:del w:id="105" w:author="Trevonte Wigfall" w:date="2021-10-03T01:16:00Z"/>
                <w:rFonts w:asciiTheme="minorHAnsi" w:hAnsiTheme="minorHAnsi"/>
                <w:b/>
                <w:sz w:val="22"/>
                <w:szCs w:val="22"/>
              </w:rPr>
            </w:pPr>
            <w:del w:id="106" w:author="Trevonte Wigfall" w:date="2021-10-03T01:16:00Z">
              <w:r w:rsidRPr="008D75AB" w:rsidDel="00B143B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079D" w14:textId="38D7881D" w:rsidR="008D75AB" w:rsidRPr="008D75AB" w:rsidDel="00B143B3" w:rsidRDefault="008D75AB" w:rsidP="008D75AB">
            <w:pPr>
              <w:rPr>
                <w:del w:id="107" w:author="Trevonte Wigfall" w:date="2021-10-03T01:16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del w:id="108" w:author="Trevonte Wigfall" w:date="2021-10-03T01:16:00Z">
              <w:r w:rsidRPr="00F0100F" w:rsidDel="00B143B3">
                <w:fldChar w:fldCharType="begin"/>
              </w:r>
              <w:r w:rsidRPr="008D75AB" w:rsidDel="00B143B3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8D75AB" w:rsidDel="00B143B3">
                <w:rPr>
                  <w:rPrChange w:id="109" w:author="Wigfall, Trevonte" w:date="2021-07-12T16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8D75AB" w:rsidDel="00B143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custom rules</w:delText>
              </w:r>
              <w:r w:rsidRPr="00F0100F" w:rsidDel="00B143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6EAA05B9" w14:textId="3F8D834C" w:rsidR="008D75AB" w:rsidRPr="008D75AB" w:rsidDel="00B143B3" w:rsidRDefault="008D75AB" w:rsidP="008D75AB">
            <w:pPr>
              <w:rPr>
                <w:del w:id="110" w:author="Trevonte Wigfall" w:date="2021-10-03T01:16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756F" w14:textId="27E43BED" w:rsidR="008D75AB" w:rsidRPr="008D75AB" w:rsidDel="00B143B3" w:rsidRDefault="008D75AB" w:rsidP="008D75AB">
            <w:pPr>
              <w:rPr>
                <w:del w:id="111" w:author="Trevonte Wigfall" w:date="2021-10-03T01:1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12" w:author="Trevonte Wigfall" w:date="2021-10-03T01:16:00Z">
              <w:r w:rsidRPr="008D75AB" w:rsidDel="00B143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rules imported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41B" w14:textId="6309E0C5" w:rsidR="008D75AB" w:rsidRPr="00F0100F" w:rsidDel="00B143B3" w:rsidRDefault="008D75AB" w:rsidP="008D75AB">
            <w:pPr>
              <w:rPr>
                <w:del w:id="113" w:author="Trevonte Wigfall" w:date="2021-10-03T01:1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4" w:author="Wigfall, Trevonte" w:date="2021-07-12T16:13:00Z">
              <w:del w:id="115" w:author="Trevonte Wigfall" w:date="2021-10-03T01:16:00Z">
                <w:r w:rsidRPr="00F0100F" w:rsidDel="00B143B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del w:id="116" w:author="Trevonte Wigfall" w:date="2021-10-03T01:16:00Z">
              <w:r w:rsidRPr="00F0100F" w:rsidDel="00B143B3">
                <w:rPr>
                  <w:rFonts w:asciiTheme="minorHAnsi" w:hAnsiTheme="minorHAnsi"/>
                  <w:b/>
                  <w:sz w:val="22"/>
                  <w:szCs w:val="22"/>
                </w:rPr>
                <w:delText>FRI 8/14/20 19:40</w:delText>
              </w:r>
            </w:del>
          </w:p>
        </w:tc>
      </w:tr>
      <w:tr w:rsidR="008D75AB" w:rsidRPr="008D75AB" w14:paraId="533781D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FDA8C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1404E4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08DDC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0F429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 except reporting: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VA22PWPCXT001, VA22PWPCXT002, VA22PWPCXT003, VA22PWPCXT004, VA22PWPCXT005, VA22PWPCXT006, VA22PWPCXT007, </w:t>
            </w:r>
          </w:p>
          <w:p w14:paraId="57138CDA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VA22PWPCXT010,  VA22PWvCXT003, VA22PWvCXT004,</w:t>
            </w:r>
          </w:p>
          <w:p w14:paraId="240F7DB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VA22PWvCXT005, VA22PWvCXT006, </w:t>
            </w:r>
          </w:p>
          <w:p w14:paraId="015756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9ACE11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3E0266F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2F67E0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0100F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8D75AB">
              <w:rPr>
                <w:rPrChange w:id="11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Replace Config Files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AB0BB9E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91A5B91" w14:textId="63F5C0B9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8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19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19:45</w:delText>
              </w:r>
            </w:del>
          </w:p>
        </w:tc>
      </w:tr>
      <w:tr w:rsidR="008D75AB" w:rsidRPr="008D75AB" w14:paraId="169C21F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2AB2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AA9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E22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12CC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UIApp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VA22PWPCXT005, VA22PWPCXT006, VA22PWPCXT007, </w:t>
            </w:r>
          </w:p>
          <w:p w14:paraId="704FED3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VA22PWPCXT010, 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C3AC9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08C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EF37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r w:rsidRPr="00F0100F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8D75AB">
              <w:rPr>
                <w:rPrChange w:id="120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Edit Nthost config files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EAA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8C37" w14:textId="65EF585D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1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22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19:48</w:delText>
              </w:r>
            </w:del>
          </w:p>
        </w:tc>
      </w:tr>
      <w:tr w:rsidR="008D75AB" w:rsidRPr="008D75AB" w14:paraId="439DEF0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ED0584C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9D84BB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DD080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A44B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TPPUI and c3 servers:  </w:t>
            </w:r>
          </w:p>
          <w:p w14:paraId="067A2B12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VA22PWvCXT005, VA22PWvCXT006, 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3132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79383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2F9E5A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8D75AB">
              <w:rPr>
                <w:rPrChange w:id="123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Edit Web.Config Files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DAAB0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1DF03B4" w14:textId="2A1DDBDA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4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25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19:50</w:delText>
              </w:r>
            </w:del>
          </w:p>
        </w:tc>
      </w:tr>
      <w:tr w:rsidR="008D75AB" w:rsidRPr="008D75AB" w14:paraId="1F3AB88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CE7A2D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D5E7D3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F5F3B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941D7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73BDBA4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0E65E20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 VA22PWPCXT010,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9D941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946225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17A64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F0100F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"file:///\\\\agpcorp\\apps\\Local\\EMT\\COTS\\McKesson\\ClaimsXten\\v6.0\\Docs%20%20(Internal)\\CXT_Installation_Guide-TPIC_Metadata_XML_AUTOMATED.docx" </w:instrText>
            </w:r>
            <w:r w:rsidRPr="008D75AB">
              <w:rPr>
                <w:rPrChange w:id="126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Install most current metadata files</w:t>
            </w:r>
            <w:r w:rsidRPr="00F0100F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E12D0A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489A2E3" w14:textId="5687FB88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7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28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19:52</w:delText>
              </w:r>
            </w:del>
          </w:p>
        </w:tc>
      </w:tr>
      <w:tr w:rsidR="008D75AB" w:rsidRPr="008D75AB" w:rsidDel="00014CAC" w14:paraId="7A2174C1" w14:textId="08036B2A" w:rsidTr="00C46E95">
        <w:trPr>
          <w:trHeight w:val="557"/>
          <w:del w:id="129" w:author="Trevonte Wigfall" w:date="2021-10-03T01:03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F99F" w14:textId="379BD24A" w:rsidR="008D75AB" w:rsidRPr="008D75AB" w:rsidDel="00014CAC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30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15CB" w14:textId="6FDF2571" w:rsidR="008D75AB" w:rsidRPr="008D75AB" w:rsidDel="00014CAC" w:rsidRDefault="008D75AB" w:rsidP="008D75AB">
            <w:pPr>
              <w:rPr>
                <w:del w:id="131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B5BB" w14:textId="115DC455" w:rsidR="008D75AB" w:rsidRPr="008D75AB" w:rsidDel="00014CAC" w:rsidRDefault="008D75AB" w:rsidP="008D75AB">
            <w:pPr>
              <w:rPr>
                <w:del w:id="132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33" w:author="Trevonte Wigfall" w:date="2021-10-03T01:03:00Z">
              <w:r w:rsidRPr="008D75AB" w:rsidDel="00014CA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EAE7C" w14:textId="53F195B8" w:rsidR="008D75AB" w:rsidRPr="008D75AB" w:rsidDel="00014CAC" w:rsidRDefault="008D75AB" w:rsidP="008D75AB">
            <w:pPr>
              <w:rPr>
                <w:del w:id="134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35" w:author="Trevonte Wigfall" w:date="2021-10-03T01:03:00Z">
              <w:r w:rsidRPr="008D75AB" w:rsidDel="00014CA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  <w:p w14:paraId="5248A615" w14:textId="7609953F" w:rsidR="008D75AB" w:rsidRPr="008D75AB" w:rsidDel="00014CAC" w:rsidRDefault="008D75AB" w:rsidP="008D75AB">
            <w:pPr>
              <w:rPr>
                <w:del w:id="136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86811" w14:textId="3347C54F" w:rsidR="008D75AB" w:rsidRPr="008D75AB" w:rsidDel="00014CAC" w:rsidRDefault="008D75AB" w:rsidP="008D75AB">
            <w:pPr>
              <w:rPr>
                <w:del w:id="137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del w:id="138" w:author="Trevonte Wigfall" w:date="2021-10-03T01:03:00Z">
              <w:r w:rsidRPr="008D75AB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385A" w14:textId="573DC5BA" w:rsidR="008D75AB" w:rsidRPr="008D75AB" w:rsidDel="00014CAC" w:rsidRDefault="008D75AB" w:rsidP="008D75AB">
            <w:pPr>
              <w:rPr>
                <w:del w:id="139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del w:id="140" w:author="Trevonte Wigfall" w:date="2021-10-03T01:03:00Z">
              <w:r w:rsidRPr="008D75AB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7CF46" w14:textId="1B9BB54F" w:rsidR="008D75AB" w:rsidRPr="008D75AB" w:rsidDel="00014CAC" w:rsidRDefault="008D75AB" w:rsidP="008D75AB">
            <w:pPr>
              <w:rPr>
                <w:del w:id="141" w:author="Trevonte Wigfall" w:date="2021-10-03T01:03:00Z"/>
                <w:rFonts w:ascii="Arial" w:hAnsi="Arial" w:cs="Arial"/>
                <w:b/>
                <w:color w:val="0000FF"/>
                <w:sz w:val="22"/>
                <w:szCs w:val="22"/>
              </w:rPr>
            </w:pPr>
            <w:del w:id="142" w:author="Trevonte Wigfall" w:date="2021-10-03T01:03:00Z">
              <w:r w:rsidRPr="008D75AB" w:rsidDel="00014CAC">
                <w:rPr>
                  <w:rFonts w:ascii="Arial" w:hAnsi="Arial" w:cs="Arial"/>
                  <w:b/>
                  <w:color w:val="0000FF"/>
                  <w:sz w:val="22"/>
                  <w:szCs w:val="22"/>
                </w:rPr>
                <w:delText>Change C3 service account password in AD, and update Cyberark password safe with new password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E7B6ED" w14:textId="442DD117" w:rsidR="008D75AB" w:rsidRPr="008D75AB" w:rsidDel="00014CAC" w:rsidRDefault="008D75AB" w:rsidP="008D75AB">
            <w:pPr>
              <w:rPr>
                <w:del w:id="143" w:author="Trevonte Wigfall" w:date="2021-10-03T01:03:00Z"/>
                <w:rFonts w:ascii="Calibri" w:hAnsi="Calibri"/>
                <w:color w:val="000000"/>
                <w:sz w:val="22"/>
                <w:szCs w:val="22"/>
              </w:rPr>
            </w:pPr>
            <w:del w:id="144" w:author="Trevonte Wigfall" w:date="2021-10-03T01:03:00Z">
              <w:r w:rsidRPr="008D75AB" w:rsidDel="00014CAC">
                <w:rPr>
                  <w:rFonts w:ascii="Calibri" w:hAnsi="Calibri"/>
                  <w:color w:val="000000"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7DBD" w14:textId="371A5388" w:rsidR="008D75AB" w:rsidRPr="00F0100F" w:rsidDel="00014CAC" w:rsidRDefault="008D75AB" w:rsidP="008D75AB">
            <w:pPr>
              <w:rPr>
                <w:del w:id="145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ins w:id="146" w:author="Wigfall, Trevonte" w:date="2021-07-12T16:13:00Z">
              <w:del w:id="147" w:author="Trevonte Wigfall" w:date="2021-10-03T01:03:00Z">
                <w:r w:rsidRPr="00F0100F" w:rsidDel="00014CAC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del w:id="148" w:author="Trevonte Wigfall" w:date="2021-10-03T01:03:00Z">
              <w:r w:rsidRPr="00F0100F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Fri 8/16/18 19:55</w:delText>
              </w:r>
            </w:del>
          </w:p>
        </w:tc>
      </w:tr>
      <w:tr w:rsidR="008D75AB" w:rsidRPr="008D75AB" w:rsidDel="00014CAC" w14:paraId="3761E1AE" w14:textId="12331B2D" w:rsidTr="00C46E95">
        <w:trPr>
          <w:trHeight w:val="557"/>
          <w:del w:id="149" w:author="Trevonte Wigfall" w:date="2021-10-03T01:03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F9AF" w14:textId="0632ED2C" w:rsidR="008D75AB" w:rsidRPr="008D75AB" w:rsidDel="00014CAC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50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AC3A" w14:textId="6AC16C53" w:rsidR="008D75AB" w:rsidRPr="008D75AB" w:rsidDel="00014CAC" w:rsidRDefault="008D75AB" w:rsidP="008D75AB">
            <w:pPr>
              <w:rPr>
                <w:del w:id="151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1E71" w14:textId="6BC2FA0A" w:rsidR="008D75AB" w:rsidRPr="008D75AB" w:rsidDel="00014CAC" w:rsidRDefault="008D75AB" w:rsidP="008D75AB">
            <w:pPr>
              <w:rPr>
                <w:del w:id="152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53" w:author="Trevonte Wigfall" w:date="2021-10-03T01:03:00Z">
              <w:r w:rsidRPr="008D75AB" w:rsidDel="00014CA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F81B5" w14:textId="295B22DB" w:rsidR="008D75AB" w:rsidRPr="008D75AB" w:rsidDel="00014CAC" w:rsidRDefault="008D75AB" w:rsidP="008D75AB">
            <w:pPr>
              <w:rPr>
                <w:del w:id="154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55" w:author="Trevonte Wigfall" w:date="2021-10-03T01:03:00Z">
              <w:r w:rsidRPr="008D75AB" w:rsidDel="00014CA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  <w:p w14:paraId="103FE07D" w14:textId="2854EF4C" w:rsidR="008D75AB" w:rsidRPr="008D75AB" w:rsidDel="00014CAC" w:rsidRDefault="008D75AB" w:rsidP="008D75AB">
            <w:pPr>
              <w:rPr>
                <w:del w:id="156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3C5D1" w14:textId="37881237" w:rsidR="008D75AB" w:rsidRPr="008D75AB" w:rsidDel="00014CAC" w:rsidRDefault="008D75AB" w:rsidP="008D75AB">
            <w:pPr>
              <w:rPr>
                <w:del w:id="157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del w:id="158" w:author="Trevonte Wigfall" w:date="2021-10-03T01:03:00Z">
              <w:r w:rsidRPr="008D75AB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DBC9" w14:textId="0F51931F" w:rsidR="008D75AB" w:rsidRPr="008D75AB" w:rsidDel="00014CAC" w:rsidRDefault="008D75AB" w:rsidP="008D75AB">
            <w:pPr>
              <w:rPr>
                <w:del w:id="159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del w:id="160" w:author="Trevonte Wigfall" w:date="2021-10-03T01:03:00Z">
              <w:r w:rsidRPr="008D75AB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48769" w14:textId="719801A4" w:rsidR="008D75AB" w:rsidRPr="008D75AB" w:rsidDel="00014CAC" w:rsidRDefault="008D75AB" w:rsidP="008D75AB">
            <w:pPr>
              <w:rPr>
                <w:del w:id="161" w:author="Trevonte Wigfall" w:date="2021-10-03T01:03:00Z"/>
                <w:rFonts w:ascii="Arial" w:hAnsi="Arial" w:cs="Arial"/>
                <w:b/>
                <w:color w:val="0000FF"/>
                <w:sz w:val="22"/>
                <w:szCs w:val="22"/>
              </w:rPr>
            </w:pPr>
            <w:del w:id="162" w:author="Trevonte Wigfall" w:date="2021-10-03T01:03:00Z">
              <w:r w:rsidRPr="008D75AB" w:rsidDel="00014CAC">
                <w:rPr>
                  <w:rFonts w:ascii="Arial" w:hAnsi="Arial" w:cs="Arial"/>
                  <w:b/>
                  <w:color w:val="0000FF"/>
                  <w:sz w:val="22"/>
                  <w:szCs w:val="22"/>
                </w:rPr>
                <w:delText>Change TPIC service account password in AD, and update Cyberark password safe with new password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B955E" w14:textId="2F7A6B4A" w:rsidR="008D75AB" w:rsidRPr="008D75AB" w:rsidDel="00014CAC" w:rsidRDefault="008D75AB" w:rsidP="008D75AB">
            <w:pPr>
              <w:rPr>
                <w:del w:id="163" w:author="Trevonte Wigfall" w:date="2021-10-03T01:03:00Z"/>
                <w:rFonts w:ascii="Calibri" w:hAnsi="Calibri"/>
                <w:color w:val="000000"/>
                <w:sz w:val="22"/>
                <w:szCs w:val="22"/>
              </w:rPr>
            </w:pPr>
            <w:del w:id="164" w:author="Trevonte Wigfall" w:date="2021-10-03T01:03:00Z">
              <w:r w:rsidRPr="008D75AB" w:rsidDel="00014CAC">
                <w:rPr>
                  <w:rFonts w:ascii="Calibri" w:hAnsi="Calibri"/>
                  <w:color w:val="000000"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2945" w14:textId="26011298" w:rsidR="008D75AB" w:rsidRPr="00F0100F" w:rsidDel="00014CAC" w:rsidRDefault="008D75AB" w:rsidP="008D75AB">
            <w:pPr>
              <w:rPr>
                <w:del w:id="165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ins w:id="166" w:author="Wigfall, Trevonte" w:date="2021-07-12T16:13:00Z">
              <w:del w:id="167" w:author="Trevonte Wigfall" w:date="2021-10-03T01:03:00Z">
                <w:r w:rsidRPr="00F0100F" w:rsidDel="00014CAC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del w:id="168" w:author="Trevonte Wigfall" w:date="2021-10-03T01:03:00Z">
              <w:r w:rsidRPr="00F0100F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8D75AB" w:rsidRPr="008D75AB" w:rsidDel="00014CAC" w14:paraId="3274A74E" w14:textId="70C40DFB" w:rsidTr="004B424E">
        <w:trPr>
          <w:trHeight w:val="557"/>
          <w:del w:id="169" w:author="Trevonte Wigfall" w:date="2021-10-03T01:03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B118" w14:textId="4DA64B8A" w:rsidR="008D75AB" w:rsidRPr="008D75AB" w:rsidDel="00014CAC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70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C89F" w14:textId="20FB5FE9" w:rsidR="008D75AB" w:rsidRPr="008D75AB" w:rsidDel="00014CAC" w:rsidRDefault="008D75AB" w:rsidP="008D75AB">
            <w:pPr>
              <w:rPr>
                <w:del w:id="171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72" w:author="Trevonte Wigfall" w:date="2021-10-03T01:03:00Z">
              <w:r w:rsidRPr="008D75AB" w:rsidDel="00014CA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72FA" w14:textId="68DC6DB9" w:rsidR="008D75AB" w:rsidRPr="008D75AB" w:rsidDel="00014CAC" w:rsidRDefault="008D75AB" w:rsidP="008D75AB">
            <w:pPr>
              <w:rPr>
                <w:del w:id="173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74" w:author="Trevonte Wigfall" w:date="2021-10-03T01:03:00Z">
              <w:r w:rsidRPr="008D75AB" w:rsidDel="00014CA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D93EB" w14:textId="67F122F0" w:rsidR="008D75AB" w:rsidRPr="008D75AB" w:rsidDel="00014CAC" w:rsidRDefault="008D75AB" w:rsidP="008D75AB">
            <w:pPr>
              <w:rPr>
                <w:del w:id="175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76" w:author="Trevonte Wigfall" w:date="2021-10-03T01:03:00Z">
              <w:r w:rsidRPr="008D75AB" w:rsidDel="00014CA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  <w:p w14:paraId="51C099EE" w14:textId="28D633B8" w:rsidR="008D75AB" w:rsidRPr="008D75AB" w:rsidDel="00014CAC" w:rsidRDefault="008D75AB" w:rsidP="008D75AB">
            <w:pPr>
              <w:rPr>
                <w:del w:id="177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E1E18" w14:textId="38E17BB0" w:rsidR="008D75AB" w:rsidRPr="008D75AB" w:rsidDel="00014CAC" w:rsidRDefault="008D75AB" w:rsidP="008D75AB">
            <w:pPr>
              <w:rPr>
                <w:del w:id="178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del w:id="179" w:author="Trevonte Wigfall" w:date="2021-10-03T01:03:00Z">
              <w:r w:rsidRPr="008D75AB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685E" w14:textId="2FBED738" w:rsidR="008D75AB" w:rsidRPr="008D75AB" w:rsidDel="00014CAC" w:rsidRDefault="008D75AB" w:rsidP="008D75AB">
            <w:pPr>
              <w:rPr>
                <w:del w:id="180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del w:id="181" w:author="Trevonte Wigfall" w:date="2021-10-03T01:03:00Z">
              <w:r w:rsidRPr="008D75AB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BC55" w14:textId="207A630F" w:rsidR="008D75AB" w:rsidRPr="008D75AB" w:rsidDel="00014CAC" w:rsidRDefault="008D75AB" w:rsidP="008D75AB">
            <w:pPr>
              <w:rPr>
                <w:del w:id="182" w:author="Trevonte Wigfall" w:date="2021-10-03T01:03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183" w:author="Trevonte Wigfall" w:date="2021-10-03T01:03:00Z">
              <w:r w:rsidRPr="00F0100F" w:rsidDel="00014CAC">
                <w:fldChar w:fldCharType="begin"/>
              </w:r>
              <w:r w:rsidRPr="008D75AB" w:rsidDel="00014CAC">
                <w:delInstrText xml:space="preserve"> HYPERLINK "https://share.antheminc.com/teams/AppEnvrMgmt/trizettosupport/Shared%20Documents/ClaimsXten/Procedures/How-to%20Docs/How_To_Change_LDAP_Manager_Password_For_ClaimsXten_In_Active_Directory_OVERARCHING.docx?Web=1" </w:delInstrText>
              </w:r>
              <w:r w:rsidRPr="008D75AB" w:rsidDel="00014CAC">
                <w:rPr>
                  <w:rPrChange w:id="184" w:author="Wigfall, Trevonte" w:date="2021-07-12T16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8D75AB" w:rsidDel="00014CAC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Follow the overarching document to change the LDAP manager password for the entire tier</w:delText>
              </w:r>
              <w:r w:rsidRPr="00F0100F" w:rsidDel="00014CAC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2EF15" w14:textId="61EF414A" w:rsidR="008D75AB" w:rsidRPr="008D75AB" w:rsidDel="00014CAC" w:rsidRDefault="008D75AB" w:rsidP="008D75AB">
            <w:pPr>
              <w:rPr>
                <w:del w:id="185" w:author="Trevonte Wigfall" w:date="2021-10-03T01:03:00Z"/>
                <w:rFonts w:ascii="Calibri" w:hAnsi="Calibri"/>
                <w:color w:val="000000"/>
                <w:sz w:val="22"/>
                <w:szCs w:val="22"/>
              </w:rPr>
            </w:pPr>
            <w:del w:id="186" w:author="Trevonte Wigfall" w:date="2021-10-03T01:03:00Z">
              <w:r w:rsidRPr="008D75AB" w:rsidDel="00014CAC">
                <w:rPr>
                  <w:rFonts w:ascii="Calibri" w:hAnsi="Calibri"/>
                  <w:color w:val="000000"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C92E" w14:textId="1D2D5FE1" w:rsidR="008D75AB" w:rsidRPr="00F0100F" w:rsidDel="00014CAC" w:rsidRDefault="008D75AB" w:rsidP="008D75AB">
            <w:pPr>
              <w:rPr>
                <w:del w:id="187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ins w:id="188" w:author="Wigfall, Trevonte" w:date="2021-07-12T16:13:00Z">
              <w:del w:id="189" w:author="Trevonte Wigfall" w:date="2021-10-03T01:03:00Z">
                <w:r w:rsidRPr="00F0100F" w:rsidDel="00014CAC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del w:id="190" w:author="Trevonte Wigfall" w:date="2021-10-03T01:03:00Z">
              <w:r w:rsidRPr="00F0100F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8D75AB" w:rsidRPr="008D75AB" w14:paraId="59FFDD7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0431AA7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91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9623EC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2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1018E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3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194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9885B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5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196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and TPIC ONLY</w:t>
            </w:r>
          </w:p>
          <w:p w14:paraId="6B4E02F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197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198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VA22PWPCXT001, VA22PWPCXT002, VA22PWPCXT003, VA22PWPCXT004, VA22PWPCXT005, VA22PWPCXT006, VA22PWPCXT007, </w:t>
            </w:r>
          </w:p>
          <w:p w14:paraId="2AD4769A" w14:textId="77777777" w:rsidR="008D75AB" w:rsidRPr="008D75AB" w:rsidRDefault="008D75AB" w:rsidP="008D75AB">
            <w:pPr>
              <w:rPr>
                <w:b/>
                <w:rPrChange w:id="199" w:author="Wigfall, Trevonte" w:date="2021-07-12T16:13:00Z">
                  <w:rPr>
                    <w:b/>
                    <w:strike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00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lastRenderedPageBreak/>
              <w:t>VA22PWPCXT008, VA22PWPCXT009,  VA22PWPCXT010,  VA22PWvCXT003, VA22PWvCXT004,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6C6B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201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202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91387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203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204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30D220" w14:textId="77777777" w:rsidR="008D75AB" w:rsidRPr="008D75AB" w:rsidDel="00014CAC" w:rsidRDefault="008D75AB" w:rsidP="008D75AB">
            <w:pPr>
              <w:spacing w:after="200" w:line="276" w:lineRule="auto"/>
              <w:rPr>
                <w:del w:id="205" w:author="Trevonte Wigfall" w:date="2021-10-03T01:03:00Z"/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206" w:author="Wigfall, Trevonte" w:date="2021-07-12T16:13:00Z">
                  <w:rPr>
                    <w:del w:id="207" w:author="Trevonte Wigfall" w:date="2021-10-03T01:03:00Z"/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</w:pPr>
            <w:r w:rsidRPr="008D75AB">
              <w:rPr>
                <w:rPrChange w:id="208" w:author="Wigfall, Trevonte" w:date="2021-07-12T16:13:00Z">
                  <w:rPr>
                    <w:color w:val="0000FF"/>
                  </w:rPr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8D75AB">
              <w:rPr>
                <w:rPrChange w:id="209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210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t>Start UIAPP and TPIC CXT services in environment(s) using EMT GUI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211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end"/>
            </w:r>
          </w:p>
          <w:p w14:paraId="2AF9F0BD" w14:textId="793192D8" w:rsidR="008D75AB" w:rsidRPr="008D75AB" w:rsidDel="00014CAC" w:rsidRDefault="008D75AB" w:rsidP="008D75AB">
            <w:pPr>
              <w:spacing w:after="200" w:line="276" w:lineRule="auto"/>
              <w:rPr>
                <w:del w:id="212" w:author="Trevonte Wigfall" w:date="2021-10-03T01:03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213" w:author="Trevonte Wigfall" w:date="2021-10-03T01:03:00Z">
              <w:r w:rsidRPr="008D75AB" w:rsidDel="00014CA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Performed as part of Step 24</w:delText>
              </w:r>
            </w:del>
          </w:p>
          <w:p w14:paraId="519557B4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  <w:rPrChange w:id="214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  <w:p w14:paraId="69527472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rPrChange w:id="215" w:author="Wigfall, Trevonte" w:date="2021-07-12T16:13:00Z">
                  <w:rPr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4A346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16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17" w:author="Wigfall, Trevonte" w:date="2021-07-12T16:13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C7FD20" w14:textId="6BA92F62" w:rsidR="008D75AB" w:rsidRPr="00F0100F" w:rsidDel="008D75AB" w:rsidRDefault="008D75AB" w:rsidP="008D75AB">
            <w:pPr>
              <w:rPr>
                <w:del w:id="218" w:author="Wigfall, Trevonte" w:date="2021-07-12T16:12:00Z"/>
                <w:rFonts w:asciiTheme="minorHAnsi" w:hAnsiTheme="minorHAnsi"/>
                <w:b/>
                <w:sz w:val="22"/>
                <w:szCs w:val="22"/>
                <w:rPrChange w:id="219" w:author="Trevonte Wigfall" w:date="2021-12-05T05:29:00Z">
                  <w:rPr>
                    <w:del w:id="220" w:author="Wigfall, Trevonte" w:date="2021-07-12T16:12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221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22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  <w:rPrChange w:id="223" w:author="Trevonte Wigfall" w:date="2021-12-05T05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7B467B94" w14:textId="3D8A245B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24" w:author="Trevonte Wigfall" w:date="2021-12-05T05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25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  <w:rPrChange w:id="226" w:author="Trevonte Wigfall" w:date="2021-12-05T05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20:00</w:delText>
              </w:r>
            </w:del>
          </w:p>
        </w:tc>
      </w:tr>
      <w:tr w:rsidR="008D75AB" w:rsidRPr="008D75AB" w14:paraId="78836F0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E1070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27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ED6C89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28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D951A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29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230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1E012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31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232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33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VA22PWPCXT001, VA22PWPCXT002, VA22PWPCXT003, VA22PWPCXT004, VA22PWPCXT005, VA22PWPCXT006, VA22PWPCXT007, </w:t>
            </w:r>
          </w:p>
          <w:p w14:paraId="461F29AE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34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35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VA22PWPCXT008, VA22PWPCXT009,  VA22PWPCXT010,  VA22PWvCXT003, VA22PWvCXT004,VA22PWvCXT005, VA22PWvCXT006, VA22PWvCXT300, </w:t>
            </w:r>
          </w:p>
          <w:p w14:paraId="348EE35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36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37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B5108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238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239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5479ED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240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241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A4DCB2" w14:textId="77777777" w:rsidR="008D75AB" w:rsidRPr="008D75AB" w:rsidDel="00014CAC" w:rsidRDefault="008D75AB" w:rsidP="008D75AB">
            <w:pPr>
              <w:spacing w:after="200" w:line="276" w:lineRule="auto"/>
              <w:rPr>
                <w:del w:id="242" w:author="Trevonte Wigfall" w:date="2021-10-03T01:04:00Z"/>
                <w:rStyle w:val="Hyperlink"/>
                <w:rFonts w:ascii="Arial" w:hAnsi="Arial" w:cs="Arial"/>
                <w:b/>
                <w:sz w:val="24"/>
                <w:szCs w:val="24"/>
                <w:rPrChange w:id="243" w:author="Wigfall, Trevonte" w:date="2021-07-12T16:13:00Z">
                  <w:rPr>
                    <w:del w:id="244" w:author="Trevonte Wigfall" w:date="2021-10-03T01:04:00Z"/>
                    <w:rStyle w:val="Hyperlink"/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  <w:r w:rsidRPr="008D75AB">
              <w:rPr>
                <w:rPrChange w:id="245" w:author="Wigfall, Trevonte" w:date="2021-07-12T16:13:00Z">
                  <w:rPr>
                    <w:color w:val="0000FF"/>
                  </w:rPr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8D75AB">
              <w:rPr>
                <w:rPrChange w:id="246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247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t>Perform IIS reset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248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end"/>
            </w:r>
          </w:p>
          <w:p w14:paraId="7AB35C8C" w14:textId="77777777" w:rsidR="008D75AB" w:rsidRPr="008D75AB" w:rsidDel="00014CAC" w:rsidRDefault="008D75AB" w:rsidP="008D75AB">
            <w:pPr>
              <w:spacing w:after="200" w:line="276" w:lineRule="auto"/>
              <w:rPr>
                <w:del w:id="249" w:author="Trevonte Wigfall" w:date="2021-10-03T01:03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250" w:author="Trevonte Wigfall" w:date="2021-10-03T01:04:00Z">
              <w:r w:rsidRPr="008D75AB" w:rsidDel="00014CA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Performed as part of Step </w:delText>
              </w:r>
            </w:del>
            <w:del w:id="251" w:author="Trevonte Wigfall" w:date="2021-10-03T01:03:00Z">
              <w:r w:rsidRPr="008D75AB" w:rsidDel="00014CA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24</w:delText>
              </w:r>
            </w:del>
          </w:p>
          <w:p w14:paraId="4DF2566D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rPrChange w:id="252" w:author="Wigfall, Trevonte" w:date="2021-07-12T16:13:00Z">
                  <w:rPr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EA7F4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53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54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3215495" w14:textId="548BB26E" w:rsidR="008D75AB" w:rsidRPr="00F0100F" w:rsidDel="008D75AB" w:rsidRDefault="008D75AB" w:rsidP="008D75AB">
            <w:pPr>
              <w:rPr>
                <w:del w:id="255" w:author="Wigfall, Trevonte" w:date="2021-07-12T16:12:00Z"/>
                <w:rFonts w:asciiTheme="minorHAnsi" w:hAnsiTheme="minorHAnsi"/>
                <w:b/>
                <w:sz w:val="22"/>
                <w:szCs w:val="22"/>
                <w:rPrChange w:id="256" w:author="Trevonte Wigfall" w:date="2021-12-05T05:29:00Z">
                  <w:rPr>
                    <w:del w:id="257" w:author="Wigfall, Trevonte" w:date="2021-07-12T16:12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258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59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  <w:rPrChange w:id="260" w:author="Trevonte Wigfall" w:date="2021-12-05T05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00B69BCB" w14:textId="76AAF511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61" w:author="Trevonte Wigfall" w:date="2021-12-05T05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62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  <w:rPrChange w:id="263" w:author="Trevonte Wigfall" w:date="2021-12-05T05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20:10</w:delText>
              </w:r>
            </w:del>
          </w:p>
        </w:tc>
      </w:tr>
      <w:tr w:rsidR="008D75AB" w:rsidRPr="008D75AB" w14:paraId="2EB4C47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47F0F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3F3C50B" w14:textId="77777777" w:rsidR="008D75AB" w:rsidRPr="008D75AB" w:rsidRDefault="008D75AB" w:rsidP="008D75AB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9DAE8E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25985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524B2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371AC3B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cxtTPICfac1P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D2BFD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81545D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25E4B6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264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TPIC load balancer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C3E1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A15024" w14:textId="0E4916E2" w:rsidR="008D75AB" w:rsidRPr="00F0100F" w:rsidDel="008D75AB" w:rsidRDefault="008D75AB" w:rsidP="008D75AB">
            <w:pPr>
              <w:rPr>
                <w:del w:id="265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66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67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F8C26AF" w14:textId="324C2237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8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20:15</w:delText>
              </w:r>
            </w:del>
          </w:p>
        </w:tc>
      </w:tr>
      <w:tr w:rsidR="008D75AB" w:rsidRPr="008D75AB" w14:paraId="7F277C7D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7E2E31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62F214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1D8467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6D3FC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66359A4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cxtTPPUIPfac1P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B6FF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1B3A4C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C57A20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269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TPPUI load balancer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9EB05E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84F3FF2" w14:textId="24FF8550" w:rsidR="008D75AB" w:rsidRPr="00F0100F" w:rsidDel="008D75AB" w:rsidRDefault="008D75AB" w:rsidP="008D75AB">
            <w:pPr>
              <w:rPr>
                <w:del w:id="270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71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72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3550180" w14:textId="72C9280D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3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20:20</w:delText>
              </w:r>
            </w:del>
          </w:p>
        </w:tc>
      </w:tr>
      <w:tr w:rsidR="008D75AB" w:rsidRPr="008D75AB" w14:paraId="14BE334B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8DFC45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B7B297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F2DCD4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0E6AA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621DBCD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cxtUIAPPfac1P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E264D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4352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C807D3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274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UIAPP load balancer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E0F40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EFFA516" w14:textId="79AA2427" w:rsidR="008D75AB" w:rsidRPr="00F0100F" w:rsidDel="008D75AB" w:rsidRDefault="008D75AB" w:rsidP="008D75AB">
            <w:pPr>
              <w:rPr>
                <w:del w:id="275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76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77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06D1B54" w14:textId="60FD0D77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8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20:22</w:delText>
              </w:r>
            </w:del>
          </w:p>
        </w:tc>
      </w:tr>
      <w:tr w:rsidR="008D75AB" w:rsidRPr="008D75AB" w14:paraId="6B3B1A5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FC28C8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596E1E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8661FB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C329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A8D5C5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cxtC3fac1P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1B4F4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BCB44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5BDF35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279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C3 load balancer</w:t>
            </w:r>
            <w:r w:rsidRPr="00F0100F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78EB392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88BAE2B" w14:textId="0F39E10F" w:rsidR="008D75AB" w:rsidRPr="00F0100F" w:rsidDel="008D75AB" w:rsidRDefault="008D75AB" w:rsidP="008D75AB">
            <w:pPr>
              <w:rPr>
                <w:del w:id="280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81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82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1A5A86D" w14:textId="0213118F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3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20:25</w:delText>
              </w:r>
            </w:del>
          </w:p>
        </w:tc>
      </w:tr>
      <w:tr w:rsidR="008D75AB" w:rsidRPr="008D75AB" w14:paraId="2EB25F0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6F478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918466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5101D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109B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  <w:p w14:paraId="099FC06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0A4E4F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VA22PWPCXT010, 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F1B93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45C589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C057C0" w14:textId="77777777" w:rsidR="008D75AB" w:rsidRPr="008D75AB" w:rsidRDefault="008D75AB" w:rsidP="008D75AB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8D75AB">
              <w:rPr>
                <w:rPrChange w:id="284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4"/>
              </w:rPr>
              <w:t>Validate UIApp and TPIC services using EMT GUI</w:t>
            </w:r>
            <w:r w:rsidRPr="00F0100F">
              <w:rPr>
                <w:rStyle w:val="Hyperlink"/>
                <w:rFonts w:ascii="Arial" w:hAnsi="Arial" w:cs="Arial"/>
                <w:b/>
                <w:sz w:val="22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EF33CF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4778063" w14:textId="3A7BBDB6" w:rsidR="008D75AB" w:rsidRPr="00F0100F" w:rsidDel="008D75AB" w:rsidRDefault="008D75AB" w:rsidP="008D75AB">
            <w:pPr>
              <w:rPr>
                <w:del w:id="285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86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87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78544EF" w14:textId="23350A12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8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20:30</w:delText>
              </w:r>
            </w:del>
          </w:p>
        </w:tc>
      </w:tr>
      <w:tr w:rsidR="008D75AB" w:rsidRPr="008D75AB" w14:paraId="79B25CC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BF4D0C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9FA73C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83975F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6E325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VA22PWvCXT005, VA22PWvCXT006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8DBEE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5E2279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16C7F8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8D75AB">
              <w:rPr>
                <w:rPrChange w:id="289" w:author="Wigfall, Trevonte" w:date="2021-07-12T16:13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Cs w:val="24"/>
              </w:rPr>
              <w:t>Validate TPPUI Server</w:t>
            </w:r>
            <w:r w:rsidRPr="00F0100F">
              <w:rPr>
                <w:rStyle w:val="Hyperlink"/>
                <w:rFonts w:ascii="Arial" w:hAnsi="Arial" w:cs="Arial"/>
                <w:b/>
                <w:szCs w:val="24"/>
              </w:rPr>
              <w:fldChar w:fldCharType="end"/>
            </w:r>
          </w:p>
          <w:p w14:paraId="450245C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33C484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AD82DE" w14:textId="3829D0F9" w:rsidR="008D75AB" w:rsidRPr="00F0100F" w:rsidDel="008D75AB" w:rsidRDefault="008D75AB" w:rsidP="008D75AB">
            <w:pPr>
              <w:rPr>
                <w:del w:id="290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91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92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D824589" w14:textId="17992A41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3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20:35</w:delText>
              </w:r>
            </w:del>
          </w:p>
        </w:tc>
      </w:tr>
      <w:tr w:rsidR="008D75AB" w:rsidRPr="008D75AB" w14:paraId="2C3E10F1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A9F21FA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5E7574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0B0D8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123D9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br/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4CD0E1DB" w14:textId="77777777" w:rsidR="008D75AB" w:rsidRPr="008D75AB" w:rsidRDefault="008D75AB" w:rsidP="008D75AB"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VA22PWPCXT010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7563E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6866A7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B00186" w14:textId="77777777" w:rsidR="008D75AB" w:rsidRPr="008D75AB" w:rsidRDefault="008D75AB" w:rsidP="008D75A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8D75AB">
              <w:rPr>
                <w:rPrChange w:id="294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TPIC Adjudication is functional</w:t>
            </w:r>
            <w:r w:rsidRPr="00F0100F">
              <w:rPr>
                <w:rStyle w:val="Hyperlink"/>
                <w:rFonts w:ascii="Arial" w:hAnsi="Arial" w:cs="Arial"/>
                <w:b/>
              </w:rPr>
              <w:fldChar w:fldCharType="end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437296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33D19D5" w14:textId="3742C2D7" w:rsidR="008D75AB" w:rsidRPr="00F0100F" w:rsidDel="008D75AB" w:rsidRDefault="008D75AB" w:rsidP="008D75AB">
            <w:pPr>
              <w:rPr>
                <w:del w:id="295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96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97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A14D50D" w14:textId="62EADF10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8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20:40</w:delText>
              </w:r>
            </w:del>
          </w:p>
        </w:tc>
      </w:tr>
      <w:tr w:rsidR="008D75AB" w:rsidRPr="008D75AB" w14:paraId="249491A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41CB06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BA7A0B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8CCF1F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B124E" w14:textId="77777777" w:rsidR="008D75AB" w:rsidRPr="008D75AB" w:rsidRDefault="008D75AB" w:rsidP="008D75AB">
            <w:pPr>
              <w:rPr>
                <w:b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A0D0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5C3C04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B551AC" w14:textId="77777777" w:rsidR="008D75AB" w:rsidRPr="008D75AB" w:rsidRDefault="008D75AB" w:rsidP="008D75AB">
            <w:pPr>
              <w:spacing w:after="200" w:line="276" w:lineRule="auto"/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8D75AB">
              <w:rPr>
                <w:rPrChange w:id="299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Claims Adjudication (F3) is functional</w:t>
            </w:r>
            <w:r w:rsidRPr="00F0100F">
              <w:rPr>
                <w:rStyle w:val="Hyperlink"/>
                <w:rFonts w:ascii="Arial" w:hAnsi="Arial" w:cs="Arial"/>
                <w:b/>
              </w:rPr>
              <w:fldChar w:fldCharType="end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40AE51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1036046" w14:textId="1739788A" w:rsidR="008D75AB" w:rsidRPr="00F0100F" w:rsidDel="008D75AB" w:rsidRDefault="008D75AB" w:rsidP="008D75AB">
            <w:pPr>
              <w:rPr>
                <w:del w:id="300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01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02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99141C3" w14:textId="42CAEA96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03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20:45</w:delText>
              </w:r>
            </w:del>
          </w:p>
        </w:tc>
      </w:tr>
      <w:tr w:rsidR="008D75AB" w:rsidRPr="008D75AB" w14:paraId="468F56E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2A3CBB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0CC145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034F8B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3562CA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1B939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EFAA0A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F2F5B5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r w:rsidRPr="00F0100F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8D75AB">
              <w:rPr>
                <w:rPrChange w:id="304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C3 Services are functional</w:t>
            </w:r>
            <w:r w:rsidRPr="00F0100F">
              <w:rPr>
                <w:rStyle w:val="Hyperlink"/>
                <w:rFonts w:ascii="Arial" w:hAnsi="Arial" w:cs="Arial"/>
                <w:b/>
              </w:rPr>
              <w:fldChar w:fldCharType="end"/>
            </w:r>
          </w:p>
          <w:p w14:paraId="06C915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B518C2D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7B7DA1" w14:textId="12D21616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5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06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20:50</w:delText>
              </w:r>
            </w:del>
          </w:p>
        </w:tc>
      </w:tr>
      <w:tr w:rsidR="008D75AB" w:rsidRPr="008D75AB" w14:paraId="3FEF95A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40534A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6C1E3F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53CA9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8F8B0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D5374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BB761C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01E0F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Perform App Compares using the templates in \\va01dfacapp971\d$\Scripts\CXT_COMPARE_TEST\Launchers (run as admin, provide master and target environments when prompted):</w:t>
            </w:r>
          </w:p>
          <w:p w14:paraId="31FE19D0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7C311DC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 w:rsidRPr="00F0100F"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8352" behindDoc="0" locked="0" layoutInCell="1" allowOverlap="1" wp14:anchorId="50ED9EA9" wp14:editId="46ECA3F1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500D46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119EFE7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B15309C" w14:textId="20A5F634" w:rsidR="008D75AB" w:rsidRPr="00F0100F" w:rsidDel="008D75AB" w:rsidRDefault="008D75AB" w:rsidP="008D75AB">
            <w:pPr>
              <w:rPr>
                <w:del w:id="307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08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09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6F6AA4A" w14:textId="0BDE2DFE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0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20:55</w:delText>
              </w:r>
            </w:del>
          </w:p>
        </w:tc>
      </w:tr>
      <w:tr w:rsidR="008D75AB" w:rsidRPr="008D75AB" w14:paraId="470F53B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4CE70E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248F78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44DB28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C73B90" w14:textId="77777777" w:rsidR="008D75AB" w:rsidRPr="008D75AB" w:rsidRDefault="008D75AB" w:rsidP="008D75AB">
            <w:pPr>
              <w:rPr>
                <w:b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4DE9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61B906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7ED76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F1AF93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8D7888C" w14:textId="19E2E2D0" w:rsidR="008D75AB" w:rsidRPr="00F0100F" w:rsidDel="008D75AB" w:rsidRDefault="008D75AB" w:rsidP="008D75AB">
            <w:pPr>
              <w:rPr>
                <w:del w:id="311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12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13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F9E4D7C" w14:textId="2BB40288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4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21:00</w:delText>
              </w:r>
            </w:del>
          </w:p>
        </w:tc>
      </w:tr>
      <w:tr w:rsidR="008D75AB" w:rsidRPr="008D75AB" w14:paraId="0BF0CDD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03E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708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547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225C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885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B3D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BB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 xml:space="preserve">Send Broadcast when work is complete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2A93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FAA1" w14:textId="302408B3" w:rsidR="008D75AB" w:rsidRPr="00F0100F" w:rsidDel="008D75AB" w:rsidRDefault="008D75AB" w:rsidP="008D75AB">
            <w:pPr>
              <w:rPr>
                <w:del w:id="315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16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17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464D94A" w14:textId="702399B5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8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8D75AB" w:rsidRPr="008D75AB" w14:paraId="7A80662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8DEA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0C5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761D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E059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9172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B82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300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FBB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phonecall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9BC3" w14:textId="716E8B46" w:rsidR="008D75AB" w:rsidRPr="00F0100F" w:rsidDel="008D75AB" w:rsidRDefault="008D75AB" w:rsidP="008D75AB">
            <w:pPr>
              <w:rPr>
                <w:del w:id="319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20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21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9D63A1F" w14:textId="4D1D160F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22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8D75AB" w:rsidRPr="008D75AB" w14:paraId="3DCA638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4E3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A90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BCCC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0966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5F0E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12A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508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5BC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9EE3" w14:textId="38E1EAE0" w:rsidR="008D75AB" w:rsidRPr="00F0100F" w:rsidDel="008D75AB" w:rsidRDefault="008D75AB" w:rsidP="008D75AB">
            <w:pPr>
              <w:rPr>
                <w:del w:id="323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24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25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CF929EE" w14:textId="2A2CCE13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26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23:10</w:delText>
              </w:r>
            </w:del>
          </w:p>
        </w:tc>
      </w:tr>
      <w:tr w:rsidR="008D75AB" w:rsidRPr="008D75AB" w14:paraId="43DD3D0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2A9B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39C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527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7A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7DD7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14D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90A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D76B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F6AA" w14:textId="4DFC6353" w:rsidR="008D75AB" w:rsidRPr="00F0100F" w:rsidDel="008D75AB" w:rsidRDefault="008D75AB" w:rsidP="008D75AB">
            <w:pPr>
              <w:rPr>
                <w:del w:id="327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28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29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CE2CCF3" w14:textId="587DF976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30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23:15</w:delText>
              </w:r>
            </w:del>
          </w:p>
        </w:tc>
      </w:tr>
      <w:tr w:rsidR="008D75AB" w:rsidRPr="008D75AB" w14:paraId="1F37D43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ED1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959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ED4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208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5A89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82E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A31DA" w14:textId="77777777" w:rsidR="008D75AB" w:rsidRPr="008D75AB" w:rsidRDefault="008D75AB" w:rsidP="008D75A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76DE8" w14:textId="77777777" w:rsidR="008D75AB" w:rsidRPr="008D75AB" w:rsidRDefault="008D75AB" w:rsidP="008D75AB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5339" w14:textId="667B39B9" w:rsidR="008D75AB" w:rsidRPr="00F0100F" w:rsidDel="008D75AB" w:rsidRDefault="008D75AB" w:rsidP="008D75AB">
            <w:pPr>
              <w:rPr>
                <w:del w:id="331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32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33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0C56170" w14:textId="72765331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34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23:20</w:delText>
              </w:r>
            </w:del>
          </w:p>
        </w:tc>
      </w:tr>
      <w:tr w:rsidR="008D75AB" w:rsidRPr="008D75AB" w14:paraId="451A047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033E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436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C29F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144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071F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9F0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7D4B" w14:textId="77777777" w:rsidR="008D75AB" w:rsidRPr="008D75AB" w:rsidRDefault="008D75AB" w:rsidP="008D75A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color w:val="000000"/>
                <w:sz w:val="22"/>
                <w:szCs w:val="22"/>
              </w:rPr>
              <w:t>Update RM spreadsheet that change is complete</w:t>
            </w:r>
          </w:p>
          <w:p w14:paraId="6B8C8C3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48B8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5E6F" w14:textId="20624E7E" w:rsidR="008D75AB" w:rsidRPr="00F0100F" w:rsidDel="008D75AB" w:rsidRDefault="008D75AB" w:rsidP="008D75AB">
            <w:pPr>
              <w:rPr>
                <w:del w:id="335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36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37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469ACE0" w14:textId="22871654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38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23:25</w:delText>
              </w:r>
            </w:del>
          </w:p>
        </w:tc>
      </w:tr>
      <w:tr w:rsidR="008D75AB" w:rsidRPr="008D75AB" w14:paraId="7850E57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083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03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E6C2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94D8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F546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08D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8DED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AB51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23B0" w14:textId="7669FAE8" w:rsidR="008D75AB" w:rsidRPr="00F0100F" w:rsidDel="008D75AB" w:rsidRDefault="008D75AB" w:rsidP="008D75AB">
            <w:pPr>
              <w:rPr>
                <w:del w:id="339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40" w:author="Wigfall, Trevonte" w:date="2021-07-12T16:13:00Z">
              <w:r w:rsidRPr="00F0100F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41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SAT 8/15/19 </w:delText>
              </w:r>
            </w:del>
          </w:p>
          <w:p w14:paraId="792AC192" w14:textId="7CF75848" w:rsidR="008D75AB" w:rsidRPr="00F0100F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42" w:author="Wigfall, Trevonte" w:date="2021-07-12T16:12:00Z">
              <w:r w:rsidRPr="00F0100F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11:00</w:delText>
              </w:r>
            </w:del>
          </w:p>
        </w:tc>
      </w:tr>
    </w:tbl>
    <w:p w14:paraId="527EED00" w14:textId="77777777" w:rsidR="0057614C" w:rsidRPr="008D75A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8D75AB" w14:paraId="03CEC412" w14:textId="77777777" w:rsidTr="00C70289">
        <w:trPr>
          <w:trHeight w:val="2479"/>
        </w:trPr>
        <w:tc>
          <w:tcPr>
            <w:tcW w:w="13062" w:type="dxa"/>
          </w:tcPr>
          <w:p w14:paraId="6A5707D1" w14:textId="77777777" w:rsidR="008E63C2" w:rsidRPr="008D75AB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27D3CF91" w14:textId="77777777" w:rsidR="008E63C2" w:rsidRPr="008D75AB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2E44AA93" w14:textId="77777777" w:rsidR="0057614C" w:rsidRPr="008D75A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1B50A08C" w14:textId="77777777" w:rsidR="0057614C" w:rsidRPr="008D75AB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8D75AB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8F8A1" w14:textId="77777777" w:rsidR="00AF265C" w:rsidRDefault="00AF265C">
      <w:r>
        <w:separator/>
      </w:r>
    </w:p>
  </w:endnote>
  <w:endnote w:type="continuationSeparator" w:id="0">
    <w:p w14:paraId="374A73F2" w14:textId="77777777" w:rsidR="00AF265C" w:rsidRDefault="00AF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5222" w14:textId="77777777" w:rsidR="008D75AB" w:rsidRDefault="008D75AB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393E375" w14:textId="77777777" w:rsidR="008D75AB" w:rsidRDefault="008D75AB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B4B63" w14:textId="77777777" w:rsidR="00AF265C" w:rsidRDefault="00AF265C">
      <w:r>
        <w:separator/>
      </w:r>
    </w:p>
  </w:footnote>
  <w:footnote w:type="continuationSeparator" w:id="0">
    <w:p w14:paraId="6BEC7A7A" w14:textId="77777777" w:rsidR="00AF265C" w:rsidRDefault="00AF2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F6FE" w14:textId="77777777" w:rsidR="008D75AB" w:rsidRDefault="00F0100F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4BAD5A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362" r:id="rId2"/>
      </w:object>
    </w:r>
  </w:p>
  <w:p w14:paraId="78C82AD0" w14:textId="77777777" w:rsidR="008D75AB" w:rsidRDefault="008D75AB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21F64C6" w14:textId="77777777" w:rsidR="008D75AB" w:rsidRDefault="008D75AB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969D977" w14:textId="77777777" w:rsidR="008D75AB" w:rsidRDefault="008D7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4CAC"/>
    <w:rsid w:val="00015ECA"/>
    <w:rsid w:val="00016BC4"/>
    <w:rsid w:val="00022F54"/>
    <w:rsid w:val="0002394B"/>
    <w:rsid w:val="0002426F"/>
    <w:rsid w:val="00025255"/>
    <w:rsid w:val="000336DE"/>
    <w:rsid w:val="0003482F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E7C41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7645C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1CEE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448"/>
    <w:rsid w:val="005765D2"/>
    <w:rsid w:val="00585EB7"/>
    <w:rsid w:val="00586E9B"/>
    <w:rsid w:val="00590F84"/>
    <w:rsid w:val="0059155A"/>
    <w:rsid w:val="00592D0C"/>
    <w:rsid w:val="00594B4B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E6C35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B8F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56884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2CE2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D75AB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527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237E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4FA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5C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3B3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5CC1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0CF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00F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4CDC1B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F0100F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C27ED-8804-4CBE-85C6-BD84EEC6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186</TotalTime>
  <Pages>11</Pages>
  <Words>1137</Words>
  <Characters>15616</Characters>
  <Application>Microsoft Office Word</Application>
  <DocSecurity>0</DocSecurity>
  <Lines>130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16720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16</cp:revision>
  <cp:lastPrinted>2016-04-21T16:18:00Z</cp:lastPrinted>
  <dcterms:created xsi:type="dcterms:W3CDTF">2020-08-04T19:39:00Z</dcterms:created>
  <dcterms:modified xsi:type="dcterms:W3CDTF">2021-12-05T10:30:00Z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