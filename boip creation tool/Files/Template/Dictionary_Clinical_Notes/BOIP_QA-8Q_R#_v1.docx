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A32B1" w14:textId="77777777" w:rsidR="0057614C" w:rsidRPr="000C73F9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 w:rsidRPr="000C73F9">
        <w:rPr>
          <w:rFonts w:ascii="Garamond" w:hAnsi="Garamond"/>
          <w:sz w:val="24"/>
          <w:szCs w:val="24"/>
        </w:rPr>
        <w:tab/>
      </w:r>
      <w:r w:rsidRPr="000C73F9">
        <w:rPr>
          <w:rFonts w:ascii="Garamond" w:hAnsi="Garamond"/>
          <w:sz w:val="24"/>
          <w:szCs w:val="24"/>
        </w:rPr>
        <w:tab/>
      </w:r>
      <w:r w:rsidRPr="000C73F9">
        <w:rPr>
          <w:rFonts w:ascii="Garamond" w:hAnsi="Garamond"/>
          <w:sz w:val="24"/>
          <w:szCs w:val="24"/>
        </w:rPr>
        <w:tab/>
      </w:r>
      <w:r w:rsidRPr="000C73F9">
        <w:rPr>
          <w:rFonts w:ascii="Garamond" w:hAnsi="Garamond"/>
          <w:sz w:val="24"/>
          <w:szCs w:val="24"/>
        </w:rPr>
        <w:tab/>
      </w:r>
      <w:r w:rsidRPr="000C73F9">
        <w:rPr>
          <w:rFonts w:ascii="Garamond" w:hAnsi="Garamond"/>
          <w:sz w:val="24"/>
          <w:szCs w:val="24"/>
        </w:rPr>
        <w:tab/>
      </w:r>
      <w:r w:rsidRPr="000C73F9"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9"/>
        <w:gridCol w:w="2137"/>
        <w:gridCol w:w="851"/>
        <w:gridCol w:w="1296"/>
        <w:gridCol w:w="2232"/>
      </w:tblGrid>
      <w:tr w:rsidR="004033CB" w:rsidRPr="000C73F9" w14:paraId="56A8E87A" w14:textId="77777777" w:rsidTr="00E76AA0">
        <w:trPr>
          <w:trHeight w:val="438"/>
        </w:trPr>
        <w:tc>
          <w:tcPr>
            <w:tcW w:w="1728" w:type="dxa"/>
          </w:tcPr>
          <w:p w14:paraId="3BE78605" w14:textId="6CDCFB44" w:rsidR="004033CB" w:rsidRPr="000C73F9" w:rsidRDefault="004033CB" w:rsidP="004033CB">
            <w:pPr>
              <w:rPr>
                <w:rFonts w:ascii="Garamond" w:hAnsi="Garamond"/>
                <w:b/>
                <w:sz w:val="24"/>
                <w:szCs w:val="24"/>
              </w:rPr>
            </w:pPr>
            <w:bookmarkStart w:id="0" w:name="Dropdown2"/>
            <w:r w:rsidRPr="000C73F9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  <w:ins w:id="1" w:author="Wigfall, Trevonte" w:date="2021-06-21T10:31:00Z">
              <w:r w:rsidR="00EF3ED3" w:rsidRPr="00A625C7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2" w:author="Wigfall, Trevonte" w:date="2021-07-12T14:50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SNOW-</w:t>
              </w:r>
            </w:ins>
            <w:ins w:id="3" w:author="Wigfall, Trevonte" w:date="2021-07-12T14:25:00Z">
              <w:r w:rsidR="000C73F9" w:rsidRPr="00A625C7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4" w:author="Wigfall, Trevonte" w:date="2021-07-12T14:50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TEMP</w:t>
              </w:r>
            </w:ins>
            <w:del w:id="5" w:author="Wigfall, Trevonte" w:date="2021-06-07T17:29:00Z">
              <w:r w:rsidRPr="000C73F9" w:rsidDel="00C634D2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3C0D3FDD" w14:textId="1368C22E" w:rsidR="004033CB" w:rsidRPr="000C73F9" w:rsidRDefault="004033CB" w:rsidP="004033C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C73F9">
              <w:rPr>
                <w:rFonts w:ascii="Garamond" w:hAnsi="Garamond"/>
                <w:b/>
                <w:sz w:val="24"/>
                <w:szCs w:val="24"/>
              </w:rPr>
              <w:t xml:space="preserve">CXT Release </w:t>
            </w:r>
            <w:ins w:id="6" w:author="Wigfall, Trevonte" w:date="2021-07-16T22:42:00Z">
              <w:r w:rsidR="0005176A" w:rsidRPr="0005176A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7" w:author="Wigfall, Trevonte" w:date="2021-07-16T22:42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R</w:t>
              </w:r>
            </w:ins>
            <w:del w:id="8" w:author="Wigfall, Trevonte" w:date="2021-06-07T17:29:00Z">
              <w:r w:rsidRPr="0005176A" w:rsidDel="00C634D2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9" w:author="Wigfall, Trevonte" w:date="2021-07-16T22:42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50</w:delText>
              </w:r>
            </w:del>
            <w:ins w:id="10" w:author="Wigfall, Trevonte" w:date="2021-07-12T14:25:00Z">
              <w:r w:rsidR="000C73F9" w:rsidRPr="0005176A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1" w:author="Wigfall, Trevonte" w:date="2021-07-16T22:42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#</w:t>
              </w:r>
            </w:ins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57D727" w14:textId="77777777" w:rsidR="004033CB" w:rsidRPr="000C73F9" w:rsidRDefault="004033CB" w:rsidP="004033CB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3BE5D327" w14:textId="77777777" w:rsidR="004033CB" w:rsidRPr="000C73F9" w:rsidRDefault="004033CB" w:rsidP="004033C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C73F9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0"/>
        <w:tc>
          <w:tcPr>
            <w:tcW w:w="2232" w:type="dxa"/>
          </w:tcPr>
          <w:p w14:paraId="7AE24CCA" w14:textId="7E862B06" w:rsidR="004033CB" w:rsidRPr="000C73F9" w:rsidRDefault="004033CB" w:rsidP="004033CB">
            <w:pPr>
              <w:tabs>
                <w:tab w:val="left" w:pos="1245"/>
              </w:tabs>
              <w:rPr>
                <w:rFonts w:ascii="Garamond" w:hAnsi="Garamond"/>
                <w:b/>
                <w:sz w:val="24"/>
                <w:szCs w:val="24"/>
              </w:rPr>
            </w:pPr>
            <w:del w:id="12" w:author="Wigfall, Trevonte" w:date="2021-07-12T14:26:00Z">
              <w:r w:rsidRPr="000C73F9" w:rsidDel="000C73F9">
                <w:rPr>
                  <w:rFonts w:ascii="Garamond" w:hAnsi="Garamond"/>
                  <w:b/>
                  <w:sz w:val="24"/>
                  <w:szCs w:val="24"/>
                </w:rPr>
                <w:delText>QA-8Q</w:delText>
              </w:r>
            </w:del>
            <w:ins w:id="13" w:author="Wigfall, Trevonte" w:date="2021-07-12T14:26:00Z">
              <w:r w:rsidR="000C73F9" w:rsidRPr="000C73F9">
                <w:rPr>
                  <w:rFonts w:ascii="Garamond" w:hAnsi="Garamond"/>
                  <w:b/>
                  <w:sz w:val="24"/>
                  <w:szCs w:val="24"/>
                </w:rPr>
                <w:t>GBCXT08Q</w:t>
              </w:r>
            </w:ins>
            <w:r w:rsidRPr="000C73F9">
              <w:rPr>
                <w:rFonts w:ascii="Garamond" w:hAnsi="Garamond"/>
                <w:b/>
                <w:sz w:val="24"/>
                <w:szCs w:val="24"/>
              </w:rPr>
              <w:tab/>
            </w:r>
          </w:p>
        </w:tc>
      </w:tr>
    </w:tbl>
    <w:p w14:paraId="28EB7D58" w14:textId="77777777" w:rsidR="002F7317" w:rsidRPr="000C73F9" w:rsidRDefault="0057614C">
      <w:pPr>
        <w:rPr>
          <w:rFonts w:ascii="Garamond" w:hAnsi="Garamond"/>
          <w:b/>
          <w:sz w:val="24"/>
          <w:szCs w:val="24"/>
        </w:rPr>
      </w:pPr>
      <w:r w:rsidRPr="000C73F9">
        <w:rPr>
          <w:rFonts w:ascii="Garamond" w:hAnsi="Garamond"/>
          <w:b/>
          <w:sz w:val="24"/>
          <w:szCs w:val="24"/>
        </w:rPr>
        <w:t xml:space="preserve">  </w:t>
      </w:r>
    </w:p>
    <w:p w14:paraId="6D345775" w14:textId="77777777" w:rsidR="0057614C" w:rsidRPr="000C73F9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4"/>
        <w:gridCol w:w="821"/>
        <w:gridCol w:w="818"/>
        <w:gridCol w:w="2327"/>
        <w:gridCol w:w="719"/>
        <w:gridCol w:w="812"/>
        <w:gridCol w:w="90"/>
        <w:gridCol w:w="4677"/>
        <w:gridCol w:w="1078"/>
        <w:gridCol w:w="1619"/>
      </w:tblGrid>
      <w:tr w:rsidR="00D43747" w:rsidRPr="000C73F9" w14:paraId="45D18A62" w14:textId="77777777" w:rsidTr="00D001FB">
        <w:tc>
          <w:tcPr>
            <w:tcW w:w="5000" w:type="pct"/>
            <w:gridSpan w:val="10"/>
            <w:shd w:val="clear" w:color="auto" w:fill="E6E6E6"/>
          </w:tcPr>
          <w:p w14:paraId="0C0C1014" w14:textId="77777777" w:rsidR="00D43747" w:rsidRPr="000C73F9" w:rsidRDefault="00D43747">
            <w:pPr>
              <w:rPr>
                <w:rFonts w:ascii="Garamond" w:hAnsi="Garamond"/>
                <w:smallCaps/>
              </w:rPr>
            </w:pPr>
            <w:r w:rsidRPr="000C73F9">
              <w:rPr>
                <w:rFonts w:ascii="Garamond" w:hAnsi="Garamond"/>
                <w:b/>
                <w:smallCaps/>
              </w:rPr>
              <w:t xml:space="preserve">Environment </w:t>
            </w:r>
            <w:r w:rsidRPr="000C73F9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FD7D4A" w:rsidRPr="000C73F9" w14:paraId="06AAAAE8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12B6B782" w14:textId="171FACDF" w:rsidR="00FD7D4A" w:rsidRPr="000C73F9" w:rsidRDefault="009B027F" w:rsidP="00FD7D4A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>GBCXT08Q</w:t>
            </w:r>
          </w:p>
        </w:tc>
      </w:tr>
      <w:tr w:rsidR="00FD7D4A" w:rsidRPr="000C73F9" w14:paraId="16D04D75" w14:textId="77777777" w:rsidTr="00D001FB">
        <w:tc>
          <w:tcPr>
            <w:tcW w:w="5000" w:type="pct"/>
            <w:gridSpan w:val="10"/>
            <w:shd w:val="clear" w:color="auto" w:fill="E6E6E6"/>
          </w:tcPr>
          <w:p w14:paraId="5C6B2DFE" w14:textId="77777777" w:rsidR="00FD7D4A" w:rsidRPr="000C73F9" w:rsidRDefault="00FD7D4A" w:rsidP="00FD7D4A">
            <w:pPr>
              <w:rPr>
                <w:rFonts w:ascii="Garamond" w:hAnsi="Garamond"/>
                <w:b/>
                <w:smallCaps/>
              </w:rPr>
            </w:pPr>
            <w:r w:rsidRPr="000C73F9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0C73F9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FD7D4A" w:rsidRPr="000C73F9" w14:paraId="7D1AA20A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7F9DFC7F" w14:textId="77777777" w:rsidR="004033CB" w:rsidRPr="000C73F9" w:rsidRDefault="004033CB" w:rsidP="004033CB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73F9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6AEC86C6" w14:textId="073CCFA4" w:rsidR="004033CB" w:rsidRPr="000C73F9" w:rsidRDefault="004033CB" w:rsidP="004033C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73F9">
              <w:rPr>
                <w:rFonts w:asciiTheme="minorHAnsi" w:hAnsiTheme="minorHAnsi" w:cstheme="minorHAnsi"/>
                <w:sz w:val="24"/>
                <w:szCs w:val="24"/>
              </w:rPr>
              <w:t>10. use “archive” in case we need to send logs to vendor (Prod Only)</w:t>
            </w:r>
          </w:p>
          <w:p w14:paraId="0EFB56D7" w14:textId="77777777" w:rsidR="004033CB" w:rsidRPr="000C73F9" w:rsidRDefault="004033CB" w:rsidP="004033C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B3F21CA" w14:textId="01EB480E" w:rsidR="004033CB" w:rsidRPr="000C73F9" w:rsidRDefault="004033CB" w:rsidP="004033CB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73F9">
              <w:rPr>
                <w:rFonts w:asciiTheme="minorHAnsi" w:hAnsiTheme="minorHAnsi" w:cstheme="minorHAnsi"/>
                <w:sz w:val="24"/>
                <w:szCs w:val="24"/>
              </w:rPr>
              <w:t xml:space="preserve">13. Use </w:t>
            </w:r>
            <w:proofErr w:type="spellStart"/>
            <w:ins w:id="14" w:author="Wigfall, Trevonte" w:date="2021-07-12T14:50:00Z">
              <w:r w:rsidR="00A625C7">
                <w:rPr>
                  <w:rFonts w:ascii="Garamond" w:hAnsi="Garamond"/>
                  <w:b/>
                  <w:sz w:val="24"/>
                  <w:szCs w:val="24"/>
                  <w:highlight w:val="yellow"/>
                </w:rPr>
                <w:t>Backout_CNR</w:t>
              </w:r>
              <w:proofErr w:type="spellEnd"/>
              <w:r w:rsidR="00A625C7">
                <w:rPr>
                  <w:rFonts w:ascii="Garamond" w:hAnsi="Garamond"/>
                  <w:b/>
                  <w:sz w:val="24"/>
                  <w:szCs w:val="24"/>
                </w:rPr>
                <w:t xml:space="preserve"> </w:t>
              </w:r>
            </w:ins>
            <w:del w:id="15" w:author="Wigfall, Trevonte" w:date="2021-06-09T13:16:00Z">
              <w:r w:rsidRPr="000C73F9" w:rsidDel="001A43AA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SNOW-43839 </w:delText>
              </w:r>
            </w:del>
            <w:r w:rsidRPr="000C73F9">
              <w:rPr>
                <w:rFonts w:asciiTheme="minorHAnsi" w:hAnsiTheme="minorHAnsi" w:cstheme="minorHAnsi"/>
                <w:b/>
                <w:sz w:val="24"/>
                <w:szCs w:val="24"/>
              </w:rPr>
              <w:t>and file:</w:t>
            </w:r>
          </w:p>
          <w:p w14:paraId="20001841" w14:textId="77777777" w:rsidR="004033CB" w:rsidRPr="000C73F9" w:rsidRDefault="004033CB" w:rsidP="004033CB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73F9">
              <w:rPr>
                <w:rFonts w:asciiTheme="minorHAnsi" w:hAnsiTheme="minorHAnsi" w:cstheme="minorHAnsi"/>
                <w:b/>
                <w:sz w:val="24"/>
                <w:szCs w:val="24"/>
                <w:rPrChange w:id="16" w:author="Wigfall, Trevonte" w:date="2021-07-12T14:27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fldChar w:fldCharType="begin"/>
            </w:r>
            <w:r w:rsidRPr="000C73F9">
              <w:rPr>
                <w:rFonts w:asciiTheme="minorHAnsi" w:hAnsiTheme="minorHAnsi" w:cstheme="minorHAnsi"/>
                <w:b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"\\\\va01pstodfs003.corp.agp.ads\\apps\\Local\\EMT\\COTS\\McKesson\\ClaimsXten\\v6.0\\McKesson-supplied-updates\\GBD_6.0_Release_49_62516_Custom_Build_03312021\\CHC.TPP.GBD_CXT.6.0.1.TPSVC-62516.1.msi</w:instrText>
            </w:r>
          </w:p>
          <w:p w14:paraId="3EAF2F3C" w14:textId="77777777" w:rsidR="004033CB" w:rsidRPr="000C73F9" w:rsidRDefault="004033CB" w:rsidP="004033CB">
            <w:pPr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r w:rsidRPr="000C73F9">
              <w:rPr>
                <w:rFonts w:asciiTheme="minorHAnsi" w:hAnsiTheme="minorHAnsi" w:cstheme="minorHAnsi"/>
                <w:b/>
                <w:sz w:val="24"/>
                <w:szCs w:val="24"/>
                <w:rPrChange w:id="17" w:author="Wigfall, Trevonte" w:date="2021-07-12T14:27:00Z">
                  <w:rPr>
                    <w:rFonts w:asciiTheme="minorHAnsi" w:hAnsiTheme="minorHAnsi" w:cstheme="minorHAnsi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  <w:instrText xml:space="preserve">" </w:instrText>
            </w:r>
            <w:r w:rsidRPr="000C73F9">
              <w:rPr>
                <w:rFonts w:asciiTheme="minorHAnsi" w:hAnsiTheme="minorHAnsi" w:cstheme="minorHAnsi"/>
                <w:b/>
                <w:sz w:val="24"/>
                <w:szCs w:val="24"/>
                <w:rPrChange w:id="18" w:author="Wigfall, Trevonte" w:date="2021-07-12T14:27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0C73F9"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  <w:t>\\va01pstodfs003.corp.agp.ads\apps\Local\EMT\COTS\McKesson\ClaimsXten\v6.0\McKesson-supplied-updates\GBD_6.0_Release_49_62516_Custom_Build_03312021\CHC.TPP.GBD_CXT.6.0.1.TPSVC-62516.1.msi</w:t>
            </w:r>
          </w:p>
          <w:p w14:paraId="61B3DE6C" w14:textId="77777777" w:rsidR="004033CB" w:rsidRPr="000C73F9" w:rsidRDefault="004033CB" w:rsidP="004033C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73F9">
              <w:rPr>
                <w:rFonts w:asciiTheme="minorHAnsi" w:hAnsiTheme="minorHAnsi" w:cstheme="minorHAnsi"/>
                <w:b/>
                <w:sz w:val="24"/>
                <w:szCs w:val="24"/>
                <w:rPrChange w:id="19" w:author="Wigfall, Trevonte" w:date="2021-07-12T14:27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  <w:p w14:paraId="15F54311" w14:textId="1CF7CBB6" w:rsidR="00FD7D4A" w:rsidRPr="000C73F9" w:rsidRDefault="004033CB" w:rsidP="003701B2">
            <w:pPr>
              <w:rPr>
                <w:rFonts w:ascii="Garamond" w:hAnsi="Garamond"/>
                <w:smallCaps/>
              </w:rPr>
            </w:pPr>
            <w:r w:rsidRPr="000C73F9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14-21 use </w:t>
            </w:r>
            <w:proofErr w:type="spellStart"/>
            <w:ins w:id="20" w:author="Wigfall, Trevonte" w:date="2021-07-12T14:50:00Z">
              <w:r w:rsidR="00A625C7">
                <w:rPr>
                  <w:rFonts w:ascii="Garamond" w:hAnsi="Garamond"/>
                  <w:b/>
                  <w:sz w:val="24"/>
                  <w:szCs w:val="24"/>
                  <w:highlight w:val="yellow"/>
                </w:rPr>
                <w:t>Backout_CNR</w:t>
              </w:r>
            </w:ins>
            <w:proofErr w:type="spellEnd"/>
            <w:del w:id="21" w:author="Wigfall, Trevonte" w:date="2021-06-09T13:16:00Z">
              <w:r w:rsidRPr="000C73F9" w:rsidDel="001A43AA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SNOW-43839</w:delText>
              </w:r>
            </w:del>
          </w:p>
        </w:tc>
      </w:tr>
      <w:tr w:rsidR="00FD7D4A" w:rsidRPr="000C73F9" w14:paraId="54560086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01C742B0" w14:textId="77777777" w:rsidR="00FD7D4A" w:rsidRPr="000C73F9" w:rsidRDefault="00FD7D4A" w:rsidP="00FD7D4A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0C73F9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Pr="000C73F9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Pr="000C73F9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FD7D4A" w:rsidRPr="000C73F9" w14:paraId="121348EA" w14:textId="77777777" w:rsidTr="00D001FB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</w:tcPr>
          <w:p w14:paraId="025F036E" w14:textId="77777777" w:rsidR="00FD7D4A" w:rsidRPr="000C73F9" w:rsidRDefault="00FD7D4A" w:rsidP="00FD7D4A">
            <w:pPr>
              <w:rPr>
                <w:rFonts w:ascii="Garamond" w:hAnsi="Garamond"/>
                <w:b/>
                <w:smallCaps/>
              </w:rPr>
            </w:pPr>
            <w:r w:rsidRPr="000C73F9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FD7D4A" w:rsidRPr="000C73F9" w14:paraId="0253CED2" w14:textId="77777777" w:rsidTr="00E67CEA"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08E0E419" w14:textId="77777777" w:rsidR="00FD7D4A" w:rsidRPr="000C73F9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369B4835" w14:textId="77777777" w:rsidR="00FD7D4A" w:rsidRPr="000C73F9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2DEAC6" w14:textId="77777777" w:rsidR="00FD7D4A" w:rsidRPr="000C73F9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949FBF" w14:textId="77777777" w:rsidR="00FD7D4A" w:rsidRPr="000C73F9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C138ED" w14:textId="77777777" w:rsidR="00FD7D4A" w:rsidRPr="000C73F9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41B1D46F" w14:textId="77777777" w:rsidR="00FD7D4A" w:rsidRPr="000C73F9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5E2F7539" w14:textId="77777777" w:rsidR="00FD7D4A" w:rsidRPr="000C73F9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</w:tcPr>
          <w:p w14:paraId="5DB0EFCF" w14:textId="77777777" w:rsidR="00FD7D4A" w:rsidRPr="000C73F9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ECCBD0" w14:textId="77777777" w:rsidR="00FD7D4A" w:rsidRPr="000C73F9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FD7D4A" w:rsidRPr="000C73F9" w14:paraId="7F44FAAA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432031D" w14:textId="77777777" w:rsidR="00FD7D4A" w:rsidRPr="000C73F9" w:rsidRDefault="00FD7D4A" w:rsidP="00FD7D4A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6DAE4B8C" w14:textId="77777777" w:rsidR="00FD7D4A" w:rsidRPr="000C73F9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2952CCC" w14:textId="77777777" w:rsidR="00FD7D4A" w:rsidRPr="000C73F9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E48086" w14:textId="77777777" w:rsidR="00FD7D4A" w:rsidRPr="000C73F9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3C237C88" w14:textId="77777777" w:rsidR="00FD7D4A" w:rsidRPr="000C73F9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6D3DCE" w14:textId="77777777" w:rsidR="00FD7D4A" w:rsidRPr="000C73F9" w:rsidRDefault="00FD7D4A" w:rsidP="00FD7D4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1E8DDDA" w14:textId="77777777" w:rsidR="00FD7D4A" w:rsidRPr="000C73F9" w:rsidRDefault="00FD7D4A" w:rsidP="00FD7D4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93E21D" w14:textId="77777777" w:rsidR="00FD7D4A" w:rsidRPr="000C73F9" w:rsidRDefault="00FD7D4A" w:rsidP="00FD7D4A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C73F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5D565E48" w14:textId="77777777" w:rsidR="00FD7D4A" w:rsidRPr="000C73F9" w:rsidRDefault="00FD7D4A" w:rsidP="00FD7D4A">
            <w:pPr>
              <w:spacing w:after="200" w:line="276" w:lineRule="auto"/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56BD1C9" w14:textId="77777777" w:rsidR="00FD7D4A" w:rsidRPr="000C73F9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45BFFDC" w14:textId="73AD340F" w:rsidR="00FD7D4A" w:rsidRPr="00A625C7" w:rsidRDefault="004033CB" w:rsidP="00FD7D4A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2" w:author="Wigfall, Trevonte" w:date="2021-07-12T14:5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3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4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25" w:author="Wigfall, Trevonte" w:date="2021-07-12T14:27:00Z">
              <w:r w:rsidR="000C73F9" w:rsidRPr="00A625C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6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  <w:p w14:paraId="78736DB7" w14:textId="60235528" w:rsidR="00FD7D4A" w:rsidRPr="00A625C7" w:rsidRDefault="00FD7D4A" w:rsidP="00FD7D4A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7" w:author="Wigfall, Trevonte" w:date="2021-07-12T14:5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A625C7"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8" w:author="Wigfall, Trevonte" w:date="2021-07-12T14:5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 xml:space="preserve">Start time </w:t>
            </w:r>
            <w:r w:rsidR="004033CB" w:rsidRPr="00A625C7"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9" w:author="Wigfall, Trevonte" w:date="2021-07-12T14:5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12</w:t>
            </w:r>
            <w:r w:rsidR="009B027F" w:rsidRPr="00A625C7"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0" w:author="Wigfall, Trevonte" w:date="2021-07-12T14:5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:00p</w:t>
            </w:r>
            <w:r w:rsidRPr="00A625C7"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1" w:author="Wigfall, Trevonte" w:date="2021-07-12T14:5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m</w:t>
            </w:r>
          </w:p>
        </w:tc>
      </w:tr>
      <w:tr w:rsidR="004033CB" w:rsidRPr="000C73F9" w14:paraId="386DADF6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4514F43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0E5A686D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D64E215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421A37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CF4A0FA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D046FF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4409CF9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D2CB81" w14:textId="77777777" w:rsidR="004033CB" w:rsidRPr="000C73F9" w:rsidRDefault="00F22C86" w:rsidP="004033CB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r w:rsidRPr="000C73F9">
              <w:rPr>
                <w:rPrChange w:id="32" w:author="Wigfall, Trevonte" w:date="2021-07-12T14:27:00Z">
                  <w:rPr/>
                </w:rPrChange>
              </w:rPr>
              <w:fldChar w:fldCharType="begin"/>
            </w:r>
            <w:r w:rsidRPr="000C73F9">
              <w:instrText xml:space="preserve"> HYPERLINK "https://share.antheminc.com/teams/AppEnvrMgmt/trizettosupport/Shared%20Documents/ClaimsXten/Procedures/How-to%20Docs/How_To_Run_CXT_HealthCheck_From_EMT_GUI.docx" </w:instrText>
            </w:r>
            <w:r w:rsidRPr="000C73F9">
              <w:rPr>
                <w:rPrChange w:id="33" w:author="Wigfall, Trevonte" w:date="2021-07-12T14:2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Run HC on ENV being installed.  Resolve existing issues (if any found).</w:t>
            </w:r>
            <w:r w:rsidRPr="000C73F9">
              <w:rPr>
                <w:rStyle w:val="Hyperlink"/>
                <w:rFonts w:ascii="Arial" w:hAnsi="Arial" w:cs="Arial"/>
                <w:b/>
                <w:sz w:val="22"/>
                <w:szCs w:val="22"/>
                <w:rPrChange w:id="34" w:author="Wigfall, Trevonte" w:date="2021-07-12T14:2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AD605E7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7FAD5A49" w14:textId="2DC27994" w:rsidR="004033CB" w:rsidRPr="00A625C7" w:rsidRDefault="004033CB" w:rsidP="004033CB">
            <w:pPr>
              <w:rPr>
                <w:highlight w:val="yellow"/>
                <w:rPrChange w:id="35" w:author="Wigfall, Trevonte" w:date="2021-07-12T14:50:00Z">
                  <w:rPr/>
                </w:rPrChange>
              </w:rPr>
            </w:pPr>
            <w:del w:id="36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7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38" w:author="Wigfall, Trevonte" w:date="2021-07-12T14:27:00Z">
              <w:r w:rsidR="000C73F9" w:rsidRPr="00A625C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9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4033CB" w:rsidRPr="000C73F9" w14:paraId="0BDA9731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2B7918E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757D099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EA5985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791849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A5819C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F6A1664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E9B034" w14:textId="77777777" w:rsidR="004033CB" w:rsidRPr="000C73F9" w:rsidRDefault="001A43AA" w:rsidP="004033CB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C73F9">
              <w:rPr>
                <w:rPrChange w:id="40" w:author="Wigfall, Trevonte" w:date="2021-07-12T14:27:00Z">
                  <w:rPr/>
                </w:rPrChange>
              </w:rPr>
              <w:fldChar w:fldCharType="begin"/>
            </w:r>
            <w:r w:rsidRPr="000C73F9">
              <w:instrText xml:space="preserve"> HYPERLINK "https://share.antheminc.com/teams/Ent_Rel_Mgmt/Lists/Status%20Master%20Input/Domain%20Input.aspx" \l "InplviewHash0b448eda-9ab8-457f-b685-dd97ac58b04c=ShowInGrid%3DTrue" </w:instrText>
            </w:r>
            <w:r w:rsidRPr="000C73F9">
              <w:rPr>
                <w:rPrChange w:id="41" w:author="Wigfall, Trevonte" w:date="2021-07-12T14:2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 xml:space="preserve">Update RM </w:t>
            </w:r>
            <w:proofErr w:type="spellStart"/>
            <w:r w:rsidR="004033CB" w:rsidRPr="000C73F9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spreadhsheet</w:t>
            </w:r>
            <w:proofErr w:type="spellEnd"/>
            <w:r w:rsidR="004033CB" w:rsidRPr="000C73F9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 xml:space="preserve"> the change effort had </w:t>
            </w:r>
            <w:proofErr w:type="spellStart"/>
            <w:proofErr w:type="gramStart"/>
            <w:r w:rsidR="004033CB" w:rsidRPr="000C73F9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begin</w:t>
            </w:r>
            <w:proofErr w:type="spellEnd"/>
            <w:proofErr w:type="gramEnd"/>
            <w:r w:rsidR="004033CB" w:rsidRPr="000C73F9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 xml:space="preserve"> (PROD MW Only)</w:t>
            </w:r>
            <w:r w:rsidRPr="000C73F9">
              <w:rPr>
                <w:rStyle w:val="Hyperlink"/>
                <w:rFonts w:ascii="Arial" w:hAnsi="Arial" w:cs="Arial"/>
                <w:b/>
                <w:sz w:val="22"/>
                <w:szCs w:val="22"/>
                <w:rPrChange w:id="42" w:author="Wigfall, Trevonte" w:date="2021-07-12T14:2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719855E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91E561E" w14:textId="6D44ADA6" w:rsidR="004033CB" w:rsidRPr="00A625C7" w:rsidRDefault="004033CB" w:rsidP="004033CB">
            <w:pPr>
              <w:rPr>
                <w:highlight w:val="yellow"/>
                <w:rPrChange w:id="43" w:author="Wigfall, Trevonte" w:date="2021-07-12T14:50:00Z">
                  <w:rPr/>
                </w:rPrChange>
              </w:rPr>
            </w:pPr>
            <w:del w:id="44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5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46" w:author="Wigfall, Trevonte" w:date="2021-07-12T14:27:00Z">
              <w:r w:rsidR="000C73F9" w:rsidRPr="00A625C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7" w:author="Wigfall, Trevonte" w:date="2021-07-12T14:5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4033CB" w:rsidRPr="000C73F9" w14:paraId="090E2A99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BE6E18E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4367EB9D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4C6B683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547636" w14:textId="64A9D8E8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ReportingServer</w:t>
            </w:r>
            <w:proofErr w:type="spellEnd"/>
          </w:p>
          <w:p w14:paraId="0147DF6C" w14:textId="7DD4B828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52D1A1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D40EB73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E95778A" w14:textId="77777777" w:rsidR="004033CB" w:rsidRPr="000C73F9" w:rsidRDefault="001A43AA" w:rsidP="004033C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r w:rsidRPr="000C73F9">
              <w:rPr>
                <w:rPrChange w:id="48" w:author="Wigfall, Trevonte" w:date="2021-07-12T14:27:00Z">
                  <w:rPr/>
                </w:rPrChange>
              </w:rPr>
              <w:fldChar w:fldCharType="begin"/>
            </w:r>
            <w:r w:rsidRPr="000C73F9">
              <w:instrText xml:space="preserve"> HYPERLINK "https://share.antheminc.com/teams/AppEnvrMgmt/trizettosupport/Shared%20Documents/ClaimsXten/Procedures/How-to%20Docs/ClaimsXten%20Reporting%20Server%20Pre_Check.docx" </w:instrText>
            </w:r>
            <w:r w:rsidRPr="000C73F9">
              <w:rPr>
                <w:rPrChange w:id="49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Run Reporting Server Pre-Checks</w:t>
            </w:r>
            <w:r w:rsidRPr="000C73F9">
              <w:rPr>
                <w:rStyle w:val="Hyperlink"/>
                <w:rFonts w:ascii="Arial" w:hAnsi="Arial" w:cs="Arial"/>
                <w:b/>
                <w:sz w:val="24"/>
                <w:szCs w:val="24"/>
                <w:rPrChange w:id="50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3717BE07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Check successful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4E1E4AB" w14:textId="264C3EA2" w:rsidR="004033CB" w:rsidRPr="00A625C7" w:rsidRDefault="004033CB" w:rsidP="004033CB">
            <w:pPr>
              <w:rPr>
                <w:highlight w:val="yellow"/>
                <w:rPrChange w:id="51" w:author="Wigfall, Trevonte" w:date="2021-07-12T14:50:00Z">
                  <w:rPr/>
                </w:rPrChange>
              </w:rPr>
            </w:pPr>
            <w:del w:id="52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3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54" w:author="Wigfall, Trevonte" w:date="2021-07-12T14:27:00Z">
              <w:r w:rsidR="000C73F9" w:rsidRPr="00A625C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5" w:author="Wigfall, Trevonte" w:date="2021-07-12T14:5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4033CB" w:rsidRPr="000C73F9" w14:paraId="125DD1D4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7F84E514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285524A2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6B11C6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95B83D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TPIC (</w:t>
            </w:r>
            <w:proofErr w:type="spellStart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cxtTpicFac</w:t>
            </w:r>
            <w:proofErr w:type="spellEnd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25C9D7CD" w14:textId="77777777" w:rsidR="004033CB" w:rsidRPr="000C73F9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688C91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4E58041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75EE77" w14:textId="77777777" w:rsidR="004033CB" w:rsidRPr="000C73F9" w:rsidRDefault="001A43AA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C73F9">
              <w:rPr>
                <w:rPrChange w:id="56" w:author="Wigfall, Trevonte" w:date="2021-07-12T14:27:00Z">
                  <w:rPr/>
                </w:rPrChange>
              </w:rPr>
              <w:fldChar w:fldCharType="begin"/>
            </w:r>
            <w:r w:rsidRPr="000C73F9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0C73F9">
              <w:rPr>
                <w:rPrChange w:id="57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Suspend all nodes from TPIC load balancer</w:t>
            </w:r>
            <w:r w:rsidRPr="000C73F9">
              <w:rPr>
                <w:rStyle w:val="Hyperlink"/>
                <w:rFonts w:ascii="Arial" w:hAnsi="Arial" w:cs="Arial"/>
                <w:b/>
                <w:sz w:val="24"/>
                <w:szCs w:val="24"/>
                <w:rPrChange w:id="58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0E4A358F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4FF558D5" w14:textId="12D0E1FC" w:rsidR="004033CB" w:rsidRPr="00A625C7" w:rsidRDefault="004033CB" w:rsidP="004033CB">
            <w:pPr>
              <w:rPr>
                <w:highlight w:val="yellow"/>
                <w:rPrChange w:id="59" w:author="Wigfall, Trevonte" w:date="2021-07-12T14:50:00Z">
                  <w:rPr/>
                </w:rPrChange>
              </w:rPr>
            </w:pPr>
            <w:del w:id="60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1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62" w:author="Wigfall, Trevonte" w:date="2021-07-12T14:27:00Z">
              <w:r w:rsidR="000C73F9" w:rsidRPr="00A625C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3" w:author="Wigfall, Trevonte" w:date="2021-07-12T14:5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4033CB" w:rsidRPr="000C73F9" w14:paraId="19DE9B7E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4475B74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08C35C7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DF7D575" w14:textId="77777777" w:rsidR="004033CB" w:rsidRPr="000C73F9" w:rsidRDefault="004033CB" w:rsidP="004033CB"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C4ABE3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</w:t>
            </w:r>
            <w:proofErr w:type="spellStart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cxtTppuiFac</w:t>
            </w:r>
            <w:proofErr w:type="spellEnd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4F03211E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1A6D44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EDE9CB8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2F48F0" w14:textId="77777777" w:rsidR="004033CB" w:rsidRPr="000C73F9" w:rsidRDefault="001A43AA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C73F9">
              <w:rPr>
                <w:rPrChange w:id="64" w:author="Wigfall, Trevonte" w:date="2021-07-12T14:27:00Z">
                  <w:rPr/>
                </w:rPrChange>
              </w:rPr>
              <w:fldChar w:fldCharType="begin"/>
            </w:r>
            <w:r w:rsidRPr="000C73F9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0C73F9">
              <w:rPr>
                <w:rPrChange w:id="65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Suspend all nodes from TPPUI load balancer</w:t>
            </w:r>
            <w:r w:rsidRPr="000C73F9">
              <w:rPr>
                <w:rStyle w:val="Hyperlink"/>
                <w:rFonts w:ascii="Arial" w:hAnsi="Arial" w:cs="Arial"/>
                <w:b/>
                <w:sz w:val="24"/>
                <w:szCs w:val="24"/>
                <w:rPrChange w:id="66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A0DF009" w14:textId="77777777" w:rsidR="004033CB" w:rsidRPr="000C73F9" w:rsidRDefault="004033CB" w:rsidP="004033CB"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63BE62BB" w14:textId="543366F9" w:rsidR="004033CB" w:rsidRPr="00A625C7" w:rsidRDefault="004033CB" w:rsidP="004033CB">
            <w:pPr>
              <w:rPr>
                <w:highlight w:val="yellow"/>
                <w:rPrChange w:id="67" w:author="Wigfall, Trevonte" w:date="2021-07-12T14:50:00Z">
                  <w:rPr/>
                </w:rPrChange>
              </w:rPr>
            </w:pPr>
            <w:del w:id="68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9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70" w:author="Wigfall, Trevonte" w:date="2021-07-12T14:27:00Z">
              <w:r w:rsidR="000C73F9" w:rsidRPr="00A625C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1" w:author="Wigfall, Trevonte" w:date="2021-07-12T14:5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4033CB" w:rsidRPr="000C73F9" w14:paraId="3490B084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BFFF869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75E97A21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8FF47B7" w14:textId="77777777" w:rsidR="004033CB" w:rsidRPr="000C73F9" w:rsidRDefault="004033CB" w:rsidP="004033CB"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6EF78C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</w:t>
            </w:r>
            <w:proofErr w:type="spellStart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cxtUIAPPFac</w:t>
            </w:r>
            <w:proofErr w:type="spellEnd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001B74F4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6265DF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1EADC74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181819" w14:textId="77777777" w:rsidR="004033CB" w:rsidRPr="000C73F9" w:rsidRDefault="001A43AA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C73F9">
              <w:rPr>
                <w:rPrChange w:id="72" w:author="Wigfall, Trevonte" w:date="2021-07-12T14:27:00Z">
                  <w:rPr/>
                </w:rPrChange>
              </w:rPr>
              <w:fldChar w:fldCharType="begin"/>
            </w:r>
            <w:r w:rsidRPr="000C73F9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0C73F9">
              <w:rPr>
                <w:rPrChange w:id="73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Suspend all nodes from UIAPP load balancer</w:t>
            </w:r>
            <w:r w:rsidRPr="000C73F9">
              <w:rPr>
                <w:rStyle w:val="Hyperlink"/>
                <w:rFonts w:ascii="Arial" w:hAnsi="Arial" w:cs="Arial"/>
                <w:b/>
                <w:sz w:val="24"/>
                <w:szCs w:val="24"/>
                <w:rPrChange w:id="74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29613546" w14:textId="77777777" w:rsidR="004033CB" w:rsidRPr="000C73F9" w:rsidRDefault="004033CB" w:rsidP="004033CB"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1458F21" w14:textId="1883FE48" w:rsidR="004033CB" w:rsidRPr="00A625C7" w:rsidRDefault="004033CB" w:rsidP="004033CB">
            <w:pPr>
              <w:rPr>
                <w:highlight w:val="yellow"/>
                <w:rPrChange w:id="75" w:author="Wigfall, Trevonte" w:date="2021-07-12T14:50:00Z">
                  <w:rPr/>
                </w:rPrChange>
              </w:rPr>
            </w:pPr>
            <w:del w:id="76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7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78" w:author="Wigfall, Trevonte" w:date="2021-07-12T14:27:00Z">
              <w:r w:rsidR="000C73F9" w:rsidRPr="00A625C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9" w:author="Wigfall, Trevonte" w:date="2021-07-12T14:5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4033CB" w:rsidRPr="000C73F9" w14:paraId="7121BB4C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DD09564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5FFE436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4E2BF03" w14:textId="77777777" w:rsidR="004033CB" w:rsidRPr="000C73F9" w:rsidRDefault="004033CB" w:rsidP="004033CB"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C6B64B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574C6424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AA8D86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2041C5B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C09E42" w14:textId="77777777" w:rsidR="004033CB" w:rsidRPr="000C73F9" w:rsidRDefault="001A43AA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C73F9">
              <w:rPr>
                <w:rPrChange w:id="80" w:author="Wigfall, Trevonte" w:date="2021-07-12T14:27:00Z">
                  <w:rPr/>
                </w:rPrChange>
              </w:rPr>
              <w:fldChar w:fldCharType="begin"/>
            </w:r>
            <w:r w:rsidRPr="000C73F9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0C73F9">
              <w:rPr>
                <w:rPrChange w:id="81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 xml:space="preserve">Suspend all nodes from </w:t>
            </w:r>
            <w:r w:rsidR="004033CB" w:rsidRPr="000C73F9"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</w:rPr>
              <w:t>C3</w:t>
            </w:r>
            <w:r w:rsidR="004033CB" w:rsidRPr="000C73F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 xml:space="preserve"> load balancer</w:t>
            </w:r>
            <w:r w:rsidRPr="000C73F9">
              <w:rPr>
                <w:rStyle w:val="Hyperlink"/>
                <w:rFonts w:ascii="Arial" w:hAnsi="Arial" w:cs="Arial"/>
                <w:b/>
                <w:sz w:val="24"/>
                <w:szCs w:val="24"/>
                <w:rPrChange w:id="82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12842398" w14:textId="77777777" w:rsidR="004033CB" w:rsidRPr="000C73F9" w:rsidRDefault="004033CB" w:rsidP="004033CB"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72563AFC" w14:textId="266C0C9B" w:rsidR="004033CB" w:rsidRPr="00A625C7" w:rsidRDefault="004033CB" w:rsidP="004033CB">
            <w:pPr>
              <w:rPr>
                <w:highlight w:val="yellow"/>
                <w:rPrChange w:id="83" w:author="Wigfall, Trevonte" w:date="2021-07-12T14:50:00Z">
                  <w:rPr/>
                </w:rPrChange>
              </w:rPr>
            </w:pPr>
            <w:del w:id="84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5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86" w:author="Wigfall, Trevonte" w:date="2021-07-12T14:27:00Z">
              <w:r w:rsidR="000C73F9" w:rsidRPr="00A625C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7" w:author="Wigfall, Trevonte" w:date="2021-07-12T14:5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4033CB" w:rsidRPr="000C73F9" w14:paraId="1A9A6B53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61B463A" w14:textId="77777777" w:rsidR="004033CB" w:rsidRPr="00A625C7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4F61DD09" w14:textId="77777777" w:rsidR="004033CB" w:rsidRPr="00A625C7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869846C" w14:textId="77777777" w:rsidR="004033CB" w:rsidRPr="00A625C7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A625C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A625C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0A217E" w14:textId="77777777" w:rsidR="004033CB" w:rsidRPr="00A625C7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A625C7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A625C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B394CC" w14:textId="77777777" w:rsidR="004033CB" w:rsidRPr="00A625C7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A625C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2602E87" w14:textId="77777777" w:rsidR="004033CB" w:rsidRPr="00A625C7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A625C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E5C868" w14:textId="77777777" w:rsidR="004033CB" w:rsidRPr="00A625C7" w:rsidRDefault="0003098D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625C7">
              <w:rPr>
                <w:rPrChange w:id="88" w:author="Wigfall, Trevonte" w:date="2021-07-12T14:50:00Z">
                  <w:rPr/>
                </w:rPrChange>
              </w:rPr>
              <w:fldChar w:fldCharType="begin"/>
            </w:r>
            <w:r w:rsidRPr="00A625C7">
              <w:instrText xml:space="preserve"> HYPERLINK "https://share.antheminc.com/teams/AppEnvrMgmt/trizettosupport/Shared%20Documents/ClaimsXten/Procedures/How-to%20Docs/How_To_Stop_ClaimsXten_Services_AUTOMATED.docx" </w:instrText>
            </w:r>
            <w:r w:rsidRPr="00A625C7">
              <w:rPr>
                <w:rPrChange w:id="89" w:author="Wigfall, Trevonte" w:date="2021-07-12T14:50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A625C7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Stop UIAPP and TPIC CXT services in environment(s) using EMT GUI</w:t>
            </w:r>
            <w:r w:rsidRPr="00A625C7">
              <w:rPr>
                <w:rStyle w:val="Hyperlink"/>
                <w:rFonts w:ascii="Arial" w:hAnsi="Arial" w:cs="Arial"/>
                <w:b/>
                <w:sz w:val="24"/>
                <w:szCs w:val="24"/>
                <w:rPrChange w:id="90" w:author="Wigfall, Trevonte" w:date="2021-07-12T14:50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3046360B" w14:textId="77777777" w:rsidR="004033CB" w:rsidRPr="00A625C7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A625C7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0940BEE" w14:textId="35C03483" w:rsidR="004033CB" w:rsidRPr="00A625C7" w:rsidRDefault="004033CB" w:rsidP="004033CB">
            <w:pPr>
              <w:rPr>
                <w:highlight w:val="yellow"/>
                <w:rPrChange w:id="91" w:author="Wigfall, Trevonte" w:date="2021-07-12T14:50:00Z">
                  <w:rPr/>
                </w:rPrChange>
              </w:rPr>
            </w:pPr>
            <w:del w:id="92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3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94" w:author="Wigfall, Trevonte" w:date="2021-07-12T14:27:00Z">
              <w:r w:rsidR="000C73F9" w:rsidRPr="00A625C7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</w:p>
        </w:tc>
      </w:tr>
      <w:tr w:rsidR="004033CB" w:rsidRPr="000C73F9" w14:paraId="65B228B3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1141C08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6B842051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6D8B338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60457D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566D3B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8A93958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09A555" w14:textId="77777777" w:rsidR="004033CB" w:rsidRPr="000C73F9" w:rsidRDefault="00F22C86" w:rsidP="004033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C73F9">
              <w:rPr>
                <w:rPrChange w:id="95" w:author="Wigfall, Trevonte" w:date="2021-07-12T14:27:00Z">
                  <w:rPr/>
                </w:rPrChange>
              </w:rPr>
              <w:fldChar w:fldCharType="begin"/>
            </w:r>
            <w:r w:rsidRPr="000C73F9">
              <w:instrText xml:space="preserve"> HYPERLINK "https://share.antheminc.com/teams/AppEnvrMgmt/trizettosupport/Shared%20Documents/ClaimsXten/Procedures/How-to%20Docs/How_To_Archive_Or_Delete_CXT_Logs_MASTER.docx" </w:instrText>
            </w:r>
            <w:r w:rsidRPr="000C73F9">
              <w:rPr>
                <w:rPrChange w:id="96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Archive or Delete the existing CXT logs</w:t>
            </w:r>
            <w:r w:rsidRPr="000C73F9">
              <w:rPr>
                <w:rStyle w:val="Hyperlink"/>
                <w:rFonts w:ascii="Arial" w:hAnsi="Arial" w:cs="Arial"/>
                <w:b/>
                <w:sz w:val="24"/>
                <w:szCs w:val="24"/>
                <w:rPrChange w:id="97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101888D8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8468D94" w14:textId="52746CC5" w:rsidR="004033CB" w:rsidRPr="00A625C7" w:rsidRDefault="004033CB" w:rsidP="004033CB">
            <w:pPr>
              <w:rPr>
                <w:highlight w:val="yellow"/>
                <w:rPrChange w:id="98" w:author="Wigfall, Trevonte" w:date="2021-07-12T14:50:00Z">
                  <w:rPr/>
                </w:rPrChange>
              </w:rPr>
            </w:pPr>
            <w:del w:id="99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0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01" w:author="Wigfall, Trevonte" w:date="2021-07-12T14:27:00Z">
              <w:r w:rsidR="000C73F9" w:rsidRPr="00A625C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2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4033CB" w:rsidRPr="000C73F9" w:rsidDel="00D73FC2" w14:paraId="65913272" w14:textId="6FBC952E" w:rsidTr="00E67CEA">
        <w:trPr>
          <w:trHeight w:val="557"/>
          <w:del w:id="103" w:author="Wigfall, Trevonte" w:date="2021-06-21T10:32:00Z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7ED0553B" w14:textId="26236533" w:rsidR="004033CB" w:rsidRPr="000C73F9" w:rsidDel="00D73FC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del w:id="104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1962C274" w14:textId="36EE197D" w:rsidR="004033CB" w:rsidRPr="000C73F9" w:rsidDel="00D73FC2" w:rsidRDefault="004033CB" w:rsidP="004033CB">
            <w:pPr>
              <w:rPr>
                <w:del w:id="105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CCAA617" w14:textId="34A15B9B" w:rsidR="004033CB" w:rsidRPr="000C73F9" w:rsidDel="00D73FC2" w:rsidRDefault="004033CB" w:rsidP="004033CB">
            <w:pPr>
              <w:rPr>
                <w:del w:id="106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07" w:author="Wigfall, Trevonte" w:date="2021-06-21T10:32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52CB47" w14:textId="292224B2" w:rsidR="004033CB" w:rsidRPr="000C73F9" w:rsidDel="00D73FC2" w:rsidRDefault="004033CB" w:rsidP="004033CB">
            <w:pPr>
              <w:rPr>
                <w:del w:id="108" w:author="Wigfall, Trevonte" w:date="2021-06-21T10:32:00Z"/>
                <w:rFonts w:asciiTheme="minorHAnsi" w:hAnsiTheme="minorHAnsi"/>
                <w:smallCaps/>
                <w:sz w:val="22"/>
                <w:szCs w:val="22"/>
              </w:rPr>
            </w:pPr>
            <w:del w:id="109" w:author="Wigfall, Trevonte" w:date="2021-06-21T10:32:00Z">
              <w:r w:rsidRPr="000C73F9" w:rsidDel="00D73FC2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All Servers: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4D0D47" w14:textId="2FBCDB53" w:rsidR="004033CB" w:rsidRPr="000C73F9" w:rsidDel="00D73FC2" w:rsidRDefault="004033CB" w:rsidP="004033CB">
            <w:pPr>
              <w:rPr>
                <w:del w:id="110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  <w:del w:id="111" w:author="Wigfall, Trevonte" w:date="2021-06-21T10:32:00Z">
              <w:r w:rsidRPr="000C73F9" w:rsidDel="00D73FC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B033642" w14:textId="0185C194" w:rsidR="004033CB" w:rsidRPr="000C73F9" w:rsidDel="00D73FC2" w:rsidRDefault="004033CB" w:rsidP="004033CB">
            <w:pPr>
              <w:rPr>
                <w:del w:id="112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  <w:del w:id="113" w:author="Wigfall, Trevonte" w:date="2021-06-21T10:32:00Z">
              <w:r w:rsidRPr="000C73F9" w:rsidDel="00D73FC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45572C" w14:textId="64223562" w:rsidR="004033CB" w:rsidRPr="000C73F9" w:rsidDel="00D73FC2" w:rsidRDefault="001A43AA" w:rsidP="004033CB">
            <w:pPr>
              <w:rPr>
                <w:del w:id="114" w:author="Wigfall, Trevonte" w:date="2021-06-21T10:32:00Z"/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del w:id="115" w:author="Wigfall, Trevonte" w:date="2021-06-21T10:32:00Z">
              <w:r w:rsidRPr="000C73F9" w:rsidDel="00D73FC2">
                <w:rPr>
                  <w:rPrChange w:id="116" w:author="Wigfall, Trevonte" w:date="2021-07-12T14:27:00Z">
                    <w:rPr/>
                  </w:rPrChange>
                </w:rPr>
                <w:fldChar w:fldCharType="begin"/>
              </w:r>
              <w:r w:rsidRPr="000C73F9" w:rsidDel="00D73FC2"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0C73F9" w:rsidDel="00D73FC2">
                <w:rPr>
                  <w:rPrChange w:id="117" w:author="Wigfall, Trevonte" w:date="2021-07-12T14:27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="004033CB" w:rsidRPr="000C73F9" w:rsidDel="00D73FC2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delText>Backup Config files</w:delText>
              </w:r>
              <w:r w:rsidRPr="000C73F9" w:rsidDel="00D73FC2">
                <w:rPr>
                  <w:rStyle w:val="Hyperlink"/>
                  <w:rFonts w:ascii="Arial" w:hAnsi="Arial" w:cs="Arial"/>
                  <w:b/>
                  <w:sz w:val="22"/>
                  <w:szCs w:val="22"/>
                  <w:rPrChange w:id="118" w:author="Wigfall, Trevonte" w:date="2021-07-12T14:27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  <w:p w14:paraId="402DFA9E" w14:textId="0F66CB6B" w:rsidR="004033CB" w:rsidRPr="000C73F9" w:rsidDel="00D73FC2" w:rsidRDefault="004033CB" w:rsidP="004033CB">
            <w:pPr>
              <w:rPr>
                <w:del w:id="119" w:author="Wigfall, Trevonte" w:date="2021-06-21T10:32:00Z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F44BC0" w14:textId="29E14D2D" w:rsidR="004033CB" w:rsidRPr="000C73F9" w:rsidDel="00D73FC2" w:rsidRDefault="004033CB" w:rsidP="004033CB">
            <w:pPr>
              <w:rPr>
                <w:del w:id="120" w:author="Wigfall, Trevonte" w:date="2021-06-21T10:32:00Z"/>
                <w:rFonts w:ascii="Calibri" w:hAnsi="Calibri"/>
                <w:color w:val="000000"/>
                <w:sz w:val="22"/>
                <w:szCs w:val="22"/>
              </w:rPr>
            </w:pPr>
            <w:del w:id="121" w:author="Wigfall, Trevonte" w:date="2021-06-21T10:32:00Z">
              <w:r w:rsidRPr="000C73F9" w:rsidDel="00D73FC2">
                <w:rPr>
                  <w:rFonts w:ascii="Calibri" w:hAnsi="Calibri"/>
                  <w:color w:val="000000"/>
                  <w:sz w:val="22"/>
                  <w:szCs w:val="22"/>
                </w:rPr>
                <w:delText>Files backed up</w:delText>
              </w:r>
            </w:del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3D0AE21C" w14:textId="0383BB7E" w:rsidR="004033CB" w:rsidRPr="00A625C7" w:rsidDel="00D73FC2" w:rsidRDefault="004033CB" w:rsidP="004033CB">
            <w:pPr>
              <w:rPr>
                <w:del w:id="122" w:author="Wigfall, Trevonte" w:date="2021-06-21T10:32:00Z"/>
                <w:highlight w:val="yellow"/>
                <w:rPrChange w:id="123" w:author="Wigfall, Trevonte" w:date="2021-07-12T14:50:00Z">
                  <w:rPr>
                    <w:del w:id="124" w:author="Wigfall, Trevonte" w:date="2021-06-21T10:32:00Z"/>
                  </w:rPr>
                </w:rPrChange>
              </w:rPr>
            </w:pPr>
            <w:del w:id="125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6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</w:p>
        </w:tc>
      </w:tr>
      <w:tr w:rsidR="004033CB" w:rsidRPr="000C73F9" w:rsidDel="00D73FC2" w14:paraId="6A18F516" w14:textId="77822EEC" w:rsidTr="00E67CEA">
        <w:trPr>
          <w:trHeight w:val="557"/>
          <w:del w:id="127" w:author="Wigfall, Trevonte" w:date="2021-06-21T10:32:00Z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3D4C" w14:textId="30B3FFB2" w:rsidR="004033CB" w:rsidRPr="000C73F9" w:rsidDel="00D73FC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del w:id="128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4615" w14:textId="04651E6B" w:rsidR="004033CB" w:rsidRPr="000C73F9" w:rsidDel="00D73FC2" w:rsidRDefault="004033CB" w:rsidP="004033CB">
            <w:pPr>
              <w:rPr>
                <w:del w:id="129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5351" w14:textId="34702858" w:rsidR="004033CB" w:rsidRPr="000C73F9" w:rsidDel="00D73FC2" w:rsidRDefault="004033CB" w:rsidP="004033CB">
            <w:pPr>
              <w:rPr>
                <w:del w:id="130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31" w:author="Wigfall, Trevonte" w:date="2021-06-21T10:32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B3366" w14:textId="1E419568" w:rsidR="004033CB" w:rsidRPr="000C73F9" w:rsidDel="00D73FC2" w:rsidRDefault="004033CB" w:rsidP="004033CB">
            <w:pPr>
              <w:rPr>
                <w:del w:id="132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33" w:author="Wigfall, Trevonte" w:date="2021-06-21T10:32:00Z">
              <w:r w:rsidRPr="000C73F9" w:rsidDel="00D73FC2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All Servers: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FBC41" w14:textId="7F72CEFB" w:rsidR="004033CB" w:rsidRPr="000C73F9" w:rsidDel="00D73FC2" w:rsidRDefault="004033CB" w:rsidP="004033CB">
            <w:pPr>
              <w:rPr>
                <w:del w:id="134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  <w:del w:id="135" w:author="Wigfall, Trevonte" w:date="2021-06-21T10:32:00Z">
              <w:r w:rsidRPr="000C73F9" w:rsidDel="00D73FC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C82D" w14:textId="03D2DC7B" w:rsidR="004033CB" w:rsidRPr="000C73F9" w:rsidDel="00D73FC2" w:rsidRDefault="004033CB" w:rsidP="004033CB">
            <w:pPr>
              <w:rPr>
                <w:del w:id="136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  <w:del w:id="137" w:author="Wigfall, Trevonte" w:date="2021-06-21T10:32:00Z">
              <w:r w:rsidRPr="000C73F9" w:rsidDel="00D73FC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D59E4" w14:textId="4C052DA9" w:rsidR="004033CB" w:rsidRPr="000C73F9" w:rsidDel="00D73FC2" w:rsidRDefault="001A43AA" w:rsidP="004033CB">
            <w:pPr>
              <w:rPr>
                <w:del w:id="138" w:author="Wigfall, Trevonte" w:date="2021-06-21T10:32:00Z"/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del w:id="139" w:author="Wigfall, Trevonte" w:date="2021-06-21T10:32:00Z">
              <w:r w:rsidRPr="000C73F9" w:rsidDel="00D73FC2">
                <w:rPr>
                  <w:rPrChange w:id="140" w:author="Wigfall, Trevonte" w:date="2021-07-12T14:27:00Z">
                    <w:rPr/>
                  </w:rPrChange>
                </w:rPr>
                <w:fldChar w:fldCharType="begin"/>
              </w:r>
              <w:r w:rsidRPr="000C73F9" w:rsidDel="00D73FC2">
                <w:delInstrText xml:space="preserve"> HYPERLINK "file:///\\\\agpcorp\\apps\\Local\\EMT\\COTS\\McKesson\\ClaimsXten\\v6.0\\Docs%20%20(Internal)\\CXT_Installation_Guide-Custom_Release_UNinstallation_AUTOMATED.docx" </w:delInstrText>
              </w:r>
              <w:r w:rsidRPr="000C73F9" w:rsidDel="00D73FC2">
                <w:rPr>
                  <w:rPrChange w:id="141" w:author="Wigfall, Trevonte" w:date="2021-07-12T14:27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="004033CB" w:rsidRPr="000C73F9" w:rsidDel="00D73FC2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delText>UNinstall Custom Release</w:delText>
              </w:r>
              <w:r w:rsidRPr="000C73F9" w:rsidDel="00D73FC2">
                <w:rPr>
                  <w:rStyle w:val="Hyperlink"/>
                  <w:rFonts w:ascii="Arial" w:hAnsi="Arial" w:cs="Arial"/>
                  <w:b/>
                  <w:sz w:val="22"/>
                  <w:szCs w:val="22"/>
                  <w:rPrChange w:id="142" w:author="Wigfall, Trevonte" w:date="2021-07-12T14:27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  <w:p w14:paraId="26AE36E7" w14:textId="7DB59178" w:rsidR="004033CB" w:rsidRPr="000C73F9" w:rsidDel="00D73FC2" w:rsidRDefault="004033CB" w:rsidP="004033CB">
            <w:pPr>
              <w:rPr>
                <w:del w:id="143" w:author="Wigfall, Trevonte" w:date="2021-06-21T10:32:00Z"/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  <w:p w14:paraId="047D02CE" w14:textId="399AAA12" w:rsidR="004033CB" w:rsidRPr="000C73F9" w:rsidDel="00D73FC2" w:rsidRDefault="004033CB" w:rsidP="004033CB">
            <w:pPr>
              <w:rPr>
                <w:del w:id="144" w:author="Wigfall, Trevonte" w:date="2021-06-21T10:32:00Z"/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145DE" w14:textId="7DC2B92F" w:rsidR="004033CB" w:rsidRPr="000C73F9" w:rsidDel="00D73FC2" w:rsidRDefault="004033CB" w:rsidP="004033CB">
            <w:pPr>
              <w:rPr>
                <w:del w:id="145" w:author="Wigfall, Trevonte" w:date="2021-06-21T10:32:00Z"/>
                <w:rFonts w:ascii="Calibri" w:hAnsi="Calibri"/>
                <w:color w:val="000000"/>
                <w:sz w:val="22"/>
                <w:szCs w:val="22"/>
              </w:rPr>
            </w:pPr>
            <w:del w:id="146" w:author="Wigfall, Trevonte" w:date="2021-06-21T10:32:00Z">
              <w:r w:rsidRPr="000C73F9" w:rsidDel="00D73FC2">
                <w:rPr>
                  <w:rFonts w:ascii="Calibri" w:hAnsi="Calibri"/>
                  <w:color w:val="000000"/>
                  <w:sz w:val="22"/>
                  <w:szCs w:val="22"/>
                </w:rPr>
                <w:delText>Custom application removed</w:delText>
              </w:r>
            </w:del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35DB" w14:textId="71B63E55" w:rsidR="004033CB" w:rsidRPr="00A625C7" w:rsidDel="00D73FC2" w:rsidRDefault="004033CB" w:rsidP="004033CB">
            <w:pPr>
              <w:rPr>
                <w:del w:id="147" w:author="Wigfall, Trevonte" w:date="2021-06-21T10:32:00Z"/>
                <w:highlight w:val="yellow"/>
                <w:rPrChange w:id="148" w:author="Wigfall, Trevonte" w:date="2021-07-12T14:50:00Z">
                  <w:rPr>
                    <w:del w:id="149" w:author="Wigfall, Trevonte" w:date="2021-06-21T10:32:00Z"/>
                  </w:rPr>
                </w:rPrChange>
              </w:rPr>
            </w:pPr>
            <w:del w:id="150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1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</w:p>
        </w:tc>
      </w:tr>
      <w:tr w:rsidR="004033CB" w:rsidRPr="000C73F9" w:rsidDel="00D73FC2" w14:paraId="34EBCA9E" w14:textId="15C1D4C0" w:rsidTr="00E67CEA">
        <w:trPr>
          <w:trHeight w:val="557"/>
          <w:del w:id="152" w:author="Wigfall, Trevonte" w:date="2021-06-21T10:32:00Z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47B9" w14:textId="584F113D" w:rsidR="004033CB" w:rsidRPr="000C73F9" w:rsidDel="00D73FC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del w:id="153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7246" w14:textId="6C553496" w:rsidR="004033CB" w:rsidRPr="000C73F9" w:rsidDel="00D73FC2" w:rsidRDefault="004033CB" w:rsidP="004033CB">
            <w:pPr>
              <w:rPr>
                <w:del w:id="154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E11C" w14:textId="7DA74206" w:rsidR="004033CB" w:rsidRPr="000C73F9" w:rsidDel="00D73FC2" w:rsidRDefault="004033CB" w:rsidP="004033CB">
            <w:pPr>
              <w:rPr>
                <w:del w:id="155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56" w:author="Wigfall, Trevonte" w:date="2021-06-21T10:32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BEEC7" w14:textId="6321ECDC" w:rsidR="004033CB" w:rsidRPr="000C73F9" w:rsidDel="00D73FC2" w:rsidRDefault="004033CB" w:rsidP="004033CB">
            <w:pPr>
              <w:rPr>
                <w:del w:id="157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58" w:author="Wigfall, Trevonte" w:date="2021-06-21T10:32:00Z">
              <w:r w:rsidRPr="000C73F9" w:rsidDel="00D73FC2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All Servers: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408A8" w14:textId="3E42D189" w:rsidR="004033CB" w:rsidRPr="000C73F9" w:rsidDel="00D73FC2" w:rsidRDefault="004033CB" w:rsidP="004033CB">
            <w:pPr>
              <w:rPr>
                <w:del w:id="159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  <w:del w:id="160" w:author="Wigfall, Trevonte" w:date="2021-06-21T10:32:00Z">
              <w:r w:rsidRPr="000C73F9" w:rsidDel="00D73FC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EFFF" w14:textId="10C0E499" w:rsidR="004033CB" w:rsidRPr="000C73F9" w:rsidDel="00D73FC2" w:rsidRDefault="004033CB" w:rsidP="004033CB">
            <w:pPr>
              <w:rPr>
                <w:del w:id="161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  <w:del w:id="162" w:author="Wigfall, Trevonte" w:date="2021-06-21T10:32:00Z">
              <w:r w:rsidRPr="000C73F9" w:rsidDel="00D73FC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4033CB" w:rsidRPr="000C73F9" w:rsidDel="00D73FC2" w14:paraId="6191B88B" w14:textId="60C47A3F" w:rsidTr="00D001FB">
              <w:trPr>
                <w:trHeight w:val="300"/>
                <w:del w:id="163" w:author="Wigfall, Trevonte" w:date="2021-06-21T10:32:00Z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FD0BF" w14:textId="7FC480A2" w:rsidR="004033CB" w:rsidRPr="000C73F9" w:rsidDel="00D73FC2" w:rsidRDefault="001A43AA" w:rsidP="004033CB">
                  <w:pPr>
                    <w:rPr>
                      <w:del w:id="164" w:author="Wigfall, Trevonte" w:date="2021-06-21T10:32:00Z"/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del w:id="165" w:author="Wigfall, Trevonte" w:date="2021-06-21T10:32:00Z">
                    <w:r w:rsidRPr="000C73F9" w:rsidDel="00D73FC2">
                      <w:rPr>
                        <w:rPrChange w:id="166" w:author="Wigfall, Trevonte" w:date="2021-07-12T14:27:00Z">
                          <w:rPr/>
                        </w:rPrChange>
                      </w:rPr>
                      <w:fldChar w:fldCharType="begin"/>
                    </w:r>
                    <w:r w:rsidRPr="000C73F9" w:rsidDel="00D73FC2">
                      <w:delInstrText xml:space="preserve"> HYPERLINK "file:///\\\\agpcorp\\apps\\Local\\EMT\\COTS\\McKesson\\ClaimsXten\\v6.0\\Docs%20%20(Internal)\\CXT_Installation_Guide-Custom_Release_AUTOMATED.docx" </w:delInstrText>
                    </w:r>
                    <w:r w:rsidRPr="000C73F9" w:rsidDel="00D73FC2">
                      <w:rPr>
                        <w:rPrChange w:id="167" w:author="Wigfall, Trevonte" w:date="2021-07-12T14:27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fldChar w:fldCharType="separate"/>
                    </w:r>
                    <w:r w:rsidR="004033CB" w:rsidRPr="000C73F9" w:rsidDel="00D73FC2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</w:rPr>
                      <w:delText>Install Custom Release</w:delText>
                    </w:r>
                    <w:r w:rsidRPr="000C73F9" w:rsidDel="00D73FC2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  <w:rPrChange w:id="168" w:author="Wigfall, Trevonte" w:date="2021-07-12T14:27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fldChar w:fldCharType="end"/>
                    </w:r>
                    <w:r w:rsidR="004033CB" w:rsidRPr="000C73F9" w:rsidDel="00D73FC2">
                      <w:rPr>
                        <w:rFonts w:ascii="Calibri" w:hAnsi="Calibri"/>
                        <w:noProof/>
                        <w:color w:val="000000"/>
                        <w:sz w:val="22"/>
                        <w:szCs w:val="22"/>
                        <w:rPrChange w:id="169" w:author="Wigfall, Trevonte" w:date="2021-07-12T14:27:00Z">
                          <w:rPr>
                            <w:rFonts w:ascii="Calibri" w:hAnsi="Calibri"/>
                            <w:noProof/>
                            <w:color w:val="000000"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43232" behindDoc="0" locked="0" layoutInCell="1" allowOverlap="1" wp14:anchorId="23E4EDDA" wp14:editId="2085895B">
                              <wp:simplePos x="0" y="0"/>
                              <wp:positionH relativeFrom="column">
                                <wp:posOffset>933450</wp:posOffset>
                              </wp:positionH>
                              <wp:positionV relativeFrom="paragraph">
                                <wp:posOffset>-38100</wp:posOffset>
                              </wp:positionV>
                              <wp:extent cx="180975" cy="266700"/>
                              <wp:effectExtent l="0" t="0" r="0" b="0"/>
                              <wp:wrapNone/>
                              <wp:docPr id="3" name="Text Box 3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type w14:anchorId="25A6637F"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3" o:spid="_x0000_s1026" type="#_x0000_t202" style="position:absolute;margin-left:73.5pt;margin-top:-3pt;width:14.25pt;height:21pt;z-index:2517432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  <w:r w:rsidR="004033CB" w:rsidRPr="000C73F9" w:rsidDel="00D73FC2">
                      <w:rPr>
                        <w:rFonts w:ascii="Calibri" w:hAnsi="Calibri"/>
                        <w:noProof/>
                        <w:color w:val="000000"/>
                        <w:sz w:val="22"/>
                        <w:szCs w:val="22"/>
                        <w:rPrChange w:id="170" w:author="Wigfall, Trevonte" w:date="2021-07-12T14:27:00Z">
                          <w:rPr>
                            <w:rFonts w:ascii="Calibri" w:hAnsi="Calibri"/>
                            <w:noProof/>
                            <w:color w:val="000000"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44256" behindDoc="0" locked="0" layoutInCell="1" allowOverlap="1" wp14:anchorId="3DF334A3" wp14:editId="36371D1E">
                              <wp:simplePos x="0" y="0"/>
                              <wp:positionH relativeFrom="column">
                                <wp:posOffset>1000125</wp:posOffset>
                              </wp:positionH>
                              <wp:positionV relativeFrom="paragraph">
                                <wp:posOffset>-190500</wp:posOffset>
                              </wp:positionV>
                              <wp:extent cx="228600" cy="266700"/>
                              <wp:effectExtent l="0" t="0" r="0" b="0"/>
                              <wp:wrapNone/>
                              <wp:docPr id="2" name="Text Box 2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225703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txbx>
                                      <w:txbxContent>
                                        <w:p w14:paraId="3240C90D" w14:textId="77777777" w:rsidR="004033CB" w:rsidRDefault="004033CB" w:rsidP="004033CB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</w:pPr>
                                          <w:r>
                                            <w:rPr>
                                              <w:rFonts w:asciiTheme="minorHAnsi" w:hAnsi="Calibri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w:t>`</w:t>
                                          </w:r>
                                        </w:p>
                                      </w:txbxContent>
                                    </wps:txbx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type w14:anchorId="3DF334A3"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2" o:spid="_x0000_s1026" type="#_x0000_t202" style="position:absolute;margin-left:78.75pt;margin-top:-15pt;width:18pt;height:21pt;z-index:2517442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" filled="f" stroked="f">
                              <v:textbox style="mso-fit-shape-to-text:t">
                                <w:txbxContent>
                                  <w:p w14:paraId="3240C90D" w14:textId="77777777" w:rsidR="004033CB" w:rsidRDefault="004033CB" w:rsidP="004033CB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`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mc:Fallback>
                      </mc:AlternateContent>
                    </w:r>
                  </w:del>
                </w:p>
                <w:p w14:paraId="7A6DCE56" w14:textId="3087B200" w:rsidR="004033CB" w:rsidRPr="000C73F9" w:rsidDel="00D73FC2" w:rsidRDefault="004033CB" w:rsidP="004033CB">
                  <w:pPr>
                    <w:rPr>
                      <w:del w:id="171" w:author="Wigfall, Trevonte" w:date="2021-06-21T10:32:00Z"/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2E619DB7" w14:textId="6C92B154" w:rsidR="004033CB" w:rsidRPr="000C73F9" w:rsidDel="00D73FC2" w:rsidRDefault="004033CB" w:rsidP="004033CB">
            <w:pPr>
              <w:rPr>
                <w:del w:id="172" w:author="Wigfall, Trevonte" w:date="2021-06-21T10:32:00Z"/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EC3A90" w14:textId="5910ACEB" w:rsidR="004033CB" w:rsidRPr="000C73F9" w:rsidDel="00D73FC2" w:rsidRDefault="004033CB" w:rsidP="004033CB">
            <w:pPr>
              <w:rPr>
                <w:del w:id="173" w:author="Wigfall, Trevonte" w:date="2021-06-21T10:32:00Z"/>
                <w:rFonts w:ascii="Calibri" w:hAnsi="Calibri"/>
                <w:color w:val="000000"/>
                <w:sz w:val="22"/>
                <w:szCs w:val="22"/>
              </w:rPr>
            </w:pPr>
            <w:del w:id="174" w:author="Wigfall, Trevonte" w:date="2021-06-21T10:32:00Z">
              <w:r w:rsidRPr="000C73F9" w:rsidDel="00D73FC2">
                <w:rPr>
                  <w:rFonts w:ascii="Calibri" w:hAnsi="Calibri"/>
                  <w:color w:val="000000"/>
                  <w:sz w:val="22"/>
                  <w:szCs w:val="22"/>
                </w:rPr>
                <w:delText>Custom Application installed</w:delText>
              </w:r>
            </w:del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F924A" w14:textId="3262DCEA" w:rsidR="004033CB" w:rsidRPr="00A625C7" w:rsidDel="00D73FC2" w:rsidRDefault="004033CB" w:rsidP="004033CB">
            <w:pPr>
              <w:rPr>
                <w:del w:id="175" w:author="Wigfall, Trevonte" w:date="2021-06-21T10:32:00Z"/>
                <w:highlight w:val="yellow"/>
                <w:rPrChange w:id="176" w:author="Wigfall, Trevonte" w:date="2021-07-12T14:50:00Z">
                  <w:rPr>
                    <w:del w:id="177" w:author="Wigfall, Trevonte" w:date="2021-06-21T10:32:00Z"/>
                  </w:rPr>
                </w:rPrChange>
              </w:rPr>
            </w:pPr>
            <w:del w:id="178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79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</w:p>
        </w:tc>
      </w:tr>
      <w:tr w:rsidR="004033CB" w:rsidRPr="000C73F9" w:rsidDel="00143C22" w14:paraId="267E4340" w14:textId="0BDDAA56" w:rsidTr="00E67CEA">
        <w:trPr>
          <w:trHeight w:val="557"/>
          <w:del w:id="180" w:author="Wigfall, Trevonte" w:date="2021-06-21T10:54:00Z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722A4C6" w14:textId="3E88B04B" w:rsidR="004033CB" w:rsidRPr="000C73F9" w:rsidDel="00143C2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del w:id="181" w:author="Wigfall, Trevonte" w:date="2021-06-21T10:54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7180850" w14:textId="1CE011F4" w:rsidR="004033CB" w:rsidRPr="000C73F9" w:rsidDel="00143C22" w:rsidRDefault="004033CB" w:rsidP="004033CB">
            <w:pPr>
              <w:rPr>
                <w:del w:id="182" w:author="Wigfall, Trevonte" w:date="2021-06-21T10:54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003AA5F" w14:textId="1441554C" w:rsidR="004033CB" w:rsidRPr="000C73F9" w:rsidDel="00143C22" w:rsidRDefault="004033CB" w:rsidP="004033CB">
            <w:pPr>
              <w:rPr>
                <w:del w:id="183" w:author="Wigfall, Trevonte" w:date="2021-06-21T10:54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84" w:author="Wigfall, Trevonte" w:date="2021-06-21T10:54:00Z">
              <w:r w:rsidRPr="000C73F9" w:rsidDel="00143C2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ABD907" w14:textId="06D691CF" w:rsidR="004033CB" w:rsidRPr="000C73F9" w:rsidDel="00143C22" w:rsidRDefault="004033CB" w:rsidP="004033CB">
            <w:pPr>
              <w:rPr>
                <w:del w:id="185" w:author="Wigfall, Trevonte" w:date="2021-06-21T10:54:00Z"/>
                <w:rFonts w:asciiTheme="minorHAnsi" w:hAnsiTheme="minorHAnsi"/>
                <w:smallCaps/>
                <w:sz w:val="22"/>
                <w:szCs w:val="22"/>
              </w:rPr>
            </w:pPr>
            <w:del w:id="186" w:author="Wigfall, Trevonte" w:date="2021-06-21T10:54:00Z">
              <w:r w:rsidRPr="000C73F9" w:rsidDel="00143C22">
                <w:rPr>
                  <w:rFonts w:ascii="Calibri" w:hAnsi="Calibri" w:cs="Calibri"/>
                  <w:b/>
                  <w:sz w:val="22"/>
                  <w:szCs w:val="22"/>
                </w:rPr>
                <w:delText>UIAPP MASTER:</w:delText>
              </w:r>
              <w:r w:rsidRPr="000C73F9" w:rsidDel="00143C22">
                <w:rPr>
                  <w:rFonts w:ascii="Calibri" w:hAnsi="Calibri" w:cs="Calibri"/>
                  <w:sz w:val="22"/>
                  <w:szCs w:val="22"/>
                </w:rPr>
                <w:delText xml:space="preserve"> </w:delText>
              </w:r>
            </w:del>
          </w:p>
          <w:p w14:paraId="66B1A534" w14:textId="70A46FCA" w:rsidR="004033CB" w:rsidRPr="000C73F9" w:rsidDel="00143C22" w:rsidRDefault="004033CB" w:rsidP="004033CB">
            <w:pPr>
              <w:rPr>
                <w:del w:id="187" w:author="Wigfall, Trevonte" w:date="2021-06-21T10:54:00Z"/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1B968E" w14:textId="0A2DF206" w:rsidR="004033CB" w:rsidRPr="000C73F9" w:rsidDel="00143C22" w:rsidRDefault="004033CB" w:rsidP="004033CB">
            <w:pPr>
              <w:rPr>
                <w:del w:id="188" w:author="Wigfall, Trevonte" w:date="2021-06-21T10:54:00Z"/>
                <w:rFonts w:asciiTheme="minorHAnsi" w:hAnsiTheme="minorHAnsi"/>
                <w:b/>
                <w:sz w:val="22"/>
                <w:szCs w:val="22"/>
              </w:rPr>
            </w:pPr>
            <w:del w:id="189" w:author="Wigfall, Trevonte" w:date="2021-06-21T10:54:00Z">
              <w:r w:rsidRPr="000C73F9" w:rsidDel="00143C2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56B972E" w14:textId="6CAEC882" w:rsidR="004033CB" w:rsidRPr="000C73F9" w:rsidDel="00143C22" w:rsidRDefault="004033CB" w:rsidP="004033CB">
            <w:pPr>
              <w:rPr>
                <w:del w:id="190" w:author="Wigfall, Trevonte" w:date="2021-06-21T10:54:00Z"/>
                <w:rFonts w:asciiTheme="minorHAnsi" w:hAnsiTheme="minorHAnsi"/>
                <w:b/>
                <w:sz w:val="22"/>
                <w:szCs w:val="22"/>
              </w:rPr>
            </w:pPr>
            <w:del w:id="191" w:author="Wigfall, Trevonte" w:date="2021-06-21T10:54:00Z">
              <w:r w:rsidRPr="000C73F9" w:rsidDel="00143C2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93B87E" w14:textId="3C6D8FB7" w:rsidR="004033CB" w:rsidRPr="000C73F9" w:rsidDel="00143C22" w:rsidRDefault="0003098D" w:rsidP="004033CB">
            <w:pPr>
              <w:rPr>
                <w:del w:id="192" w:author="Wigfall, Trevonte" w:date="2021-06-21T10:54:00Z"/>
                <w:rFonts w:ascii="Arial" w:hAnsi="Arial" w:cs="Arial"/>
                <w:b/>
                <w:color w:val="000000"/>
                <w:sz w:val="24"/>
                <w:szCs w:val="24"/>
              </w:rPr>
            </w:pPr>
            <w:del w:id="193" w:author="Wigfall, Trevonte" w:date="2021-06-21T10:54:00Z">
              <w:r w:rsidRPr="000C73F9" w:rsidDel="00143C22">
                <w:rPr>
                  <w:rPrChange w:id="194" w:author="Wigfall, Trevonte" w:date="2021-07-12T14:27:00Z">
                    <w:rPr/>
                  </w:rPrChange>
                </w:rPr>
                <w:fldChar w:fldCharType="begin"/>
              </w:r>
              <w:r w:rsidRPr="000C73F9" w:rsidDel="00143C22">
                <w:delInstrText xml:space="preserve"> HYPERLINK "file:///\\\\agpcorp\\apps\\Local\\EMT\\COTS\\McKesson\\ClaimsXten\\v6.0\\Docs%20%20(Internal)\\CXT_Installation_Guide-Import_Edit_Clarifications_AUTOMATED.docx" </w:delInstrText>
              </w:r>
              <w:r w:rsidRPr="000C73F9" w:rsidDel="00143C22">
                <w:rPr>
                  <w:rPrChange w:id="195" w:author="Wigfall, Trevonte" w:date="2021-07-12T14:27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="004033CB" w:rsidRPr="000C73F9" w:rsidDel="00143C2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Import Edit Clarifications</w:delText>
              </w:r>
              <w:r w:rsidRPr="000C73F9" w:rsidDel="00143C22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196" w:author="Wigfall, Trevonte" w:date="2021-07-12T14:27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  <w:p w14:paraId="1D19B27C" w14:textId="522F235D" w:rsidR="004033CB" w:rsidRPr="000C73F9" w:rsidDel="00143C22" w:rsidRDefault="004033CB" w:rsidP="004033CB">
            <w:pPr>
              <w:rPr>
                <w:del w:id="197" w:author="Wigfall, Trevonte" w:date="2021-06-21T10:54:00Z"/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DE10A7F" w14:textId="61D0E64A" w:rsidR="004033CB" w:rsidRPr="000C73F9" w:rsidDel="00143C22" w:rsidRDefault="004033CB" w:rsidP="004033CB">
            <w:pPr>
              <w:rPr>
                <w:del w:id="198" w:author="Wigfall, Trevonte" w:date="2021-06-21T10:54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99" w:author="Wigfall, Trevonte" w:date="2021-06-21T10:54:00Z">
              <w:r w:rsidRPr="000C73F9" w:rsidDel="00143C22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00" w:author="Wigfall, Trevonte" w:date="2021-07-12T14:27:00Z">
                    <w:rPr>
                      <w:rFonts w:asciiTheme="minorHAnsi" w:hAnsiTheme="minorHAnsi"/>
                      <w:b/>
                      <w:smallCaps/>
                      <w:color w:val="0000FF"/>
                      <w:sz w:val="22"/>
                      <w:szCs w:val="22"/>
                      <w:u w:val="single"/>
                    </w:rPr>
                  </w:rPrChange>
                </w:rPr>
                <w:delText>file installed</w:delText>
              </w:r>
            </w:del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3D5CA6F8" w14:textId="261B9988" w:rsidR="004033CB" w:rsidRPr="00A625C7" w:rsidDel="00143C22" w:rsidRDefault="004033CB" w:rsidP="004033CB">
            <w:pPr>
              <w:rPr>
                <w:del w:id="201" w:author="Wigfall, Trevonte" w:date="2021-06-21T10:54:00Z"/>
                <w:highlight w:val="yellow"/>
                <w:rPrChange w:id="202" w:author="Wigfall, Trevonte" w:date="2021-07-12T14:50:00Z">
                  <w:rPr>
                    <w:del w:id="203" w:author="Wigfall, Trevonte" w:date="2021-06-21T10:54:00Z"/>
                  </w:rPr>
                </w:rPrChange>
              </w:rPr>
            </w:pPr>
            <w:del w:id="204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05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</w:p>
        </w:tc>
      </w:tr>
      <w:tr w:rsidR="004033CB" w:rsidRPr="000C73F9" w14:paraId="1E520CDE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4E6A8D8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FE841F5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previous step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C372586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A7777E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35A019AE" w14:textId="26E99E13" w:rsidR="004033CB" w:rsidRPr="000C73F9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05FA2E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25BABFA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E15391" w14:textId="77777777" w:rsidR="004033CB" w:rsidRPr="000C73F9" w:rsidRDefault="00F22C86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C73F9">
              <w:rPr>
                <w:rPrChange w:id="206" w:author="Wigfall, Trevonte" w:date="2021-07-12T14:27:00Z">
                  <w:rPr/>
                </w:rPrChange>
              </w:rPr>
              <w:fldChar w:fldCharType="begin"/>
            </w:r>
            <w:r w:rsidRPr="000C73F9">
              <w:instrText xml:space="preserve"> HYPERLINK "file:///\\\\agpcorp\\apps\\Local\\EMT\\COTS\\McKesson\\ClaimsXten\\v6.0\\Docs%20%20(Internal)\\CXT_Installation_Guide-Dictionary-dat_AUTOMATED.docx" </w:instrText>
            </w:r>
            <w:r w:rsidRPr="000C73F9">
              <w:rPr>
                <w:rPrChange w:id="207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Install new dictionary file</w:t>
            </w:r>
            <w:r w:rsidRPr="000C73F9">
              <w:rPr>
                <w:rStyle w:val="Hyperlink"/>
                <w:rFonts w:ascii="Arial" w:hAnsi="Arial" w:cs="Arial"/>
                <w:b/>
                <w:sz w:val="24"/>
                <w:szCs w:val="24"/>
                <w:rPrChange w:id="208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  <w:r w:rsidR="004033CB" w:rsidRPr="000C73F9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3C4F8890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236E091" w14:textId="06B3B324" w:rsidR="004033CB" w:rsidRPr="00A625C7" w:rsidRDefault="004033CB" w:rsidP="004033CB">
            <w:pPr>
              <w:rPr>
                <w:highlight w:val="yellow"/>
                <w:rPrChange w:id="209" w:author="Wigfall, Trevonte" w:date="2021-07-12T14:50:00Z">
                  <w:rPr/>
                </w:rPrChange>
              </w:rPr>
            </w:pPr>
            <w:del w:id="210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11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212" w:author="Wigfall, Trevonte" w:date="2021-07-12T14:27:00Z">
              <w:r w:rsidR="000C73F9" w:rsidRPr="00A625C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13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4033CB" w:rsidRPr="000C73F9" w:rsidDel="00D73FC2" w14:paraId="6C8AB757" w14:textId="29690FC5" w:rsidTr="00E67CEA">
        <w:trPr>
          <w:trHeight w:val="557"/>
          <w:del w:id="214" w:author="Wigfall, Trevonte" w:date="2021-06-21T10:32:00Z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7398" w14:textId="480B9820" w:rsidR="004033CB" w:rsidRPr="000C73F9" w:rsidDel="00D73FC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del w:id="215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6AFB" w14:textId="7FD7DD50" w:rsidR="004033CB" w:rsidRPr="000C73F9" w:rsidDel="00D73FC2" w:rsidRDefault="004033CB" w:rsidP="004033CB">
            <w:pPr>
              <w:rPr>
                <w:del w:id="216" w:author="Wigfall, Trevonte" w:date="2021-06-21T10:32:00Z"/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F413" w14:textId="470E7687" w:rsidR="004033CB" w:rsidRPr="000C73F9" w:rsidDel="00D73FC2" w:rsidRDefault="004033CB" w:rsidP="004033CB">
            <w:pPr>
              <w:rPr>
                <w:del w:id="217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18" w:author="Wigfall, Trevonte" w:date="2021-06-21T10:32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F7562" w14:textId="5EC94F1C" w:rsidR="004033CB" w:rsidRPr="000C73F9" w:rsidDel="00D73FC2" w:rsidRDefault="004033CB" w:rsidP="004033CB">
            <w:pPr>
              <w:rPr>
                <w:del w:id="219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20" w:author="Wigfall, Trevonte" w:date="2021-06-21T10:32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733CD" w14:textId="7881D88E" w:rsidR="004033CB" w:rsidRPr="000C73F9" w:rsidDel="00D73FC2" w:rsidRDefault="004033CB" w:rsidP="004033CB">
            <w:pPr>
              <w:rPr>
                <w:del w:id="221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  <w:del w:id="222" w:author="Wigfall, Trevonte" w:date="2021-06-21T10:32:00Z">
              <w:r w:rsidRPr="000C73F9" w:rsidDel="00D73FC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1B69" w14:textId="2E51889E" w:rsidR="004033CB" w:rsidRPr="000C73F9" w:rsidDel="00D73FC2" w:rsidRDefault="004033CB" w:rsidP="004033CB">
            <w:pPr>
              <w:rPr>
                <w:del w:id="223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  <w:del w:id="224" w:author="Wigfall, Trevonte" w:date="2021-06-21T10:32:00Z">
              <w:r w:rsidRPr="000C73F9" w:rsidDel="00D73FC2">
                <w:rPr>
                  <w:rFonts w:asciiTheme="minorHAnsi" w:hAnsiTheme="minorHAnsi"/>
                  <w:b/>
                  <w:sz w:val="22"/>
                  <w:szCs w:val="22"/>
                </w:rPr>
                <w:delText>n/q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85BA" w14:textId="4AFEAF05" w:rsidR="004033CB" w:rsidRPr="000C73F9" w:rsidDel="00D73FC2" w:rsidRDefault="004033CB" w:rsidP="004033CB">
            <w:pPr>
              <w:rPr>
                <w:del w:id="225" w:author="Wigfall, Trevonte" w:date="2021-06-21T10:32:00Z"/>
                <w:rStyle w:val="Hyperlink"/>
                <w:rFonts w:ascii="Arial" w:hAnsi="Arial" w:cs="Arial"/>
                <w:sz w:val="24"/>
                <w:szCs w:val="24"/>
              </w:rPr>
            </w:pPr>
            <w:del w:id="226" w:author="Wigfall, Trevonte" w:date="2021-06-21T10:32:00Z">
              <w:r w:rsidRPr="000C73F9" w:rsidDel="00D73FC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 xml:space="preserve">Export custom </w:delText>
              </w:r>
              <w:r w:rsidR="001A43AA" w:rsidRPr="000C73F9" w:rsidDel="00D73FC2">
                <w:rPr>
                  <w:rPrChange w:id="227" w:author="Wigfall, Trevonte" w:date="2021-07-12T14:27:00Z">
                    <w:rPr/>
                  </w:rPrChange>
                </w:rPr>
                <w:fldChar w:fldCharType="begin"/>
              </w:r>
              <w:r w:rsidR="001A43AA" w:rsidRPr="000C73F9" w:rsidDel="00D73FC2">
                <w:delInstrText xml:space="preserve"> HYPERLINK "file:///\\\\agpcorp\\apps\\Local\\EMT\\COTS\\McKesson\\ClaimsXten\\v6.0\\Docs%20%20(Internal)\\CXT_Installation_Guide-Managing_Custom_Rules-Export_AUTOMATED.docx" </w:delInstrText>
              </w:r>
              <w:r w:rsidR="001A43AA" w:rsidRPr="000C73F9" w:rsidDel="00D73FC2">
                <w:rPr>
                  <w:rPrChange w:id="228" w:author="Wigfall, Trevonte" w:date="2021-07-12T14:27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0C73F9" w:rsidDel="00D73FC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rules</w:delText>
              </w:r>
              <w:r w:rsidR="001A43AA" w:rsidRPr="000C73F9" w:rsidDel="00D73FC2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229" w:author="Wigfall, Trevonte" w:date="2021-07-12T14:27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  <w:r w:rsidRPr="000C73F9" w:rsidDel="00D73FC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 xml:space="preserve"> (7D) </w:delText>
              </w:r>
              <w:r w:rsidRPr="000C73F9" w:rsidDel="00D73FC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br/>
              </w:r>
              <w:r w:rsidRPr="000C73F9" w:rsidDel="00D73FC2">
                <w:rPr>
                  <w:rStyle w:val="Hyperlink"/>
                  <w:rFonts w:ascii="Arial" w:hAnsi="Arial" w:cs="Arial"/>
                  <w:sz w:val="24"/>
                  <w:szCs w:val="24"/>
                </w:rPr>
                <w:delText>(If not already done)</w:delText>
              </w:r>
              <w:r w:rsidR="00635422" w:rsidRPr="000C73F9" w:rsidDel="00D73FC2">
                <w:rPr>
                  <w:rStyle w:val="Hyperlink"/>
                  <w:rFonts w:ascii="Arial" w:hAnsi="Arial" w:cs="Arial"/>
                  <w:sz w:val="24"/>
                  <w:szCs w:val="24"/>
                </w:rPr>
                <w:delText xml:space="preserve"> </w:delText>
              </w:r>
            </w:del>
          </w:p>
          <w:p w14:paraId="62BB4009" w14:textId="278D1E59" w:rsidR="00635422" w:rsidRPr="000C73F9" w:rsidDel="00D73FC2" w:rsidRDefault="00635422" w:rsidP="004033CB">
            <w:pPr>
              <w:rPr>
                <w:del w:id="230" w:author="Wigfall, Trevonte" w:date="2021-06-21T10:32:00Z"/>
                <w:rStyle w:val="Hyperlink"/>
                <w:rFonts w:ascii="Arial" w:hAnsi="Arial" w:cs="Arial"/>
                <w:sz w:val="24"/>
                <w:szCs w:val="24"/>
              </w:rPr>
            </w:pPr>
          </w:p>
          <w:p w14:paraId="5B326075" w14:textId="7073A3A9" w:rsidR="004033CB" w:rsidRPr="000C73F9" w:rsidDel="00D73FC2" w:rsidRDefault="00635422" w:rsidP="004033CB">
            <w:pPr>
              <w:rPr>
                <w:del w:id="231" w:author="Wigfall, Trevonte" w:date="2021-06-21T10:32:00Z"/>
                <w:rStyle w:val="Hyperlink"/>
                <w:rFonts w:ascii="Arial" w:hAnsi="Arial" w:cs="Arial"/>
                <w:b/>
                <w:color w:val="FF0000"/>
                <w:sz w:val="24"/>
                <w:szCs w:val="24"/>
                <w:u w:val="none"/>
              </w:rPr>
            </w:pPr>
            <w:del w:id="232" w:author="Wigfall, Trevonte" w:date="2021-06-21T10:32:00Z">
              <w:r w:rsidRPr="000C73F9" w:rsidDel="00D73FC2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  <w:u w:val="none"/>
                </w:rPr>
                <w:delText>NOT UNTIL R50.1</w:delText>
              </w:r>
            </w:del>
          </w:p>
          <w:p w14:paraId="5207601D" w14:textId="1F5A844E" w:rsidR="00635422" w:rsidRPr="000C73F9" w:rsidDel="00D73FC2" w:rsidRDefault="00635422" w:rsidP="004033CB">
            <w:pPr>
              <w:rPr>
                <w:del w:id="233" w:author="Wigfall, Trevonte" w:date="2021-06-21T10:32:00Z"/>
                <w:rStyle w:val="Hyperlink"/>
                <w:rFonts w:ascii="Arial" w:hAnsi="Arial" w:cs="Arial"/>
                <w:b/>
                <w:sz w:val="24"/>
                <w:szCs w:val="24"/>
                <w:u w:val="none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119F" w14:textId="70909198" w:rsidR="004033CB" w:rsidRPr="000C73F9" w:rsidDel="00D73FC2" w:rsidRDefault="004033CB" w:rsidP="004033CB">
            <w:pPr>
              <w:rPr>
                <w:del w:id="234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35" w:author="Wigfall, Trevonte" w:date="2021-06-21T10:32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36" w:author="Wigfall, Trevonte" w:date="2021-07-12T14:27:00Z">
                    <w:rPr>
                      <w:rFonts w:asciiTheme="minorHAnsi" w:hAnsiTheme="minorHAnsi"/>
                      <w:b/>
                      <w:smallCaps/>
                      <w:color w:val="0000FF"/>
                      <w:sz w:val="22"/>
                      <w:szCs w:val="22"/>
                      <w:u w:val="single"/>
                    </w:rPr>
                  </w:rPrChange>
                </w:rPr>
                <w:delText>rules exported</w:delText>
              </w:r>
            </w:del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FFD6" w14:textId="10946EBD" w:rsidR="004033CB" w:rsidRPr="00A625C7" w:rsidDel="00D73FC2" w:rsidRDefault="004033CB" w:rsidP="004033CB">
            <w:pPr>
              <w:rPr>
                <w:del w:id="237" w:author="Wigfall, Trevonte" w:date="2021-06-21T10:32:00Z"/>
                <w:highlight w:val="yellow"/>
                <w:rPrChange w:id="238" w:author="Wigfall, Trevonte" w:date="2021-07-12T14:50:00Z">
                  <w:rPr>
                    <w:del w:id="239" w:author="Wigfall, Trevonte" w:date="2021-06-21T10:32:00Z"/>
                  </w:rPr>
                </w:rPrChange>
              </w:rPr>
            </w:pPr>
            <w:del w:id="240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41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</w:p>
        </w:tc>
      </w:tr>
      <w:tr w:rsidR="004033CB" w:rsidRPr="000C73F9" w:rsidDel="00D73FC2" w14:paraId="5DFC1A59" w14:textId="2B1ACD70" w:rsidTr="00E67CEA">
        <w:trPr>
          <w:trHeight w:val="557"/>
          <w:del w:id="242" w:author="Wigfall, Trevonte" w:date="2021-06-21T10:32:00Z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87586" w14:textId="3E8EBA81" w:rsidR="004033CB" w:rsidRPr="000C73F9" w:rsidDel="00D73FC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del w:id="243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6553" w14:textId="7F289568" w:rsidR="004033CB" w:rsidRPr="000C73F9" w:rsidDel="00D73FC2" w:rsidRDefault="004033CB" w:rsidP="004033CB">
            <w:pPr>
              <w:rPr>
                <w:del w:id="244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45" w:author="Wigfall, Trevonte" w:date="2021-06-21T10:32:00Z">
              <w:r w:rsidRPr="000C73F9" w:rsidDel="00D73FC2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EDIT CLARIFICATIONS MUST BE COMPLETE!!!!</w:delText>
              </w:r>
            </w:del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2494" w14:textId="28298EF9" w:rsidR="004033CB" w:rsidRPr="000C73F9" w:rsidDel="00D73FC2" w:rsidRDefault="004033CB" w:rsidP="004033CB">
            <w:pPr>
              <w:rPr>
                <w:del w:id="246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47" w:author="Wigfall, Trevonte" w:date="2021-06-21T10:32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D0C52" w14:textId="122D0D06" w:rsidR="004033CB" w:rsidRPr="000C73F9" w:rsidDel="00D73FC2" w:rsidRDefault="004033CB" w:rsidP="004033CB">
            <w:pPr>
              <w:rPr>
                <w:del w:id="248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49" w:author="Wigfall, Trevonte" w:date="2021-06-21T10:32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UIApp Master (Do this all environments EXCEPT the first two DEV environments 3-D and 7-D):  </w:delText>
              </w:r>
            </w:del>
          </w:p>
          <w:p w14:paraId="3BDE755D" w14:textId="306B55B2" w:rsidR="004033CB" w:rsidRPr="000C73F9" w:rsidDel="00D73FC2" w:rsidRDefault="004033CB" w:rsidP="004033CB">
            <w:pPr>
              <w:rPr>
                <w:del w:id="250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51" w:author="Wigfall, Trevonte" w:date="2021-06-21T10:32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08Q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946E0" w14:textId="7EC926AF" w:rsidR="004033CB" w:rsidRPr="000C73F9" w:rsidDel="00D73FC2" w:rsidRDefault="004033CB" w:rsidP="004033CB">
            <w:pPr>
              <w:rPr>
                <w:del w:id="252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  <w:del w:id="253" w:author="Wigfall, Trevonte" w:date="2021-06-21T10:32:00Z">
              <w:r w:rsidRPr="000C73F9" w:rsidDel="00D73FC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F443" w14:textId="32A945EF" w:rsidR="004033CB" w:rsidRPr="000C73F9" w:rsidDel="00D73FC2" w:rsidRDefault="004033CB" w:rsidP="004033CB">
            <w:pPr>
              <w:rPr>
                <w:del w:id="254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  <w:del w:id="255" w:author="Wigfall, Trevonte" w:date="2021-06-21T10:32:00Z">
              <w:r w:rsidRPr="000C73F9" w:rsidDel="00D73FC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95F7" w14:textId="638FAF94" w:rsidR="004033CB" w:rsidRPr="000C73F9" w:rsidDel="00D73FC2" w:rsidRDefault="001A43AA" w:rsidP="004033CB">
            <w:pPr>
              <w:rPr>
                <w:del w:id="256" w:author="Wigfall, Trevonte" w:date="2021-06-21T10:32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del w:id="257" w:author="Wigfall, Trevonte" w:date="2021-06-21T10:32:00Z">
              <w:r w:rsidRPr="000C73F9" w:rsidDel="00D73FC2">
                <w:rPr>
                  <w:rPrChange w:id="258" w:author="Wigfall, Trevonte" w:date="2021-07-12T14:27:00Z">
                    <w:rPr/>
                  </w:rPrChange>
                </w:rPr>
                <w:fldChar w:fldCharType="begin"/>
              </w:r>
              <w:r w:rsidRPr="000C73F9" w:rsidDel="00D73FC2">
                <w:delInstrText xml:space="preserve"> HYPERLINK "file:///\\\\agpcorp\\apps\\Local\\EMT\\COTS\\McKesson\\ClaimsXten\\v6.0\\Docs%20%20(Internal)\\CXT_Installation_Guide-Managing_Custom_Rules-Import_AUTOMATED.docx" </w:delInstrText>
              </w:r>
              <w:r w:rsidRPr="000C73F9" w:rsidDel="00D73FC2">
                <w:rPr>
                  <w:rPrChange w:id="259" w:author="Wigfall, Trevonte" w:date="2021-07-12T14:27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="004033CB" w:rsidRPr="000C73F9" w:rsidDel="00D73FC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Import custom rules</w:delText>
              </w:r>
              <w:r w:rsidRPr="000C73F9" w:rsidDel="00D73FC2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260" w:author="Wigfall, Trevonte" w:date="2021-07-12T14:27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  <w:p w14:paraId="4B43DABA" w14:textId="1A4FA625" w:rsidR="0048442E" w:rsidRPr="000C73F9" w:rsidDel="00D73FC2" w:rsidRDefault="0048442E" w:rsidP="004033CB">
            <w:pPr>
              <w:rPr>
                <w:del w:id="261" w:author="Wigfall, Trevonte" w:date="2021-06-21T10:32:00Z"/>
                <w:rStyle w:val="Hyperlink"/>
                <w:rFonts w:ascii="Arial" w:hAnsi="Arial" w:cs="Arial"/>
                <w:sz w:val="24"/>
                <w:szCs w:val="24"/>
              </w:rPr>
            </w:pPr>
          </w:p>
          <w:p w14:paraId="6A624EEB" w14:textId="7A7A12BB" w:rsidR="0048442E" w:rsidRPr="000C73F9" w:rsidDel="00D73FC2" w:rsidRDefault="0048442E" w:rsidP="0048442E">
            <w:pPr>
              <w:rPr>
                <w:del w:id="262" w:author="Wigfall, Trevonte" w:date="2021-06-21T10:32:00Z"/>
                <w:rStyle w:val="Hyperlink"/>
                <w:rFonts w:ascii="Arial" w:hAnsi="Arial" w:cs="Arial"/>
                <w:b/>
                <w:color w:val="FF0000"/>
                <w:sz w:val="24"/>
                <w:szCs w:val="24"/>
                <w:u w:val="none"/>
              </w:rPr>
            </w:pPr>
            <w:del w:id="263" w:author="Wigfall, Trevonte" w:date="2021-06-21T10:32:00Z">
              <w:r w:rsidRPr="000C73F9" w:rsidDel="00D73FC2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  <w:u w:val="none"/>
                </w:rPr>
                <w:delText>NOT UNTIL R50.1</w:delText>
              </w:r>
            </w:del>
          </w:p>
          <w:p w14:paraId="58C721A3" w14:textId="382D97EE" w:rsidR="0048442E" w:rsidRPr="000C73F9" w:rsidDel="00D73FC2" w:rsidRDefault="0048442E" w:rsidP="004033CB">
            <w:pPr>
              <w:rPr>
                <w:del w:id="264" w:author="Wigfall, Trevonte" w:date="2021-06-21T10:32:00Z"/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</w:p>
          <w:p w14:paraId="56E106A9" w14:textId="482A5303" w:rsidR="004033CB" w:rsidRPr="000C73F9" w:rsidDel="00D73FC2" w:rsidRDefault="004033CB" w:rsidP="004033CB">
            <w:pPr>
              <w:rPr>
                <w:del w:id="265" w:author="Wigfall, Trevonte" w:date="2021-06-21T10:32:00Z"/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6ABF" w14:textId="3DCC6343" w:rsidR="004033CB" w:rsidRPr="000C73F9" w:rsidDel="00D73FC2" w:rsidRDefault="004033CB" w:rsidP="004033CB">
            <w:pPr>
              <w:rPr>
                <w:del w:id="266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67" w:author="Wigfall, Trevonte" w:date="2021-06-21T10:32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rules imported</w:delText>
              </w:r>
            </w:del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E3B2" w14:textId="3C65DEA2" w:rsidR="004033CB" w:rsidRPr="00A625C7" w:rsidDel="00D73FC2" w:rsidRDefault="004033CB" w:rsidP="004033CB">
            <w:pPr>
              <w:rPr>
                <w:del w:id="268" w:author="Wigfall, Trevonte" w:date="2021-06-21T10:32:00Z"/>
                <w:highlight w:val="yellow"/>
                <w:rPrChange w:id="269" w:author="Wigfall, Trevonte" w:date="2021-07-12T14:50:00Z">
                  <w:rPr>
                    <w:del w:id="270" w:author="Wigfall, Trevonte" w:date="2021-06-21T10:32:00Z"/>
                  </w:rPr>
                </w:rPrChange>
              </w:rPr>
            </w:pPr>
            <w:del w:id="271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72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</w:p>
        </w:tc>
      </w:tr>
      <w:tr w:rsidR="004033CB" w:rsidRPr="000C73F9" w:rsidDel="00D73FC2" w14:paraId="4A70931C" w14:textId="589F7880" w:rsidTr="00E67CEA">
        <w:trPr>
          <w:trHeight w:val="557"/>
          <w:del w:id="273" w:author="Wigfall, Trevonte" w:date="2021-06-21T10:32:00Z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B8BBDBF" w14:textId="3E47FA55" w:rsidR="004033CB" w:rsidRPr="000C73F9" w:rsidDel="00D73FC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del w:id="274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AFB1411" w14:textId="6A5B7501" w:rsidR="004033CB" w:rsidRPr="000C73F9" w:rsidDel="00D73FC2" w:rsidRDefault="004033CB" w:rsidP="004033CB">
            <w:pPr>
              <w:rPr>
                <w:del w:id="275" w:author="Wigfall, Trevonte" w:date="2021-06-21T10:32:00Z"/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D3D952E" w14:textId="324D736A" w:rsidR="004033CB" w:rsidRPr="000C73F9" w:rsidDel="00D73FC2" w:rsidRDefault="004033CB" w:rsidP="004033CB">
            <w:pPr>
              <w:rPr>
                <w:del w:id="276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77" w:author="Wigfall, Trevonte" w:date="2021-06-21T10:32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Env Mgmt 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911114" w14:textId="2E20CD6F" w:rsidR="004033CB" w:rsidRPr="000C73F9" w:rsidDel="00D73FC2" w:rsidRDefault="004033CB" w:rsidP="004033CB">
            <w:pPr>
              <w:rPr>
                <w:del w:id="278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79" w:author="Wigfall, Trevonte" w:date="2021-06-21T10:32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All servers: 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490069" w14:textId="34B8DB8C" w:rsidR="004033CB" w:rsidRPr="000C73F9" w:rsidDel="00D73FC2" w:rsidRDefault="004033CB" w:rsidP="004033CB">
            <w:pPr>
              <w:rPr>
                <w:del w:id="280" w:author="Wigfall, Trevonte" w:date="2021-06-21T10:32:00Z"/>
              </w:rPr>
            </w:pPr>
            <w:del w:id="281" w:author="Wigfall, Trevonte" w:date="2021-06-21T10:32:00Z">
              <w:r w:rsidRPr="000C73F9" w:rsidDel="00D73FC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1A1954F" w14:textId="3D5E16FD" w:rsidR="004033CB" w:rsidRPr="000C73F9" w:rsidDel="00D73FC2" w:rsidRDefault="004033CB" w:rsidP="004033CB">
            <w:pPr>
              <w:rPr>
                <w:del w:id="282" w:author="Wigfall, Trevonte" w:date="2021-06-21T10:32:00Z"/>
              </w:rPr>
            </w:pPr>
            <w:del w:id="283" w:author="Wigfall, Trevonte" w:date="2021-06-21T10:32:00Z">
              <w:r w:rsidRPr="000C73F9" w:rsidDel="00D73FC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EE9D763" w14:textId="6EF81150" w:rsidR="004033CB" w:rsidRPr="000C73F9" w:rsidDel="00D73FC2" w:rsidRDefault="001A43AA" w:rsidP="004033CB">
            <w:pPr>
              <w:spacing w:after="200" w:line="276" w:lineRule="auto"/>
              <w:rPr>
                <w:del w:id="284" w:author="Wigfall, Trevonte" w:date="2021-06-21T10:32:00Z"/>
                <w:rFonts w:ascii="Arial" w:hAnsi="Arial" w:cs="Arial"/>
                <w:b/>
              </w:rPr>
            </w:pPr>
            <w:del w:id="285" w:author="Wigfall, Trevonte" w:date="2021-06-21T10:32:00Z">
              <w:r w:rsidRPr="000C73F9" w:rsidDel="00D73FC2">
                <w:rPr>
                  <w:rPrChange w:id="286" w:author="Wigfall, Trevonte" w:date="2021-07-12T14:27:00Z">
                    <w:rPr/>
                  </w:rPrChange>
                </w:rPr>
                <w:fldChar w:fldCharType="begin"/>
              </w:r>
              <w:r w:rsidRPr="000C73F9" w:rsidDel="00D73FC2"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0C73F9" w:rsidDel="00D73FC2">
                <w:rPr>
                  <w:rPrChange w:id="287" w:author="Wigfall, Trevonte" w:date="2021-07-12T14:27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="004033CB" w:rsidRPr="000C73F9" w:rsidDel="00D73FC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Replace Config Files</w:delText>
              </w:r>
              <w:r w:rsidRPr="000C73F9" w:rsidDel="00D73FC2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288" w:author="Wigfall, Trevonte" w:date="2021-07-12T14:27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0BF8A2B9" w14:textId="1A67C2C5" w:rsidR="004033CB" w:rsidRPr="000C73F9" w:rsidDel="00D73FC2" w:rsidRDefault="004033CB" w:rsidP="004033CB">
            <w:pPr>
              <w:rPr>
                <w:del w:id="289" w:author="Wigfall, Trevonte" w:date="2021-06-21T10:32:00Z"/>
                <w:rFonts w:asciiTheme="minorHAnsi" w:hAnsiTheme="minorHAnsi"/>
                <w:smallCaps/>
                <w:sz w:val="22"/>
                <w:szCs w:val="22"/>
              </w:rPr>
            </w:pPr>
            <w:del w:id="290" w:author="Wigfall, Trevonte" w:date="2021-06-21T10:32:00Z">
              <w:r w:rsidRPr="000C73F9" w:rsidDel="00D73FC2">
                <w:rPr>
                  <w:rFonts w:asciiTheme="minorHAnsi" w:hAnsiTheme="minorHAnsi"/>
                  <w:smallCaps/>
                  <w:sz w:val="22"/>
                  <w:szCs w:val="22"/>
                </w:rPr>
                <w:delText>files replaced</w:delText>
              </w:r>
            </w:del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C8737B2" w14:textId="52E28F47" w:rsidR="004033CB" w:rsidRPr="00A625C7" w:rsidDel="00D73FC2" w:rsidRDefault="004033CB" w:rsidP="004033CB">
            <w:pPr>
              <w:rPr>
                <w:del w:id="291" w:author="Wigfall, Trevonte" w:date="2021-06-21T10:32:00Z"/>
                <w:highlight w:val="yellow"/>
                <w:rPrChange w:id="292" w:author="Wigfall, Trevonte" w:date="2021-07-12T14:50:00Z">
                  <w:rPr>
                    <w:del w:id="293" w:author="Wigfall, Trevonte" w:date="2021-06-21T10:32:00Z"/>
                  </w:rPr>
                </w:rPrChange>
              </w:rPr>
            </w:pPr>
            <w:del w:id="294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95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</w:p>
        </w:tc>
      </w:tr>
      <w:tr w:rsidR="004033CB" w:rsidRPr="000C73F9" w:rsidDel="00D73FC2" w14:paraId="583D1600" w14:textId="67C57D6B" w:rsidTr="00E67CEA">
        <w:trPr>
          <w:trHeight w:val="557"/>
          <w:del w:id="296" w:author="Wigfall, Trevonte" w:date="2021-06-21T10:32:00Z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8524" w14:textId="78DE9AF1" w:rsidR="004033CB" w:rsidRPr="000C73F9" w:rsidDel="00D73FC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del w:id="297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AC77" w14:textId="0EEB0498" w:rsidR="004033CB" w:rsidRPr="000C73F9" w:rsidDel="00D73FC2" w:rsidRDefault="004033CB" w:rsidP="004033CB">
            <w:pPr>
              <w:rPr>
                <w:del w:id="298" w:author="Wigfall, Trevonte" w:date="2021-06-21T10:32:00Z"/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2AC4" w14:textId="6E0E8670" w:rsidR="004033CB" w:rsidRPr="000C73F9" w:rsidDel="00D73FC2" w:rsidRDefault="004033CB" w:rsidP="004033CB">
            <w:pPr>
              <w:rPr>
                <w:del w:id="299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00" w:author="Wigfall, Trevonte" w:date="2021-06-21T10:32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EA3BA" w14:textId="7D2E18C3" w:rsidR="004033CB" w:rsidRPr="000C73F9" w:rsidDel="00D73FC2" w:rsidRDefault="004033CB" w:rsidP="004033CB">
            <w:pPr>
              <w:rPr>
                <w:del w:id="301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02" w:author="Wigfall, Trevonte" w:date="2021-06-21T10:32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and UIApp servers:  VA22DwVcxt002, VA22DwVcxt003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C0099" w14:textId="74D87AC8" w:rsidR="004033CB" w:rsidRPr="000C73F9" w:rsidDel="00D73FC2" w:rsidRDefault="004033CB" w:rsidP="004033CB">
            <w:pPr>
              <w:rPr>
                <w:del w:id="303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  <w:del w:id="304" w:author="Wigfall, Trevonte" w:date="2021-06-21T10:32:00Z">
              <w:r w:rsidRPr="000C73F9" w:rsidDel="00D73FC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A1E1" w14:textId="6CF4D616" w:rsidR="004033CB" w:rsidRPr="000C73F9" w:rsidDel="00D73FC2" w:rsidRDefault="004033CB" w:rsidP="004033CB">
            <w:pPr>
              <w:rPr>
                <w:del w:id="305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  <w:del w:id="306" w:author="Wigfall, Trevonte" w:date="2021-06-21T10:32:00Z">
              <w:r w:rsidRPr="000C73F9" w:rsidDel="00D73FC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2CB2" w14:textId="6A981591" w:rsidR="004033CB" w:rsidRPr="000C73F9" w:rsidDel="00D73FC2" w:rsidRDefault="001A43AA" w:rsidP="004033CB">
            <w:pPr>
              <w:spacing w:after="200" w:line="276" w:lineRule="auto"/>
              <w:rPr>
                <w:del w:id="307" w:author="Wigfall, Trevonte" w:date="2021-06-21T10:32:00Z"/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del w:id="308" w:author="Wigfall, Trevonte" w:date="2021-06-21T10:32:00Z">
              <w:r w:rsidRPr="000C73F9" w:rsidDel="00D73FC2">
                <w:rPr>
                  <w:rPrChange w:id="309" w:author="Wigfall, Trevonte" w:date="2021-07-12T14:27:00Z">
                    <w:rPr/>
                  </w:rPrChange>
                </w:rPr>
                <w:fldChar w:fldCharType="begin"/>
              </w:r>
              <w:r w:rsidRPr="000C73F9" w:rsidDel="00D73FC2">
                <w:delInstrText xml:space="preserve"> HYPERLINK "file:///\\\\agpcorp\\apps\\Local\\EMT\\COTS\\McKesson\\ClaimsXten\\v6.0\\Docs%20%20(Internal)\\CXT_Installation_Guide-Install_and_Configure_NTHost.exe.Config_AUTOMATED.docx" </w:delInstrText>
              </w:r>
              <w:r w:rsidRPr="000C73F9" w:rsidDel="00D73FC2">
                <w:rPr>
                  <w:rPrChange w:id="310" w:author="Wigfall, Trevonte" w:date="2021-07-12T14:27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="004033CB" w:rsidRPr="000C73F9" w:rsidDel="00D73FC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Edit Nthost config files</w:delText>
              </w:r>
              <w:r w:rsidRPr="000C73F9" w:rsidDel="00D73FC2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311" w:author="Wigfall, Trevonte" w:date="2021-07-12T14:27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A173" w14:textId="3DD0EC45" w:rsidR="004033CB" w:rsidRPr="000C73F9" w:rsidDel="00D73FC2" w:rsidRDefault="004033CB" w:rsidP="004033CB">
            <w:pPr>
              <w:rPr>
                <w:del w:id="312" w:author="Wigfall, Trevonte" w:date="2021-06-21T10:32:00Z"/>
                <w:rFonts w:asciiTheme="minorHAnsi" w:hAnsiTheme="minorHAnsi"/>
                <w:smallCaps/>
                <w:sz w:val="22"/>
                <w:szCs w:val="22"/>
              </w:rPr>
            </w:pPr>
            <w:del w:id="313" w:author="Wigfall, Trevonte" w:date="2021-06-21T10:32:00Z">
              <w:r w:rsidRPr="000C73F9" w:rsidDel="00D73FC2">
                <w:rPr>
                  <w:rFonts w:asciiTheme="minorHAnsi" w:hAnsiTheme="minorHAnsi"/>
                  <w:smallCaps/>
                  <w:sz w:val="22"/>
                  <w:szCs w:val="22"/>
                </w:rPr>
                <w:delText>files edited</w:delText>
              </w:r>
            </w:del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8B20" w14:textId="3F602DB0" w:rsidR="004033CB" w:rsidRPr="00A625C7" w:rsidDel="00D73FC2" w:rsidRDefault="004033CB" w:rsidP="004033CB">
            <w:pPr>
              <w:rPr>
                <w:del w:id="314" w:author="Wigfall, Trevonte" w:date="2021-06-21T10:32:00Z"/>
                <w:highlight w:val="yellow"/>
                <w:rPrChange w:id="315" w:author="Wigfall, Trevonte" w:date="2021-07-12T14:50:00Z">
                  <w:rPr>
                    <w:del w:id="316" w:author="Wigfall, Trevonte" w:date="2021-06-21T10:32:00Z"/>
                  </w:rPr>
                </w:rPrChange>
              </w:rPr>
            </w:pPr>
            <w:del w:id="317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18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</w:p>
        </w:tc>
      </w:tr>
      <w:tr w:rsidR="004033CB" w:rsidRPr="000C73F9" w:rsidDel="00D73FC2" w14:paraId="40590A2A" w14:textId="38E46472" w:rsidTr="00E67CEA">
        <w:trPr>
          <w:trHeight w:val="557"/>
          <w:del w:id="319" w:author="Wigfall, Trevonte" w:date="2021-06-21T10:32:00Z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A81F3DD" w14:textId="1E6972D3" w:rsidR="004033CB" w:rsidRPr="000C73F9" w:rsidDel="00D73FC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del w:id="320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6753469" w14:textId="4E66D348" w:rsidR="004033CB" w:rsidRPr="000C73F9" w:rsidDel="00D73FC2" w:rsidRDefault="004033CB" w:rsidP="004033CB">
            <w:pPr>
              <w:rPr>
                <w:del w:id="321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96872CA" w14:textId="59FF6FFF" w:rsidR="004033CB" w:rsidRPr="000C73F9" w:rsidDel="00D73FC2" w:rsidRDefault="004033CB" w:rsidP="004033CB">
            <w:pPr>
              <w:rPr>
                <w:del w:id="322" w:author="Wigfall, Trevonte" w:date="2021-06-21T10:3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23" w:author="Wigfall, Trevonte" w:date="2021-06-21T10:32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0896A3" w14:textId="24A921A9" w:rsidR="004033CB" w:rsidRPr="000C73F9" w:rsidDel="00D73FC2" w:rsidRDefault="004033CB" w:rsidP="004033CB">
            <w:pPr>
              <w:rPr>
                <w:del w:id="324" w:author="Wigfall, Trevonte" w:date="2021-06-21T10:32:00Z"/>
                <w:rFonts w:asciiTheme="minorHAnsi" w:hAnsiTheme="minorHAnsi"/>
                <w:smallCaps/>
                <w:sz w:val="22"/>
                <w:szCs w:val="22"/>
              </w:rPr>
            </w:pPr>
            <w:del w:id="325" w:author="Wigfall, Trevonte" w:date="2021-06-21T10:32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UIAPP Only: 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87AA61" w14:textId="65E72732" w:rsidR="004033CB" w:rsidRPr="000C73F9" w:rsidDel="00D73FC2" w:rsidRDefault="004033CB" w:rsidP="004033CB">
            <w:pPr>
              <w:rPr>
                <w:del w:id="326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  <w:del w:id="327" w:author="Wigfall, Trevonte" w:date="2021-06-21T10:32:00Z">
              <w:r w:rsidRPr="000C73F9" w:rsidDel="00D73FC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2A029CC" w14:textId="39FD4CB5" w:rsidR="004033CB" w:rsidRPr="000C73F9" w:rsidDel="00D73FC2" w:rsidRDefault="004033CB" w:rsidP="004033CB">
            <w:pPr>
              <w:rPr>
                <w:del w:id="328" w:author="Wigfall, Trevonte" w:date="2021-06-21T10:32:00Z"/>
                <w:rFonts w:asciiTheme="minorHAnsi" w:hAnsiTheme="minorHAnsi"/>
                <w:b/>
                <w:sz w:val="22"/>
                <w:szCs w:val="22"/>
              </w:rPr>
            </w:pPr>
            <w:del w:id="329" w:author="Wigfall, Trevonte" w:date="2021-06-21T10:32:00Z">
              <w:r w:rsidRPr="000C73F9" w:rsidDel="00D73FC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57059CB" w14:textId="78A5641A" w:rsidR="004033CB" w:rsidRPr="000C73F9" w:rsidDel="00D73FC2" w:rsidRDefault="001A43AA" w:rsidP="004033CB">
            <w:pPr>
              <w:spacing w:after="200" w:line="276" w:lineRule="auto"/>
              <w:rPr>
                <w:del w:id="330" w:author="Wigfall, Trevonte" w:date="2021-06-21T10:32:00Z"/>
                <w:rFonts w:ascii="Arial" w:hAnsi="Arial" w:cs="Arial"/>
                <w:sz w:val="24"/>
                <w:szCs w:val="24"/>
              </w:rPr>
            </w:pPr>
            <w:del w:id="331" w:author="Wigfall, Trevonte" w:date="2021-06-21T10:32:00Z">
              <w:r w:rsidRPr="000C73F9" w:rsidDel="00D73FC2">
                <w:rPr>
                  <w:rPrChange w:id="332" w:author="Wigfall, Trevonte" w:date="2021-07-12T14:27:00Z">
                    <w:rPr/>
                  </w:rPrChange>
                </w:rPr>
                <w:fldChar w:fldCharType="begin"/>
              </w:r>
              <w:r w:rsidRPr="000C73F9" w:rsidDel="00D73FC2">
                <w:delInstrText xml:space="preserve"> HYPERLINK "file:///\\\\agpcorp\\apps\\Local\\EMT\\COTS\\McKesson\\ClaimsXten\\v6.0\\Docs%20%20(Internal)\\CXT_Installation_Guide-Install_and_Configure_Web.Config_AUTOMATED.docx" </w:delInstrText>
              </w:r>
              <w:r w:rsidRPr="000C73F9" w:rsidDel="00D73FC2">
                <w:rPr>
                  <w:rPrChange w:id="333" w:author="Wigfall, Trevonte" w:date="2021-07-12T14:27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="004033CB" w:rsidRPr="000C73F9" w:rsidDel="00D73FC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Edit Web.Config Files</w:delText>
              </w:r>
              <w:r w:rsidRPr="000C73F9" w:rsidDel="00D73FC2">
                <w:rPr>
                  <w:rStyle w:val="Hyperlink"/>
                  <w:rFonts w:ascii="Arial" w:hAnsi="Arial" w:cs="Arial"/>
                  <w:b/>
                  <w:sz w:val="24"/>
                  <w:szCs w:val="24"/>
                  <w:rPrChange w:id="334" w:author="Wigfall, Trevonte" w:date="2021-07-12T14:27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42317CC4" w14:textId="606144CB" w:rsidR="004033CB" w:rsidRPr="000C73F9" w:rsidDel="00D73FC2" w:rsidRDefault="004033CB" w:rsidP="004033CB">
            <w:pPr>
              <w:rPr>
                <w:del w:id="335" w:author="Wigfall, Trevonte" w:date="2021-06-21T10:32:00Z"/>
                <w:rFonts w:asciiTheme="minorHAnsi" w:hAnsiTheme="minorHAnsi"/>
                <w:smallCaps/>
                <w:sz w:val="22"/>
                <w:szCs w:val="22"/>
              </w:rPr>
            </w:pPr>
            <w:del w:id="336" w:author="Wigfall, Trevonte" w:date="2021-06-21T10:32:00Z">
              <w:r w:rsidRPr="000C73F9" w:rsidDel="00D73FC2">
                <w:rPr>
                  <w:rFonts w:asciiTheme="minorHAnsi" w:hAnsiTheme="minorHAnsi"/>
                  <w:smallCaps/>
                  <w:sz w:val="22"/>
                  <w:szCs w:val="22"/>
                </w:rPr>
                <w:delText>files edited</w:delText>
              </w:r>
            </w:del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7F8C31A2" w14:textId="22B946F8" w:rsidR="004033CB" w:rsidRPr="00A625C7" w:rsidDel="00D73FC2" w:rsidRDefault="004033CB" w:rsidP="004033CB">
            <w:pPr>
              <w:rPr>
                <w:del w:id="337" w:author="Wigfall, Trevonte" w:date="2021-06-21T10:32:00Z"/>
                <w:highlight w:val="yellow"/>
                <w:rPrChange w:id="338" w:author="Wigfall, Trevonte" w:date="2021-07-12T14:50:00Z">
                  <w:rPr>
                    <w:del w:id="339" w:author="Wigfall, Trevonte" w:date="2021-06-21T10:32:00Z"/>
                  </w:rPr>
                </w:rPrChange>
              </w:rPr>
            </w:pPr>
            <w:del w:id="340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41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</w:p>
        </w:tc>
      </w:tr>
      <w:tr w:rsidR="004033CB" w:rsidRPr="000C73F9" w14:paraId="6D56FB6C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2E7BFE8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FB9E82A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0C9F00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3C93B2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TPIC Servers</w:t>
            </w:r>
          </w:p>
          <w:p w14:paraId="3BFB058E" w14:textId="0B742DB1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10F606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DBB0B10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A43834" w14:textId="77777777" w:rsidR="004033CB" w:rsidRPr="000C73F9" w:rsidRDefault="00F22C86" w:rsidP="004033C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r w:rsidRPr="000C73F9">
              <w:rPr>
                <w:rPrChange w:id="342" w:author="Wigfall, Trevonte" w:date="2021-07-12T14:27:00Z">
                  <w:rPr/>
                </w:rPrChange>
              </w:rPr>
              <w:fldChar w:fldCharType="begin"/>
            </w:r>
            <w:r w:rsidRPr="000C73F9">
              <w:instrText xml:space="preserve"> HYPERLINK "file:///\\\\agpcorp\\apps\\Local\\EMT\\COTS\\McKesson\\ClaimsXten\\v6.0\\Docs%20%20(Internal)\\CXT_Installation_Guide-TPIC_Metadata_XML_AUTOMATED.docx" </w:instrText>
            </w:r>
            <w:r w:rsidRPr="000C73F9">
              <w:rPr>
                <w:rPrChange w:id="343" w:author="Wigfall, Trevonte" w:date="2021-07-12T14:2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Install most current metadata files</w:t>
            </w:r>
            <w:r w:rsidRPr="000C73F9">
              <w:rPr>
                <w:rStyle w:val="Hyperlink"/>
                <w:rFonts w:ascii="Arial" w:hAnsi="Arial" w:cs="Arial"/>
                <w:b/>
                <w:sz w:val="22"/>
                <w:szCs w:val="22"/>
                <w:rPrChange w:id="344" w:author="Wigfall, Trevonte" w:date="2021-07-12T14:27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0D2976" w14:textId="77777777" w:rsidR="004033CB" w:rsidRPr="000C73F9" w:rsidRDefault="004033CB" w:rsidP="004033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1FC7666" w14:textId="1DAB436E" w:rsidR="004033CB" w:rsidRPr="00A625C7" w:rsidRDefault="004033CB" w:rsidP="004033CB">
            <w:pPr>
              <w:rPr>
                <w:highlight w:val="yellow"/>
                <w:rPrChange w:id="345" w:author="Wigfall, Trevonte" w:date="2021-07-12T14:50:00Z">
                  <w:rPr/>
                </w:rPrChange>
              </w:rPr>
            </w:pPr>
            <w:del w:id="346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47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348" w:author="Wigfall, Trevonte" w:date="2021-07-12T14:27:00Z">
              <w:r w:rsidR="000C73F9" w:rsidRPr="00A625C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49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4033CB" w:rsidRPr="000C73F9" w:rsidDel="00D73FC2" w14:paraId="3FE3A663" w14:textId="5385EDF3" w:rsidTr="00E67CEA">
        <w:trPr>
          <w:trHeight w:val="557"/>
          <w:del w:id="350" w:author="Wigfall, Trevonte" w:date="2021-06-21T10:33:00Z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4C4E" w14:textId="2CEE46C7" w:rsidR="004033CB" w:rsidRPr="000C73F9" w:rsidDel="00D73FC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del w:id="351" w:author="Wigfall, Trevonte" w:date="2021-06-21T10:33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41FBC" w14:textId="4C1E0035" w:rsidR="004033CB" w:rsidRPr="000C73F9" w:rsidDel="00D73FC2" w:rsidRDefault="004033CB" w:rsidP="004033CB">
            <w:pPr>
              <w:rPr>
                <w:del w:id="352" w:author="Wigfall, Trevonte" w:date="2021-06-21T10:33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2923" w14:textId="70F50D66" w:rsidR="004033CB" w:rsidRPr="000C73F9" w:rsidDel="00D73FC2" w:rsidRDefault="004033CB" w:rsidP="004033CB">
            <w:pPr>
              <w:rPr>
                <w:del w:id="353" w:author="Wigfall, Trevonte" w:date="2021-06-21T10:33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54" w:author="Wigfall, Trevonte" w:date="2021-06-21T10:33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12C9B" w14:textId="71483CEE" w:rsidR="004033CB" w:rsidRPr="000C73F9" w:rsidDel="00D73FC2" w:rsidRDefault="004033CB" w:rsidP="004033CB">
            <w:pPr>
              <w:rPr>
                <w:del w:id="355" w:author="Wigfall, Trevonte" w:date="2021-06-21T10:33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56" w:author="Wigfall, Trevonte" w:date="2021-06-21T10:33:00Z">
              <w:r w:rsidRPr="000C73F9" w:rsidDel="00D73FC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TPIC, TPPUI,  and UIApp servers: 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9311E" w14:textId="7B567097" w:rsidR="004033CB" w:rsidRPr="000C73F9" w:rsidDel="00D73FC2" w:rsidRDefault="004033CB" w:rsidP="004033CB">
            <w:pPr>
              <w:rPr>
                <w:del w:id="357" w:author="Wigfall, Trevonte" w:date="2021-06-21T10:33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1AA5" w14:textId="3E2A540E" w:rsidR="004033CB" w:rsidRPr="000C73F9" w:rsidDel="00D73FC2" w:rsidRDefault="004033CB" w:rsidP="004033CB">
            <w:pPr>
              <w:rPr>
                <w:del w:id="358" w:author="Wigfall, Trevonte" w:date="2021-06-21T10:33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1287A" w14:textId="2B8590D0" w:rsidR="004033CB" w:rsidRPr="000C73F9" w:rsidDel="00D73FC2" w:rsidRDefault="004033CB" w:rsidP="004033CB">
            <w:pPr>
              <w:rPr>
                <w:del w:id="359" w:author="Wigfall, Trevonte" w:date="2021-06-21T10:33:00Z"/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del w:id="360" w:author="Wigfall, Trevonte" w:date="2021-06-21T10:33:00Z">
              <w:r w:rsidRPr="000C73F9" w:rsidDel="00D73FC2">
                <w:rPr>
                  <w:rFonts w:ascii="Arial" w:hAnsi="Arial" w:cs="Arial"/>
                  <w:b/>
                  <w:color w:val="0000FF"/>
                  <w:sz w:val="22"/>
                  <w:szCs w:val="22"/>
                  <w:u w:val="single"/>
                  <w:rPrChange w:id="361" w:author="Wigfall, Trevonte" w:date="2021-07-12T14:27:00Z">
                    <w:rPr>
                      <w:rFonts w:ascii="Arial" w:hAnsi="Arial" w:cs="Arial"/>
                      <w:b/>
                      <w:color w:val="0000FF"/>
                      <w:sz w:val="22"/>
                      <w:szCs w:val="22"/>
                      <w:u w:val="single"/>
                    </w:rPr>
                  </w:rPrChange>
                </w:rPr>
                <w:fldChar w:fldCharType="begin"/>
              </w:r>
              <w:r w:rsidRPr="000C73F9" w:rsidDel="00D73FC2">
                <w:rPr>
                  <w:rFonts w:ascii="Arial" w:hAnsi="Arial" w:cs="Arial"/>
                  <w:b/>
                  <w:color w:val="0000FF"/>
                  <w:sz w:val="22"/>
                  <w:szCs w:val="22"/>
                  <w:u w:val="single"/>
                </w:rPr>
                <w:delInstrText xml:space="preserve"> LINK Excel.Sheet.12 \\\\va01pstodfs003.corp.agp.ads\\users\\va1\\AD69086\\MckEsson\\CXT\\DOCUMENTATION\\CXT_Release_Type_BOIP_Matrix_170911.xlsx Sheet1!R27C14 \a \f 4 \h  \* MERGEFORMAT </w:delInstrText>
              </w:r>
              <w:r w:rsidRPr="000C73F9" w:rsidDel="00D73FC2">
                <w:rPr>
                  <w:rFonts w:ascii="Arial" w:hAnsi="Arial" w:cs="Arial"/>
                  <w:b/>
                  <w:color w:val="0000FF"/>
                  <w:sz w:val="22"/>
                  <w:szCs w:val="22"/>
                  <w:u w:val="single"/>
                  <w:rPrChange w:id="362" w:author="Wigfall, Trevonte" w:date="2021-07-12T14:27:00Z">
                    <w:rPr>
                      <w:rFonts w:ascii="Arial" w:hAnsi="Arial" w:cs="Arial"/>
                      <w:b/>
                      <w:color w:val="0000FF"/>
                      <w:sz w:val="22"/>
                      <w:szCs w:val="22"/>
                      <w:u w:val="single"/>
                    </w:rPr>
                  </w:rPrChange>
                </w:rPr>
                <w:fldChar w:fldCharType="separate"/>
              </w:r>
              <w:r w:rsidR="001A43AA" w:rsidRPr="000C73F9" w:rsidDel="00D73FC2">
                <w:rPr>
                  <w:rPrChange w:id="363" w:author="Wigfall, Trevonte" w:date="2021-07-12T14:27:00Z">
                    <w:rPr/>
                  </w:rPrChange>
                </w:rPr>
                <w:fldChar w:fldCharType="begin"/>
              </w:r>
              <w:r w:rsidR="001A43AA" w:rsidRPr="000C73F9" w:rsidDel="00D73FC2">
                <w:delInstrText xml:space="preserve"> HYPERLINK "https://share.antheminc.com/teams/AppEnvrMgmt/trizettosupport/Shared%20Documents/ClaimsXten/Procedures/How-to%20Docs/How_To_Change_LDAP_Manager_Account_and_Password_For_ClaimsXten_AUTOMATED.docx" </w:delInstrText>
              </w:r>
              <w:r w:rsidR="001A43AA" w:rsidRPr="000C73F9" w:rsidDel="00D73FC2">
                <w:rPr>
                  <w:rPrChange w:id="364" w:author="Wigfall, Trevonte" w:date="2021-07-12T14:27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0C73F9" w:rsidDel="00D73FC2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delText>Set LDAP manager password</w:delText>
              </w:r>
              <w:r w:rsidR="001A43AA" w:rsidRPr="000C73F9" w:rsidDel="00D73FC2">
                <w:rPr>
                  <w:rStyle w:val="Hyperlink"/>
                  <w:rFonts w:ascii="Arial" w:hAnsi="Arial" w:cs="Arial"/>
                  <w:b/>
                  <w:sz w:val="22"/>
                  <w:szCs w:val="22"/>
                  <w:rPrChange w:id="365" w:author="Wigfall, Trevonte" w:date="2021-07-12T14:27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  <w:r w:rsidRPr="000C73F9" w:rsidDel="00D73FC2">
                <w:rPr>
                  <w:rFonts w:ascii="Arial" w:hAnsi="Arial" w:cs="Arial"/>
                  <w:b/>
                  <w:color w:val="0000FF"/>
                  <w:sz w:val="22"/>
                  <w:szCs w:val="22"/>
                  <w:u w:val="single"/>
                  <w:rPrChange w:id="366" w:author="Wigfall, Trevonte" w:date="2021-07-12T14:27:00Z">
                    <w:rPr>
                      <w:rFonts w:ascii="Arial" w:hAnsi="Arial" w:cs="Arial"/>
                      <w:b/>
                      <w:color w:val="0000FF"/>
                      <w:sz w:val="22"/>
                      <w:szCs w:val="22"/>
                      <w:u w:val="single"/>
                    </w:rPr>
                  </w:rPrChange>
                </w:rPr>
                <w:fldChar w:fldCharType="end"/>
              </w:r>
            </w:del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4A7F74" w14:textId="3814D877" w:rsidR="004033CB" w:rsidRPr="000C73F9" w:rsidDel="00D73FC2" w:rsidRDefault="004033CB" w:rsidP="004033CB">
            <w:pPr>
              <w:rPr>
                <w:del w:id="367" w:author="Wigfall, Trevonte" w:date="2021-06-21T10:33:00Z"/>
                <w:rFonts w:ascii="Calibri" w:hAnsi="Calibri"/>
                <w:color w:val="000000"/>
                <w:sz w:val="22"/>
                <w:szCs w:val="22"/>
              </w:rPr>
            </w:pPr>
            <w:del w:id="368" w:author="Wigfall, Trevonte" w:date="2021-06-21T10:33:00Z">
              <w:r w:rsidRPr="000C73F9" w:rsidDel="00D73FC2">
                <w:rPr>
                  <w:rFonts w:ascii="Calibri" w:hAnsi="Calibri"/>
                  <w:color w:val="000000"/>
                  <w:sz w:val="22"/>
                  <w:szCs w:val="22"/>
                </w:rPr>
                <w:delText>password ser</w:delText>
              </w:r>
            </w:del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4249" w14:textId="148F2B89" w:rsidR="004033CB" w:rsidRPr="00A625C7" w:rsidDel="00D73FC2" w:rsidRDefault="004033CB" w:rsidP="004033CB">
            <w:pPr>
              <w:rPr>
                <w:del w:id="369" w:author="Wigfall, Trevonte" w:date="2021-06-21T10:33:00Z"/>
                <w:highlight w:val="yellow"/>
                <w:rPrChange w:id="370" w:author="Wigfall, Trevonte" w:date="2021-07-12T14:50:00Z">
                  <w:rPr>
                    <w:del w:id="371" w:author="Wigfall, Trevonte" w:date="2021-06-21T10:33:00Z"/>
                  </w:rPr>
                </w:rPrChange>
              </w:rPr>
            </w:pPr>
            <w:del w:id="372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73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</w:p>
        </w:tc>
      </w:tr>
      <w:tr w:rsidR="004033CB" w:rsidRPr="000C73F9" w14:paraId="1D33F54B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B7302D4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64030D8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79EA04B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781E35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7A2BC399" w14:textId="77777777" w:rsidR="004033CB" w:rsidRPr="000C73F9" w:rsidRDefault="004033CB" w:rsidP="004033CB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FBB798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2BF3B88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5B86E0" w14:textId="77777777" w:rsidR="004033CB" w:rsidRPr="000C73F9" w:rsidRDefault="00F22C86" w:rsidP="004033C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r w:rsidRPr="000C73F9">
              <w:rPr>
                <w:rPrChange w:id="374" w:author="Wigfall, Trevonte" w:date="2021-07-12T14:27:00Z">
                  <w:rPr/>
                </w:rPrChange>
              </w:rPr>
              <w:fldChar w:fldCharType="begin"/>
            </w:r>
            <w:r w:rsidRPr="000C73F9">
              <w:instrText xml:space="preserve"> HYPERLINK "https://share.antheminc.com/teams/AppEnvrMgmt/trizettosupport/Shared%20Documents/ClaimsXten/Procedures/How-to%20Docs/How_To_Start_ClaimsXten_Services_AUTOMATED.docx" </w:instrText>
            </w:r>
            <w:r w:rsidRPr="000C73F9">
              <w:rPr>
                <w:rPrChange w:id="375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Start UIAPP and TPIC CXT services in environment(s) using EMT GUI</w:t>
            </w:r>
            <w:r w:rsidRPr="000C73F9">
              <w:rPr>
                <w:rStyle w:val="Hyperlink"/>
                <w:rFonts w:ascii="Arial" w:hAnsi="Arial" w:cs="Arial"/>
                <w:b/>
                <w:sz w:val="24"/>
                <w:szCs w:val="24"/>
                <w:rPrChange w:id="376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  <w:p w14:paraId="3B52419A" w14:textId="77777777" w:rsidR="004033CB" w:rsidRPr="000C73F9" w:rsidRDefault="004033CB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DAB9606" w14:textId="77777777" w:rsidR="004033CB" w:rsidRPr="000C73F9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AA73F4C" w14:textId="04B6F04F" w:rsidR="004033CB" w:rsidRPr="00A625C7" w:rsidRDefault="004033CB" w:rsidP="004033CB">
            <w:pPr>
              <w:rPr>
                <w:highlight w:val="yellow"/>
                <w:rPrChange w:id="377" w:author="Wigfall, Trevonte" w:date="2021-07-12T14:50:00Z">
                  <w:rPr/>
                </w:rPrChange>
              </w:rPr>
            </w:pPr>
            <w:del w:id="378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79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380" w:author="Wigfall, Trevonte" w:date="2021-07-12T14:27:00Z">
              <w:r w:rsidR="000C73F9" w:rsidRPr="00A625C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81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4033CB" w:rsidRPr="000C73F9" w14:paraId="578036D6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D55F7F0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615AD26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8A04120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EF5CEB" w14:textId="214DCE19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CC533F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4A29AB5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1617A7" w14:textId="77777777" w:rsidR="004033CB" w:rsidRPr="000C73F9" w:rsidRDefault="00F22C86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C73F9">
              <w:rPr>
                <w:rPrChange w:id="382" w:author="Wigfall, Trevonte" w:date="2021-07-12T14:27:00Z">
                  <w:rPr/>
                </w:rPrChange>
              </w:rPr>
              <w:fldChar w:fldCharType="begin"/>
            </w:r>
            <w:r w:rsidRPr="000C73F9">
              <w:instrText xml:space="preserve"> HYPERLINK "https://share.antheminc.com/teams/AppEnvrMgmt/trizettosupport/Shared%20Documents/ClaimsXten/Procedures/How-to%20Docs/How_To_Restart_IIS_for_ClaimsXten_iisreset_AUTOMATED.docx" </w:instrText>
            </w:r>
            <w:r w:rsidRPr="000C73F9">
              <w:rPr>
                <w:rPrChange w:id="383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Perform IIS reset</w:t>
            </w:r>
            <w:r w:rsidRPr="000C73F9">
              <w:rPr>
                <w:rStyle w:val="Hyperlink"/>
                <w:rFonts w:ascii="Arial" w:hAnsi="Arial" w:cs="Arial"/>
                <w:b/>
                <w:sz w:val="24"/>
                <w:szCs w:val="24"/>
                <w:rPrChange w:id="384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3962BEB" w14:textId="77777777" w:rsidR="004033CB" w:rsidRPr="000C73F9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631FD6CC" w14:textId="6A57A180" w:rsidR="004033CB" w:rsidRPr="00A625C7" w:rsidRDefault="004033CB" w:rsidP="004033CB">
            <w:pPr>
              <w:rPr>
                <w:highlight w:val="yellow"/>
                <w:rPrChange w:id="385" w:author="Wigfall, Trevonte" w:date="2021-07-12T14:50:00Z">
                  <w:rPr/>
                </w:rPrChange>
              </w:rPr>
            </w:pPr>
            <w:del w:id="386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87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388" w:author="Wigfall, Trevonte" w:date="2021-07-12T14:27:00Z">
              <w:r w:rsidR="000C73F9" w:rsidRPr="00A625C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89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4033CB" w:rsidRPr="000C73F9" w14:paraId="1141FEF0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CC48AB4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4B0A08DC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B02C84C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CAE66D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TPIC (</w:t>
            </w:r>
            <w:proofErr w:type="spellStart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cxtTpicFac</w:t>
            </w:r>
            <w:proofErr w:type="spellEnd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46F69CC5" w14:textId="77777777" w:rsidR="004033CB" w:rsidRPr="000C73F9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E8FBBE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E0EA17B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55D675" w14:textId="77777777" w:rsidR="004033CB" w:rsidRPr="000C73F9" w:rsidRDefault="0003098D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C73F9">
              <w:rPr>
                <w:rPrChange w:id="390" w:author="Wigfall, Trevonte" w:date="2021-07-12T14:27:00Z">
                  <w:rPr/>
                </w:rPrChange>
              </w:rPr>
              <w:fldChar w:fldCharType="begin"/>
            </w:r>
            <w:r w:rsidRPr="000C73F9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0C73F9">
              <w:rPr>
                <w:rPrChange w:id="391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Activate all nodes from TPIC load balancer</w:t>
            </w:r>
            <w:r w:rsidRPr="000C73F9">
              <w:rPr>
                <w:rStyle w:val="Hyperlink"/>
                <w:rFonts w:ascii="Arial" w:hAnsi="Arial" w:cs="Arial"/>
                <w:b/>
                <w:sz w:val="24"/>
                <w:szCs w:val="24"/>
                <w:rPrChange w:id="392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2111A32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526EC40" w14:textId="09D30709" w:rsidR="004033CB" w:rsidRPr="00A625C7" w:rsidRDefault="004033CB" w:rsidP="004033CB">
            <w:pPr>
              <w:rPr>
                <w:highlight w:val="yellow"/>
                <w:rPrChange w:id="393" w:author="Wigfall, Trevonte" w:date="2021-07-12T14:50:00Z">
                  <w:rPr/>
                </w:rPrChange>
              </w:rPr>
            </w:pPr>
            <w:del w:id="394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95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396" w:author="Wigfall, Trevonte" w:date="2021-07-12T14:27:00Z">
              <w:r w:rsidR="000C73F9" w:rsidRPr="00A625C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97" w:author="Wigfall, Trevonte" w:date="2021-07-12T14:5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4033CB" w:rsidRPr="000C73F9" w14:paraId="5370B10E" w14:textId="77777777" w:rsidTr="00E67CEA">
        <w:trPr>
          <w:trHeight w:val="665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BDDECB2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BCE2248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061826" w14:textId="77777777" w:rsidR="004033CB" w:rsidRPr="000C73F9" w:rsidRDefault="004033CB" w:rsidP="004033CB"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D9242D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</w:t>
            </w:r>
            <w:proofErr w:type="spellStart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cxtTppuiFac</w:t>
            </w:r>
            <w:proofErr w:type="spellEnd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374D98EE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F0C059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D0FE0A9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52A946C" w14:textId="77777777" w:rsidR="004033CB" w:rsidRPr="000C73F9" w:rsidRDefault="0003098D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C73F9">
              <w:rPr>
                <w:rPrChange w:id="398" w:author="Wigfall, Trevonte" w:date="2021-07-12T14:27:00Z">
                  <w:rPr/>
                </w:rPrChange>
              </w:rPr>
              <w:fldChar w:fldCharType="begin"/>
            </w:r>
            <w:r w:rsidRPr="000C73F9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0C73F9">
              <w:rPr>
                <w:rPrChange w:id="399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Activate all nodes from TPPUI load balancer</w:t>
            </w:r>
            <w:r w:rsidRPr="000C73F9">
              <w:rPr>
                <w:rStyle w:val="Hyperlink"/>
                <w:rFonts w:ascii="Arial" w:hAnsi="Arial" w:cs="Arial"/>
                <w:b/>
                <w:sz w:val="24"/>
                <w:szCs w:val="24"/>
                <w:rPrChange w:id="400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D8CFC0D" w14:textId="77777777" w:rsidR="004033CB" w:rsidRPr="000C73F9" w:rsidRDefault="004033CB" w:rsidP="004033CB"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4AE72A4" w14:textId="413208B2" w:rsidR="004033CB" w:rsidRPr="00A625C7" w:rsidRDefault="004033CB" w:rsidP="004033CB">
            <w:pPr>
              <w:rPr>
                <w:highlight w:val="yellow"/>
                <w:rPrChange w:id="401" w:author="Wigfall, Trevonte" w:date="2021-07-12T14:50:00Z">
                  <w:rPr/>
                </w:rPrChange>
              </w:rPr>
            </w:pPr>
            <w:del w:id="402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03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404" w:author="Wigfall, Trevonte" w:date="2021-07-12T14:27:00Z">
              <w:r w:rsidR="000C73F9" w:rsidRPr="00A625C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05" w:author="Wigfall, Trevonte" w:date="2021-07-12T14:5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4033CB" w:rsidRPr="000C73F9" w14:paraId="10939461" w14:textId="77777777" w:rsidTr="00E67CEA">
        <w:trPr>
          <w:trHeight w:val="602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54537C2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B78E6DD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83DA0E0" w14:textId="77777777" w:rsidR="004033CB" w:rsidRPr="000C73F9" w:rsidRDefault="004033CB" w:rsidP="004033CB"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517D21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</w:t>
            </w:r>
            <w:proofErr w:type="spellStart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cxtUIAPPFac</w:t>
            </w:r>
            <w:proofErr w:type="spellEnd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</w:t>
            </w:r>
          </w:p>
          <w:p w14:paraId="443A26F7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F5B29E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DD2058E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2BEE3B" w14:textId="77777777" w:rsidR="004033CB" w:rsidRPr="000C73F9" w:rsidRDefault="0003098D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C73F9">
              <w:rPr>
                <w:rPrChange w:id="406" w:author="Wigfall, Trevonte" w:date="2021-07-12T14:27:00Z">
                  <w:rPr/>
                </w:rPrChange>
              </w:rPr>
              <w:fldChar w:fldCharType="begin"/>
            </w:r>
            <w:r w:rsidRPr="000C73F9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0C73F9">
              <w:rPr>
                <w:rPrChange w:id="407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Activate all nodes from UIAPP load balancer</w:t>
            </w:r>
            <w:r w:rsidRPr="000C73F9">
              <w:rPr>
                <w:rStyle w:val="Hyperlink"/>
                <w:rFonts w:ascii="Arial" w:hAnsi="Arial" w:cs="Arial"/>
                <w:b/>
                <w:sz w:val="24"/>
                <w:szCs w:val="24"/>
                <w:rPrChange w:id="408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95F1883" w14:textId="77777777" w:rsidR="004033CB" w:rsidRPr="000C73F9" w:rsidRDefault="004033CB" w:rsidP="004033CB"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303C3394" w14:textId="6FAF8F9A" w:rsidR="004033CB" w:rsidRPr="00A625C7" w:rsidRDefault="004033CB" w:rsidP="004033CB">
            <w:pPr>
              <w:rPr>
                <w:highlight w:val="yellow"/>
                <w:rPrChange w:id="409" w:author="Wigfall, Trevonte" w:date="2021-07-12T14:50:00Z">
                  <w:rPr/>
                </w:rPrChange>
              </w:rPr>
            </w:pPr>
            <w:del w:id="410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11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412" w:author="Wigfall, Trevonte" w:date="2021-07-12T14:27:00Z">
              <w:r w:rsidR="000C73F9" w:rsidRPr="00A625C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13" w:author="Wigfall, Trevonte" w:date="2021-07-12T14:5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4033CB" w:rsidRPr="000C73F9" w14:paraId="77E4F62E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8AFF807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1CACD27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C2D3C3E" w14:textId="77777777" w:rsidR="004033CB" w:rsidRPr="000C73F9" w:rsidRDefault="004033CB" w:rsidP="004033CB"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6CDFA8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21CCEE4D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DEB146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343B832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FE5A57" w14:textId="77777777" w:rsidR="004033CB" w:rsidRPr="000C73F9" w:rsidRDefault="0003098D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C73F9">
              <w:rPr>
                <w:rPrChange w:id="414" w:author="Wigfall, Trevonte" w:date="2021-07-12T14:27:00Z">
                  <w:rPr/>
                </w:rPrChange>
              </w:rPr>
              <w:fldChar w:fldCharType="begin"/>
            </w:r>
            <w:r w:rsidRPr="000C73F9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0C73F9">
              <w:rPr>
                <w:rPrChange w:id="415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Activate all nodes from C3 load balancer</w:t>
            </w:r>
            <w:r w:rsidRPr="000C73F9">
              <w:rPr>
                <w:rStyle w:val="Hyperlink"/>
                <w:rFonts w:ascii="Arial" w:hAnsi="Arial" w:cs="Arial"/>
                <w:b/>
                <w:sz w:val="24"/>
                <w:szCs w:val="24"/>
                <w:rPrChange w:id="416" w:author="Wigfall, Trevonte" w:date="2021-07-12T14:27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43DC7EF7" w14:textId="77777777" w:rsidR="004033CB" w:rsidRPr="000C73F9" w:rsidRDefault="004033CB" w:rsidP="004033CB"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7CFFAEE1" w14:textId="7B5F6DC8" w:rsidR="004033CB" w:rsidRPr="00A625C7" w:rsidRDefault="004033CB" w:rsidP="004033CB">
            <w:pPr>
              <w:rPr>
                <w:highlight w:val="yellow"/>
                <w:rPrChange w:id="417" w:author="Wigfall, Trevonte" w:date="2021-07-12T14:50:00Z">
                  <w:rPr/>
                </w:rPrChange>
              </w:rPr>
            </w:pPr>
            <w:del w:id="418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19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420" w:author="Wigfall, Trevonte" w:date="2021-07-12T14:27:00Z">
              <w:r w:rsidR="000C73F9" w:rsidRPr="00A625C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21" w:author="Wigfall, Trevonte" w:date="2021-07-12T14:5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4033CB" w:rsidRPr="000C73F9" w14:paraId="79C87680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5C53A13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A51AC05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A40E95F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45CC23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servers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52067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EA8C00C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DC61C6" w14:textId="77777777" w:rsidR="004033CB" w:rsidRPr="000C73F9" w:rsidRDefault="00F22C86" w:rsidP="004033CB">
            <w:pPr>
              <w:rPr>
                <w:rFonts w:ascii="Arial" w:hAnsi="Arial" w:cs="Arial"/>
                <w:b/>
                <w:sz w:val="22"/>
                <w:szCs w:val="24"/>
              </w:rPr>
            </w:pPr>
            <w:r w:rsidRPr="000C73F9">
              <w:rPr>
                <w:rPrChange w:id="422" w:author="Wigfall, Trevonte" w:date="2021-07-12T14:27:00Z">
                  <w:rPr/>
                </w:rPrChange>
              </w:rPr>
              <w:fldChar w:fldCharType="begin"/>
            </w:r>
            <w:r w:rsidRPr="000C73F9">
              <w:instrText xml:space="preserve"> HYPERLINK "https://share.antheminc.com/teams/AppEnvrMgmt/trizettosupport/Shared%20Documents/ClaimsXten/Procedures/How-to%20Docs/How_To_Validate_ClaimsXten_UIApp_Server_AUTOMATED.docx" </w:instrText>
            </w:r>
            <w:r w:rsidRPr="000C73F9">
              <w:rPr>
                <w:rPrChange w:id="423" w:author="Wigfall, Trevonte" w:date="2021-07-12T14:27:00Z">
                  <w:rPr>
                    <w:rStyle w:val="Hyperlink"/>
                    <w:rFonts w:ascii="Arial" w:hAnsi="Arial" w:cs="Arial"/>
                    <w:b/>
                    <w:sz w:val="22"/>
                    <w:szCs w:val="24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 w:val="22"/>
                <w:szCs w:val="24"/>
              </w:rPr>
              <w:t xml:space="preserve">Validate </w:t>
            </w:r>
            <w:proofErr w:type="spellStart"/>
            <w:r w:rsidR="004033CB" w:rsidRPr="000C73F9">
              <w:rPr>
                <w:rStyle w:val="Hyperlink"/>
                <w:rFonts w:ascii="Arial" w:hAnsi="Arial" w:cs="Arial"/>
                <w:b/>
                <w:sz w:val="22"/>
                <w:szCs w:val="24"/>
              </w:rPr>
              <w:t>UIApp</w:t>
            </w:r>
            <w:proofErr w:type="spellEnd"/>
            <w:r w:rsidR="004033CB" w:rsidRPr="000C73F9">
              <w:rPr>
                <w:rStyle w:val="Hyperlink"/>
                <w:rFonts w:ascii="Arial" w:hAnsi="Arial" w:cs="Arial"/>
                <w:b/>
                <w:sz w:val="22"/>
                <w:szCs w:val="24"/>
              </w:rPr>
              <w:t xml:space="preserve"> and TPIC services using EMT GUI</w:t>
            </w:r>
            <w:r w:rsidRPr="000C73F9">
              <w:rPr>
                <w:rStyle w:val="Hyperlink"/>
                <w:rFonts w:ascii="Arial" w:hAnsi="Arial" w:cs="Arial"/>
                <w:b/>
                <w:sz w:val="22"/>
                <w:szCs w:val="24"/>
                <w:rPrChange w:id="424" w:author="Wigfall, Trevonte" w:date="2021-07-12T14:27:00Z">
                  <w:rPr>
                    <w:rStyle w:val="Hyperlink"/>
                    <w:rFonts w:ascii="Arial" w:hAnsi="Arial" w:cs="Arial"/>
                    <w:b/>
                    <w:sz w:val="22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239FEBD5" w14:textId="77777777" w:rsidR="004033CB" w:rsidRPr="000C73F9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0C73F9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49270A71" w14:textId="7DF70290" w:rsidR="004033CB" w:rsidRPr="00A625C7" w:rsidRDefault="004033CB" w:rsidP="004033CB">
            <w:pPr>
              <w:rPr>
                <w:highlight w:val="yellow"/>
                <w:rPrChange w:id="425" w:author="Wigfall, Trevonte" w:date="2021-07-12T14:50:00Z">
                  <w:rPr/>
                </w:rPrChange>
              </w:rPr>
            </w:pPr>
            <w:del w:id="426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27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428" w:author="Wigfall, Trevonte" w:date="2021-07-12T14:27:00Z">
              <w:r w:rsidR="000C73F9" w:rsidRPr="00A625C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29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4033CB" w:rsidRPr="000C73F9" w14:paraId="7B3DBAF4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A770A75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3D8EB04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3BCE15B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1E1EEC" w14:textId="40E84C3B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0C73F9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952CC9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BE3E7D3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1414418" w14:textId="77777777" w:rsidR="004033CB" w:rsidRPr="000C73F9" w:rsidRDefault="00F22C86" w:rsidP="004033CB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 w:rsidRPr="000C73F9">
              <w:rPr>
                <w:rPrChange w:id="430" w:author="Wigfall, Trevonte" w:date="2021-07-12T14:27:00Z">
                  <w:rPr/>
                </w:rPrChange>
              </w:rPr>
              <w:fldChar w:fldCharType="begin"/>
            </w:r>
            <w:r w:rsidRPr="000C73F9">
              <w:instrText xml:space="preserve"> HYPERLINK "https://share.antheminc.com/teams/AppEnvrMgmt/trizettosupport/Shared%20Documents/ClaimsXten/Procedures/How-to%20Docs/How_To_Validate_ClaimsXten_TPPUI_Server.docx" </w:instrText>
            </w:r>
            <w:r w:rsidRPr="000C73F9">
              <w:rPr>
                <w:rPrChange w:id="431" w:author="Wigfall, Trevonte" w:date="2021-07-12T14:27:00Z">
                  <w:rPr>
                    <w:rStyle w:val="Hyperlink"/>
                    <w:rFonts w:ascii="Arial" w:hAnsi="Arial" w:cs="Arial"/>
                    <w:b/>
                    <w:szCs w:val="24"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  <w:szCs w:val="24"/>
              </w:rPr>
              <w:t>Validate TPPUI Server</w:t>
            </w:r>
            <w:r w:rsidRPr="000C73F9">
              <w:rPr>
                <w:rStyle w:val="Hyperlink"/>
                <w:rFonts w:ascii="Arial" w:hAnsi="Arial" w:cs="Arial"/>
                <w:b/>
                <w:szCs w:val="24"/>
                <w:rPrChange w:id="432" w:author="Wigfall, Trevonte" w:date="2021-07-12T14:27:00Z">
                  <w:rPr>
                    <w:rStyle w:val="Hyperlink"/>
                    <w:rFonts w:ascii="Arial" w:hAnsi="Arial" w:cs="Arial"/>
                    <w:b/>
                    <w:szCs w:val="24"/>
                  </w:rPr>
                </w:rPrChange>
              </w:rPr>
              <w:fldChar w:fldCharType="end"/>
            </w:r>
          </w:p>
          <w:p w14:paraId="1FDE40A3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2C62609E" w14:textId="77777777" w:rsidR="004033CB" w:rsidRPr="000C73F9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521581A" w14:textId="5A608C48" w:rsidR="004033CB" w:rsidRPr="00A625C7" w:rsidRDefault="004033CB" w:rsidP="004033CB">
            <w:pPr>
              <w:rPr>
                <w:highlight w:val="yellow"/>
                <w:rPrChange w:id="433" w:author="Wigfall, Trevonte" w:date="2021-07-12T14:50:00Z">
                  <w:rPr/>
                </w:rPrChange>
              </w:rPr>
            </w:pPr>
            <w:del w:id="434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35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436" w:author="Wigfall, Trevonte" w:date="2021-07-12T14:27:00Z">
              <w:r w:rsidR="000C73F9" w:rsidRPr="00A625C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37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4033CB" w:rsidRPr="000C73F9" w14:paraId="0FA03230" w14:textId="77777777" w:rsidTr="00E67CEA">
        <w:trPr>
          <w:trHeight w:val="602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A3A16DC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18B9EE8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45C11D6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24F36B" w14:textId="2AC1584A" w:rsidR="004033CB" w:rsidRPr="000C73F9" w:rsidRDefault="004033CB" w:rsidP="004033CB"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0C73F9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  <w:proofErr w:type="gramStart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: :</w:t>
            </w:r>
            <w:proofErr w:type="gramEnd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9B1DF2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0D8B118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0EB9F1" w14:textId="77777777" w:rsidR="004033CB" w:rsidRPr="000C73F9" w:rsidRDefault="00F22C86" w:rsidP="004033CB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0C73F9">
              <w:rPr>
                <w:rPrChange w:id="438" w:author="Wigfall, Trevonte" w:date="2021-07-12T14:27:00Z">
                  <w:rPr/>
                </w:rPrChange>
              </w:rPr>
              <w:fldChar w:fldCharType="begin"/>
            </w:r>
            <w:r w:rsidRPr="000C73F9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0C73F9">
              <w:rPr>
                <w:rPrChange w:id="439" w:author="Wigfall, Trevonte" w:date="2021-07-12T14:27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</w:rPr>
              <w:t>VALIDATE TPIC Adjudication is functional</w:t>
            </w:r>
            <w:r w:rsidRPr="000C73F9">
              <w:rPr>
                <w:rStyle w:val="Hyperlink"/>
                <w:rFonts w:ascii="Arial" w:hAnsi="Arial" w:cs="Arial"/>
                <w:b/>
                <w:rPrChange w:id="440" w:author="Wigfall, Trevonte" w:date="2021-07-12T14:27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end"/>
            </w:r>
            <w:r w:rsidR="004033CB" w:rsidRPr="000C73F9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(steps 1-10)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44000C52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 xml:space="preserve">Clean </w:t>
            </w:r>
            <w:proofErr w:type="spellStart"/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>healthcheck</w:t>
            </w:r>
            <w:proofErr w:type="spellEnd"/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0E5815A" w14:textId="28BD2D70" w:rsidR="004033CB" w:rsidRPr="00A625C7" w:rsidRDefault="004033CB" w:rsidP="004033CB">
            <w:pPr>
              <w:rPr>
                <w:highlight w:val="yellow"/>
                <w:rPrChange w:id="441" w:author="Wigfall, Trevonte" w:date="2021-07-12T14:50:00Z">
                  <w:rPr/>
                </w:rPrChange>
              </w:rPr>
            </w:pPr>
            <w:del w:id="442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43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444" w:author="Wigfall, Trevonte" w:date="2021-07-12T14:27:00Z">
              <w:r w:rsidR="000C73F9" w:rsidRPr="00A625C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45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4033CB" w:rsidRPr="000C73F9" w14:paraId="6C093110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FB222C6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3FECB669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71EA1A0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2B5BE7" w14:textId="77777777" w:rsidR="004033CB" w:rsidRPr="000C73F9" w:rsidRDefault="004033CB" w:rsidP="004033CB">
            <w:pPr>
              <w:rPr>
                <w:b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FACETS: 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719299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711BDCB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AACFC9" w14:textId="77777777" w:rsidR="004033CB" w:rsidRPr="000C73F9" w:rsidRDefault="00F22C86" w:rsidP="004033CB">
            <w:pPr>
              <w:spacing w:after="200" w:line="276" w:lineRule="auto"/>
            </w:pPr>
            <w:r w:rsidRPr="000C73F9">
              <w:rPr>
                <w:rPrChange w:id="446" w:author="Wigfall, Trevonte" w:date="2021-07-12T14:27:00Z">
                  <w:rPr/>
                </w:rPrChange>
              </w:rPr>
              <w:fldChar w:fldCharType="begin"/>
            </w:r>
            <w:r w:rsidRPr="000C73F9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0C73F9">
              <w:rPr>
                <w:rPrChange w:id="447" w:author="Wigfall, Trevonte" w:date="2021-07-12T14:27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</w:rPr>
              <w:t>VALIDATE Claims Adjudication (F3) is functional</w:t>
            </w:r>
            <w:r w:rsidRPr="000C73F9">
              <w:rPr>
                <w:rStyle w:val="Hyperlink"/>
                <w:rFonts w:ascii="Arial" w:hAnsi="Arial" w:cs="Arial"/>
                <w:b/>
                <w:rPrChange w:id="448" w:author="Wigfall, Trevonte" w:date="2021-07-12T14:27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end"/>
            </w:r>
            <w:r w:rsidR="004033CB" w:rsidRPr="000C73F9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 11 only)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29F25752" w14:textId="77777777" w:rsidR="004033CB" w:rsidRPr="000C73F9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10C9DA9" w14:textId="0FF2526C" w:rsidR="004033CB" w:rsidRPr="00A625C7" w:rsidRDefault="004033CB" w:rsidP="004033CB">
            <w:pPr>
              <w:rPr>
                <w:highlight w:val="yellow"/>
                <w:rPrChange w:id="449" w:author="Wigfall, Trevonte" w:date="2021-07-12T14:50:00Z">
                  <w:rPr/>
                </w:rPrChange>
              </w:rPr>
            </w:pPr>
            <w:del w:id="450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51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452" w:author="Wigfall, Trevonte" w:date="2021-07-12T14:27:00Z">
              <w:r w:rsidR="000C73F9" w:rsidRPr="00A625C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53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4033CB" w:rsidRPr="000C73F9" w14:paraId="724DFF9B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7AC1665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5FE3E39A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49F6CA7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18171D" w14:textId="77777777" w:rsidR="004033CB" w:rsidRPr="000C73F9" w:rsidRDefault="004033CB" w:rsidP="004033CB"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0C73F9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 xml:space="preserve">  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3B8236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BFF20D2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9ACB8A" w14:textId="77777777" w:rsidR="004033CB" w:rsidRPr="000C73F9" w:rsidRDefault="00F22C86" w:rsidP="004033CB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000000" w:themeColor="text1"/>
              </w:rPr>
            </w:pPr>
            <w:r w:rsidRPr="000C73F9">
              <w:rPr>
                <w:rPrChange w:id="454" w:author="Wigfall, Trevonte" w:date="2021-07-12T14:27:00Z">
                  <w:rPr/>
                </w:rPrChange>
              </w:rPr>
              <w:fldChar w:fldCharType="begin"/>
            </w:r>
            <w:r w:rsidRPr="000C73F9">
              <w:instrText xml:space="preserve"> HYPERLINK "https://share.antheminc.com/teams/AppEnvrMgmt/trizettosupport/Shared%20Documents/ClaimsXten/Procedures/How-to%20Docs/How_To_Validate_ClaimsXten_C3_Server.docx" </w:instrText>
            </w:r>
            <w:r w:rsidRPr="000C73F9">
              <w:rPr>
                <w:rPrChange w:id="455" w:author="Wigfall, Trevonte" w:date="2021-07-12T14:27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separate"/>
            </w:r>
            <w:r w:rsidR="004033CB" w:rsidRPr="000C73F9">
              <w:rPr>
                <w:rStyle w:val="Hyperlink"/>
                <w:rFonts w:ascii="Arial" w:hAnsi="Arial" w:cs="Arial"/>
                <w:b/>
              </w:rPr>
              <w:t>VALIDATE C3 Services are functional</w:t>
            </w:r>
            <w:r w:rsidRPr="000C73F9">
              <w:rPr>
                <w:rStyle w:val="Hyperlink"/>
                <w:rFonts w:ascii="Arial" w:hAnsi="Arial" w:cs="Arial"/>
                <w:b/>
                <w:rPrChange w:id="456" w:author="Wigfall, Trevonte" w:date="2021-07-12T14:27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end"/>
            </w:r>
          </w:p>
          <w:p w14:paraId="2E7F5044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65370017" w14:textId="77777777" w:rsidR="004033CB" w:rsidRPr="000C73F9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0A0B65D3" w14:textId="5A76F756" w:rsidR="004033CB" w:rsidRPr="00A625C7" w:rsidRDefault="004033CB" w:rsidP="004033CB">
            <w:pPr>
              <w:rPr>
                <w:highlight w:val="yellow"/>
                <w:rPrChange w:id="457" w:author="Wigfall, Trevonte" w:date="2021-07-12T14:50:00Z">
                  <w:rPr/>
                </w:rPrChange>
              </w:rPr>
            </w:pPr>
            <w:del w:id="458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59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460" w:author="Wigfall, Trevonte" w:date="2021-07-12T14:27:00Z">
              <w:r w:rsidR="000C73F9" w:rsidRPr="00A625C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61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4033CB" w:rsidRPr="000C73F9" w14:paraId="58EAC8AF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553C0BD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915EDFF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9583997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A60331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D51E28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1F2B695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5321A3" w14:textId="77777777" w:rsidR="004033CB" w:rsidRPr="000C73F9" w:rsidRDefault="004033CB" w:rsidP="004033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t xml:space="preserve">Perform App Compares: </w:t>
            </w:r>
            <w:r w:rsidR="00F22C86" w:rsidRPr="000C73F9">
              <w:rPr>
                <w:rPrChange w:id="462" w:author="Wigfall, Trevonte" w:date="2021-07-12T14:27:00Z">
                  <w:rPr/>
                </w:rPrChange>
              </w:rPr>
              <w:fldChar w:fldCharType="begin"/>
            </w:r>
            <w:r w:rsidR="00F22C86" w:rsidRPr="000C73F9">
              <w:instrText xml:space="preserve"> HYPERLINK "file:///\\\\VA33DWVFCT318.DEVAD.WELLPOINT.COM\\d$\\Scripts\\CXT_COMPARE_TEST\\Launchers\\%20" </w:instrText>
            </w:r>
            <w:r w:rsidR="00F22C86" w:rsidRPr="000C73F9">
              <w:rPr>
                <w:rPrChange w:id="463" w:author="Wigfall, Trevonte" w:date="2021-07-12T14:27:00Z">
                  <w:rPr>
                    <w:rStyle w:val="Hyperlink"/>
                    <w:rFonts w:ascii="Calibri" w:hAnsi="Calibri"/>
                    <w:sz w:val="22"/>
                    <w:szCs w:val="22"/>
                  </w:rPr>
                </w:rPrChange>
              </w:rPr>
              <w:fldChar w:fldCharType="separate"/>
            </w:r>
            <w:r w:rsidRPr="000C73F9">
              <w:rPr>
                <w:rStyle w:val="Hyperlink"/>
                <w:rFonts w:ascii="Calibri" w:hAnsi="Calibri"/>
                <w:sz w:val="22"/>
                <w:szCs w:val="22"/>
              </w:rPr>
              <w:t>\\VA33DWVFCT318.DEVAD.WELLPOINT.COM\d$\Scripts\CXT_COMPARE_TEST\Launchers\</w:t>
            </w:r>
            <w:r w:rsidR="00F22C86" w:rsidRPr="000C73F9">
              <w:rPr>
                <w:rStyle w:val="Hyperlink"/>
                <w:rFonts w:ascii="Calibri" w:hAnsi="Calibri"/>
                <w:sz w:val="22"/>
                <w:szCs w:val="22"/>
                <w:rPrChange w:id="464" w:author="Wigfall, Trevonte" w:date="2021-07-12T14:27:00Z">
                  <w:rPr>
                    <w:rStyle w:val="Hyperlink"/>
                    <w:rFonts w:ascii="Calibri" w:hAnsi="Calibri"/>
                    <w:sz w:val="22"/>
                    <w:szCs w:val="22"/>
                  </w:rPr>
                </w:rPrChange>
              </w:rPr>
              <w:fldChar w:fldCharType="end"/>
            </w:r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1) TPIC:  Master to </w:t>
            </w:r>
            <w:proofErr w:type="spellStart"/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2) UIAPP:  Master to </w:t>
            </w:r>
            <w:proofErr w:type="spellStart"/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3) TPPUI:  Master to </w:t>
            </w:r>
            <w:proofErr w:type="spellStart"/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4) C3:  Master to </w:t>
            </w:r>
            <w:proofErr w:type="spellStart"/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5) Reporting:  Master to </w:t>
            </w:r>
            <w:proofErr w:type="spellStart"/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6) TPIC:  </w:t>
            </w:r>
            <w:proofErr w:type="spellStart"/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7) UIAPP:  </w:t>
            </w:r>
            <w:proofErr w:type="spellStart"/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8) TPPUI:  </w:t>
            </w:r>
            <w:proofErr w:type="spellStart"/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9) C3:  </w:t>
            </w:r>
            <w:proofErr w:type="spellStart"/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*** </w:t>
            </w:r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br/>
              <w:t>3D master for 7D</w:t>
            </w:r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t>7D</w:t>
            </w:r>
            <w:proofErr w:type="spellEnd"/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t xml:space="preserve"> master for 8Q</w:t>
            </w:r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t>8Q</w:t>
            </w:r>
            <w:proofErr w:type="spellEnd"/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t xml:space="preserve"> master for everything else</w:t>
            </w:r>
            <w:r w:rsidRPr="000C73F9">
              <w:rPr>
                <w:rFonts w:ascii="Calibri" w:hAnsi="Calibri"/>
                <w:noProof/>
                <w:color w:val="000000"/>
                <w:sz w:val="22"/>
                <w:szCs w:val="22"/>
                <w:rPrChange w:id="465" w:author="Wigfall, Trevonte" w:date="2021-07-12T14:27:00Z">
                  <w:rPr>
                    <w:rFonts w:ascii="Calibri" w:hAnsi="Calibri"/>
                    <w:noProof/>
                    <w:color w:val="000000"/>
                    <w:sz w:val="22"/>
                    <w:szCs w:val="22"/>
                  </w:rPr>
                </w:rPrChange>
              </w:rPr>
              <w:drawing>
                <wp:anchor distT="0" distB="0" distL="114300" distR="114300" simplePos="0" relativeHeight="251745280" behindDoc="0" locked="0" layoutInCell="1" allowOverlap="1" wp14:anchorId="7B64E1CF" wp14:editId="6837C133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20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B3E23D6" w14:textId="77777777" w:rsidR="004033CB" w:rsidRPr="000C73F9" w:rsidRDefault="004033CB" w:rsidP="004033C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9F1965E" w14:textId="77777777" w:rsidR="004033CB" w:rsidRPr="000C73F9" w:rsidRDefault="004033CB" w:rsidP="004033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C73F9">
              <w:rPr>
                <w:rFonts w:ascii="Calibri" w:hAnsi="Calibri"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42274E2" w14:textId="6C45B7C3" w:rsidR="004033CB" w:rsidRPr="00A625C7" w:rsidRDefault="004033CB" w:rsidP="004033CB">
            <w:pPr>
              <w:rPr>
                <w:highlight w:val="yellow"/>
                <w:rPrChange w:id="466" w:author="Wigfall, Trevonte" w:date="2021-07-12T14:50:00Z">
                  <w:rPr/>
                </w:rPrChange>
              </w:rPr>
            </w:pPr>
            <w:del w:id="467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68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469" w:author="Wigfall, Trevonte" w:date="2021-07-12T14:27:00Z">
              <w:r w:rsidR="000C73F9" w:rsidRPr="00A625C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70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4033CB" w:rsidRPr="000C73F9" w14:paraId="358F52FF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221BF76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3BADC33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29E4B32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B79F9F" w14:textId="77777777" w:rsidR="004033CB" w:rsidRPr="000C73F9" w:rsidRDefault="004033CB" w:rsidP="004033CB">
            <w:pPr>
              <w:rPr>
                <w:b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73642A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DD66B15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D6FDF0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33D8BD06" w14:textId="77777777" w:rsidR="004033CB" w:rsidRPr="000C73F9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CD86B0B" w14:textId="3E7700FD" w:rsidR="004033CB" w:rsidRPr="00A625C7" w:rsidRDefault="004033CB" w:rsidP="004033CB">
            <w:pPr>
              <w:rPr>
                <w:highlight w:val="yellow"/>
                <w:rPrChange w:id="471" w:author="Wigfall, Trevonte" w:date="2021-07-12T14:50:00Z">
                  <w:rPr/>
                </w:rPrChange>
              </w:rPr>
            </w:pPr>
            <w:del w:id="472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73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474" w:author="Wigfall, Trevonte" w:date="2021-07-12T14:27:00Z">
              <w:r w:rsidR="000C73F9" w:rsidRPr="00A625C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75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  <w:tr w:rsidR="004033CB" w:rsidRPr="000C73F9" w14:paraId="02D563A5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DDD9" w14:textId="77777777" w:rsidR="004033CB" w:rsidRPr="000C73F9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A62D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C5BF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3E91B" w14:textId="77777777" w:rsidR="004033CB" w:rsidRPr="000C73F9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29DE7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92BE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451C" w14:textId="77777777" w:rsidR="004033CB" w:rsidRPr="000C73F9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C73F9">
              <w:rPr>
                <w:rFonts w:asciiTheme="minorHAnsi" w:hAnsiTheme="minorHAnsi"/>
                <w:b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A24F3" w14:textId="77777777" w:rsidR="004033CB" w:rsidRPr="000C73F9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0C73F9"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800E" w14:textId="6C99874E" w:rsidR="004033CB" w:rsidRPr="00A625C7" w:rsidRDefault="004033CB" w:rsidP="004033CB">
            <w:pPr>
              <w:rPr>
                <w:highlight w:val="yellow"/>
                <w:rPrChange w:id="476" w:author="Wigfall, Trevonte" w:date="2021-07-12T14:50:00Z">
                  <w:rPr/>
                </w:rPrChange>
              </w:rPr>
            </w:pPr>
            <w:del w:id="477" w:author="Wigfall, Trevonte" w:date="2021-06-07T17:28:00Z">
              <w:r w:rsidRPr="00A625C7" w:rsidDel="00C634D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78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479" w:author="Wigfall, Trevonte" w:date="2021-07-12T14:27:00Z">
              <w:r w:rsidR="000C73F9" w:rsidRPr="00A625C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80" w:author="Wigfall, Trevonte" w:date="2021-07-12T14:5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</w:tbl>
    <w:p w14:paraId="4F5C5A27" w14:textId="77777777" w:rsidR="0057614C" w:rsidRPr="000C73F9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0C73F9" w14:paraId="193B5636" w14:textId="77777777" w:rsidTr="00C70289">
        <w:trPr>
          <w:trHeight w:val="2479"/>
        </w:trPr>
        <w:tc>
          <w:tcPr>
            <w:tcW w:w="13062" w:type="dxa"/>
          </w:tcPr>
          <w:p w14:paraId="24FB6044" w14:textId="77777777" w:rsidR="008E63C2" w:rsidRPr="000C73F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0C73F9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5AA8CFDE" w14:textId="77777777" w:rsidR="008E63C2" w:rsidRPr="000C73F9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146711F0" w14:textId="77777777" w:rsidR="0057614C" w:rsidRPr="000C73F9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5127E021" w14:textId="77777777" w:rsidR="0057614C" w:rsidRPr="000C73F9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 w:rsidRPr="000C73F9">
      <w:headerReference w:type="default" r:id="rId9"/>
      <w:footerReference w:type="default" r:id="rId10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7EE12" w14:textId="77777777" w:rsidR="00560467" w:rsidRDefault="00560467">
      <w:r>
        <w:separator/>
      </w:r>
    </w:p>
  </w:endnote>
  <w:endnote w:type="continuationSeparator" w:id="0">
    <w:p w14:paraId="349CDCFC" w14:textId="77777777" w:rsidR="00560467" w:rsidRDefault="00560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B4EAC" w14:textId="77777777" w:rsidR="001F2CE1" w:rsidRDefault="001F2CE1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765A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765AD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1D85DA3A" w14:textId="77777777" w:rsidR="001F2CE1" w:rsidRDefault="001F2CE1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6F5DC" w14:textId="77777777" w:rsidR="00560467" w:rsidRDefault="00560467">
      <w:r>
        <w:separator/>
      </w:r>
    </w:p>
  </w:footnote>
  <w:footnote w:type="continuationSeparator" w:id="0">
    <w:p w14:paraId="353EE9AA" w14:textId="77777777" w:rsidR="00560467" w:rsidRDefault="00560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020FE" w14:textId="77777777" w:rsidR="001F2CE1" w:rsidRDefault="00560467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3A3EA8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687980533" r:id="rId2"/>
      </w:object>
    </w:r>
  </w:p>
  <w:p w14:paraId="5A116BA5" w14:textId="77777777" w:rsidR="001F2CE1" w:rsidRDefault="001F2CE1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695B7A92" w14:textId="77777777" w:rsidR="001F2CE1" w:rsidRDefault="001F2CE1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757A26E0" w14:textId="77777777" w:rsidR="001F2CE1" w:rsidRDefault="001F2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8456B"/>
    <w:multiLevelType w:val="hybridMultilevel"/>
    <w:tmpl w:val="D7CC2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63EBF"/>
    <w:multiLevelType w:val="hybridMultilevel"/>
    <w:tmpl w:val="38B4A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8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"/>
  </w:num>
  <w:num w:numId="5">
    <w:abstractNumId w:val="2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</w:num>
  <w:num w:numId="8">
    <w:abstractNumId w:val="7"/>
  </w:num>
  <w:num w:numId="9">
    <w:abstractNumId w:val="19"/>
  </w:num>
  <w:num w:numId="10">
    <w:abstractNumId w:val="22"/>
  </w:num>
  <w:num w:numId="11">
    <w:abstractNumId w:val="24"/>
  </w:num>
  <w:num w:numId="12">
    <w:abstractNumId w:val="33"/>
  </w:num>
  <w:num w:numId="13">
    <w:abstractNumId w:val="5"/>
  </w:num>
  <w:num w:numId="14">
    <w:abstractNumId w:val="28"/>
  </w:num>
  <w:num w:numId="15">
    <w:abstractNumId w:val="3"/>
  </w:num>
  <w:num w:numId="16">
    <w:abstractNumId w:val="29"/>
  </w:num>
  <w:num w:numId="17">
    <w:abstractNumId w:val="14"/>
  </w:num>
  <w:num w:numId="18">
    <w:abstractNumId w:val="27"/>
  </w:num>
  <w:num w:numId="19">
    <w:abstractNumId w:val="30"/>
  </w:num>
  <w:num w:numId="20">
    <w:abstractNumId w:val="2"/>
  </w:num>
  <w:num w:numId="21">
    <w:abstractNumId w:val="13"/>
  </w:num>
  <w:num w:numId="22">
    <w:abstractNumId w:val="38"/>
  </w:num>
  <w:num w:numId="23">
    <w:abstractNumId w:val="25"/>
  </w:num>
  <w:num w:numId="24">
    <w:abstractNumId w:val="26"/>
  </w:num>
  <w:num w:numId="25">
    <w:abstractNumId w:val="18"/>
  </w:num>
  <w:num w:numId="26">
    <w:abstractNumId w:val="36"/>
  </w:num>
  <w:num w:numId="27">
    <w:abstractNumId w:val="11"/>
  </w:num>
  <w:num w:numId="28">
    <w:abstractNumId w:val="39"/>
  </w:num>
  <w:num w:numId="29">
    <w:abstractNumId w:val="23"/>
  </w:num>
  <w:num w:numId="30">
    <w:abstractNumId w:val="11"/>
  </w:num>
  <w:num w:numId="31">
    <w:abstractNumId w:val="34"/>
  </w:num>
  <w:num w:numId="32">
    <w:abstractNumId w:val="35"/>
  </w:num>
  <w:num w:numId="33">
    <w:abstractNumId w:val="15"/>
  </w:num>
  <w:num w:numId="34">
    <w:abstractNumId w:val="32"/>
  </w:num>
  <w:num w:numId="35">
    <w:abstractNumId w:val="12"/>
  </w:num>
  <w:num w:numId="36">
    <w:abstractNumId w:val="31"/>
  </w:num>
  <w:num w:numId="37">
    <w:abstractNumId w:val="10"/>
  </w:num>
  <w:num w:numId="38">
    <w:abstractNumId w:val="4"/>
  </w:num>
  <w:num w:numId="39">
    <w:abstractNumId w:val="16"/>
  </w:num>
  <w:num w:numId="40">
    <w:abstractNumId w:val="17"/>
  </w:num>
  <w:num w:numId="41">
    <w:abstractNumId w:val="9"/>
  </w:num>
  <w:num w:numId="42">
    <w:abstractNumId w:val="8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gfall, Trevonte">
    <w15:presenceInfo w15:providerId="AD" w15:userId="S::AF47837@ad.wellpoint.com::9c24ad19-33db-463f-b9c4-0fd7a1986d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04AD"/>
    <w:rsid w:val="00001D93"/>
    <w:rsid w:val="00003336"/>
    <w:rsid w:val="00005BE1"/>
    <w:rsid w:val="00007341"/>
    <w:rsid w:val="000120AC"/>
    <w:rsid w:val="00013A0E"/>
    <w:rsid w:val="00015ECA"/>
    <w:rsid w:val="00016BC4"/>
    <w:rsid w:val="00022F54"/>
    <w:rsid w:val="0002394B"/>
    <w:rsid w:val="0002426F"/>
    <w:rsid w:val="00025255"/>
    <w:rsid w:val="0003098D"/>
    <w:rsid w:val="000336DE"/>
    <w:rsid w:val="00034DD6"/>
    <w:rsid w:val="000373EE"/>
    <w:rsid w:val="00037AF5"/>
    <w:rsid w:val="00037E82"/>
    <w:rsid w:val="00040E94"/>
    <w:rsid w:val="000410B2"/>
    <w:rsid w:val="00042023"/>
    <w:rsid w:val="00042B64"/>
    <w:rsid w:val="000430AB"/>
    <w:rsid w:val="000465BD"/>
    <w:rsid w:val="00046A89"/>
    <w:rsid w:val="00046BE4"/>
    <w:rsid w:val="00047B81"/>
    <w:rsid w:val="0005091E"/>
    <w:rsid w:val="0005176A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4DA4"/>
    <w:rsid w:val="000751DC"/>
    <w:rsid w:val="00076194"/>
    <w:rsid w:val="0007657B"/>
    <w:rsid w:val="00077482"/>
    <w:rsid w:val="000801CD"/>
    <w:rsid w:val="00082F38"/>
    <w:rsid w:val="000847EF"/>
    <w:rsid w:val="00084AE2"/>
    <w:rsid w:val="00084C1E"/>
    <w:rsid w:val="000857A2"/>
    <w:rsid w:val="000872C1"/>
    <w:rsid w:val="00087F1D"/>
    <w:rsid w:val="00090668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C73F9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097F"/>
    <w:rsid w:val="00105D23"/>
    <w:rsid w:val="00111C1A"/>
    <w:rsid w:val="001146AA"/>
    <w:rsid w:val="00115651"/>
    <w:rsid w:val="001163FA"/>
    <w:rsid w:val="001168F0"/>
    <w:rsid w:val="0011759E"/>
    <w:rsid w:val="00121E47"/>
    <w:rsid w:val="0012634F"/>
    <w:rsid w:val="001316CF"/>
    <w:rsid w:val="0013288B"/>
    <w:rsid w:val="001352FD"/>
    <w:rsid w:val="001364BB"/>
    <w:rsid w:val="00140FFD"/>
    <w:rsid w:val="00142BA5"/>
    <w:rsid w:val="00143571"/>
    <w:rsid w:val="00143C22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5E82"/>
    <w:rsid w:val="0017681D"/>
    <w:rsid w:val="00180409"/>
    <w:rsid w:val="001816B3"/>
    <w:rsid w:val="001820D3"/>
    <w:rsid w:val="00182203"/>
    <w:rsid w:val="0018315A"/>
    <w:rsid w:val="00183FFE"/>
    <w:rsid w:val="00184DAD"/>
    <w:rsid w:val="00186FE8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43AA"/>
    <w:rsid w:val="001A5055"/>
    <w:rsid w:val="001B0457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E0B42"/>
    <w:rsid w:val="001E1054"/>
    <w:rsid w:val="001E1D35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8AC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C22"/>
    <w:rsid w:val="00237DE5"/>
    <w:rsid w:val="00242B31"/>
    <w:rsid w:val="00245D3D"/>
    <w:rsid w:val="00252CC8"/>
    <w:rsid w:val="00254317"/>
    <w:rsid w:val="00260761"/>
    <w:rsid w:val="002618F5"/>
    <w:rsid w:val="00262A70"/>
    <w:rsid w:val="00263B38"/>
    <w:rsid w:val="0026596E"/>
    <w:rsid w:val="00266769"/>
    <w:rsid w:val="00266882"/>
    <w:rsid w:val="00266DFD"/>
    <w:rsid w:val="0027537D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6B37"/>
    <w:rsid w:val="002E7DE4"/>
    <w:rsid w:val="002F121F"/>
    <w:rsid w:val="002F1AE3"/>
    <w:rsid w:val="002F36E6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57AB"/>
    <w:rsid w:val="00332235"/>
    <w:rsid w:val="003402C7"/>
    <w:rsid w:val="00342449"/>
    <w:rsid w:val="00346A83"/>
    <w:rsid w:val="00346E9B"/>
    <w:rsid w:val="00350510"/>
    <w:rsid w:val="00351081"/>
    <w:rsid w:val="00351219"/>
    <w:rsid w:val="00351ADA"/>
    <w:rsid w:val="00355224"/>
    <w:rsid w:val="00357A7D"/>
    <w:rsid w:val="0036046D"/>
    <w:rsid w:val="00360904"/>
    <w:rsid w:val="00365FD0"/>
    <w:rsid w:val="00367764"/>
    <w:rsid w:val="003701B2"/>
    <w:rsid w:val="00371869"/>
    <w:rsid w:val="00372B1F"/>
    <w:rsid w:val="00380302"/>
    <w:rsid w:val="003813A8"/>
    <w:rsid w:val="00384115"/>
    <w:rsid w:val="0038513B"/>
    <w:rsid w:val="00387FD6"/>
    <w:rsid w:val="00390D2B"/>
    <w:rsid w:val="00395A29"/>
    <w:rsid w:val="00396C35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33CB"/>
    <w:rsid w:val="00405873"/>
    <w:rsid w:val="00405B0C"/>
    <w:rsid w:val="00407D2F"/>
    <w:rsid w:val="00410E88"/>
    <w:rsid w:val="00412955"/>
    <w:rsid w:val="00412E00"/>
    <w:rsid w:val="00414084"/>
    <w:rsid w:val="00414AF7"/>
    <w:rsid w:val="00414BFE"/>
    <w:rsid w:val="0041735E"/>
    <w:rsid w:val="004203B5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E4D"/>
    <w:rsid w:val="00472768"/>
    <w:rsid w:val="00472FF6"/>
    <w:rsid w:val="004745EC"/>
    <w:rsid w:val="00475A22"/>
    <w:rsid w:val="00476032"/>
    <w:rsid w:val="0048073E"/>
    <w:rsid w:val="00482095"/>
    <w:rsid w:val="00482A85"/>
    <w:rsid w:val="0048442E"/>
    <w:rsid w:val="004854D1"/>
    <w:rsid w:val="004857DB"/>
    <w:rsid w:val="004872AB"/>
    <w:rsid w:val="00487CA0"/>
    <w:rsid w:val="004922CC"/>
    <w:rsid w:val="00492663"/>
    <w:rsid w:val="004A0057"/>
    <w:rsid w:val="004A18B3"/>
    <w:rsid w:val="004A1B03"/>
    <w:rsid w:val="004A1C1F"/>
    <w:rsid w:val="004A29BC"/>
    <w:rsid w:val="004A2CE1"/>
    <w:rsid w:val="004A403B"/>
    <w:rsid w:val="004A4527"/>
    <w:rsid w:val="004A485D"/>
    <w:rsid w:val="004A4EA4"/>
    <w:rsid w:val="004A50D9"/>
    <w:rsid w:val="004A7268"/>
    <w:rsid w:val="004A7312"/>
    <w:rsid w:val="004B1AE1"/>
    <w:rsid w:val="004B3497"/>
    <w:rsid w:val="004B39F0"/>
    <w:rsid w:val="004B6C64"/>
    <w:rsid w:val="004B6F89"/>
    <w:rsid w:val="004B7657"/>
    <w:rsid w:val="004C19A4"/>
    <w:rsid w:val="004C41DB"/>
    <w:rsid w:val="004C4F71"/>
    <w:rsid w:val="004C7D91"/>
    <w:rsid w:val="004D5462"/>
    <w:rsid w:val="004D5B0F"/>
    <w:rsid w:val="004D5D76"/>
    <w:rsid w:val="004D7626"/>
    <w:rsid w:val="004E25E6"/>
    <w:rsid w:val="004E5308"/>
    <w:rsid w:val="004F10E8"/>
    <w:rsid w:val="004F64D0"/>
    <w:rsid w:val="004F7C44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429EE"/>
    <w:rsid w:val="00551630"/>
    <w:rsid w:val="00553114"/>
    <w:rsid w:val="00553D9C"/>
    <w:rsid w:val="00555F54"/>
    <w:rsid w:val="00556432"/>
    <w:rsid w:val="00560467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3CF0"/>
    <w:rsid w:val="0057502E"/>
    <w:rsid w:val="00575750"/>
    <w:rsid w:val="0057614C"/>
    <w:rsid w:val="005765D2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38E8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54DC"/>
    <w:rsid w:val="005F5AEC"/>
    <w:rsid w:val="005F6AD6"/>
    <w:rsid w:val="005F7669"/>
    <w:rsid w:val="006009FD"/>
    <w:rsid w:val="006030EC"/>
    <w:rsid w:val="00606F8B"/>
    <w:rsid w:val="006070B2"/>
    <w:rsid w:val="00607C4A"/>
    <w:rsid w:val="0061132C"/>
    <w:rsid w:val="00611A0D"/>
    <w:rsid w:val="00612BB3"/>
    <w:rsid w:val="00616470"/>
    <w:rsid w:val="006203F2"/>
    <w:rsid w:val="00622160"/>
    <w:rsid w:val="00622FD9"/>
    <w:rsid w:val="006266F4"/>
    <w:rsid w:val="0062685D"/>
    <w:rsid w:val="00631DF5"/>
    <w:rsid w:val="006327C9"/>
    <w:rsid w:val="00634AAA"/>
    <w:rsid w:val="00635422"/>
    <w:rsid w:val="00637C06"/>
    <w:rsid w:val="00642B26"/>
    <w:rsid w:val="006468E4"/>
    <w:rsid w:val="006501D3"/>
    <w:rsid w:val="0065258B"/>
    <w:rsid w:val="00652AF6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5BBA"/>
    <w:rsid w:val="00677624"/>
    <w:rsid w:val="00681D24"/>
    <w:rsid w:val="00682052"/>
    <w:rsid w:val="0068217B"/>
    <w:rsid w:val="00683B7B"/>
    <w:rsid w:val="00683D57"/>
    <w:rsid w:val="00684924"/>
    <w:rsid w:val="00684E9B"/>
    <w:rsid w:val="00686674"/>
    <w:rsid w:val="0068670D"/>
    <w:rsid w:val="00687861"/>
    <w:rsid w:val="00692DAD"/>
    <w:rsid w:val="00693EF0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4DB8"/>
    <w:rsid w:val="00755E09"/>
    <w:rsid w:val="00757F4C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6344"/>
    <w:rsid w:val="00786F3E"/>
    <w:rsid w:val="00787186"/>
    <w:rsid w:val="00787483"/>
    <w:rsid w:val="00787D5D"/>
    <w:rsid w:val="00794C5F"/>
    <w:rsid w:val="00794CEB"/>
    <w:rsid w:val="007A09C4"/>
    <w:rsid w:val="007A1B0E"/>
    <w:rsid w:val="007A320F"/>
    <w:rsid w:val="007A36C1"/>
    <w:rsid w:val="007A75E5"/>
    <w:rsid w:val="007A7623"/>
    <w:rsid w:val="007B2B81"/>
    <w:rsid w:val="007C0CD3"/>
    <w:rsid w:val="007C175B"/>
    <w:rsid w:val="007C37B3"/>
    <w:rsid w:val="007C7136"/>
    <w:rsid w:val="007D096A"/>
    <w:rsid w:val="007D1264"/>
    <w:rsid w:val="007D2A35"/>
    <w:rsid w:val="007D321B"/>
    <w:rsid w:val="007D3BBF"/>
    <w:rsid w:val="007E1C2E"/>
    <w:rsid w:val="007E4A89"/>
    <w:rsid w:val="007E7268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DC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1C95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393B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3FEF"/>
    <w:rsid w:val="008B586B"/>
    <w:rsid w:val="008B7843"/>
    <w:rsid w:val="008B7DDF"/>
    <w:rsid w:val="008C1319"/>
    <w:rsid w:val="008C1ED0"/>
    <w:rsid w:val="008C1EE0"/>
    <w:rsid w:val="008C7E75"/>
    <w:rsid w:val="008D0F0F"/>
    <w:rsid w:val="008D60E4"/>
    <w:rsid w:val="008E2695"/>
    <w:rsid w:val="008E3A2D"/>
    <w:rsid w:val="008E63C2"/>
    <w:rsid w:val="008F0EFF"/>
    <w:rsid w:val="008F2B27"/>
    <w:rsid w:val="008F5885"/>
    <w:rsid w:val="008F7B8C"/>
    <w:rsid w:val="00906475"/>
    <w:rsid w:val="0090728E"/>
    <w:rsid w:val="00907766"/>
    <w:rsid w:val="00910B3C"/>
    <w:rsid w:val="009111B6"/>
    <w:rsid w:val="009116DF"/>
    <w:rsid w:val="0091199E"/>
    <w:rsid w:val="009162A2"/>
    <w:rsid w:val="00922408"/>
    <w:rsid w:val="00922D6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460E8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4827"/>
    <w:rsid w:val="00974904"/>
    <w:rsid w:val="00974D84"/>
    <w:rsid w:val="009754FA"/>
    <w:rsid w:val="00976565"/>
    <w:rsid w:val="00976ADB"/>
    <w:rsid w:val="00981EAF"/>
    <w:rsid w:val="00982DB4"/>
    <w:rsid w:val="00984316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27F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E1816"/>
    <w:rsid w:val="009E4B77"/>
    <w:rsid w:val="009E6DFC"/>
    <w:rsid w:val="009E7162"/>
    <w:rsid w:val="009E7BD2"/>
    <w:rsid w:val="009F38ED"/>
    <w:rsid w:val="00A0140E"/>
    <w:rsid w:val="00A13A5C"/>
    <w:rsid w:val="00A14EE6"/>
    <w:rsid w:val="00A1695A"/>
    <w:rsid w:val="00A21580"/>
    <w:rsid w:val="00A22B47"/>
    <w:rsid w:val="00A24935"/>
    <w:rsid w:val="00A25781"/>
    <w:rsid w:val="00A3521B"/>
    <w:rsid w:val="00A37B49"/>
    <w:rsid w:val="00A41FE0"/>
    <w:rsid w:val="00A43728"/>
    <w:rsid w:val="00A52711"/>
    <w:rsid w:val="00A52DAA"/>
    <w:rsid w:val="00A5387A"/>
    <w:rsid w:val="00A54422"/>
    <w:rsid w:val="00A545E4"/>
    <w:rsid w:val="00A6083F"/>
    <w:rsid w:val="00A60DEC"/>
    <w:rsid w:val="00A625C7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361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6C54"/>
    <w:rsid w:val="00AE7270"/>
    <w:rsid w:val="00AF26F4"/>
    <w:rsid w:val="00AF4332"/>
    <w:rsid w:val="00AF482C"/>
    <w:rsid w:val="00AF560A"/>
    <w:rsid w:val="00B00053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5AD"/>
    <w:rsid w:val="00B76DD3"/>
    <w:rsid w:val="00B8000D"/>
    <w:rsid w:val="00B80259"/>
    <w:rsid w:val="00B808B0"/>
    <w:rsid w:val="00B80F60"/>
    <w:rsid w:val="00B8398D"/>
    <w:rsid w:val="00B8683D"/>
    <w:rsid w:val="00B87742"/>
    <w:rsid w:val="00B90E20"/>
    <w:rsid w:val="00B91423"/>
    <w:rsid w:val="00B917E2"/>
    <w:rsid w:val="00B928E9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3F0B"/>
    <w:rsid w:val="00BB4180"/>
    <w:rsid w:val="00BB5365"/>
    <w:rsid w:val="00BB6B8C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0F04"/>
    <w:rsid w:val="00C11F5E"/>
    <w:rsid w:val="00C201EE"/>
    <w:rsid w:val="00C21323"/>
    <w:rsid w:val="00C23E60"/>
    <w:rsid w:val="00C25A8C"/>
    <w:rsid w:val="00C30216"/>
    <w:rsid w:val="00C31104"/>
    <w:rsid w:val="00C34F72"/>
    <w:rsid w:val="00C37365"/>
    <w:rsid w:val="00C40C90"/>
    <w:rsid w:val="00C4530F"/>
    <w:rsid w:val="00C464DE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34D2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6F68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590D"/>
    <w:rsid w:val="00CE0648"/>
    <w:rsid w:val="00CE3407"/>
    <w:rsid w:val="00CE5676"/>
    <w:rsid w:val="00CE6713"/>
    <w:rsid w:val="00CE7F2E"/>
    <w:rsid w:val="00CE7FA2"/>
    <w:rsid w:val="00CF06AC"/>
    <w:rsid w:val="00CF0A15"/>
    <w:rsid w:val="00CF3DDF"/>
    <w:rsid w:val="00CF445A"/>
    <w:rsid w:val="00CF53E8"/>
    <w:rsid w:val="00CF6FF2"/>
    <w:rsid w:val="00D001FB"/>
    <w:rsid w:val="00D00643"/>
    <w:rsid w:val="00D008B7"/>
    <w:rsid w:val="00D016ED"/>
    <w:rsid w:val="00D01880"/>
    <w:rsid w:val="00D02613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F5"/>
    <w:rsid w:val="00D66B1B"/>
    <w:rsid w:val="00D67741"/>
    <w:rsid w:val="00D714EF"/>
    <w:rsid w:val="00D724D6"/>
    <w:rsid w:val="00D73FC2"/>
    <w:rsid w:val="00D74265"/>
    <w:rsid w:val="00D83746"/>
    <w:rsid w:val="00D85C5F"/>
    <w:rsid w:val="00D86ED0"/>
    <w:rsid w:val="00D8789B"/>
    <w:rsid w:val="00D87CE0"/>
    <w:rsid w:val="00D9038D"/>
    <w:rsid w:val="00D909AC"/>
    <w:rsid w:val="00D92AF1"/>
    <w:rsid w:val="00D92E78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1357"/>
    <w:rsid w:val="00DF3185"/>
    <w:rsid w:val="00DF344F"/>
    <w:rsid w:val="00DF55F2"/>
    <w:rsid w:val="00E04152"/>
    <w:rsid w:val="00E14592"/>
    <w:rsid w:val="00E1747C"/>
    <w:rsid w:val="00E20FC2"/>
    <w:rsid w:val="00E24F7F"/>
    <w:rsid w:val="00E255F6"/>
    <w:rsid w:val="00E25CE2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67CEA"/>
    <w:rsid w:val="00E700DC"/>
    <w:rsid w:val="00E701F9"/>
    <w:rsid w:val="00E72190"/>
    <w:rsid w:val="00E746C4"/>
    <w:rsid w:val="00E75A3C"/>
    <w:rsid w:val="00E76AA0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EF3ED3"/>
    <w:rsid w:val="00F001B0"/>
    <w:rsid w:val="00F00662"/>
    <w:rsid w:val="00F01A88"/>
    <w:rsid w:val="00F020E3"/>
    <w:rsid w:val="00F022F3"/>
    <w:rsid w:val="00F04B30"/>
    <w:rsid w:val="00F062AF"/>
    <w:rsid w:val="00F06328"/>
    <w:rsid w:val="00F06FA6"/>
    <w:rsid w:val="00F07667"/>
    <w:rsid w:val="00F1145A"/>
    <w:rsid w:val="00F15A3E"/>
    <w:rsid w:val="00F20924"/>
    <w:rsid w:val="00F21605"/>
    <w:rsid w:val="00F22058"/>
    <w:rsid w:val="00F22C86"/>
    <w:rsid w:val="00F2373B"/>
    <w:rsid w:val="00F239CB"/>
    <w:rsid w:val="00F2597F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9FA"/>
    <w:rsid w:val="00F85617"/>
    <w:rsid w:val="00F862EF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FEE"/>
    <w:rsid w:val="00FC05CC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D7D4A"/>
    <w:rsid w:val="00FE2875"/>
    <w:rsid w:val="00FE3485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C808D8B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542FE-2BE0-4CBE-9849-726CBA00C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1207</TotalTime>
  <Pages>5</Pages>
  <Words>1834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12269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Wigfall, Trevonte</cp:lastModifiedBy>
  <cp:revision>13</cp:revision>
  <cp:lastPrinted>2016-04-21T16:18:00Z</cp:lastPrinted>
  <dcterms:created xsi:type="dcterms:W3CDTF">2021-06-07T21:29:00Z</dcterms:created>
  <dcterms:modified xsi:type="dcterms:W3CDTF">2021-07-17T02:43:00Z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