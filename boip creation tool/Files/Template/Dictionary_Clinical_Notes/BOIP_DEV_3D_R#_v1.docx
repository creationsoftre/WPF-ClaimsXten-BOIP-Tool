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649E" w14:textId="77777777" w:rsidR="0057614C" w:rsidRPr="002A0DC6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677"/>
      </w:tblGrid>
      <w:tr w:rsidR="0057614C" w:rsidRPr="002A0DC6" w14:paraId="093BA676" w14:textId="77777777" w:rsidTr="00917BB4">
        <w:trPr>
          <w:trHeight w:val="438"/>
        </w:trPr>
        <w:tc>
          <w:tcPr>
            <w:tcW w:w="1728" w:type="dxa"/>
          </w:tcPr>
          <w:p w14:paraId="326AEB46" w14:textId="181675F7" w:rsidR="0057614C" w:rsidRPr="002A0DC6" w:rsidRDefault="0057614C" w:rsidP="00A34C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0" w:name="Dropdown2"/>
            <w:r w:rsidRPr="002A0DC6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2A0DC6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1" w:author="Wigfall, Trevonte" w:date="2021-06-14T14:18:00Z">
              <w:r w:rsidR="00345402" w:rsidRPr="00A917B9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7-12T14:28:00Z">
              <w:r w:rsidR="002A0DC6" w:rsidRPr="00A917B9">
                <w:rPr>
                  <w:rFonts w:ascii="Garamond" w:hAnsi="Garamond"/>
                  <w:b/>
                  <w:sz w:val="24"/>
                  <w:szCs w:val="24"/>
                </w:rPr>
                <w:t>TE</w:t>
              </w:r>
            </w:ins>
            <w:ins w:id="3" w:author="Wigfall, Trevonte" w:date="2021-07-16T22:40:00Z">
              <w:r w:rsidR="00AE0E9F" w:rsidRPr="00A917B9">
                <w:rPr>
                  <w:rFonts w:ascii="Garamond" w:hAnsi="Garamond"/>
                  <w:b/>
                  <w:sz w:val="24"/>
                  <w:szCs w:val="24"/>
                </w:rPr>
                <w:t>MP</w:t>
              </w:r>
            </w:ins>
            <w:del w:id="4" w:author="Wigfall, Trevonte" w:date="2021-05-27T10:48:00Z">
              <w:r w:rsidR="009E3C96" w:rsidRPr="002A0DC6" w:rsidDel="00AE59D6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AD0A928" w14:textId="754607CA" w:rsidR="00A57FEF" w:rsidRPr="002A0DC6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A34C25" w:rsidRPr="002A0DC6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5" w:author="Wigfall, Trevonte" w:date="2021-07-16T22:40:00Z">
              <w:r w:rsidR="00AE0E9F" w:rsidRPr="00A917B9">
                <w:rPr>
                  <w:rFonts w:ascii="Garamond" w:hAnsi="Garamond"/>
                  <w:b/>
                  <w:sz w:val="24"/>
                  <w:szCs w:val="24"/>
                </w:rPr>
                <w:t>R</w:t>
              </w:r>
            </w:ins>
            <w:del w:id="6" w:author="Wigfall, Trevonte" w:date="2021-07-12T14:28:00Z">
              <w:r w:rsidR="009E3C96" w:rsidRPr="00A917B9" w:rsidDel="002A0DC6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ins w:id="7" w:author="Wigfall, Trevonte" w:date="2021-07-12T14:28:00Z">
              <w:r w:rsidR="002A0DC6" w:rsidRPr="00A917B9">
                <w:rPr>
                  <w:rFonts w:ascii="Garamond" w:hAnsi="Garamond"/>
                  <w:b/>
                  <w:sz w:val="24"/>
                  <w:szCs w:val="24"/>
                </w:rPr>
                <w:t>#</w:t>
              </w:r>
            </w:ins>
            <w:del w:id="8" w:author="Wigfall, Trevonte" w:date="2021-05-27T10:48:00Z">
              <w:r w:rsidR="009E3C96" w:rsidRPr="002A0DC6" w:rsidDel="00AE59D6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63D5F" w14:textId="77777777" w:rsidR="0057614C" w:rsidRPr="002A0DC6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E9D3730" w14:textId="77777777" w:rsidR="0057614C" w:rsidRPr="002A0DC6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105ADF78" w14:textId="659AFDBD" w:rsidR="0057614C" w:rsidRPr="002A0DC6" w:rsidRDefault="00280BAA">
            <w:pPr>
              <w:rPr>
                <w:rFonts w:ascii="Garamond" w:hAnsi="Garamond"/>
                <w:b/>
                <w:sz w:val="24"/>
                <w:szCs w:val="24"/>
              </w:rPr>
            </w:pPr>
            <w:ins w:id="9" w:author="Trevonte Wigfall" w:date="2021-10-03T01:10:00Z">
              <w:r>
                <w:rPr>
                  <w:rFonts w:ascii="Garamond" w:hAnsi="Garamond"/>
                  <w:b/>
                  <w:sz w:val="24"/>
                  <w:szCs w:val="24"/>
                </w:rPr>
                <w:t>GBFAC03D</w:t>
              </w:r>
            </w:ins>
            <w:del w:id="10" w:author="Trevonte Wigfall" w:date="2021-10-03T01:07:00Z">
              <w:r w:rsidR="00B970C7" w:rsidRPr="002A0DC6" w:rsidDel="00281D2F">
                <w:rPr>
                  <w:rFonts w:ascii="Garamond" w:hAnsi="Garamond"/>
                  <w:b/>
                  <w:sz w:val="24"/>
                  <w:szCs w:val="24"/>
                </w:rPr>
                <w:delText>GBCXT0</w:delText>
              </w:r>
              <w:r w:rsidR="00214317" w:rsidRPr="002A0DC6" w:rsidDel="00281D2F">
                <w:rPr>
                  <w:rFonts w:ascii="Garamond" w:hAnsi="Garamond"/>
                  <w:b/>
                  <w:sz w:val="24"/>
                  <w:szCs w:val="24"/>
                </w:rPr>
                <w:delText>3D</w:delText>
              </w:r>
            </w:del>
          </w:p>
        </w:tc>
      </w:tr>
    </w:tbl>
    <w:p w14:paraId="506DA241" w14:textId="77777777" w:rsidR="002F7317" w:rsidRPr="002A0DC6" w:rsidRDefault="0057614C">
      <w:pPr>
        <w:rPr>
          <w:rFonts w:ascii="Garamond" w:hAnsi="Garamond"/>
          <w:b/>
          <w:sz w:val="24"/>
          <w:szCs w:val="24"/>
        </w:rPr>
      </w:pPr>
      <w:r w:rsidRPr="002A0DC6">
        <w:rPr>
          <w:rFonts w:ascii="Garamond" w:hAnsi="Garamond"/>
          <w:b/>
          <w:sz w:val="24"/>
          <w:szCs w:val="24"/>
        </w:rPr>
        <w:t xml:space="preserve">  </w:t>
      </w:r>
    </w:p>
    <w:p w14:paraId="18F689F5" w14:textId="77777777" w:rsidR="0057614C" w:rsidRPr="002A0DC6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2A0DC6" w14:paraId="26938733" w14:textId="77777777" w:rsidTr="00CA53FE">
        <w:tc>
          <w:tcPr>
            <w:tcW w:w="5000" w:type="pct"/>
            <w:gridSpan w:val="9"/>
            <w:shd w:val="clear" w:color="auto" w:fill="E6E6E6"/>
          </w:tcPr>
          <w:p w14:paraId="45173686" w14:textId="77777777" w:rsidR="00D43747" w:rsidRPr="002A0DC6" w:rsidRDefault="00D43747">
            <w:pPr>
              <w:rPr>
                <w:rFonts w:ascii="Garamond" w:hAnsi="Garamond"/>
                <w:smallCaps/>
              </w:rPr>
            </w:pPr>
            <w:r w:rsidRPr="002A0DC6">
              <w:rPr>
                <w:rFonts w:ascii="Garamond" w:hAnsi="Garamond"/>
                <w:b/>
                <w:smallCaps/>
              </w:rPr>
              <w:t xml:space="preserve">Environment </w:t>
            </w:r>
            <w:r w:rsidRPr="002A0DC6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2A0DC6" w14:paraId="691FB40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4B6852D" w14:textId="1207A307" w:rsidR="00D43747" w:rsidRPr="002A0DC6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917BB4"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  <w:ins w:id="11" w:author="Trevonte Wigfall" w:date="2021-10-03T01:05:00Z">
              <w:r w:rsidR="00157C9D">
                <w:rPr>
                  <w:rFonts w:asciiTheme="minorHAnsi" w:hAnsiTheme="minorHAnsi"/>
                  <w:smallCaps/>
                  <w:sz w:val="22"/>
                  <w:szCs w:val="22"/>
                </w:rPr>
                <w:t>(3-in-1)</w:t>
              </w:r>
            </w:ins>
          </w:p>
        </w:tc>
      </w:tr>
      <w:tr w:rsidR="00D43747" w:rsidRPr="002A0DC6" w14:paraId="70D7CF14" w14:textId="77777777" w:rsidTr="00CA53FE">
        <w:tc>
          <w:tcPr>
            <w:tcW w:w="5000" w:type="pct"/>
            <w:gridSpan w:val="9"/>
            <w:shd w:val="clear" w:color="auto" w:fill="E6E6E6"/>
          </w:tcPr>
          <w:p w14:paraId="004BA3CE" w14:textId="77777777" w:rsidR="00D43747" w:rsidRPr="002A0DC6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2A0DC6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2A0DC6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2A0DC6" w14:paraId="4301DBF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3029C8" w14:textId="77777777" w:rsidR="00A74B73" w:rsidRPr="002A0DC6" w:rsidRDefault="00A74B73" w:rsidP="00A74B7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CBF94BB" w14:textId="77777777" w:rsidR="00DB1E32" w:rsidRPr="002A0DC6" w:rsidRDefault="00DB1E32" w:rsidP="00DB1E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4CB990D1" w14:textId="77777777" w:rsidR="00DB1E32" w:rsidRPr="002A0DC6" w:rsidRDefault="00DB1E32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5F57553" w14:textId="0B23959B" w:rsidR="00921C21" w:rsidRPr="002A0DC6" w:rsidRDefault="0075722E" w:rsidP="000B2C3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AB7095" w:rsidRPr="002A0DC6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DB1E32" w:rsidRPr="002A0DC6">
              <w:rPr>
                <w:rFonts w:asciiTheme="minorHAnsi" w:hAnsiTheme="minorHAnsi" w:cstheme="minorHAnsi"/>
                <w:sz w:val="24"/>
                <w:szCs w:val="24"/>
              </w:rPr>
              <w:t xml:space="preserve">Use </w:t>
            </w:r>
            <w:ins w:id="12" w:author="Wigfall, Trevonte" w:date="2021-07-12T14:49:00Z">
              <w:r w:rsidR="00E55653" w:rsidRPr="00A917B9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del w:id="13" w:author="Wigfall, Trevonte" w:date="2021-05-27T10:49:00Z">
              <w:r w:rsidR="001B1EEA" w:rsidRPr="00A917B9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ins w:id="14" w:author="Wigfall, Trevonte" w:date="2021-07-12T14:28:00Z">
              <w:r w:rsidR="002A0DC6" w:rsidRPr="00A917B9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r w:rsidR="00DB1E32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5E632A7F" w14:textId="77777777" w:rsidR="008F5FE5" w:rsidRPr="002A0DC6" w:rsidRDefault="008F5FE5" w:rsidP="0096600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917B9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1D622421" w14:textId="77777777" w:rsidR="008F5FE5" w:rsidRPr="002A0DC6" w:rsidRDefault="008F5FE5" w:rsidP="00966003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b/>
                <w:sz w:val="24"/>
                <w:szCs w:val="24"/>
                <w:rPrChange w:id="15" w:author="Wigfall, Trevonte" w:date="2021-07-12T14:29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A917B9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2A0DC6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5F86DB2A" w14:textId="5910BF3B" w:rsidR="00DB1E32" w:rsidRPr="002A0DC6" w:rsidRDefault="008F5FE5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917B9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  <w:p w14:paraId="5392D4FD" w14:textId="70AD9E3C" w:rsidR="00DA777E" w:rsidRPr="002A0DC6" w:rsidRDefault="00DB1E32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13</w:t>
            </w:r>
            <w:r w:rsidR="00A34C25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472870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19</w:t>
            </w:r>
            <w:r w:rsidR="004C1BB0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ins w:id="16" w:author="Wigfall, Trevonte" w:date="2021-07-12T14:49:00Z">
              <w:r w:rsidR="00E55653" w:rsidRPr="00A917B9">
                <w:rPr>
                  <w:rFonts w:ascii="Garamond" w:hAnsi="Garamond"/>
                  <w:b/>
                  <w:sz w:val="24"/>
                  <w:szCs w:val="24"/>
                  <w:rPrChange w:id="17" w:author="Trevonte Wigfall" w:date="2021-12-05T05:22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del w:id="18" w:author="Wigfall, Trevonte" w:date="2021-05-27T10:50:00Z">
              <w:r w:rsidR="0098578C" w:rsidRPr="002A0DC6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="00472870" w:rsidRPr="002A0DC6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2A0DC6" w14:paraId="5936D11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60FF81" w14:textId="77777777" w:rsidR="000B2C59" w:rsidRPr="002A0DC6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2A0DC6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2A0DC6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2A0DC6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2A0DC6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2A0DC6" w14:paraId="61C9C813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2700B919" w14:textId="77777777" w:rsidR="00D43747" w:rsidRPr="002A0DC6" w:rsidRDefault="00D43747">
            <w:pPr>
              <w:rPr>
                <w:rFonts w:ascii="Garamond" w:hAnsi="Garamond"/>
                <w:b/>
                <w:smallCaps/>
              </w:rPr>
            </w:pPr>
            <w:r w:rsidRPr="002A0DC6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2A0DC6" w14:paraId="10A6F66F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0D727F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E33B3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23165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6DC196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A885C9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21583F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4335D7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275417C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5E1DB9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2A0DC6" w14:paraId="180DC457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48CAF3" w14:textId="77777777" w:rsidR="00EA1140" w:rsidRPr="002A0DC6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9EC92F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98E21E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79522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290F320" w14:textId="4E0483A6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9" w:author="Trevonte Wigfall" w:date="2021-10-03T01:08:00Z">
              <w:r w:rsidRPr="002A0DC6" w:rsidDel="00281D2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3D</w:delText>
              </w:r>
            </w:del>
            <w:ins w:id="20" w:author="Trevonte Wigfall" w:date="2021-10-03T01:10:00Z">
              <w:r w:rsidR="00280BAA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BC7D3" w14:textId="77777777" w:rsidR="00EA1140" w:rsidRPr="002A0DC6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BDC224" w14:textId="77777777" w:rsidR="00EA1140" w:rsidRPr="002A0DC6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3CDCCC6" w14:textId="77777777" w:rsidR="00EA1140" w:rsidRPr="002A0DC6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0DC6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9359EC6" w14:textId="77777777" w:rsidR="00EA1140" w:rsidRPr="002A0DC6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18D96A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5975ED" w14:textId="5A162CE4" w:rsidR="00382127" w:rsidRPr="002A0DC6" w:rsidRDefault="009E3C96" w:rsidP="00F71E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</w:delText>
              </w:r>
              <w:r w:rsidR="0098578C"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22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23" w:author="Wigfall, Trevonte" w:date="2021-07-12T14:34:00Z">
              <w:r w:rsidR="003D7CA2" w:rsidRPr="002A0DC6" w:rsidDel="0026481C">
                <w:rPr>
                  <w:rFonts w:asciiTheme="minorHAnsi" w:hAnsiTheme="minorHAnsi"/>
                  <w:b/>
                  <w:sz w:val="22"/>
                  <w:szCs w:val="22"/>
                </w:rPr>
                <w:br/>
                <w:delText xml:space="preserve">Start time </w:delText>
              </w:r>
            </w:del>
            <w:del w:id="24" w:author="Wigfall, Trevonte" w:date="2021-07-12T14:29:00Z">
              <w:r w:rsidRPr="002A0DC6" w:rsidDel="002A0DC6">
                <w:rPr>
                  <w:rFonts w:asciiTheme="minorHAnsi" w:hAnsiTheme="minorHAnsi"/>
                  <w:b/>
                  <w:sz w:val="22"/>
                  <w:szCs w:val="22"/>
                </w:rPr>
                <w:delText>4</w:delText>
              </w:r>
              <w:r w:rsidR="00F71E1E" w:rsidRPr="002A0DC6" w:rsidDel="002A0DC6">
                <w:rPr>
                  <w:rFonts w:asciiTheme="minorHAnsi" w:hAnsiTheme="minorHAnsi"/>
                  <w:b/>
                  <w:sz w:val="22"/>
                  <w:szCs w:val="22"/>
                </w:rPr>
                <w:delText>:00</w:delText>
              </w:r>
              <w:r w:rsidR="003E54C0" w:rsidRPr="002A0DC6" w:rsidDel="002A0DC6">
                <w:rPr>
                  <w:rFonts w:asciiTheme="minorHAnsi" w:hAnsiTheme="minorHAnsi"/>
                  <w:b/>
                  <w:sz w:val="22"/>
                  <w:szCs w:val="22"/>
                </w:rPr>
                <w:delText>pm</w:delText>
              </w:r>
            </w:del>
          </w:p>
        </w:tc>
      </w:tr>
      <w:tr w:rsidR="009E3C96" w:rsidRPr="002A0DC6" w14:paraId="3567E51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31FCC5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FBAF02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9ADE4F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F38A3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33CD167" w14:textId="65BE7D70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" w:author="Trevonte Wigfall" w:date="2021-10-03T01:08:00Z">
              <w:r w:rsidRPr="002A0DC6" w:rsidDel="00281D2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3D</w:delText>
              </w:r>
            </w:del>
            <w:ins w:id="26" w:author="Trevonte Wigfall" w:date="2021-10-03T01:10:00Z">
              <w:r w:rsidR="00280BAA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A56ED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59B43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9C23905" w14:textId="77777777" w:rsidR="009E3C96" w:rsidRPr="002A0DC6" w:rsidRDefault="002B17F4" w:rsidP="009E3C9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917B9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2A0DC6">
              <w:rPr>
                <w:rPrChange w:id="27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A917B9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12735F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E0D568" w14:textId="5967945C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0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3A880D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CBF220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14A8DD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F0E35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3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104FB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3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9097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3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3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ACC2259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3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4E7232" w14:textId="77777777" w:rsidR="009E3C96" w:rsidRPr="002A0DC6" w:rsidRDefault="002B17F4" w:rsidP="009E3C96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41" w:author="Wigfall, Trevonte" w:date="2021-07-12T14:29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PrChange w:id="42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2A0DC6">
              <w:rPr>
                <w:rPrChange w:id="4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7FB50A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47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512868" w14:textId="0017154C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9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0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005005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807A7D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E7D77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40CF35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A173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4038A537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58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716D4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5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6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A3B9C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6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6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1ADD50" w14:textId="77777777" w:rsidR="009E3C96" w:rsidRPr="002A0DC6" w:rsidRDefault="009E3C96" w:rsidP="009E3C96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B17F4" w:rsidRPr="00A917B9">
              <w:fldChar w:fldCharType="begin"/>
            </w:r>
            <w:r w:rsidR="002B17F4"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2B17F4" w:rsidRPr="002A0DC6">
              <w:rPr>
                <w:rPrChange w:id="67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8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2B17F4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3A90D9F" w14:textId="77777777" w:rsidR="009E3C96" w:rsidRPr="002A0DC6" w:rsidRDefault="009E3C96" w:rsidP="009E3C96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70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2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77C5225" w14:textId="77777777" w:rsidR="009E3C96" w:rsidRPr="002A0DC6" w:rsidRDefault="009E3C96" w:rsidP="009E3C96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73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76836EC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74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75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0FE1A3" w14:textId="4F6D638F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76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7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78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747B76F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E65CB1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87EB01E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37517D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8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DE540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8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5990B4F8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86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B7D7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8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8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88086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8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9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B65127" w14:textId="77777777" w:rsidR="009E3C96" w:rsidRPr="002A0DC6" w:rsidRDefault="002B17F4" w:rsidP="009E3C96">
            <w:pPr>
              <w:rPr>
                <w:rStyle w:val="Hyperlink"/>
                <w:rFonts w:ascii="Arial" w:hAnsi="Arial" w:cs="Arial"/>
                <w:b/>
                <w:color w:val="auto"/>
                <w:rPrChange w:id="9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92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9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D53E576" w14:textId="77777777" w:rsidR="009E3C96" w:rsidRPr="002A0DC6" w:rsidRDefault="009E3C96" w:rsidP="009E3C96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96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96C4B9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7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8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05BEF5" w14:textId="0AE3C0D5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99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0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01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579A1D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91051B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97DA903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C9A784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0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2C3B1B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0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26E477F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109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A191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1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1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0063B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1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1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9E3C96" w:rsidRPr="002A0DC6" w14:paraId="4CE56DA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9E3C96" w:rsidRPr="002A0DC6" w14:paraId="03A17FCF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FE2259" w14:textId="77777777" w:rsidR="009E3C96" w:rsidRPr="002A0DC6" w:rsidRDefault="009E3C96" w:rsidP="009E3C9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14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9E3C96" w:rsidRPr="002A0DC6" w14:paraId="6FE1539E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8787304" w14:textId="77777777" w:rsidR="009E3C96" w:rsidRPr="002A0DC6" w:rsidRDefault="002B17F4" w:rsidP="009E3C9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15" w:author="Wigfall, Trevonte" w:date="2021-07-12T14:29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A917B9">
                                <w:fldChar w:fldCharType="begin"/>
                              </w:r>
                              <w:r w:rsidRPr="002A0DC6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2A0DC6">
                                <w:rPr>
                                  <w:rPrChange w:id="116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9E3C96"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17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18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3251B535" w14:textId="77777777" w:rsidR="009E3C96" w:rsidRPr="002A0DC6" w:rsidRDefault="009E3C96" w:rsidP="009E3C9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19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5B0DB99" w14:textId="77777777" w:rsidR="009E3C96" w:rsidRPr="002A0DC6" w:rsidRDefault="009E3C96" w:rsidP="009E3C96">
                  <w:pPr>
                    <w:rPr>
                      <w:rFonts w:ascii="Calibri" w:hAnsi="Calibri" w:cs="Calibri"/>
                      <w:sz w:val="22"/>
                      <w:szCs w:val="22"/>
                      <w:rPrChange w:id="120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18AC56D1" w14:textId="77777777" w:rsidR="009E3C96" w:rsidRPr="002A0DC6" w:rsidRDefault="009E3C96" w:rsidP="009E3C96">
            <w:pPr>
              <w:rPr>
                <w:rFonts w:ascii="Calibri" w:hAnsi="Calibri" w:cs="Calibri"/>
                <w:sz w:val="22"/>
                <w:szCs w:val="22"/>
                <w:u w:val="single"/>
                <w:rPrChange w:id="121" w:author="Wigfall, Trevonte" w:date="2021-07-12T14:29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8B5DC7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2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3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B996A91" w14:textId="0C519EC2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4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5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26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0268A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614BFC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2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5ACE8AE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66FE6D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3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B83AC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3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653742C9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134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A090A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35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36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098D50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3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3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7F173E" w14:textId="77777777" w:rsidR="009E3C96" w:rsidRPr="002A0DC6" w:rsidRDefault="002B17F4" w:rsidP="009E3C96">
            <w:pPr>
              <w:rPr>
                <w:rStyle w:val="Hyperlink"/>
                <w:rFonts w:ascii="Arial" w:hAnsi="Arial" w:cs="Arial"/>
                <w:b/>
                <w:color w:val="auto"/>
                <w:rPrChange w:id="13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140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14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42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4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BAB95EA" w14:textId="77777777" w:rsidR="009E3C96" w:rsidRPr="002A0DC6" w:rsidRDefault="009E3C96" w:rsidP="009E3C96">
            <w:pPr>
              <w:rPr>
                <w:rFonts w:ascii="Calibri" w:hAnsi="Calibri" w:cs="Calibri"/>
                <w:noProof/>
                <w:sz w:val="22"/>
                <w:szCs w:val="22"/>
                <w:rPrChange w:id="144" w:author="Wigfall, Trevonte" w:date="2021-07-12T14:29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A31D88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5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6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B0B6FB" w14:textId="7DFD8E4C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7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8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49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7D773B4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D2EEB2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1BD4F2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C50DD0" w14:textId="77777777" w:rsidR="009E3C96" w:rsidRPr="002A0DC6" w:rsidRDefault="009E3C96" w:rsidP="009E3C96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FC136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18941248" w14:textId="3ED46A2E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8E099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126028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AFFE63B" w14:textId="77777777" w:rsidR="009E3C96" w:rsidRPr="002A0DC6" w:rsidRDefault="002B17F4" w:rsidP="009E3C96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2A0DC6">
              <w:rPr>
                <w:rPrChange w:id="150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2A0DC6">
              <w:rPr>
                <w:rPrChange w:id="151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A917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1630171D" w14:textId="77777777" w:rsidR="009E3C96" w:rsidRPr="002A0DC6" w:rsidRDefault="009E3C96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F3776B" w14:textId="77777777" w:rsidR="009E3C96" w:rsidRPr="002A0DC6" w:rsidRDefault="009E3C96" w:rsidP="009E3C96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93371" w14:textId="22C6C52D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2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3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54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436312D5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2A3310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7F5DB09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0A329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05342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6CC18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30624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37020F" w14:textId="77777777" w:rsidR="009E3C96" w:rsidRPr="002A0DC6" w:rsidRDefault="002B17F4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17B9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2A0DC6">
              <w:rPr>
                <w:rPrChange w:id="155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A917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698C5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2F948F" w14:textId="6E526213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6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7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58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:rsidDel="006E40E4" w14:paraId="5370DBE9" w14:textId="08EB516D" w:rsidTr="00FC5AA9">
        <w:trPr>
          <w:trHeight w:val="557"/>
          <w:del w:id="159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D649E6" w14:textId="1F166D44" w:rsidR="009E3C96" w:rsidRPr="002A0DC6" w:rsidDel="006E40E4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60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DDD233" w14:textId="3A6A8AAB" w:rsidR="009E3C96" w:rsidRPr="002A0DC6" w:rsidDel="006E40E4" w:rsidRDefault="009E3C96" w:rsidP="009E3C96">
            <w:pPr>
              <w:rPr>
                <w:del w:id="161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D5B99A" w14:textId="26B04050" w:rsidR="009E3C96" w:rsidRPr="002A0DC6" w:rsidDel="006E40E4" w:rsidRDefault="009E3C96" w:rsidP="009E3C96">
            <w:pPr>
              <w:rPr>
                <w:del w:id="162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3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E494C" w14:textId="5F7971AC" w:rsidR="009E3C96" w:rsidRPr="002A0DC6" w:rsidDel="006E40E4" w:rsidRDefault="009E3C96" w:rsidP="009E3C96">
            <w:pPr>
              <w:rPr>
                <w:del w:id="164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5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</w:delText>
              </w:r>
            </w:del>
          </w:p>
          <w:p w14:paraId="5F8EC84B" w14:textId="216BBD8B" w:rsidR="009E3C96" w:rsidRPr="002A0DC6" w:rsidDel="006E40E4" w:rsidRDefault="009E3C96" w:rsidP="009E3C96">
            <w:pPr>
              <w:rPr>
                <w:del w:id="166" w:author="Wigfall, Trevonte" w:date="2021-06-14T14:17:00Z"/>
                <w:rFonts w:ascii="Calibri" w:hAnsi="Calibri" w:cs="Calibri"/>
                <w:b/>
                <w:color w:val="000000"/>
                <w:sz w:val="22"/>
                <w:szCs w:val="22"/>
              </w:rPr>
            </w:pPr>
            <w:del w:id="167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3D </w:delText>
              </w:r>
            </w:del>
          </w:p>
          <w:p w14:paraId="03A6BD5E" w14:textId="3D533A57" w:rsidR="009E3C96" w:rsidRPr="002A0DC6" w:rsidDel="006E40E4" w:rsidRDefault="009E3C96" w:rsidP="009E3C96">
            <w:pPr>
              <w:rPr>
                <w:del w:id="168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B63A4" w14:textId="267689B6" w:rsidR="009E3C96" w:rsidRPr="002A0DC6" w:rsidDel="006E40E4" w:rsidRDefault="009E3C96" w:rsidP="009E3C96">
            <w:pPr>
              <w:rPr>
                <w:del w:id="16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170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EA4FA9" w14:textId="5A1CA21B" w:rsidR="009E3C96" w:rsidRPr="002A0DC6" w:rsidDel="006E40E4" w:rsidRDefault="009E3C96" w:rsidP="009E3C96">
            <w:pPr>
              <w:rPr>
                <w:del w:id="17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17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8FEF25D" w14:textId="322931BC" w:rsidR="009E3C96" w:rsidRPr="002A0DC6" w:rsidDel="006E40E4" w:rsidRDefault="002B17F4" w:rsidP="009E3C96">
            <w:pPr>
              <w:rPr>
                <w:del w:id="173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174" w:author="Wigfall, Trevonte" w:date="2021-06-14T14:17:00Z">
              <w:r w:rsidRPr="002A0DC6" w:rsidDel="006E40E4">
                <w:rPr>
                  <w:rPrChange w:id="175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2A0DC6" w:rsidDel="006E40E4">
                <w:rPr>
                  <w:rPrChange w:id="176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9E3C96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Backup Config files</w:delText>
              </w:r>
              <w:r w:rsidRPr="00A917B9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17A4D02D" w14:textId="7165C6FF" w:rsidR="009E3C96" w:rsidRPr="002A0DC6" w:rsidDel="006E40E4" w:rsidRDefault="009E3C96" w:rsidP="009E3C96">
            <w:pPr>
              <w:rPr>
                <w:del w:id="177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8D30187" w14:textId="79362810" w:rsidR="009E3C96" w:rsidRPr="002A0DC6" w:rsidDel="006E40E4" w:rsidRDefault="009E3C96" w:rsidP="009E3C96">
            <w:pPr>
              <w:rPr>
                <w:del w:id="178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179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  <w:rPrChange w:id="180" w:author="Wigfall, Trevonte" w:date="2021-07-12T14:29:00Z">
                    <w:rPr>
                      <w:rFonts w:ascii="Calibri" w:hAnsi="Calibri" w:cs="Calibri"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Files backed up</w:delText>
              </w:r>
            </w:del>
          </w:p>
          <w:p w14:paraId="41EE4DD7" w14:textId="2DABF270" w:rsidR="009E3C96" w:rsidRPr="002A0DC6" w:rsidDel="006E40E4" w:rsidRDefault="009E3C96" w:rsidP="009E3C96">
            <w:pPr>
              <w:rPr>
                <w:del w:id="181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2D1AFA" w14:textId="33C7894E" w:rsidR="009E3C96" w:rsidRPr="00A917B9" w:rsidDel="006E40E4" w:rsidRDefault="009E3C96" w:rsidP="009E3C96">
            <w:pPr>
              <w:rPr>
                <w:del w:id="182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183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9E3C96" w:rsidRPr="002A0DC6" w:rsidDel="006E40E4" w14:paraId="691ADE15" w14:textId="641FD82D" w:rsidTr="00FC5AA9">
        <w:trPr>
          <w:trHeight w:val="557"/>
          <w:del w:id="184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BB1537C" w14:textId="469F7F24" w:rsidR="009E3C96" w:rsidRPr="002A0DC6" w:rsidDel="006E40E4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85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CDC8DB8" w14:textId="6FDD58EC" w:rsidR="009E3C96" w:rsidRPr="002A0DC6" w:rsidDel="006E40E4" w:rsidRDefault="009E3C96" w:rsidP="009E3C96">
            <w:pPr>
              <w:rPr>
                <w:del w:id="186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35A53C" w14:textId="10444AA9" w:rsidR="009E3C96" w:rsidRPr="002A0DC6" w:rsidDel="006E40E4" w:rsidRDefault="009E3C96" w:rsidP="009E3C96">
            <w:pPr>
              <w:rPr>
                <w:del w:id="187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88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0BD05" w14:textId="509B7332" w:rsidR="009E3C96" w:rsidRPr="002A0DC6" w:rsidDel="006E40E4" w:rsidRDefault="009E3C96" w:rsidP="009E3C96">
            <w:pPr>
              <w:rPr>
                <w:del w:id="189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90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05AEE" w14:textId="524448BA" w:rsidR="009E3C96" w:rsidRPr="002A0DC6" w:rsidDel="006E40E4" w:rsidRDefault="009E3C96" w:rsidP="009E3C96">
            <w:pPr>
              <w:rPr>
                <w:del w:id="19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19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1D4ECD" w14:textId="3D3F0986" w:rsidR="009E3C96" w:rsidRPr="002A0DC6" w:rsidDel="006E40E4" w:rsidRDefault="009E3C96" w:rsidP="009E3C96">
            <w:pPr>
              <w:rPr>
                <w:del w:id="193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194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64EF82" w14:textId="7B4CD33F" w:rsidR="009E3C96" w:rsidRPr="002A0DC6" w:rsidDel="006E40E4" w:rsidRDefault="002B17F4" w:rsidP="009E3C96">
            <w:pPr>
              <w:rPr>
                <w:del w:id="195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196" w:author="Wigfall, Trevonte" w:date="2021-06-14T14:17:00Z">
              <w:r w:rsidRPr="002A0DC6" w:rsidDel="006E40E4">
                <w:rPr>
                  <w:rPrChange w:id="197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2A0DC6" w:rsidDel="006E40E4">
                <w:rPr>
                  <w:rPrChange w:id="198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9E3C96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Uninstall Custom Release</w:delText>
              </w:r>
              <w:r w:rsidRPr="00A917B9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42450A52" w14:textId="4D511970" w:rsidR="009E3C96" w:rsidRPr="002A0DC6" w:rsidDel="006E40E4" w:rsidRDefault="009E3C96" w:rsidP="009E3C96">
            <w:pPr>
              <w:rPr>
                <w:del w:id="199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A9B930" w14:textId="1668C3D7" w:rsidR="009E3C96" w:rsidRPr="002A0DC6" w:rsidDel="006E40E4" w:rsidRDefault="009E3C96" w:rsidP="009E3C96">
            <w:pPr>
              <w:rPr>
                <w:del w:id="200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201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Custom application removed</w:delText>
              </w:r>
            </w:del>
          </w:p>
          <w:p w14:paraId="233258A1" w14:textId="4C2DB997" w:rsidR="009E3C96" w:rsidRPr="002A0DC6" w:rsidDel="006E40E4" w:rsidRDefault="009E3C96" w:rsidP="009E3C96">
            <w:pPr>
              <w:rPr>
                <w:del w:id="202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D7EEB6F" w14:textId="5393B1FB" w:rsidR="009E3C96" w:rsidRPr="00A917B9" w:rsidDel="006E40E4" w:rsidRDefault="009E3C96" w:rsidP="009E3C96">
            <w:pPr>
              <w:rPr>
                <w:del w:id="203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04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9E3C96" w:rsidRPr="002A0DC6" w:rsidDel="006E40E4" w14:paraId="4BB3AB0B" w14:textId="60BB9D09" w:rsidTr="00FC5AA9">
        <w:trPr>
          <w:trHeight w:val="557"/>
          <w:del w:id="205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C6C6E3" w14:textId="34B52910" w:rsidR="009E3C96" w:rsidRPr="002A0DC6" w:rsidDel="006E40E4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06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2C8C496" w14:textId="24F5282D" w:rsidR="009E3C96" w:rsidRPr="002A0DC6" w:rsidDel="006E40E4" w:rsidRDefault="009E3C96" w:rsidP="009E3C96">
            <w:pPr>
              <w:rPr>
                <w:del w:id="207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A8B53" w14:textId="30E40FDB" w:rsidR="009E3C96" w:rsidRPr="002A0DC6" w:rsidDel="006E40E4" w:rsidRDefault="009E3C96" w:rsidP="009E3C96">
            <w:pPr>
              <w:rPr>
                <w:del w:id="208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09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FF161" w14:textId="3681D037" w:rsidR="009E3C96" w:rsidRPr="002A0DC6" w:rsidDel="006E40E4" w:rsidRDefault="009E3C96" w:rsidP="009E3C96">
            <w:pPr>
              <w:rPr>
                <w:del w:id="210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11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BE464" w14:textId="62BC777D" w:rsidR="009E3C96" w:rsidRPr="002A0DC6" w:rsidDel="006E40E4" w:rsidRDefault="009E3C96" w:rsidP="009E3C96">
            <w:pPr>
              <w:rPr>
                <w:del w:id="212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13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85951C" w14:textId="1C5BEC91" w:rsidR="009E3C96" w:rsidRPr="002A0DC6" w:rsidDel="006E40E4" w:rsidRDefault="009E3C96" w:rsidP="009E3C96">
            <w:pPr>
              <w:rPr>
                <w:del w:id="214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15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B649A2" w14:textId="08EBF644" w:rsidR="009E3C96" w:rsidRPr="002A0DC6" w:rsidDel="006E40E4" w:rsidRDefault="002B17F4" w:rsidP="009E3C96">
            <w:pPr>
              <w:rPr>
                <w:del w:id="216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17" w:author="Wigfall, Trevonte" w:date="2021-06-14T14:17:00Z">
              <w:r w:rsidRPr="002A0DC6" w:rsidDel="006E40E4">
                <w:rPr>
                  <w:rPrChange w:id="218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"file:///\\\\agpcorp\\apps\\Local\\EMT\\COTS\\McKesson\\ClaimsXten\\v6.0\\Docs%20%20(Internal)\\CXT_Installation_Guide-Custom_Release_AUTOMATED.docx" </w:delInstrText>
              </w:r>
              <w:r w:rsidRPr="002A0DC6" w:rsidDel="006E40E4">
                <w:rPr>
                  <w:rPrChange w:id="219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9E3C96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Install Custom Release</w:delText>
              </w:r>
              <w:r w:rsidRPr="00A917B9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3533AC5C" w14:textId="5F53415A" w:rsidR="009E3C96" w:rsidRPr="002A0DC6" w:rsidDel="006E40E4" w:rsidRDefault="009E3C96" w:rsidP="009E3C96">
            <w:pPr>
              <w:rPr>
                <w:del w:id="220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681D77" w14:textId="2F5AEC32" w:rsidR="009E3C96" w:rsidRPr="002A0DC6" w:rsidDel="006E40E4" w:rsidRDefault="009E3C96" w:rsidP="009E3C96">
            <w:pPr>
              <w:rPr>
                <w:del w:id="221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222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Custom Application installed</w:delText>
              </w:r>
            </w:del>
          </w:p>
          <w:p w14:paraId="273F221E" w14:textId="4E240445" w:rsidR="009E3C96" w:rsidRPr="002A0DC6" w:rsidDel="006E40E4" w:rsidRDefault="009E3C96" w:rsidP="009E3C96">
            <w:pPr>
              <w:rPr>
                <w:del w:id="223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CA21B" w14:textId="4EE9219E" w:rsidR="009E3C96" w:rsidRPr="00A917B9" w:rsidDel="006E40E4" w:rsidRDefault="009E3C96" w:rsidP="009E3C96">
            <w:pPr>
              <w:rPr>
                <w:del w:id="224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25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14:paraId="31E36DAC" w14:textId="77777777" w:rsidTr="00FE30FD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C262BF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532224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517002" w14:textId="1DB29AC0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2C7A8" w14:textId="67E783F3" w:rsidR="008F5FE5" w:rsidRPr="002A0DC6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24416" w14:textId="37BDF711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2AC17B" w14:textId="0DBC0F56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4D5C14" w14:textId="02A506A6" w:rsidR="008F5FE5" w:rsidRPr="002A0DC6" w:rsidRDefault="002B17F4" w:rsidP="008F5FE5">
            <w:r w:rsidRPr="00A917B9">
              <w:fldChar w:fldCharType="begin"/>
            </w:r>
            <w:r w:rsidRPr="002A0DC6">
              <w:instrText xml:space="preserve"> HYPERLINK "file:///\\\\agpcorp\\apps\\Local\\EMT\\COTS\\McKesson\\ClaimsXten\\v6.0\\Docs%20%20(Internal)\\CXT_Installation_Guide-Dictionary-dat_AUTOMATED.docx" </w:instrText>
            </w:r>
            <w:r w:rsidRPr="002A0DC6">
              <w:rPr>
                <w:rPrChange w:id="226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A917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67A5" w14:textId="0FFCCED2" w:rsidR="008F5FE5" w:rsidRPr="002A0DC6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2A0DC6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DF12DD" w14:textId="55B06B8E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7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8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9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:rsidDel="006E40E4" w14:paraId="58B9F9AF" w14:textId="47436B7D" w:rsidTr="006D77EA">
        <w:trPr>
          <w:trHeight w:val="557"/>
          <w:del w:id="230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6C016" w14:textId="18845F07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3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03CF0E" w14:textId="293E5394" w:rsidR="008F5FE5" w:rsidRPr="002A0DC6" w:rsidDel="006E40E4" w:rsidRDefault="008F5FE5" w:rsidP="008F5FE5">
            <w:pPr>
              <w:rPr>
                <w:del w:id="232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2B155D" w14:textId="7BB646A2" w:rsidR="008F5FE5" w:rsidRPr="002A0DC6" w:rsidDel="006E40E4" w:rsidRDefault="008F5FE5" w:rsidP="008F5FE5">
            <w:pPr>
              <w:rPr>
                <w:del w:id="233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34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F8359" w14:textId="17E84ED5" w:rsidR="008F5FE5" w:rsidRPr="002A0DC6" w:rsidDel="006E40E4" w:rsidRDefault="008F5FE5" w:rsidP="008F5FE5">
            <w:pPr>
              <w:rPr>
                <w:del w:id="235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  <w:del w:id="236" w:author="Wigfall, Trevonte" w:date="2021-06-14T14:17:00Z">
              <w:r w:rsidRPr="002A0DC6" w:rsidDel="006E40E4">
                <w:rPr>
                  <w:rFonts w:ascii="Calibri" w:hAnsi="Calibri" w:cs="Calibri"/>
                  <w:b/>
                  <w:sz w:val="22"/>
                  <w:szCs w:val="22"/>
                </w:rPr>
                <w:delText>UIAPP MASTER:</w:delText>
              </w:r>
              <w:r w:rsidRPr="002A0DC6" w:rsidDel="006E40E4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</w:del>
          </w:p>
          <w:p w14:paraId="49BEE31E" w14:textId="120ED007" w:rsidR="008F5FE5" w:rsidRPr="002A0DC6" w:rsidDel="006E40E4" w:rsidRDefault="008F5FE5" w:rsidP="008F5FE5">
            <w:pPr>
              <w:rPr>
                <w:del w:id="237" w:author="Wigfall, Trevonte" w:date="2021-06-14T14:17:00Z"/>
                <w:rFonts w:ascii="Calibri" w:hAnsi="Calibri" w:cs="Calibri"/>
                <w:b/>
                <w:sz w:val="22"/>
                <w:szCs w:val="22"/>
              </w:rPr>
            </w:pPr>
            <w:del w:id="238" w:author="Wigfall, Trevonte" w:date="2021-06-14T14:17:00Z"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BE46B" w14:textId="486CCE17" w:rsidR="008F5FE5" w:rsidRPr="002A0DC6" w:rsidDel="006E40E4" w:rsidRDefault="008F5FE5" w:rsidP="008F5FE5">
            <w:pPr>
              <w:rPr>
                <w:del w:id="23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40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16B3A4" w14:textId="3E13B21D" w:rsidR="008F5FE5" w:rsidRPr="002A0DC6" w:rsidDel="006E40E4" w:rsidRDefault="008F5FE5" w:rsidP="008F5FE5">
            <w:pPr>
              <w:rPr>
                <w:del w:id="24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4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F65B17" w14:textId="691C2E6D" w:rsidR="008F5FE5" w:rsidRPr="002A0DC6" w:rsidDel="006E40E4" w:rsidRDefault="002B17F4" w:rsidP="008F5FE5">
            <w:pPr>
              <w:rPr>
                <w:del w:id="243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44" w:author="Wigfall, Trevonte" w:date="2021-06-14T14:17:00Z">
              <w:r w:rsidRPr="002A0DC6" w:rsidDel="006E40E4">
                <w:rPr>
                  <w:rPrChange w:id="245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Pr="002A0DC6" w:rsidDel="006E40E4">
                <w:rPr>
                  <w:rPrChange w:id="246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Import Edit Clarifications</w:delText>
              </w:r>
              <w:r w:rsidRPr="00A917B9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5B116A41" w14:textId="792E02CE" w:rsidR="008F5FE5" w:rsidRPr="002A0DC6" w:rsidDel="006E40E4" w:rsidRDefault="008F5FE5" w:rsidP="008F5FE5">
            <w:pPr>
              <w:rPr>
                <w:del w:id="247" w:author="Wigfall, Trevonte" w:date="2021-06-14T14:1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2624D7" w14:textId="17A3871B" w:rsidR="008F5FE5" w:rsidRPr="002A0DC6" w:rsidDel="006E40E4" w:rsidRDefault="008F5FE5" w:rsidP="008F5FE5">
            <w:pPr>
              <w:rPr>
                <w:del w:id="248" w:author="Wigfall, Trevonte" w:date="2021-06-14T14:17:00Z"/>
                <w:rFonts w:ascii="Calibri" w:hAnsi="Calibri" w:cs="Calibri"/>
                <w:sz w:val="22"/>
                <w:szCs w:val="22"/>
              </w:rPr>
            </w:pPr>
            <w:del w:id="249" w:author="Wigfall, Trevonte" w:date="2021-06-14T14:17:00Z">
              <w:r w:rsidRPr="002A0DC6" w:rsidDel="006E40E4">
                <w:rPr>
                  <w:rFonts w:ascii="Calibri" w:hAnsi="Calibri" w:cs="Calibri"/>
                  <w:sz w:val="22"/>
                  <w:szCs w:val="22"/>
                </w:rPr>
                <w:delText>Edits installed</w:delText>
              </w:r>
            </w:del>
          </w:p>
          <w:p w14:paraId="40603528" w14:textId="7782C616" w:rsidR="008F5FE5" w:rsidRPr="002A0DC6" w:rsidDel="006E40E4" w:rsidRDefault="008F5FE5" w:rsidP="008F5FE5">
            <w:pPr>
              <w:rPr>
                <w:del w:id="250" w:author="Wigfall, Trevonte" w:date="2021-06-14T14:1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E40C55" w14:textId="74ED1B76" w:rsidR="008F5FE5" w:rsidRPr="00A917B9" w:rsidDel="006E40E4" w:rsidRDefault="008F5FE5" w:rsidP="008F5FE5">
            <w:pPr>
              <w:rPr>
                <w:del w:id="25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52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:rsidDel="006E40E4" w14:paraId="7F1A9796" w14:textId="69DBED6E" w:rsidTr="0084097A">
        <w:trPr>
          <w:trHeight w:val="557"/>
          <w:del w:id="253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5AA60D" w14:textId="007F6A5D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54" w:author="Wigfall, Trevonte" w:date="2021-06-14T14:17:00Z"/>
                <w:rFonts w:asciiTheme="minorHAnsi" w:hAnsiTheme="minorHAnsi"/>
                <w:b/>
                <w:sz w:val="22"/>
                <w:szCs w:val="22"/>
                <w:rPrChange w:id="255" w:author="Wigfall, Trevonte" w:date="2021-07-12T14:29:00Z">
                  <w:rPr>
                    <w:del w:id="256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A0EC09" w14:textId="33201DFE" w:rsidR="008F5FE5" w:rsidRPr="002A0DC6" w:rsidDel="006E40E4" w:rsidRDefault="008F5FE5" w:rsidP="008F5FE5">
            <w:pPr>
              <w:rPr>
                <w:del w:id="257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258" w:author="Wigfall, Trevonte" w:date="2021-07-12T14:29:00Z">
                  <w:rPr>
                    <w:del w:id="259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8BC84B" w14:textId="08E33197" w:rsidR="008F5FE5" w:rsidRPr="002A0DC6" w:rsidDel="006E40E4" w:rsidRDefault="008F5FE5" w:rsidP="008F5FE5">
            <w:pPr>
              <w:rPr>
                <w:del w:id="260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261" w:author="Wigfall, Trevonte" w:date="2021-07-12T14:29:00Z">
                  <w:rPr>
                    <w:del w:id="262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63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64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FE557" w14:textId="6A356C39" w:rsidR="008F5FE5" w:rsidRPr="002A0DC6" w:rsidDel="006E40E4" w:rsidRDefault="008F5FE5" w:rsidP="008F5FE5">
            <w:pPr>
              <w:rPr>
                <w:del w:id="265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266" w:author="Wigfall, Trevonte" w:date="2021-07-12T14:29:00Z">
                  <w:rPr>
                    <w:del w:id="267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68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69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UIApp Master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270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 xml:space="preserve">EXCEPT DR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71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(Do this in all environments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272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>EXCEPT 03D and 07D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73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):  </w:delText>
              </w:r>
            </w:del>
          </w:p>
          <w:p w14:paraId="1D5DEEAF" w14:textId="0A60EA86" w:rsidR="008F5FE5" w:rsidRPr="002A0DC6" w:rsidDel="006E40E4" w:rsidRDefault="008F5FE5" w:rsidP="008F5FE5">
            <w:pPr>
              <w:rPr>
                <w:del w:id="274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275" w:author="Wigfall, Trevonte" w:date="2021-07-12T14:29:00Z">
                  <w:rPr>
                    <w:del w:id="276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77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78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A6C44" w14:textId="1B0123AA" w:rsidR="008F5FE5" w:rsidRPr="002A0DC6" w:rsidDel="006E40E4" w:rsidRDefault="008F5FE5" w:rsidP="008F5FE5">
            <w:pPr>
              <w:rPr>
                <w:del w:id="279" w:author="Wigfall, Trevonte" w:date="2021-06-14T14:17:00Z"/>
                <w:rFonts w:asciiTheme="minorHAnsi" w:hAnsiTheme="minorHAnsi"/>
                <w:b/>
                <w:sz w:val="22"/>
                <w:szCs w:val="22"/>
                <w:rPrChange w:id="280" w:author="Wigfall, Trevonte" w:date="2021-07-12T14:29:00Z">
                  <w:rPr>
                    <w:del w:id="281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28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  <w:rPrChange w:id="283" w:author="Wigfall, Trevonte" w:date="2021-07-12T14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384B7D" w14:textId="4D2F2302" w:rsidR="008F5FE5" w:rsidRPr="002A0DC6" w:rsidDel="006E40E4" w:rsidRDefault="008F5FE5" w:rsidP="008F5FE5">
            <w:pPr>
              <w:rPr>
                <w:del w:id="284" w:author="Wigfall, Trevonte" w:date="2021-06-14T14:17:00Z"/>
                <w:rFonts w:asciiTheme="minorHAnsi" w:hAnsiTheme="minorHAnsi"/>
                <w:b/>
                <w:sz w:val="22"/>
                <w:szCs w:val="22"/>
                <w:rPrChange w:id="285" w:author="Wigfall, Trevonte" w:date="2021-07-12T14:29:00Z">
                  <w:rPr>
                    <w:del w:id="286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287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  <w:rPrChange w:id="288" w:author="Wigfall, Trevonte" w:date="2021-07-12T14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B4CBA3" w14:textId="4AA4F607" w:rsidR="008F5FE5" w:rsidRPr="002A0DC6" w:rsidDel="006E40E4" w:rsidRDefault="002B17F4" w:rsidP="008F5FE5">
            <w:pPr>
              <w:rPr>
                <w:del w:id="289" w:author="Wigfall, Trevonte" w:date="2021-06-14T14:17:00Z"/>
                <w:rFonts w:ascii="Arial" w:hAnsi="Arial" w:cs="Arial"/>
                <w:b/>
                <w:sz w:val="22"/>
                <w:szCs w:val="22"/>
                <w:u w:val="single"/>
                <w:rPrChange w:id="290" w:author="Wigfall, Trevonte" w:date="2021-07-12T14:29:00Z">
                  <w:rPr>
                    <w:del w:id="291" w:author="Wigfall, Trevonte" w:date="2021-06-14T14:17:00Z"/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del w:id="292" w:author="Wigfall, Trevonte" w:date="2021-06-14T14:17:00Z">
              <w:r w:rsidRPr="00A917B9" w:rsidDel="006E40E4"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2A0DC6" w:rsidDel="006E40E4">
                <w:rPr>
                  <w:rPrChange w:id="293" w:author="Wigfall, Trevonte" w:date="2021-07-12T14:29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294" w:author="Wigfall, Trevonte" w:date="2021-07-12T14:29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delText>Import custom rules</w:delText>
              </w:r>
              <w:r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295" w:author="Wigfall, Trevonte" w:date="2021-07-12T14:29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5EF4DBCB" w14:textId="357F3D6A" w:rsidR="008F5FE5" w:rsidRPr="002A0DC6" w:rsidDel="006E40E4" w:rsidRDefault="008F5FE5" w:rsidP="008F5FE5">
            <w:pPr>
              <w:rPr>
                <w:del w:id="296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97" w:author="Wigfall, Trevonte" w:date="2021-07-12T14:29:00Z">
                  <w:rPr>
                    <w:del w:id="298" w:author="Wigfall, Trevonte" w:date="2021-06-14T14:17:00Z"/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0E1B2" w14:textId="2BC71FFD" w:rsidR="008F5FE5" w:rsidRPr="002A0DC6" w:rsidDel="006E40E4" w:rsidRDefault="008F5FE5" w:rsidP="008F5FE5">
            <w:pPr>
              <w:rPr>
                <w:del w:id="299" w:author="Wigfall, Trevonte" w:date="2021-06-14T14:17:00Z"/>
                <w:rFonts w:ascii="Calibri" w:hAnsi="Calibri" w:cs="Calibri"/>
                <w:color w:val="000000"/>
                <w:sz w:val="22"/>
                <w:szCs w:val="22"/>
                <w:rPrChange w:id="300" w:author="Wigfall, Trevonte" w:date="2021-07-12T14:29:00Z">
                  <w:rPr>
                    <w:del w:id="301" w:author="Wigfall, Trevonte" w:date="2021-06-14T14:17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302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  <w:rPrChange w:id="303" w:author="Wigfall, Trevonte" w:date="2021-07-12T14:29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Rules imported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FF5989" w14:textId="06905365" w:rsidR="008F5FE5" w:rsidRPr="00A917B9" w:rsidDel="006E40E4" w:rsidRDefault="008F5FE5" w:rsidP="008F5FE5">
            <w:pPr>
              <w:rPr>
                <w:del w:id="304" w:author="Wigfall, Trevonte" w:date="2021-06-14T14:17:00Z"/>
                <w:rFonts w:asciiTheme="minorHAnsi" w:hAnsiTheme="minorHAnsi"/>
                <w:b/>
                <w:sz w:val="22"/>
                <w:szCs w:val="22"/>
                <w:rPrChange w:id="305" w:author="Trevonte Wigfall" w:date="2021-12-05T05:22:00Z">
                  <w:rPr>
                    <w:del w:id="306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307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:rsidDel="006E40E4" w14:paraId="4C43053D" w14:textId="5100078B" w:rsidTr="00C37A72">
        <w:trPr>
          <w:trHeight w:val="557"/>
          <w:del w:id="308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3645E3" w14:textId="35308774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0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F23DAA0" w14:textId="21C93599" w:rsidR="008F5FE5" w:rsidRPr="002A0DC6" w:rsidDel="006E40E4" w:rsidRDefault="008F5FE5" w:rsidP="008F5FE5">
            <w:pPr>
              <w:rPr>
                <w:del w:id="310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86F8B4" w14:textId="62B9A050" w:rsidR="008F5FE5" w:rsidRPr="002A0DC6" w:rsidDel="006E40E4" w:rsidRDefault="008F5FE5" w:rsidP="008F5FE5">
            <w:pPr>
              <w:rPr>
                <w:del w:id="311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12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DD4B" w14:textId="5BBFC2EC" w:rsidR="008F5FE5" w:rsidRPr="002A0DC6" w:rsidDel="006E40E4" w:rsidRDefault="008F5FE5" w:rsidP="008F5FE5">
            <w:pPr>
              <w:rPr>
                <w:del w:id="313" w:author="Wigfall, Trevonte" w:date="2021-06-14T14:17:00Z"/>
                <w:rFonts w:ascii="Calibri" w:hAnsi="Calibri" w:cs="Calibri"/>
                <w:b/>
                <w:color w:val="000000"/>
                <w:sz w:val="22"/>
                <w:szCs w:val="22"/>
              </w:rPr>
            </w:pPr>
            <w:del w:id="314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 </w:delText>
              </w:r>
              <w:r w:rsidRPr="002A0DC6" w:rsidDel="006E40E4">
                <w:rPr>
                  <w:rFonts w:ascii="Calibri" w:hAnsi="Calibri" w:cs="Calibri"/>
                  <w:b/>
                  <w:color w:val="000000"/>
                  <w:sz w:val="22"/>
                  <w:szCs w:val="22"/>
                </w:rPr>
                <w:delText>Except Reporting</w:delText>
              </w:r>
            </w:del>
          </w:p>
          <w:p w14:paraId="4BD96029" w14:textId="66A5BED5" w:rsidR="008F5FE5" w:rsidRPr="002A0DC6" w:rsidDel="006E40E4" w:rsidRDefault="008F5FE5" w:rsidP="008F5FE5">
            <w:pPr>
              <w:rPr>
                <w:del w:id="315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ADD88" w14:textId="5C62B6F0" w:rsidR="008F5FE5" w:rsidRPr="002A0DC6" w:rsidDel="006E40E4" w:rsidRDefault="008F5FE5" w:rsidP="008F5FE5">
            <w:pPr>
              <w:rPr>
                <w:del w:id="316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17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1A609" w14:textId="712714C3" w:rsidR="008F5FE5" w:rsidRPr="002A0DC6" w:rsidDel="006E40E4" w:rsidRDefault="008F5FE5" w:rsidP="008F5FE5">
            <w:pPr>
              <w:rPr>
                <w:del w:id="318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19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1EB9C61" w14:textId="382160DE" w:rsidR="008F5FE5" w:rsidRPr="002A0DC6" w:rsidDel="006E40E4" w:rsidRDefault="002B17F4" w:rsidP="008F5FE5">
            <w:pPr>
              <w:rPr>
                <w:del w:id="320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21" w:author="Wigfall, Trevonte" w:date="2021-06-14T14:17:00Z">
              <w:r w:rsidRPr="002A0DC6" w:rsidDel="006E40E4">
                <w:rPr>
                  <w:rPrChange w:id="322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2A0DC6" w:rsidDel="006E40E4">
                <w:rPr>
                  <w:rPrChange w:id="323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Replace Config Files</w:delText>
              </w:r>
              <w:r w:rsidRPr="00A917B9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26DB31D9" w14:textId="738DEC81" w:rsidR="008F5FE5" w:rsidRPr="002A0DC6" w:rsidDel="006E40E4" w:rsidRDefault="008F5FE5" w:rsidP="008F5FE5">
            <w:pPr>
              <w:spacing w:after="200" w:line="276" w:lineRule="auto"/>
              <w:rPr>
                <w:del w:id="324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407EE" w14:textId="7458D484" w:rsidR="008F5FE5" w:rsidRPr="002A0DC6" w:rsidDel="006E40E4" w:rsidRDefault="008F5FE5" w:rsidP="008F5FE5">
            <w:pPr>
              <w:rPr>
                <w:del w:id="325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326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replaced</w:delText>
              </w:r>
            </w:del>
          </w:p>
          <w:p w14:paraId="158114D9" w14:textId="0EDDCE1B" w:rsidR="008F5FE5" w:rsidRPr="002A0DC6" w:rsidDel="006E40E4" w:rsidRDefault="008F5FE5" w:rsidP="008F5FE5">
            <w:pPr>
              <w:rPr>
                <w:del w:id="327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098514" w14:textId="0EB50150" w:rsidR="008F5FE5" w:rsidRPr="00A917B9" w:rsidDel="006E40E4" w:rsidRDefault="008F5FE5" w:rsidP="008F5FE5">
            <w:pPr>
              <w:rPr>
                <w:del w:id="328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29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:rsidDel="006E40E4" w14:paraId="4D86767C" w14:textId="54A19A20" w:rsidTr="00C37A72">
        <w:trPr>
          <w:trHeight w:val="557"/>
          <w:del w:id="330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22CDF1C" w14:textId="092E4328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3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7808DE" w14:textId="4ED2F8F9" w:rsidR="008F5FE5" w:rsidRPr="002A0DC6" w:rsidDel="006E40E4" w:rsidRDefault="008F5FE5" w:rsidP="008F5FE5">
            <w:pPr>
              <w:rPr>
                <w:del w:id="332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9025D" w14:textId="1ACE94D8" w:rsidR="008F5FE5" w:rsidRPr="002A0DC6" w:rsidDel="006E40E4" w:rsidRDefault="008F5FE5" w:rsidP="008F5FE5">
            <w:pPr>
              <w:rPr>
                <w:del w:id="333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34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CA233" w14:textId="6D38D5E1" w:rsidR="008F5FE5" w:rsidRPr="002A0DC6" w:rsidDel="006E40E4" w:rsidRDefault="008F5FE5" w:rsidP="008F5FE5">
            <w:pPr>
              <w:rPr>
                <w:del w:id="335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36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and TPIC: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72E1C" w14:textId="085F737A" w:rsidR="008F5FE5" w:rsidRPr="002A0DC6" w:rsidDel="006E40E4" w:rsidRDefault="008F5FE5" w:rsidP="008F5FE5">
            <w:pPr>
              <w:rPr>
                <w:del w:id="337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38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0A8C4" w14:textId="666CFEF1" w:rsidR="008F5FE5" w:rsidRPr="002A0DC6" w:rsidDel="006E40E4" w:rsidRDefault="008F5FE5" w:rsidP="008F5FE5">
            <w:pPr>
              <w:rPr>
                <w:del w:id="33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40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170A58" w14:textId="5CFD6F09" w:rsidR="008F5FE5" w:rsidRPr="002A0DC6" w:rsidDel="006E40E4" w:rsidRDefault="002B17F4" w:rsidP="008F5FE5">
            <w:pPr>
              <w:rPr>
                <w:del w:id="341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42" w:author="Wigfall, Trevonte" w:date="2021-06-14T14:17:00Z">
              <w:r w:rsidRPr="002A0DC6" w:rsidDel="006E40E4">
                <w:rPr>
                  <w:rPrChange w:id="343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2A0DC6" w:rsidDel="006E40E4">
                <w:rPr>
                  <w:rPrChange w:id="344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Nthost config files</w:delText>
              </w:r>
              <w:r w:rsidRPr="00A917B9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28F4B314" w14:textId="0199A236" w:rsidR="008F5FE5" w:rsidRPr="002A0DC6" w:rsidDel="006E40E4" w:rsidRDefault="008F5FE5" w:rsidP="008F5FE5">
            <w:pPr>
              <w:spacing w:after="200" w:line="276" w:lineRule="auto"/>
              <w:rPr>
                <w:del w:id="345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6C953" w14:textId="136AA1DC" w:rsidR="008F5FE5" w:rsidRPr="002A0DC6" w:rsidDel="006E40E4" w:rsidRDefault="008F5FE5" w:rsidP="008F5FE5">
            <w:pPr>
              <w:rPr>
                <w:del w:id="346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347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23E664CC" w14:textId="7CD041B8" w:rsidR="008F5FE5" w:rsidRPr="002A0DC6" w:rsidDel="006E40E4" w:rsidRDefault="008F5FE5" w:rsidP="008F5FE5">
            <w:pPr>
              <w:rPr>
                <w:del w:id="348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B5B24F" w14:textId="3E296201" w:rsidR="008F5FE5" w:rsidRPr="00A917B9" w:rsidDel="006E40E4" w:rsidRDefault="008F5FE5" w:rsidP="008F5FE5">
            <w:pPr>
              <w:rPr>
                <w:del w:id="34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50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:rsidDel="006E40E4" w14:paraId="37CC616C" w14:textId="63415663" w:rsidTr="00C37A72">
        <w:trPr>
          <w:trHeight w:val="557"/>
          <w:del w:id="351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7C6191" w14:textId="56A2AEB1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52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B7CE71" w14:textId="3A1499D0" w:rsidR="008F5FE5" w:rsidRPr="002A0DC6" w:rsidDel="006E40E4" w:rsidRDefault="008F5FE5" w:rsidP="008F5FE5">
            <w:pPr>
              <w:rPr>
                <w:del w:id="353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77ABEE" w14:textId="772D47C7" w:rsidR="008F5FE5" w:rsidRPr="002A0DC6" w:rsidDel="006E40E4" w:rsidRDefault="008F5FE5" w:rsidP="008F5FE5">
            <w:pPr>
              <w:rPr>
                <w:del w:id="354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55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0B8C00" w14:textId="4CBB129E" w:rsidR="008F5FE5" w:rsidRPr="002A0DC6" w:rsidDel="006E40E4" w:rsidRDefault="008F5FE5" w:rsidP="008F5FE5">
            <w:pPr>
              <w:rPr>
                <w:del w:id="356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357" w:author="Wigfall, Trevonte" w:date="2021-06-14T14:17:00Z">
              <w:r w:rsidRPr="002A0DC6" w:rsidDel="006E40E4">
                <w:rPr>
                  <w:rFonts w:ascii="Calibri" w:hAnsi="Calibri" w:cs="Calibri"/>
                  <w:b/>
                  <w:color w:val="000000"/>
                  <w:sz w:val="22"/>
                  <w:szCs w:val="22"/>
                </w:rPr>
                <w:delText>TPPUI &amp; C3 (where C3 applies):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  </w:delText>
              </w:r>
            </w:del>
          </w:p>
          <w:p w14:paraId="5E069ADD" w14:textId="3FC62338" w:rsidR="008F5FE5" w:rsidRPr="002A0DC6" w:rsidDel="006E40E4" w:rsidRDefault="008F5FE5" w:rsidP="008F5FE5">
            <w:pPr>
              <w:rPr>
                <w:del w:id="358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FF956" w14:textId="12986488" w:rsidR="008F5FE5" w:rsidRPr="002A0DC6" w:rsidDel="006E40E4" w:rsidRDefault="008F5FE5" w:rsidP="008F5FE5">
            <w:pPr>
              <w:rPr>
                <w:del w:id="35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60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BD250B" w14:textId="16E1D50F" w:rsidR="008F5FE5" w:rsidRPr="002A0DC6" w:rsidDel="006E40E4" w:rsidRDefault="008F5FE5" w:rsidP="008F5FE5">
            <w:pPr>
              <w:rPr>
                <w:del w:id="36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6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B42F7CE" w14:textId="6D9798A4" w:rsidR="008F5FE5" w:rsidRPr="002A0DC6" w:rsidDel="006E40E4" w:rsidRDefault="002B17F4" w:rsidP="008F5FE5">
            <w:pPr>
              <w:rPr>
                <w:del w:id="363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64" w:author="Wigfall, Trevonte" w:date="2021-06-14T14:17:00Z">
              <w:r w:rsidRPr="002A0DC6" w:rsidDel="006E40E4">
                <w:rPr>
                  <w:rPrChange w:id="365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2A0DC6" w:rsidDel="006E40E4">
                <w:rPr>
                  <w:rPrChange w:id="366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Web.Config Files</w:delText>
              </w:r>
              <w:r w:rsidRPr="00A917B9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13296764" w14:textId="6BC7B334" w:rsidR="008F5FE5" w:rsidRPr="002A0DC6" w:rsidDel="006E40E4" w:rsidRDefault="008F5FE5" w:rsidP="008F5FE5">
            <w:pPr>
              <w:spacing w:after="200" w:line="276" w:lineRule="auto"/>
              <w:rPr>
                <w:del w:id="367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01ABB" w14:textId="1F2968B7" w:rsidR="008F5FE5" w:rsidRPr="002A0DC6" w:rsidDel="006E40E4" w:rsidRDefault="008F5FE5" w:rsidP="008F5FE5">
            <w:pPr>
              <w:rPr>
                <w:del w:id="368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369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05BE42A4" w14:textId="12A2FDC3" w:rsidR="008F5FE5" w:rsidRPr="002A0DC6" w:rsidDel="006E40E4" w:rsidRDefault="008F5FE5" w:rsidP="008F5FE5">
            <w:pPr>
              <w:rPr>
                <w:del w:id="370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0F44B9" w14:textId="6FD1EB6B" w:rsidR="008F5FE5" w:rsidRPr="00A917B9" w:rsidDel="006E40E4" w:rsidRDefault="008F5FE5" w:rsidP="008F5FE5">
            <w:pPr>
              <w:rPr>
                <w:del w:id="37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72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14:paraId="7B0BA1CC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C23B96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74AAA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C4B01A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2A0DC6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49596" w14:textId="3D6F8ADA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TPIC: 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B618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AA31B2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13AA1" w14:textId="77777777" w:rsidR="008F5FE5" w:rsidRPr="002A0DC6" w:rsidRDefault="002B17F4" w:rsidP="008F5FE5">
            <w:pPr>
              <w:spacing w:after="200" w:line="276" w:lineRule="auto"/>
            </w:pPr>
            <w:r w:rsidRPr="00A917B9">
              <w:fldChar w:fldCharType="begin"/>
            </w:r>
            <w:r w:rsidRPr="002A0DC6">
              <w:instrText xml:space="preserve"> HYPERLINK "file:///\\\\agpcorp\\apps\\Local\\EMT\\COTS\\McKesson\\ClaimsXten\\v6.0\\Docs%20%20(Internal)\\CXT_Installation_Guide-TPIC_Metadata_XML_AUTOMATED.docx" </w:instrText>
            </w:r>
            <w:r w:rsidRPr="002A0DC6">
              <w:rPr>
                <w:rPrChange w:id="373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A917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2F878" w14:textId="77777777" w:rsidR="008F5FE5" w:rsidRPr="002A0DC6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A0DC6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B30675" w14:textId="66DD19E0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4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5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76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:rsidDel="006E40E4" w14:paraId="30BDEF29" w14:textId="2989D46B" w:rsidTr="006D77EA">
        <w:trPr>
          <w:trHeight w:val="557"/>
          <w:del w:id="377" w:author="Wigfall, Trevonte" w:date="2021-06-14T14:18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4B1383" w14:textId="615743ED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78" w:author="Wigfall, Trevonte" w:date="2021-06-14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83A91" w14:textId="6BD5C93D" w:rsidR="008F5FE5" w:rsidRPr="002A0DC6" w:rsidDel="006E40E4" w:rsidRDefault="008F5FE5" w:rsidP="008F5FE5">
            <w:pPr>
              <w:rPr>
                <w:del w:id="379" w:author="Wigfall, Trevonte" w:date="2021-06-14T14:18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BAC6F" w14:textId="32CEE5C2" w:rsidR="008F5FE5" w:rsidRPr="002A0DC6" w:rsidDel="006E40E4" w:rsidRDefault="008F5FE5" w:rsidP="008F5FE5">
            <w:pPr>
              <w:rPr>
                <w:del w:id="380" w:author="Wigfall, Trevonte" w:date="2021-06-14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81" w:author="Wigfall, Trevonte" w:date="2021-06-14T14:18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82FD69" w14:textId="68FCF4E8" w:rsidR="008F5FE5" w:rsidRPr="002A0DC6" w:rsidDel="006E40E4" w:rsidRDefault="008F5FE5" w:rsidP="008F5FE5">
            <w:pPr>
              <w:rPr>
                <w:del w:id="382" w:author="Wigfall, Trevonte" w:date="2021-06-14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83" w:author="Wigfall, Trevonte" w:date="2021-06-14T14:18:00Z">
              <w:r w:rsidRPr="002A0DC6" w:rsidDel="006E40E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 xml:space="preserve">TPPUI &amp; UIAPP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Servers: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406BE1" w14:textId="4B4C6629" w:rsidR="008F5FE5" w:rsidRPr="002A0DC6" w:rsidDel="006E40E4" w:rsidRDefault="008F5FE5" w:rsidP="008F5FE5">
            <w:pPr>
              <w:rPr>
                <w:del w:id="384" w:author="Wigfall, Trevonte" w:date="2021-06-14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F775C32" w14:textId="4CF812BA" w:rsidR="008F5FE5" w:rsidRPr="002A0DC6" w:rsidDel="006E40E4" w:rsidRDefault="008F5FE5" w:rsidP="008F5FE5">
            <w:pPr>
              <w:rPr>
                <w:del w:id="385" w:author="Wigfall, Trevonte" w:date="2021-06-14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8D29D" w14:textId="60BFF094" w:rsidR="008F5FE5" w:rsidRPr="002A0DC6" w:rsidDel="006E40E4" w:rsidRDefault="002B17F4" w:rsidP="008F5FE5">
            <w:pPr>
              <w:spacing w:after="200" w:line="276" w:lineRule="auto"/>
              <w:rPr>
                <w:del w:id="386" w:author="Wigfall, Trevonte" w:date="2021-06-14T14:18:00Z"/>
              </w:rPr>
            </w:pPr>
            <w:del w:id="387" w:author="Wigfall, Trevonte" w:date="2021-06-14T14:18:00Z">
              <w:r w:rsidRPr="00A917B9" w:rsidDel="006E40E4">
                <w:fldChar w:fldCharType="begin"/>
              </w:r>
              <w:r w:rsidRPr="002A0DC6" w:rsidDel="006E40E4"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2A0DC6" w:rsidDel="006E40E4">
                <w:rPr>
                  <w:rPrChange w:id="388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Set LDAP manager password</w:delText>
              </w:r>
              <w:r w:rsidRPr="00A917B9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 xml:space="preserve"> 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4B2D2" w14:textId="6529E2B6" w:rsidR="008F5FE5" w:rsidRPr="002A0DC6" w:rsidDel="006E40E4" w:rsidRDefault="008F5FE5" w:rsidP="008F5FE5">
            <w:pPr>
              <w:rPr>
                <w:del w:id="389" w:author="Wigfall, Trevonte" w:date="2021-06-14T14:18:00Z"/>
                <w:rFonts w:asciiTheme="minorHAnsi" w:hAnsiTheme="minorHAnsi"/>
                <w:smallCaps/>
                <w:sz w:val="22"/>
                <w:szCs w:val="22"/>
              </w:rPr>
            </w:pPr>
            <w:del w:id="390" w:author="Wigfall, Trevonte" w:date="2021-06-14T14:18:00Z">
              <w:r w:rsidRPr="002A0DC6" w:rsidDel="006E40E4">
                <w:rPr>
                  <w:rFonts w:ascii="Calibri" w:hAnsi="Calibri"/>
                  <w:color w:val="000000"/>
                  <w:sz w:val="22"/>
                  <w:szCs w:val="22"/>
                </w:rPr>
                <w:delText>Password set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5CD757" w14:textId="67A7C051" w:rsidR="008F5FE5" w:rsidRPr="00A917B9" w:rsidDel="006E40E4" w:rsidRDefault="008F5FE5" w:rsidP="008F5FE5">
            <w:pPr>
              <w:rPr>
                <w:del w:id="391" w:author="Wigfall, Trevonte" w:date="2021-06-14T14:18:00Z"/>
                <w:rFonts w:asciiTheme="minorHAnsi" w:hAnsiTheme="minorHAnsi"/>
                <w:b/>
                <w:sz w:val="22"/>
                <w:szCs w:val="22"/>
              </w:rPr>
            </w:pPr>
            <w:del w:id="392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14:paraId="39533FB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8CC779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CD1CB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D25A77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553F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2A0DC6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427C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06E00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CE15A2" w14:textId="77777777" w:rsidR="008F5FE5" w:rsidRPr="002A0DC6" w:rsidRDefault="002B17F4" w:rsidP="008F5FE5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2A0DC6">
              <w:rPr>
                <w:rPrChange w:id="393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2A0DC6">
              <w:rPr>
                <w:rPrChange w:id="394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A917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0020C990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4E14766" w14:textId="77777777" w:rsidR="008F5FE5" w:rsidRPr="002A0DC6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7CBC5E" w14:textId="06853CC6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95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6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97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7AEF8B9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C05A2C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9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502C23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A38F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85E7B" w14:textId="5CFB6065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: 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D6D1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0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0F3ECE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0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CE96629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PrChange w:id="405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2A0DC6">
              <w:rPr>
                <w:rPrChange w:id="406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A917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12084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4937D4" w14:textId="05437248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0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09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10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21985E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CC10CD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1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9AD719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EBCE5B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1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82F8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1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14245045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418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83511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1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2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88AA63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2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2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FD704E" w14:textId="77777777" w:rsidR="008F5FE5" w:rsidRPr="002A0DC6" w:rsidRDefault="008F5FE5" w:rsidP="008F5FE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B17F4" w:rsidRPr="00A917B9">
              <w:fldChar w:fldCharType="begin"/>
            </w:r>
            <w:r w:rsidR="002B17F4"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2B17F4" w:rsidRPr="002A0DC6">
              <w:rPr>
                <w:rPrChange w:id="427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8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2B17F4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FCA4018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30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2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D09B7CD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33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DD209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434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3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37467F" w14:textId="6BAD3443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36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37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38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4A1451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746224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3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4E5FCB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1D834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4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2F3F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4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04973B02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446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F6623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4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4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BE1F3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4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5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5C033EF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45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452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45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8F5FE5" w:rsidRPr="002A0DC6">
              <w:rPr>
                <w:rPrChange w:id="454" w:author="Wigfall, Trevonte" w:date="2021-07-12T14:29:00Z">
                  <w:rPr>
                    <w:strike/>
                  </w:rPr>
                </w:rPrChange>
              </w:rPr>
              <w:t xml:space="preserve"> </w:t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5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5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9951F16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57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8D6388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458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5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D427878" w14:textId="589CBD71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60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61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62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076A237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8C9CFB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6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6EF69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F6DB8A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6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1316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6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16E1D27B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470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6EC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7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7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2ACE0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7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7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F5FE5" w:rsidRPr="002A0DC6" w14:paraId="1DAE25BF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F5FE5" w:rsidRPr="002A0DC6" w14:paraId="6549CA9E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2F3850" w14:textId="77777777" w:rsidR="008F5FE5" w:rsidRPr="002A0DC6" w:rsidRDefault="008F5FE5" w:rsidP="008F5FE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75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F5FE5" w:rsidRPr="002A0DC6" w14:paraId="14ABD6E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903773" w14:textId="77777777" w:rsidR="008F5FE5" w:rsidRPr="002A0DC6" w:rsidRDefault="002B17F4" w:rsidP="008F5FE5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476" w:author="Wigfall, Trevonte" w:date="2021-07-12T14:29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A917B9">
                                <w:fldChar w:fldCharType="begin"/>
                              </w:r>
                              <w:r w:rsidRPr="002A0DC6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2A0DC6">
                                <w:rPr>
                                  <w:rPrChange w:id="477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8F5FE5" w:rsidRPr="002A0DC6">
                                <w:rPr>
                                  <w:rPrChange w:id="478" w:author="Wigfall, Trevonte" w:date="2021-07-12T14:29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8F5FE5"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79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80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1F60F2A8" w14:textId="77777777" w:rsidR="008F5FE5" w:rsidRPr="002A0DC6" w:rsidRDefault="008F5FE5" w:rsidP="008F5FE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81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5AEEFEB4" w14:textId="77777777" w:rsidR="008F5FE5" w:rsidRPr="002A0DC6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482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CEAC882" w14:textId="77777777" w:rsidR="008F5FE5" w:rsidRPr="002A0DC6" w:rsidRDefault="008F5FE5" w:rsidP="008F5FE5">
            <w:pPr>
              <w:rPr>
                <w:rFonts w:ascii="Calibri" w:hAnsi="Calibri" w:cs="Calibri"/>
                <w:sz w:val="22"/>
                <w:szCs w:val="22"/>
                <w:u w:val="single"/>
                <w:rPrChange w:id="483" w:author="Wigfall, Trevonte" w:date="2021-07-12T14:29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1AFEF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484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8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3239E" w14:textId="30359363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86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87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88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5FFCC71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DE04A01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8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83C8C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BB426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9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F52D7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9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1449F1C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496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C1EF3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9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9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CC4610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9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0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A8C255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50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502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50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8F5FE5" w:rsidRPr="002A0DC6">
              <w:rPr>
                <w:rPrChange w:id="504" w:author="Wigfall, Trevonte" w:date="2021-07-12T14:29:00Z">
                  <w:rPr>
                    <w:strike/>
                  </w:rPr>
                </w:rPrChange>
              </w:rPr>
              <w:t xml:space="preserve"> </w:t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0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0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8340DB9" w14:textId="77777777" w:rsidR="008F5FE5" w:rsidRPr="002A0DC6" w:rsidRDefault="008F5FE5" w:rsidP="008F5FE5">
            <w:pPr>
              <w:rPr>
                <w:rFonts w:ascii="Calibri" w:hAnsi="Calibri" w:cs="Calibri"/>
                <w:noProof/>
                <w:sz w:val="22"/>
                <w:szCs w:val="22"/>
                <w:rPrChange w:id="507" w:author="Wigfall, Trevonte" w:date="2021-07-12T14:29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FF39B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508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0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54F9B8" w14:textId="229B27BA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0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1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12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21D339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E5627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EC1B17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D8242F" w14:textId="77777777" w:rsidR="008F5FE5" w:rsidRPr="002A0DC6" w:rsidRDefault="008F5FE5" w:rsidP="008F5FE5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10F52" w14:textId="56D4B255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57429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FA62BA8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5740A" w14:textId="77777777" w:rsidR="008F5FE5" w:rsidRPr="002A0DC6" w:rsidRDefault="002B17F4" w:rsidP="008F5FE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17B9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2A0DC6">
              <w:rPr>
                <w:rPrChange w:id="513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Validate UIApp and TPIC services using EMT GUI</w:t>
            </w:r>
            <w:r w:rsidRPr="00A917B9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A1A3B0" w14:textId="77777777" w:rsidR="008F5FE5" w:rsidRPr="002A0DC6" w:rsidRDefault="008F5FE5" w:rsidP="008F5FE5">
            <w:r w:rsidRPr="002A0DC6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115ABF" w14:textId="549B8615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4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5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16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6EE94E5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646844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00CBE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9A1BA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24AABE" w14:textId="4119306A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70E46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AB3F56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A9B103" w14:textId="77777777" w:rsidR="008F5FE5" w:rsidRPr="002A0DC6" w:rsidRDefault="002B17F4" w:rsidP="008F5FE5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A917B9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2A0DC6">
              <w:rPr>
                <w:rPrChange w:id="517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A917B9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2CF8BA26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A1999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84DB98" w14:textId="0CE362F7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9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20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029080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6ECCE1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0B677A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18358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B48CD" w14:textId="3CEB6C8A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4AD81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70D6D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EF2A62" w14:textId="77777777" w:rsidR="008F5FE5" w:rsidRPr="002A0DC6" w:rsidRDefault="002B17F4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917B9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2A0DC6">
              <w:rPr>
                <w:rPrChange w:id="521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A917B9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39CC7D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66BDE9" w14:textId="7741C62B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2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3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24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3C13D512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C8DDFA4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9C9A41E" w14:textId="77777777" w:rsidR="008F5FE5" w:rsidRPr="002A0DC6" w:rsidRDefault="008F5FE5" w:rsidP="008F5FE5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AA084F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0DB0B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22E2F" w14:textId="25706D32" w:rsidR="008F5FE5" w:rsidRPr="002A0DC6" w:rsidRDefault="008F5FE5" w:rsidP="008F5FE5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del w:id="525" w:author="Trevonte Wigfall" w:date="2021-10-03T01:08:00Z">
              <w:r w:rsidRPr="002A0DC6" w:rsidDel="00281D2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3D</w:delText>
              </w:r>
            </w:del>
            <w:ins w:id="526" w:author="Trevonte Wigfall" w:date="2021-10-03T01:10:00Z">
              <w:r w:rsidR="00280BAA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03D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8DA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310B92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E95B9F3" w14:textId="77777777" w:rsidR="008F5FE5" w:rsidRPr="002A0DC6" w:rsidRDefault="002B17F4" w:rsidP="008F5FE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A917B9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2A0DC6">
              <w:rPr>
                <w:rPrChange w:id="527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A917B9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0B9E49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C40580" w14:textId="3CC156D6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9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30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72C3D885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E1E31C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3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D2A5A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28E003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3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6BAB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3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servers (</w:t>
            </w: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53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C3 VIP, if applicable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3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):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539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5E056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4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4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0C259F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4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4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B0C318E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54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545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2A0DC6">
              <w:rPr>
                <w:rPrChange w:id="54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rPrChange w:id="547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rPrChange w:id="548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7DD60AE5" w14:textId="77777777" w:rsidR="008F5FE5" w:rsidRPr="002A0DC6" w:rsidRDefault="008F5FE5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54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6CEC2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550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551" w:author="Wigfall, Trevonte" w:date="2021-07-12T14:29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AB680F" w14:textId="3D59850E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52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53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54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5EA9A8E1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5654AF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55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FBACD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22AA3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5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7FDD4" w14:textId="77777777" w:rsidR="008F5FE5" w:rsidRPr="002A0DC6" w:rsidRDefault="008F5FE5" w:rsidP="008F5FE5">
            <w:pPr>
              <w:rPr>
                <w:rFonts w:ascii="Calibri" w:hAnsi="Calibri" w:cs="Calibri"/>
                <w:color w:val="000000"/>
                <w:sz w:val="22"/>
                <w:szCs w:val="22"/>
                <w:rPrChange w:id="559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color w:val="000000"/>
                <w:sz w:val="22"/>
                <w:szCs w:val="22"/>
                <w:rPrChange w:id="560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Reporting Server: N/A</w:t>
            </w:r>
          </w:p>
          <w:p w14:paraId="4D019AA9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6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972DC5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6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6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C3B961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6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65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F5FE5" w:rsidRPr="002A0DC6" w14:paraId="404D8F5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B9DC7" w14:textId="77777777" w:rsidR="008F5FE5" w:rsidRPr="002A0DC6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566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2A0DC6">
                    <w:rPr>
                      <w:rFonts w:ascii="Calibri" w:hAnsi="Calibri" w:cs="Calibri"/>
                      <w:noProof/>
                      <w:sz w:val="22"/>
                      <w:szCs w:val="22"/>
                      <w:rPrChange w:id="567" w:author="Wigfall, Trevonte" w:date="2021-07-12T14:29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15DCF363" wp14:editId="5871EC0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340502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F5FE5" w:rsidRPr="002A0DC6" w14:paraId="35A92845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D07F1D" w14:textId="77777777" w:rsidR="008F5FE5" w:rsidRPr="002A0DC6" w:rsidRDefault="002B17F4" w:rsidP="008F5FE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568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A917B9">
                          <w:fldChar w:fldCharType="begin"/>
                        </w:r>
                        <w:r w:rsidRPr="002A0DC6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2A0DC6">
                          <w:rPr>
                            <w:rPrChange w:id="569" w:author="Wigfall, Trevonte" w:date="2021-07-12T14:2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8F5FE5" w:rsidRPr="002A0DC6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570" w:author="Wigfall, Trevonte" w:date="2021-07-12T14:2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2A0DC6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571" w:author="Wigfall, Trevonte" w:date="2021-07-12T14:2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357ABA65" w14:textId="77777777" w:rsidR="008F5FE5" w:rsidRPr="002A0DC6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572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7A8167A7" w14:textId="77777777" w:rsidR="008F5FE5" w:rsidRPr="002A0DC6" w:rsidRDefault="008F5FE5" w:rsidP="008F5FE5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573" w:author="Wigfall, Trevonte" w:date="2021-07-12T14:29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726A74" w14:textId="77777777" w:rsidR="008F5FE5" w:rsidRPr="002A0DC6" w:rsidRDefault="008F5FE5" w:rsidP="008F5FE5">
            <w:pPr>
              <w:rPr>
                <w:rFonts w:ascii="Calibri" w:hAnsi="Calibri" w:cs="Calibri"/>
                <w:color w:val="000000"/>
                <w:sz w:val="22"/>
                <w:szCs w:val="22"/>
                <w:rPrChange w:id="574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color w:val="000000"/>
                <w:sz w:val="22"/>
                <w:szCs w:val="22"/>
                <w:rPrChange w:id="575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2D6AB67D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576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E7A4C9" w14:textId="23D6DA5A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77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78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79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637BEE8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B54D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8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F82496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A0719F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8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  <w:r w:rsidRPr="002A0DC6" w:rsidDel="00782A2B">
              <w:rPr>
                <w:rFonts w:asciiTheme="minorHAnsi" w:hAnsiTheme="minorHAnsi"/>
                <w:b/>
                <w:smallCaps/>
                <w:sz w:val="22"/>
                <w:szCs w:val="22"/>
                <w:rPrChange w:id="58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3C683" w14:textId="77777777" w:rsidR="008F5FE5" w:rsidRPr="002A0DC6" w:rsidRDefault="008F5FE5" w:rsidP="008F5FE5">
            <w:pPr>
              <w:rPr>
                <w:rPrChange w:id="585" w:author="Wigfall, Trevonte" w:date="2021-07-12T14:29:00Z">
                  <w:rPr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3830D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86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3D7867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8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EE0B8" w14:textId="77777777" w:rsidR="008F5FE5" w:rsidRPr="002A0DC6" w:rsidRDefault="008F5FE5" w:rsidP="008F5FE5">
            <w:pPr>
              <w:rPr>
                <w:rFonts w:ascii="Calibri" w:hAnsi="Calibri"/>
                <w:sz w:val="22"/>
                <w:szCs w:val="22"/>
                <w:rPrChange w:id="588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sz w:val="22"/>
                <w:szCs w:val="22"/>
                <w:rPrChange w:id="589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Perform App Compares using the templates in \\va01dfacapp971\d$\Scripts\CXT_COMPARE_TEST\Launchers (run as admin, provide master and target environments when prompted):</w:t>
            </w:r>
          </w:p>
          <w:p w14:paraId="730FC9FC" w14:textId="2D28DD17" w:rsidR="008F5FE5" w:rsidRPr="002A0DC6" w:rsidRDefault="008F5FE5" w:rsidP="008F5FE5">
            <w:pPr>
              <w:rPr>
                <w:rFonts w:ascii="Calibri" w:hAnsi="Calibri"/>
                <w:sz w:val="22"/>
                <w:szCs w:val="22"/>
                <w:rPrChange w:id="590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sz w:val="22"/>
                <w:szCs w:val="22"/>
                <w:rPrChange w:id="591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1) TPIC:  Master to current_env_upgrading </w:t>
            </w:r>
            <w:r w:rsidRPr="002A0DC6">
              <w:rPr>
                <w:rFonts w:ascii="Calibri" w:hAnsi="Calibri"/>
                <w:sz w:val="22"/>
                <w:szCs w:val="22"/>
                <w:rPrChange w:id="592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2) UIAPP:  Master to current_env_upgrading </w:t>
            </w:r>
            <w:r w:rsidRPr="002A0DC6">
              <w:rPr>
                <w:rFonts w:ascii="Calibri" w:hAnsi="Calibri"/>
                <w:sz w:val="22"/>
                <w:szCs w:val="22"/>
                <w:rPrChange w:id="593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3) TPPUI:  Master to current_env_upgrading </w:t>
            </w:r>
            <w:r w:rsidRPr="002A0DC6">
              <w:rPr>
                <w:rFonts w:ascii="Calibri" w:hAnsi="Calibri"/>
                <w:sz w:val="22"/>
                <w:szCs w:val="22"/>
                <w:rPrChange w:id="594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4) C3:  Master to current_env_upgrading </w:t>
            </w:r>
            <w:r w:rsidRPr="002A0DC6">
              <w:rPr>
                <w:rFonts w:ascii="Calibri" w:hAnsi="Calibri"/>
                <w:sz w:val="22"/>
                <w:szCs w:val="22"/>
                <w:rPrChange w:id="595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5) Reporting:  Master to current_env_upgrading </w:t>
            </w:r>
            <w:r w:rsidRPr="002A0DC6">
              <w:rPr>
                <w:rFonts w:ascii="Calibri" w:hAnsi="Calibri"/>
                <w:sz w:val="22"/>
                <w:szCs w:val="22"/>
                <w:rPrChange w:id="596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6) TPIC:  current_env_upgrading to itself</w:t>
            </w:r>
            <w:r w:rsidRPr="002A0DC6">
              <w:rPr>
                <w:rFonts w:ascii="Calibri" w:hAnsi="Calibri"/>
                <w:sz w:val="22"/>
                <w:szCs w:val="22"/>
                <w:rPrChange w:id="597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7) UIAPP:  current_env_upgrading to itself</w:t>
            </w:r>
            <w:r w:rsidRPr="002A0DC6">
              <w:rPr>
                <w:rFonts w:ascii="Calibri" w:hAnsi="Calibri"/>
                <w:sz w:val="22"/>
                <w:szCs w:val="22"/>
                <w:rPrChange w:id="598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8) TPPUI:  current_env_upgrading to itself</w:t>
            </w:r>
            <w:r w:rsidRPr="002A0DC6">
              <w:rPr>
                <w:rFonts w:ascii="Calibri" w:hAnsi="Calibri"/>
                <w:sz w:val="22"/>
                <w:szCs w:val="22"/>
                <w:rPrChange w:id="599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9) C3:  current_env_upgrading to itself</w:t>
            </w:r>
            <w:r w:rsidRPr="002A0DC6">
              <w:rPr>
                <w:rFonts w:ascii="Calibri" w:hAnsi="Calibri"/>
                <w:sz w:val="22"/>
                <w:szCs w:val="22"/>
                <w:rPrChange w:id="600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r w:rsidRPr="002A0DC6">
              <w:rPr>
                <w:rFonts w:ascii="Calibri" w:hAnsi="Calibri"/>
                <w:sz w:val="22"/>
                <w:szCs w:val="22"/>
                <w:rPrChange w:id="601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2A0DC6">
              <w:rPr>
                <w:rFonts w:ascii="Calibri" w:hAnsi="Calibri"/>
                <w:sz w:val="22"/>
                <w:szCs w:val="22"/>
                <w:rPrChange w:id="602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del w:id="603" w:author="Trevonte Wigfall" w:date="2021-10-03T01:08:00Z">
              <w:r w:rsidRPr="002A0DC6" w:rsidDel="00281D2F">
                <w:rPr>
                  <w:rFonts w:ascii="Calibri" w:hAnsi="Calibri"/>
                  <w:sz w:val="22"/>
                  <w:szCs w:val="22"/>
                  <w:rPrChange w:id="604" w:author="Wigfall, Trevonte" w:date="2021-07-12T14:29:00Z">
                    <w:rPr>
                      <w:rFonts w:ascii="Calibri" w:hAnsi="Calibri"/>
                      <w:strike/>
                      <w:sz w:val="22"/>
                      <w:szCs w:val="22"/>
                    </w:rPr>
                  </w:rPrChange>
                </w:rPr>
                <w:delText>3D</w:delText>
              </w:r>
            </w:del>
            <w:ins w:id="605" w:author="Trevonte Wigfall" w:date="2021-10-03T01:10:00Z">
              <w:r w:rsidR="00280BAA">
                <w:rPr>
                  <w:rFonts w:ascii="Calibri" w:hAnsi="Calibri"/>
                  <w:sz w:val="22"/>
                  <w:szCs w:val="22"/>
                </w:rPr>
                <w:t>03D</w:t>
              </w:r>
            </w:ins>
            <w:r w:rsidRPr="002A0DC6">
              <w:rPr>
                <w:rFonts w:ascii="Calibri" w:hAnsi="Calibri"/>
                <w:sz w:val="22"/>
                <w:szCs w:val="22"/>
                <w:rPrChange w:id="606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master for 7D</w:t>
            </w:r>
          </w:p>
          <w:p w14:paraId="3FC4ABE7" w14:textId="77777777" w:rsidR="008F5FE5" w:rsidRPr="002A0DC6" w:rsidRDefault="008F5FE5" w:rsidP="008F5FE5">
            <w:pPr>
              <w:rPr>
                <w:rFonts w:ascii="Calibri" w:hAnsi="Calibri"/>
                <w:sz w:val="22"/>
                <w:szCs w:val="22"/>
                <w:rPrChange w:id="607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sz w:val="22"/>
                <w:szCs w:val="22"/>
                <w:rPrChange w:id="608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7D master for 8Q</w:t>
            </w:r>
            <w:r w:rsidRPr="002A0DC6">
              <w:rPr>
                <w:rFonts w:ascii="Calibri" w:hAnsi="Calibri"/>
                <w:sz w:val="22"/>
                <w:szCs w:val="22"/>
                <w:rPrChange w:id="609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8Q master for everything else</w:t>
            </w:r>
            <w:r w:rsidRPr="002A0DC6">
              <w:rPr>
                <w:rFonts w:ascii="Calibri" w:hAnsi="Calibri"/>
                <w:noProof/>
                <w:sz w:val="22"/>
                <w:szCs w:val="22"/>
                <w:rPrChange w:id="610" w:author="Wigfall, Trevonte" w:date="2021-07-12T14:29:00Z">
                  <w:rPr>
                    <w:rFonts w:ascii="Calibri" w:hAnsi="Calibri"/>
                    <w:strike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06752" behindDoc="0" locked="0" layoutInCell="1" allowOverlap="1" wp14:anchorId="25782122" wp14:editId="0C9BDA5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03915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61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EC6B75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612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color w:val="000000"/>
                <w:sz w:val="22"/>
                <w:szCs w:val="22"/>
                <w:rPrChange w:id="613" w:author="Wigfall, Trevonte" w:date="2021-07-12T14:29:00Z">
                  <w:rPr>
                    <w:rFonts w:ascii="Calibri" w:hAnsi="Calibri"/>
                    <w:strike/>
                    <w:color w:val="000000"/>
                    <w:sz w:val="22"/>
                    <w:szCs w:val="22"/>
                  </w:rPr>
                </w:rPrChange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EE35D38" w14:textId="40E3D1F0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14" w:author="Wigfall, Trevonte" w:date="2021-07-12T14:3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15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616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614436D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7AB24C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16CDC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E004D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54CA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B234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85F905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0AF098F" w14:textId="77777777" w:rsidR="008F5FE5" w:rsidRPr="002A0DC6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0E9D80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BCF65D" w14:textId="4F8B723D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17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18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619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338BD7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F87CB2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7D4810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676EA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D70A3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6E0DF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0DCC0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978C5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7AEEF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D5112" w14:textId="2BBAD5CB" w:rsidR="008F5FE5" w:rsidRPr="0026481C" w:rsidRDefault="008F5FE5" w:rsidP="008F5FE5">
            <w:pPr>
              <w:rPr>
                <w:highlight w:val="yellow"/>
                <w:rPrChange w:id="620" w:author="Wigfall, Trevonte" w:date="2021-07-12T14:34:00Z">
                  <w:rPr/>
                </w:rPrChange>
              </w:rPr>
            </w:pPr>
            <w:del w:id="621" w:author="Wigfall, Trevonte" w:date="2021-05-27T10:51:00Z">
              <w:r w:rsidRPr="00A917B9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622" w:author="Wigfall, Trevonte" w:date="2021-07-12T14:29:00Z">
              <w:r w:rsidR="002A0DC6" w:rsidRPr="00A917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</w:tbl>
    <w:p w14:paraId="4118EEE1" w14:textId="77777777" w:rsidR="0057614C" w:rsidRPr="002A0DC6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2A0DC6" w14:paraId="405FE24D" w14:textId="77777777" w:rsidTr="00C70289">
        <w:trPr>
          <w:trHeight w:val="2479"/>
        </w:trPr>
        <w:tc>
          <w:tcPr>
            <w:tcW w:w="13062" w:type="dxa"/>
          </w:tcPr>
          <w:p w14:paraId="74911104" w14:textId="77777777" w:rsidR="008E63C2" w:rsidRPr="002A0DC6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7C46BA24" w14:textId="77777777" w:rsidR="008E63C2" w:rsidRPr="002A0DC6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9797B1D" w14:textId="77777777" w:rsidR="0057614C" w:rsidRPr="002A0DC6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474EAE5" w14:textId="77777777" w:rsidR="0057614C" w:rsidRPr="002A0DC6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2A0DC6">
      <w:headerReference w:type="default" r:id="rId12"/>
      <w:footerReference w:type="default" r:id="rId13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75E43" w14:textId="77777777" w:rsidR="009D468C" w:rsidRDefault="009D468C">
      <w:r>
        <w:separator/>
      </w:r>
    </w:p>
  </w:endnote>
  <w:endnote w:type="continuationSeparator" w:id="0">
    <w:p w14:paraId="4417E581" w14:textId="77777777" w:rsidR="009D468C" w:rsidRDefault="009D4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A69F" w14:textId="77777777" w:rsidR="00C37A72" w:rsidRDefault="00C37A7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1EFE319" w14:textId="77777777" w:rsidR="00C37A72" w:rsidRDefault="00C37A7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0AFF5" w14:textId="77777777" w:rsidR="009D468C" w:rsidRDefault="009D468C">
      <w:r>
        <w:separator/>
      </w:r>
    </w:p>
  </w:footnote>
  <w:footnote w:type="continuationSeparator" w:id="0">
    <w:p w14:paraId="3CD89A5B" w14:textId="77777777" w:rsidR="009D468C" w:rsidRDefault="009D4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FD19" w14:textId="77777777" w:rsidR="00C37A72" w:rsidRDefault="00A917B9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DE3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6917" r:id="rId2"/>
      </w:object>
    </w:r>
  </w:p>
  <w:p w14:paraId="7F8194A6" w14:textId="77777777" w:rsidR="00C37A72" w:rsidRDefault="00C37A7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930AC14" w14:textId="77777777" w:rsidR="00C37A72" w:rsidRDefault="00C37A7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B4633D6" w14:textId="77777777" w:rsidR="00C37A72" w:rsidRDefault="00C3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6A4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62A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7B0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7C9D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D74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A6C4B"/>
    <w:rsid w:val="001B0457"/>
    <w:rsid w:val="001B1EEA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0941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0DBA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81C"/>
    <w:rsid w:val="002649E9"/>
    <w:rsid w:val="0026596E"/>
    <w:rsid w:val="00266769"/>
    <w:rsid w:val="00266882"/>
    <w:rsid w:val="00266DFD"/>
    <w:rsid w:val="0027537D"/>
    <w:rsid w:val="0028037E"/>
    <w:rsid w:val="00280BAA"/>
    <w:rsid w:val="002812B4"/>
    <w:rsid w:val="002816E3"/>
    <w:rsid w:val="00281B8F"/>
    <w:rsid w:val="00281D2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0DC6"/>
    <w:rsid w:val="002A21CC"/>
    <w:rsid w:val="002A2F9A"/>
    <w:rsid w:val="002A51F6"/>
    <w:rsid w:val="002A6DAD"/>
    <w:rsid w:val="002B176D"/>
    <w:rsid w:val="002B17F4"/>
    <w:rsid w:val="002B294D"/>
    <w:rsid w:val="002B587A"/>
    <w:rsid w:val="002B67AD"/>
    <w:rsid w:val="002B6CAF"/>
    <w:rsid w:val="002C12A1"/>
    <w:rsid w:val="002C16C0"/>
    <w:rsid w:val="002C347B"/>
    <w:rsid w:val="002C4204"/>
    <w:rsid w:val="002C4DDA"/>
    <w:rsid w:val="002C78AF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53EA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822"/>
    <w:rsid w:val="00320ADD"/>
    <w:rsid w:val="0032172F"/>
    <w:rsid w:val="00321FA4"/>
    <w:rsid w:val="003257AB"/>
    <w:rsid w:val="00332235"/>
    <w:rsid w:val="003402C7"/>
    <w:rsid w:val="00342449"/>
    <w:rsid w:val="00345402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127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6C76"/>
    <w:rsid w:val="003B7476"/>
    <w:rsid w:val="003B76CA"/>
    <w:rsid w:val="003D47BF"/>
    <w:rsid w:val="003D5472"/>
    <w:rsid w:val="003D60C7"/>
    <w:rsid w:val="003D7130"/>
    <w:rsid w:val="003D7C61"/>
    <w:rsid w:val="003D7CA2"/>
    <w:rsid w:val="003E13D6"/>
    <w:rsid w:val="003E54C0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870"/>
    <w:rsid w:val="00472FF6"/>
    <w:rsid w:val="004745EC"/>
    <w:rsid w:val="00475A22"/>
    <w:rsid w:val="00476032"/>
    <w:rsid w:val="00476347"/>
    <w:rsid w:val="0048073E"/>
    <w:rsid w:val="00482095"/>
    <w:rsid w:val="0048255B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52E7"/>
    <w:rsid w:val="004A7312"/>
    <w:rsid w:val="004B1AE1"/>
    <w:rsid w:val="004B3497"/>
    <w:rsid w:val="004B39F0"/>
    <w:rsid w:val="004B424E"/>
    <w:rsid w:val="004B6C64"/>
    <w:rsid w:val="004B6F89"/>
    <w:rsid w:val="004B7657"/>
    <w:rsid w:val="004C15E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2923"/>
    <w:rsid w:val="00675BBA"/>
    <w:rsid w:val="00677624"/>
    <w:rsid w:val="00681D24"/>
    <w:rsid w:val="00681FEC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0E4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0706"/>
    <w:rsid w:val="00731E37"/>
    <w:rsid w:val="00733872"/>
    <w:rsid w:val="0073397F"/>
    <w:rsid w:val="00735D10"/>
    <w:rsid w:val="00742663"/>
    <w:rsid w:val="00743137"/>
    <w:rsid w:val="00750246"/>
    <w:rsid w:val="007519ED"/>
    <w:rsid w:val="00751E4D"/>
    <w:rsid w:val="00754224"/>
    <w:rsid w:val="00755AF7"/>
    <w:rsid w:val="00755E09"/>
    <w:rsid w:val="0075722E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875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4F4A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8F5FE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BB4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003"/>
    <w:rsid w:val="0096679C"/>
    <w:rsid w:val="009700D9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8C"/>
    <w:rsid w:val="009857EF"/>
    <w:rsid w:val="00985D98"/>
    <w:rsid w:val="0099113C"/>
    <w:rsid w:val="00993182"/>
    <w:rsid w:val="00993BD3"/>
    <w:rsid w:val="009A1042"/>
    <w:rsid w:val="009A22E8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468C"/>
    <w:rsid w:val="009D5420"/>
    <w:rsid w:val="009D7343"/>
    <w:rsid w:val="009E1816"/>
    <w:rsid w:val="009E378C"/>
    <w:rsid w:val="009E3C96"/>
    <w:rsid w:val="009E4B77"/>
    <w:rsid w:val="009E6DFC"/>
    <w:rsid w:val="009E7162"/>
    <w:rsid w:val="009E7BD2"/>
    <w:rsid w:val="009F1077"/>
    <w:rsid w:val="009F1ED2"/>
    <w:rsid w:val="009F38ED"/>
    <w:rsid w:val="009F42E4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2716D"/>
    <w:rsid w:val="00A3052A"/>
    <w:rsid w:val="00A32CD7"/>
    <w:rsid w:val="00A34C25"/>
    <w:rsid w:val="00A3521B"/>
    <w:rsid w:val="00A37B49"/>
    <w:rsid w:val="00A41FE0"/>
    <w:rsid w:val="00A43472"/>
    <w:rsid w:val="00A43728"/>
    <w:rsid w:val="00A50A84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18A"/>
    <w:rsid w:val="00A84A9A"/>
    <w:rsid w:val="00A86404"/>
    <w:rsid w:val="00A87344"/>
    <w:rsid w:val="00A87391"/>
    <w:rsid w:val="00A904EF"/>
    <w:rsid w:val="00A917B9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095"/>
    <w:rsid w:val="00AB7387"/>
    <w:rsid w:val="00AC2ED4"/>
    <w:rsid w:val="00AC5E30"/>
    <w:rsid w:val="00AD2737"/>
    <w:rsid w:val="00AD6A3C"/>
    <w:rsid w:val="00AD7CCD"/>
    <w:rsid w:val="00AD7F32"/>
    <w:rsid w:val="00AE0E9F"/>
    <w:rsid w:val="00AE12F1"/>
    <w:rsid w:val="00AE46D9"/>
    <w:rsid w:val="00AE59D6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5DC0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5B1C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970C7"/>
    <w:rsid w:val="00BA129D"/>
    <w:rsid w:val="00BA2F55"/>
    <w:rsid w:val="00BA6988"/>
    <w:rsid w:val="00BA70F0"/>
    <w:rsid w:val="00BB00BD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37A72"/>
    <w:rsid w:val="00C4013D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34E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1E32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653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1E1E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A971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76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917B9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22C791BB2549B1CABDC5B5C003DE" ma:contentTypeVersion="10" ma:contentTypeDescription="Create a new document." ma:contentTypeScope="" ma:versionID="43067d0c299065ff6fc0caafe23ba604">
  <xsd:schema xmlns:xsd="http://www.w3.org/2001/XMLSchema" xmlns:xs="http://www.w3.org/2001/XMLSchema" xmlns:p="http://schemas.microsoft.com/office/2006/metadata/properties" xmlns:ns3="2a2cef4b-70c5-4dfb-9c6f-3f433fa1fed7" xmlns:ns4="0f926eb3-b04a-4b72-a2a4-fefa1e58f212" targetNamespace="http://schemas.microsoft.com/office/2006/metadata/properties" ma:root="true" ma:fieldsID="d82c7cf12f31cb56cd2db0398c766c3f" ns3:_="" ns4:_="">
    <xsd:import namespace="2a2cef4b-70c5-4dfb-9c6f-3f433fa1fed7"/>
    <xsd:import namespace="0f926eb3-b04a-4b72-a2a4-fefa1e58f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ef4b-70c5-4dfb-9c6f-3f433fa1f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eb3-b04a-4b72-a2a4-fefa1e58f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EA7D1-FD8B-4119-88C5-BBCF776A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ef4b-70c5-4dfb-9c6f-3f433fa1fed7"/>
    <ds:schemaRef ds:uri="0f926eb3-b04a-4b72-a2a4-fefa1e58f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910F82-6E1F-4C1B-97A0-BAFFF05856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617F9E-A3A3-41A7-ADB6-D37F0BBFD3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54FEF6-FA19-42D3-BB9A-5B24090A3C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</TotalTime>
  <Pages>4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12043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10</cp:revision>
  <cp:lastPrinted>2016-04-21T16:18:00Z</cp:lastPrinted>
  <dcterms:created xsi:type="dcterms:W3CDTF">2021-06-14T18:19:00Z</dcterms:created>
  <dcterms:modified xsi:type="dcterms:W3CDTF">2021-12-05T10:22:00Z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  <property fmtid="{D5CDD505-2E9C-101B-9397-08002B2CF9AE}" pid="6" name="ContentTypeId">
    <vt:lpwstr>0x010100AFA122C791BB2549B1CABDC5B5C003DE</vt:lpwstr>
  </property>
</Properties>
</file>