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82DB" w14:textId="77777777" w:rsidR="0057614C" w:rsidRPr="005531CA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5531CA">
        <w:rPr>
          <w:rFonts w:ascii="Garamond" w:hAnsi="Garamond"/>
          <w:sz w:val="24"/>
          <w:szCs w:val="24"/>
        </w:rPr>
        <w:tab/>
      </w:r>
      <w:r w:rsidRPr="005531CA">
        <w:rPr>
          <w:rFonts w:ascii="Garamond" w:hAnsi="Garamond"/>
          <w:sz w:val="24"/>
          <w:szCs w:val="24"/>
        </w:rPr>
        <w:tab/>
      </w:r>
      <w:r w:rsidRPr="005531CA">
        <w:rPr>
          <w:rFonts w:ascii="Garamond" w:hAnsi="Garamond"/>
          <w:sz w:val="24"/>
          <w:szCs w:val="24"/>
        </w:rPr>
        <w:tab/>
      </w:r>
      <w:r w:rsidRPr="005531CA">
        <w:rPr>
          <w:rFonts w:ascii="Garamond" w:hAnsi="Garamond"/>
          <w:sz w:val="24"/>
          <w:szCs w:val="24"/>
        </w:rPr>
        <w:tab/>
      </w:r>
      <w:r w:rsidRPr="005531CA">
        <w:rPr>
          <w:rFonts w:ascii="Garamond" w:hAnsi="Garamond"/>
          <w:sz w:val="24"/>
          <w:szCs w:val="24"/>
        </w:rPr>
        <w:tab/>
      </w:r>
      <w:r w:rsidRPr="005531CA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2A48D8" w:rsidRPr="005531CA" w14:paraId="0E796614" w14:textId="77777777" w:rsidTr="00B00850">
        <w:trPr>
          <w:trHeight w:val="438"/>
        </w:trPr>
        <w:tc>
          <w:tcPr>
            <w:tcW w:w="1728" w:type="dxa"/>
          </w:tcPr>
          <w:p w14:paraId="5258C7F3" w14:textId="7905CEF6" w:rsidR="002A48D8" w:rsidRPr="005531CA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531CA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23T10:07:00Z">
              <w:r w:rsidR="00D027B7" w:rsidRPr="008F1C77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" w:author="Wigfall, Trevonte" w:date="2021-07-12T14:4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SNOW-</w:t>
              </w:r>
            </w:ins>
            <w:ins w:id="2" w:author="Wigfall, Trevonte" w:date="2021-07-12T14:35:00Z">
              <w:r w:rsidR="005531CA" w:rsidRPr="00C07EE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3" w:author="Wigfall, Trevonte" w:date="2021-07-16T22:41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TE</w:t>
              </w:r>
            </w:ins>
            <w:ins w:id="4" w:author="Wigfall, Trevonte" w:date="2021-07-16T22:41:00Z">
              <w:r w:rsidR="00C07EEF" w:rsidRPr="00C07EE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5" w:author="Wigfall, Trevonte" w:date="2021-07-16T22:41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MP</w:t>
              </w:r>
            </w:ins>
            <w:del w:id="6" w:author="Wigfall, Trevonte" w:date="2021-06-09T13:20:00Z">
              <w:r w:rsidRPr="005531CA" w:rsidDel="004E0ED3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2FB9E8D" w14:textId="72EE72B7" w:rsidR="002A48D8" w:rsidRPr="005531CA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531CA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7" w:author="Wigfall, Trevonte" w:date="2021-07-12T14:35:00Z">
              <w:r w:rsidRPr="00C07EEF" w:rsidDel="005531CA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8" w:author="Wigfall, Trevonte" w:date="2021-07-16T22:41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5</w:delText>
              </w:r>
            </w:del>
            <w:del w:id="9" w:author="Wigfall, Trevonte" w:date="2021-06-09T13:20:00Z">
              <w:r w:rsidRPr="00C07EEF" w:rsidDel="004E0ED3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0" w:author="Wigfall, Trevonte" w:date="2021-07-16T22:41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0</w:delText>
              </w:r>
            </w:del>
            <w:del w:id="11" w:author="Wigfall, Trevonte" w:date="2021-07-12T14:35:00Z">
              <w:r w:rsidRPr="00C07EEF" w:rsidDel="005531CA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2" w:author="Wigfall, Trevonte" w:date="2021-07-16T22:41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.</w:delText>
              </w:r>
            </w:del>
            <w:ins w:id="13" w:author="Wigfall, Trevonte" w:date="2021-07-16T22:41:00Z">
              <w:r w:rsidR="00C07EEF" w:rsidRPr="00C07EE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4" w:author="Wigfall, Trevonte" w:date="2021-07-16T22:41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R#</w:t>
              </w:r>
            </w:ins>
            <w:del w:id="15" w:author="Wigfall, Trevonte" w:date="2021-06-09T13:20:00Z">
              <w:r w:rsidRPr="005531CA" w:rsidDel="004E0ED3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FE68ED" w14:textId="77777777" w:rsidR="002A48D8" w:rsidRPr="005531CA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16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00C46E8" w14:textId="77777777" w:rsidR="002A48D8" w:rsidRPr="005531CA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531CA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16"/>
        <w:tc>
          <w:tcPr>
            <w:tcW w:w="2232" w:type="dxa"/>
          </w:tcPr>
          <w:p w14:paraId="62090107" w14:textId="77777777" w:rsidR="002A48D8" w:rsidRPr="005531CA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531CA">
              <w:rPr>
                <w:rFonts w:ascii="Garamond" w:hAnsi="Garamond"/>
                <w:b/>
                <w:sz w:val="24"/>
                <w:szCs w:val="24"/>
              </w:rPr>
              <w:t>DR</w:t>
            </w:r>
          </w:p>
        </w:tc>
      </w:tr>
    </w:tbl>
    <w:p w14:paraId="624DBC65" w14:textId="77777777" w:rsidR="002F7317" w:rsidRPr="005531CA" w:rsidRDefault="0057614C">
      <w:pPr>
        <w:rPr>
          <w:rFonts w:ascii="Garamond" w:hAnsi="Garamond"/>
          <w:b/>
          <w:sz w:val="24"/>
          <w:szCs w:val="24"/>
        </w:rPr>
      </w:pPr>
      <w:r w:rsidRPr="005531CA">
        <w:rPr>
          <w:rFonts w:ascii="Garamond" w:hAnsi="Garamond"/>
          <w:b/>
          <w:sz w:val="24"/>
          <w:szCs w:val="24"/>
        </w:rPr>
        <w:t xml:space="preserve">  </w:t>
      </w:r>
    </w:p>
    <w:p w14:paraId="5B415232" w14:textId="77777777" w:rsidR="0057614C" w:rsidRPr="005531CA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5531CA" w14:paraId="0596438E" w14:textId="77777777" w:rsidTr="00CA53FE">
        <w:tc>
          <w:tcPr>
            <w:tcW w:w="5000" w:type="pct"/>
            <w:gridSpan w:val="9"/>
            <w:shd w:val="clear" w:color="auto" w:fill="E6E6E6"/>
          </w:tcPr>
          <w:p w14:paraId="73FB2A64" w14:textId="77777777" w:rsidR="00D43747" w:rsidRPr="005531CA" w:rsidRDefault="00D43747">
            <w:pPr>
              <w:rPr>
                <w:rFonts w:ascii="Garamond" w:hAnsi="Garamond"/>
                <w:smallCaps/>
              </w:rPr>
            </w:pPr>
            <w:r w:rsidRPr="005531CA">
              <w:rPr>
                <w:rFonts w:ascii="Garamond" w:hAnsi="Garamond"/>
                <w:b/>
                <w:smallCaps/>
              </w:rPr>
              <w:t xml:space="preserve">Environment </w:t>
            </w:r>
            <w:r w:rsidRPr="005531CA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C40673" w:rsidRPr="005531CA" w14:paraId="50E18412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0AA508F" w14:textId="77777777" w:rsidR="00C40673" w:rsidRPr="005531CA" w:rsidRDefault="00C40673" w:rsidP="00C4067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>App Servers: VA33PWVCXT001 (UIAPP), VA33PWVCXT002 (TPIC), VA33PWVCXT003 (TPPUI), VA33PWVCXT004 (C3)</w:t>
            </w:r>
          </w:p>
        </w:tc>
      </w:tr>
      <w:tr w:rsidR="00D43747" w:rsidRPr="005531CA" w14:paraId="3ADCD199" w14:textId="77777777" w:rsidTr="00CA53FE">
        <w:tc>
          <w:tcPr>
            <w:tcW w:w="5000" w:type="pct"/>
            <w:gridSpan w:val="9"/>
            <w:shd w:val="clear" w:color="auto" w:fill="E6E6E6"/>
          </w:tcPr>
          <w:p w14:paraId="769485C5" w14:textId="77777777" w:rsidR="00D43747" w:rsidRPr="005531CA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531CA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531CA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531CA" w14:paraId="59574F7C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4F8D8517" w14:textId="77777777" w:rsidR="00A00E07" w:rsidRPr="005531CA" w:rsidRDefault="00A00E07" w:rsidP="00A00E0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531CA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03379628" w14:textId="77777777" w:rsidR="00A00E07" w:rsidRPr="005531CA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531CA">
              <w:rPr>
                <w:rFonts w:asciiTheme="minorHAnsi" w:hAnsiTheme="minorHAnsi" w:cstheme="minorHAnsi"/>
                <w:sz w:val="24"/>
                <w:szCs w:val="24"/>
              </w:rPr>
              <w:t>10. use “archive” in case we need to send logs to vendor (Prod Only)</w:t>
            </w:r>
          </w:p>
          <w:p w14:paraId="068824FF" w14:textId="77777777" w:rsidR="00A00E07" w:rsidRPr="005531CA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000016A" w14:textId="5434A37D" w:rsidR="00A00E07" w:rsidRPr="005531CA" w:rsidRDefault="00A00E07" w:rsidP="00A00E0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531CA">
              <w:rPr>
                <w:rFonts w:asciiTheme="minorHAnsi" w:hAnsiTheme="minorHAnsi" w:cstheme="minorHAnsi"/>
                <w:sz w:val="24"/>
                <w:szCs w:val="24"/>
              </w:rPr>
              <w:t xml:space="preserve">13. Use </w:t>
            </w:r>
            <w:proofErr w:type="spellStart"/>
            <w:ins w:id="17" w:author="Wigfall, Trevonte" w:date="2021-07-12T14:35:00Z">
              <w:r w:rsidR="005531CA" w:rsidRPr="008F1C77">
                <w:rPr>
                  <w:rFonts w:asciiTheme="minorHAnsi" w:hAnsiTheme="minorHAnsi" w:cstheme="minorHAnsi"/>
                  <w:b/>
                  <w:sz w:val="24"/>
                  <w:szCs w:val="24"/>
                  <w:highlight w:val="yellow"/>
                  <w:rPrChange w:id="18" w:author="Wigfall, Trevonte" w:date="2021-07-12T14:49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proofErr w:type="spellEnd"/>
            <w:ins w:id="19" w:author="Wigfall, Trevonte" w:date="2021-06-23T10:08:00Z">
              <w:r w:rsidR="00D00F24" w:rsidRPr="005531CA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  <w:del w:id="20" w:author="Wigfall, Trevonte" w:date="2021-06-09T13:20:00Z">
              <w:r w:rsidRPr="005531CA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SNOW-43839 </w:delText>
              </w:r>
            </w:del>
            <w:r w:rsidRPr="005531CA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0B430184" w14:textId="77777777" w:rsidR="00A00E07" w:rsidRPr="005531CA" w:rsidRDefault="00A00E07" w:rsidP="00A00E0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531CA">
              <w:rPr>
                <w:rFonts w:asciiTheme="minorHAnsi" w:hAnsiTheme="minorHAnsi" w:cstheme="minorHAnsi"/>
                <w:b/>
                <w:sz w:val="24"/>
                <w:szCs w:val="24"/>
                <w:rPrChange w:id="21" w:author="Wigfall, Trevonte" w:date="2021-07-12T14:37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begin"/>
            </w:r>
            <w:r w:rsidRPr="005531CA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249DCA28" w14:textId="77777777" w:rsidR="00A00E07" w:rsidRPr="005531CA" w:rsidRDefault="00A00E07" w:rsidP="00A00E07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5531CA">
              <w:rPr>
                <w:rFonts w:asciiTheme="minorHAnsi" w:hAnsiTheme="minorHAnsi" w:cstheme="minorHAnsi"/>
                <w:b/>
                <w:sz w:val="24"/>
                <w:szCs w:val="24"/>
                <w:rPrChange w:id="22" w:author="Wigfall, Trevonte" w:date="2021-07-12T14:37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5531CA">
              <w:rPr>
                <w:rFonts w:asciiTheme="minorHAnsi" w:hAnsiTheme="minorHAnsi" w:cstheme="minorHAnsi"/>
                <w:b/>
                <w:sz w:val="24"/>
                <w:szCs w:val="24"/>
                <w:rPrChange w:id="23" w:author="Wigfall, Trevonte" w:date="2021-07-12T14:37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5531CA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54612E45" w14:textId="77777777" w:rsidR="00A00E07" w:rsidRPr="005531CA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531CA">
              <w:rPr>
                <w:rFonts w:asciiTheme="minorHAnsi" w:hAnsiTheme="minorHAnsi" w:cstheme="minorHAnsi"/>
                <w:b/>
                <w:sz w:val="24"/>
                <w:szCs w:val="24"/>
                <w:rPrChange w:id="24" w:author="Wigfall, Trevonte" w:date="2021-07-12T14:37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0210CB63" w14:textId="2CCBEDE4" w:rsidR="00446A22" w:rsidRPr="005531CA" w:rsidRDefault="00A00E07" w:rsidP="006C24D4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5531CA">
              <w:rPr>
                <w:rFonts w:asciiTheme="minorHAnsi" w:hAnsiTheme="minorHAnsi" w:cstheme="minorHAnsi"/>
                <w:b/>
                <w:sz w:val="24"/>
                <w:szCs w:val="24"/>
              </w:rPr>
              <w:t>14-2</w:t>
            </w:r>
            <w:r w:rsidR="00932B06" w:rsidRPr="005531CA">
              <w:rPr>
                <w:rFonts w:asciiTheme="minorHAnsi" w:hAnsiTheme="minorHAnsi" w:cstheme="minorHAnsi"/>
                <w:b/>
                <w:sz w:val="24"/>
                <w:szCs w:val="24"/>
              </w:rPr>
              <w:t>0</w:t>
            </w:r>
            <w:r w:rsidRPr="005531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use </w:t>
            </w:r>
            <w:proofErr w:type="spellStart"/>
            <w:ins w:id="25" w:author="Wigfall, Trevonte" w:date="2021-07-12T14:35:00Z">
              <w:r w:rsidR="005531CA" w:rsidRPr="008F1C77">
                <w:rPr>
                  <w:rFonts w:asciiTheme="minorHAnsi" w:hAnsiTheme="minorHAnsi" w:cstheme="minorHAnsi"/>
                  <w:b/>
                  <w:sz w:val="24"/>
                  <w:szCs w:val="24"/>
                  <w:highlight w:val="yellow"/>
                  <w:rPrChange w:id="26" w:author="Wigfall, Trevonte" w:date="2021-07-12T14:49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t>Backout_CNR</w:t>
              </w:r>
              <w:proofErr w:type="spellEnd"/>
              <w:r w:rsidR="005531CA" w:rsidRPr="005531CA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  <w:del w:id="27" w:author="Wigfall, Trevonte" w:date="2021-06-09T13:20:00Z">
              <w:r w:rsidRPr="005531CA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5531CA" w14:paraId="2B01D353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5911C92" w14:textId="77777777" w:rsidR="000B2C59" w:rsidRPr="005531CA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5531CA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531CA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531CA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5531CA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5531CA" w14:paraId="3ADBFB12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0014D92B" w14:textId="77777777" w:rsidR="00D43747" w:rsidRPr="005531CA" w:rsidRDefault="00D43747">
            <w:pPr>
              <w:rPr>
                <w:rFonts w:ascii="Garamond" w:hAnsi="Garamond"/>
                <w:b/>
                <w:smallCaps/>
              </w:rPr>
            </w:pPr>
            <w:r w:rsidRPr="005531CA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5531CA" w14:paraId="6B07E843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3BC113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6ACDB8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62E130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65C402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1D44D6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E6A3D9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28C16D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44916DB4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2A7CF1" w14:textId="77777777" w:rsidR="00D43747" w:rsidRPr="005531CA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644887" w:rsidRPr="005531CA" w14:paraId="2EFFE078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6653D1" w14:textId="77777777" w:rsidR="00644887" w:rsidRPr="005531CA" w:rsidRDefault="00644887" w:rsidP="0064488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AA4DF8" w14:textId="77777777" w:rsidR="00644887" w:rsidRPr="005531CA" w:rsidRDefault="00644887" w:rsidP="0064488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E0328" w14:textId="77777777" w:rsidR="00644887" w:rsidRPr="005531CA" w:rsidRDefault="00644887" w:rsidP="0064488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4BC3C3" w14:textId="77777777" w:rsidR="00644887" w:rsidRPr="005531CA" w:rsidRDefault="00644887" w:rsidP="00644887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2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</w:t>
            </w:r>
          </w:p>
          <w:p w14:paraId="27A1EC74" w14:textId="77777777" w:rsidR="00644887" w:rsidRPr="005531CA" w:rsidRDefault="00644887" w:rsidP="00644887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3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F8F091" w14:textId="77777777" w:rsidR="00644887" w:rsidRPr="005531CA" w:rsidRDefault="00644887" w:rsidP="006448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3196A9" w14:textId="77777777" w:rsidR="00644887" w:rsidRPr="005531CA" w:rsidRDefault="00644887" w:rsidP="006448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F6D9CC6" w14:textId="77777777" w:rsidR="00644887" w:rsidRPr="005531CA" w:rsidRDefault="00644887" w:rsidP="0064488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31CA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6B24276D" w14:textId="77777777" w:rsidR="00644887" w:rsidRPr="005531CA" w:rsidRDefault="00644887" w:rsidP="00644887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5097615" w14:textId="77777777" w:rsidR="00644887" w:rsidRPr="005531CA" w:rsidRDefault="00644887" w:rsidP="0064488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03FCA4" w14:textId="06EC1517" w:rsidR="00644887" w:rsidRPr="008F1C77" w:rsidRDefault="00014B34" w:rsidP="00644887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2" w:author="Wigfall, Trevonte" w:date="2021-07-12T14:4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3" w:author="Wigfall, Trevonte" w:date="2021-07-15T11:27:00Z">
              <w:r w:rsidRPr="00014B3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 Starting at HH:MM</w:t>
              </w:r>
            </w:ins>
            <w:del w:id="35" w:author="Wigfall, Trevonte" w:date="2021-07-12T14:38:00Z">
              <w:r w:rsidR="002A48D8" w:rsidRPr="008F1C77" w:rsidDel="005531C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  <w:r w:rsidR="000329FA" w:rsidRPr="008F1C77" w:rsidDel="005531C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 </w:delText>
              </w:r>
            </w:del>
            <w:del w:id="38" w:author="Wigfall, Trevonte" w:date="2021-07-15T11:27:00Z">
              <w:r w:rsidR="00031D44" w:rsidRPr="008F1C77" w:rsidDel="00014B3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Starting at </w:delText>
              </w:r>
            </w:del>
            <w:del w:id="40" w:author="Wigfall, Trevonte" w:date="2021-07-12T14:39:00Z">
              <w:r w:rsidR="00031D44" w:rsidRPr="008F1C77" w:rsidDel="005531C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18:30</w:delText>
              </w:r>
            </w:del>
          </w:p>
        </w:tc>
      </w:tr>
      <w:tr w:rsidR="002A48D8" w:rsidRPr="005531CA" w14:paraId="45EF10D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531A9C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430A34B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8F55F2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0D641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0384916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8CA26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5008FD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875D568" w14:textId="77777777" w:rsidR="002A48D8" w:rsidRPr="005531CA" w:rsidRDefault="00A5467F" w:rsidP="002A48D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5531CA">
              <w:rPr>
                <w:rPrChange w:id="42" w:author="Wigfall, Trevonte" w:date="2021-07-12T14:37:00Z">
                  <w:rPr/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5531CA">
              <w:rPr>
                <w:rPrChange w:id="43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4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B88EE97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3601C8" w14:textId="6ED494FA" w:rsidR="002A48D8" w:rsidRPr="008F1C77" w:rsidRDefault="002A48D8" w:rsidP="002A48D8">
            <w:pPr>
              <w:rPr>
                <w:highlight w:val="yellow"/>
                <w:rPrChange w:id="45" w:author="Wigfall, Trevonte" w:date="2021-07-12T14:48:00Z">
                  <w:rPr/>
                </w:rPrChange>
              </w:rPr>
            </w:pPr>
            <w:del w:id="46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48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735245D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641B3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F36D50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53E26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5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5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1E1876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5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</w:t>
            </w:r>
          </w:p>
          <w:p w14:paraId="1E9D4CD9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5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99DC8E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5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6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AEDE26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6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6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8D11E0" w14:textId="77777777" w:rsidR="002A48D8" w:rsidRPr="005531CA" w:rsidRDefault="00A5467F" w:rsidP="002A48D8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3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531CA">
              <w:rPr>
                <w:rPrChange w:id="64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"https://collaborate.wellpoint.com/sites/Ent_Rel_Mgmt/Rel_Plan/Rel_Inv/Lists/Status%20Master/Release%20List.aspx" </w:instrText>
            </w:r>
            <w:r w:rsidRPr="005531CA">
              <w:rPr>
                <w:rPrChange w:id="65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6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Update RM spreadsheet the change effort has begun (PROD MW Only)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7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F38F74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D2F6C8" w14:textId="17973288" w:rsidR="002A48D8" w:rsidRPr="008F1C77" w:rsidRDefault="002A48D8" w:rsidP="002A48D8">
            <w:pPr>
              <w:rPr>
                <w:highlight w:val="yellow"/>
                <w:rPrChange w:id="70" w:author="Wigfall, Trevonte" w:date="2021-07-12T14:48:00Z">
                  <w:rPr/>
                </w:rPrChange>
              </w:rPr>
            </w:pPr>
            <w:del w:id="71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2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73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4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08C36D6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4E9C08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0C49EAD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07F611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77ABE3" w14:textId="7866C559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81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(REPORTING)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0A1445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8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5B87355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8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02D5CAB" w14:textId="77777777" w:rsidR="002A48D8" w:rsidRPr="005531CA" w:rsidRDefault="00A5467F" w:rsidP="002A48D8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86" w:author="Wigfall, Trevonte" w:date="2021-07-12T14:37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531CA">
              <w:rPr>
                <w:rPrChange w:id="87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5531CA">
              <w:rPr>
                <w:rPrChange w:id="88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9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0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748EF53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92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4122FE0" w14:textId="7F802921" w:rsidR="002A48D8" w:rsidRPr="008F1C77" w:rsidRDefault="002A48D8" w:rsidP="002A48D8">
            <w:pPr>
              <w:rPr>
                <w:highlight w:val="yellow"/>
                <w:rPrChange w:id="93" w:author="Wigfall, Trevonte" w:date="2021-07-12T14:48:00Z">
                  <w:rPr>
                    <w:strike/>
                  </w:rPr>
                </w:rPrChange>
              </w:rPr>
            </w:pPr>
            <w:del w:id="94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5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96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7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03B3B2F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C49F29F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ED998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287D40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5A07F2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71EFA6F4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108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4C8E4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10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1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FB9C30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11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1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A38A3F" w14:textId="77777777" w:rsidR="002A48D8" w:rsidRPr="005531CA" w:rsidRDefault="002A48D8" w:rsidP="002A48D8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13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14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15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16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A5467F" w:rsidRPr="005531CA">
              <w:rPr>
                <w:rPrChange w:id="117" w:author="Wigfall, Trevonte" w:date="2021-07-12T14:37:00Z">
                  <w:rPr/>
                </w:rPrChange>
              </w:rPr>
              <w:fldChar w:fldCharType="begin"/>
            </w:r>
            <w:r w:rsidR="00A5467F" w:rsidRPr="005531CA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A5467F" w:rsidRPr="005531CA">
              <w:rPr>
                <w:rPrChange w:id="118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19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="00A5467F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20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FFB5E30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21" w:author="Wigfall, Trevonte" w:date="2021-07-12T14:37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22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23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9594655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24" w:author="Wigfall, Trevonte" w:date="2021-07-12T14:37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0EBFE21" w14:textId="77777777" w:rsidR="002A48D8" w:rsidRPr="005531CA" w:rsidRDefault="002A48D8" w:rsidP="002A48D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5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6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880E3E5" w14:textId="13929317" w:rsidR="002A48D8" w:rsidRPr="008F1C77" w:rsidRDefault="002A48D8" w:rsidP="002A48D8">
            <w:pPr>
              <w:rPr>
                <w:highlight w:val="yellow"/>
                <w:rPrChange w:id="127" w:author="Wigfall, Trevonte" w:date="2021-07-12T14:48:00Z">
                  <w:rPr>
                    <w:strike/>
                  </w:rPr>
                </w:rPrChange>
              </w:rPr>
            </w:pPr>
            <w:del w:id="128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9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30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1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5A13004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E58CF7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3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5DB466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DE90A2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3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3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5F800D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3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3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4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4CC04D76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4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142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88070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14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4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C13F0A0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14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4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02FCD9" w14:textId="77777777" w:rsidR="002A48D8" w:rsidRPr="005531CA" w:rsidRDefault="00A5467F" w:rsidP="002A48D8">
            <w:pPr>
              <w:rPr>
                <w:rStyle w:val="Hyperlink"/>
                <w:rFonts w:ascii="Arial" w:hAnsi="Arial" w:cs="Arial"/>
                <w:b/>
                <w:color w:val="auto"/>
                <w:rPrChange w:id="147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531CA">
              <w:rPr>
                <w:rPrChange w:id="148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531CA">
              <w:rPr>
                <w:rPrChange w:id="149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50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51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1AAD8B0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52" w:author="Wigfall, Trevonte" w:date="2021-07-12T14:37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47B932" w14:textId="77777777" w:rsidR="002A48D8" w:rsidRPr="005531CA" w:rsidRDefault="002A48D8" w:rsidP="002A48D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53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54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498842A" w14:textId="7786D316" w:rsidR="002A48D8" w:rsidRPr="008F1C77" w:rsidRDefault="002A48D8" w:rsidP="002A48D8">
            <w:pPr>
              <w:rPr>
                <w:highlight w:val="yellow"/>
                <w:rPrChange w:id="155" w:author="Wigfall, Trevonte" w:date="2021-07-12T14:48:00Z">
                  <w:rPr>
                    <w:strike/>
                  </w:rPr>
                </w:rPrChange>
              </w:rPr>
            </w:pPr>
            <w:del w:id="156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7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58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9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2FC980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FF3090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6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9F6CCB1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178DFA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6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6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AE63F8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6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6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6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133E0B1F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170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3D5890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17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7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7B5DE9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17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7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A48D8" w:rsidRPr="005531CA" w14:paraId="5AFA216E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2A48D8" w:rsidRPr="005531CA" w14:paraId="1075D54C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1CE8610" w14:textId="77777777" w:rsidR="002A48D8" w:rsidRPr="005531CA" w:rsidRDefault="002A48D8" w:rsidP="002A48D8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75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2A48D8" w:rsidRPr="005531CA" w14:paraId="05BF3C23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AFA0C86" w14:textId="77777777" w:rsidR="002A48D8" w:rsidRPr="005531CA" w:rsidRDefault="00A5467F" w:rsidP="002A48D8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176" w:author="Wigfall, Trevonte" w:date="2021-07-12T14:37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5531CA">
                                <w:rPr>
                                  <w:rPrChange w:id="177" w:author="Wigfall, Trevonte" w:date="2021-07-12T14:37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5531CA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5531CA">
                                <w:rPr>
                                  <w:rPrChange w:id="178" w:author="Wigfall, Trevonte" w:date="2021-07-12T14:37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2A48D8" w:rsidRPr="005531CA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79" w:author="Wigfall, Trevonte" w:date="2021-07-12T14:37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5531CA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80" w:author="Wigfall, Trevonte" w:date="2021-07-12T14:37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1472BAD2" w14:textId="77777777" w:rsidR="002A48D8" w:rsidRPr="005531CA" w:rsidRDefault="002A48D8" w:rsidP="002A48D8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81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13847145" w14:textId="77777777" w:rsidR="002A48D8" w:rsidRPr="005531CA" w:rsidRDefault="002A48D8" w:rsidP="002A48D8">
                  <w:pPr>
                    <w:rPr>
                      <w:rFonts w:ascii="Calibri" w:hAnsi="Calibri" w:cs="Calibri"/>
                      <w:sz w:val="22"/>
                      <w:szCs w:val="22"/>
                      <w:rPrChange w:id="182" w:author="Wigfall, Trevonte" w:date="2021-07-12T14:37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48E17019" w14:textId="77777777" w:rsidR="002A48D8" w:rsidRPr="005531CA" w:rsidRDefault="002A48D8" w:rsidP="002A48D8">
            <w:pPr>
              <w:rPr>
                <w:rFonts w:ascii="Calibri" w:hAnsi="Calibri" w:cs="Calibri"/>
                <w:sz w:val="22"/>
                <w:szCs w:val="22"/>
                <w:u w:val="single"/>
                <w:rPrChange w:id="183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964195" w14:textId="77777777" w:rsidR="002A48D8" w:rsidRPr="005531CA" w:rsidRDefault="002A48D8" w:rsidP="002A48D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84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85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E5EA415" w14:textId="41B5B5AC" w:rsidR="002A48D8" w:rsidRPr="008F1C77" w:rsidRDefault="002A48D8" w:rsidP="002A48D8">
            <w:pPr>
              <w:rPr>
                <w:highlight w:val="yellow"/>
                <w:rPrChange w:id="186" w:author="Wigfall, Trevonte" w:date="2021-07-12T14:48:00Z">
                  <w:rPr>
                    <w:strike/>
                  </w:rPr>
                </w:rPrChange>
              </w:rPr>
            </w:pPr>
            <w:del w:id="187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8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89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0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7BECDF6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625456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9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74A5935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A4D2AA9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9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9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A5828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9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33C4CA4D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199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1C8A9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20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20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6CBC952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20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20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F72508" w14:textId="77777777" w:rsidR="002A48D8" w:rsidRPr="005531CA" w:rsidRDefault="00A5467F" w:rsidP="002A48D8">
            <w:pPr>
              <w:rPr>
                <w:rStyle w:val="Hyperlink"/>
                <w:rFonts w:ascii="Arial" w:hAnsi="Arial" w:cs="Arial"/>
                <w:b/>
                <w:color w:val="auto"/>
                <w:rPrChange w:id="204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531CA">
              <w:rPr>
                <w:rPrChange w:id="205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531CA">
              <w:rPr>
                <w:rPrChange w:id="206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07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08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E54805F" w14:textId="77777777" w:rsidR="002A48D8" w:rsidRPr="005531CA" w:rsidRDefault="002A48D8" w:rsidP="002A48D8">
            <w:pPr>
              <w:rPr>
                <w:rFonts w:ascii="Calibri" w:hAnsi="Calibri" w:cs="Calibri"/>
                <w:noProof/>
                <w:sz w:val="22"/>
                <w:szCs w:val="22"/>
                <w:rPrChange w:id="209" w:author="Wigfall, Trevonte" w:date="2021-07-12T14:37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ACD7589" w14:textId="77777777" w:rsidR="002A48D8" w:rsidRPr="005531CA" w:rsidRDefault="002A48D8" w:rsidP="002A48D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210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211" w:author="Wigfall, Trevonte" w:date="2021-07-12T14:37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22C504" w14:textId="5FA46100" w:rsidR="002A48D8" w:rsidRPr="008F1C77" w:rsidRDefault="002A48D8" w:rsidP="002A48D8">
            <w:pPr>
              <w:rPr>
                <w:highlight w:val="yellow"/>
                <w:rPrChange w:id="212" w:author="Wigfall, Trevonte" w:date="2021-07-12T14:48:00Z">
                  <w:rPr>
                    <w:strike/>
                  </w:rPr>
                </w:rPrChange>
              </w:rPr>
            </w:pPr>
            <w:del w:id="213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4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15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6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29AF6DA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44428C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AB9C8B4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55850C" w14:textId="77777777" w:rsidR="002A48D8" w:rsidRPr="005531CA" w:rsidRDefault="002A48D8" w:rsidP="002A48D8"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DDE729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7EFA0CDF" w14:textId="19ADE6DD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CCC650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FE0DC48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06F7B3E" w14:textId="77777777" w:rsidR="002A48D8" w:rsidRPr="005531CA" w:rsidRDefault="00A5467F" w:rsidP="002A48D8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531CA">
              <w:rPr>
                <w:rPrChange w:id="217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5531CA">
              <w:rPr>
                <w:rPrChange w:id="218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19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FD7BF22" w14:textId="77777777" w:rsidR="002A48D8" w:rsidRPr="005531CA" w:rsidRDefault="002A48D8" w:rsidP="002A48D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2CC4B60" w14:textId="77777777" w:rsidR="002A48D8" w:rsidRPr="005531CA" w:rsidRDefault="002A48D8" w:rsidP="002A48D8"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747B6A" w14:textId="0A778A63" w:rsidR="002A48D8" w:rsidRPr="008F1C77" w:rsidRDefault="002A48D8" w:rsidP="002A48D8">
            <w:pPr>
              <w:rPr>
                <w:highlight w:val="yellow"/>
                <w:rPrChange w:id="220" w:author="Wigfall, Trevonte" w:date="2021-07-12T14:48:00Z">
                  <w:rPr/>
                </w:rPrChange>
              </w:rPr>
            </w:pPr>
            <w:del w:id="221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2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23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4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:rsidDel="00D00F24" w14:paraId="237AA800" w14:textId="03A5CF73" w:rsidTr="00D648C2">
        <w:trPr>
          <w:trHeight w:val="863"/>
          <w:del w:id="225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0F22FF" w14:textId="1E26B9AD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26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1BE5D5D" w14:textId="4EADE236" w:rsidR="002A48D8" w:rsidRPr="005531CA" w:rsidDel="00D00F24" w:rsidRDefault="002A48D8" w:rsidP="002A48D8">
            <w:pPr>
              <w:rPr>
                <w:del w:id="227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1092A0" w14:textId="520B773C" w:rsidR="002A48D8" w:rsidRPr="005531CA" w:rsidDel="00D00F24" w:rsidRDefault="002A48D8" w:rsidP="002A48D8">
            <w:pPr>
              <w:rPr>
                <w:del w:id="228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9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5D5CB" w14:textId="5D076FCC" w:rsidR="002A48D8" w:rsidRPr="005531CA" w:rsidDel="00D00F24" w:rsidRDefault="002A48D8" w:rsidP="002A48D8">
            <w:pPr>
              <w:rPr>
                <w:del w:id="230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31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(archive for 1P, delete for all others)</w:delText>
              </w:r>
            </w:del>
          </w:p>
          <w:p w14:paraId="1B77CC80" w14:textId="0158C4A6" w:rsidR="002A48D8" w:rsidRPr="005531CA" w:rsidDel="00D00F24" w:rsidRDefault="002A48D8" w:rsidP="002A48D8">
            <w:pPr>
              <w:rPr>
                <w:del w:id="232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ED18CC" w14:textId="5CB0505B" w:rsidR="002A48D8" w:rsidRPr="005531CA" w:rsidDel="00D00F24" w:rsidRDefault="002A48D8" w:rsidP="002A48D8">
            <w:pPr>
              <w:rPr>
                <w:del w:id="233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234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DD4331" w14:textId="07F3B458" w:rsidR="002A48D8" w:rsidRPr="005531CA" w:rsidDel="00D00F24" w:rsidRDefault="002A48D8" w:rsidP="002A48D8">
            <w:pPr>
              <w:rPr>
                <w:del w:id="235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236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2679D06" w14:textId="3C2F0B48" w:rsidR="002A48D8" w:rsidRPr="005531CA" w:rsidDel="00D00F24" w:rsidRDefault="004E0ED3" w:rsidP="002A48D8">
            <w:pPr>
              <w:spacing w:after="200" w:line="276" w:lineRule="auto"/>
              <w:rPr>
                <w:del w:id="237" w:author="Wigfall, Trevonte" w:date="2021-06-23T10:09:00Z"/>
                <w:rFonts w:ascii="Arial" w:hAnsi="Arial" w:cs="Arial"/>
                <w:b/>
                <w:sz w:val="24"/>
                <w:szCs w:val="24"/>
              </w:rPr>
            </w:pPr>
            <w:del w:id="238" w:author="Wigfall, Trevonte" w:date="2021-06-23T10:09:00Z">
              <w:r w:rsidRPr="005531CA" w:rsidDel="00D00F24">
                <w:rPr>
                  <w:rPrChange w:id="239" w:author="Wigfall, Trevonte" w:date="2021-07-12T14:37:00Z">
                    <w:rPr/>
                  </w:rPrChange>
                </w:rPr>
                <w:fldChar w:fldCharType="begin"/>
              </w:r>
              <w:r w:rsidRPr="005531CA" w:rsidDel="00D00F24">
                <w:delInstrText xml:space="preserve"> HYPERLINK "https://share.antheminc.com/teams/AppEnvrMgmt/trizettosupport/Shared%20Documents/ClaimsXten/Procedures/How-to%20Docs/How_To_Archive_Or_Delete_CXT_Logs_MASTER.docx" </w:delInstrText>
              </w:r>
              <w:r w:rsidRPr="005531CA" w:rsidDel="00D00F24">
                <w:rPr>
                  <w:rPrChange w:id="240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Archive or Delete the existing CXT logs</w:delText>
              </w:r>
              <w:r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241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BFFAA25" w14:textId="25AB0694" w:rsidR="002A48D8" w:rsidRPr="005531CA" w:rsidDel="00D00F24" w:rsidRDefault="002A48D8" w:rsidP="002A48D8">
            <w:pPr>
              <w:rPr>
                <w:del w:id="242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43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2F4BC6" w14:textId="7A28A098" w:rsidR="002A48D8" w:rsidRPr="008F1C77" w:rsidDel="00D00F24" w:rsidRDefault="002A48D8" w:rsidP="002A48D8">
            <w:pPr>
              <w:rPr>
                <w:del w:id="244" w:author="Wigfall, Trevonte" w:date="2021-06-23T10:09:00Z"/>
                <w:highlight w:val="yellow"/>
                <w:rPrChange w:id="245" w:author="Wigfall, Trevonte" w:date="2021-07-12T14:48:00Z">
                  <w:rPr>
                    <w:del w:id="246" w:author="Wigfall, Trevonte" w:date="2021-06-23T10:09:00Z"/>
                  </w:rPr>
                </w:rPrChange>
              </w:rPr>
            </w:pPr>
            <w:del w:id="247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8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</w:p>
        </w:tc>
      </w:tr>
      <w:tr w:rsidR="002A48D8" w:rsidRPr="005531CA" w:rsidDel="00D00F24" w14:paraId="35654438" w14:textId="1AC056A3" w:rsidTr="00FC5AA9">
        <w:trPr>
          <w:trHeight w:val="557"/>
          <w:del w:id="249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38BBCE7" w14:textId="0B14155E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50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DAA68A" w14:textId="1C847F88" w:rsidR="002A48D8" w:rsidRPr="005531CA" w:rsidDel="00D00F24" w:rsidRDefault="002A48D8" w:rsidP="002A48D8">
            <w:pPr>
              <w:rPr>
                <w:del w:id="251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33AD95" w14:textId="58A1CBFE" w:rsidR="002A48D8" w:rsidRPr="005531CA" w:rsidDel="00D00F24" w:rsidRDefault="002A48D8" w:rsidP="002A48D8">
            <w:pPr>
              <w:rPr>
                <w:del w:id="252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53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728D5" w14:textId="0CA07347" w:rsidR="002A48D8" w:rsidRPr="005531CA" w:rsidDel="00D00F24" w:rsidRDefault="002A48D8" w:rsidP="002A48D8">
            <w:pPr>
              <w:rPr>
                <w:del w:id="254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55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</w:delText>
              </w:r>
            </w:del>
          </w:p>
          <w:p w14:paraId="08066F50" w14:textId="1420DCF8" w:rsidR="002A48D8" w:rsidRPr="005531CA" w:rsidDel="00D00F24" w:rsidRDefault="002A48D8" w:rsidP="002A48D8">
            <w:pPr>
              <w:rPr>
                <w:del w:id="256" w:author="Wigfall, Trevonte" w:date="2021-06-23T10:09:00Z"/>
                <w:rFonts w:ascii="Calibri" w:hAnsi="Calibri" w:cs="Calibri"/>
                <w:b/>
                <w:color w:val="000000"/>
                <w:sz w:val="22"/>
                <w:szCs w:val="22"/>
              </w:rPr>
            </w:pPr>
            <w:del w:id="257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DR except Reporting</w:delText>
              </w:r>
            </w:del>
          </w:p>
          <w:p w14:paraId="79E91452" w14:textId="4BC9C214" w:rsidR="002A48D8" w:rsidRPr="005531CA" w:rsidDel="00D00F24" w:rsidRDefault="002A48D8" w:rsidP="002A48D8">
            <w:pPr>
              <w:rPr>
                <w:del w:id="258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BD79D5" w14:textId="7EF3B5BC" w:rsidR="002A48D8" w:rsidRPr="005531CA" w:rsidDel="00D00F24" w:rsidRDefault="002A48D8" w:rsidP="002A48D8">
            <w:pPr>
              <w:rPr>
                <w:del w:id="259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260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F7DDE2" w14:textId="391BAA52" w:rsidR="002A48D8" w:rsidRPr="005531CA" w:rsidDel="00D00F24" w:rsidRDefault="002A48D8" w:rsidP="002A48D8">
            <w:pPr>
              <w:rPr>
                <w:del w:id="261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262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8080A89" w14:textId="38550F6A" w:rsidR="002A48D8" w:rsidRPr="005531CA" w:rsidDel="00D00F24" w:rsidRDefault="004E0ED3" w:rsidP="002A48D8">
            <w:pPr>
              <w:rPr>
                <w:del w:id="263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264" w:author="Wigfall, Trevonte" w:date="2021-06-23T10:09:00Z">
              <w:r w:rsidRPr="005531CA" w:rsidDel="00D00F24">
                <w:rPr>
                  <w:rPrChange w:id="265" w:author="Wigfall, Trevonte" w:date="2021-07-12T14:37:00Z">
                    <w:rPr>
                      <w:color w:val="0000FF"/>
                    </w:rPr>
                  </w:rPrChange>
                </w:rPr>
                <w:fldChar w:fldCharType="begin"/>
              </w:r>
              <w:r w:rsidRPr="005531CA" w:rsidDel="00D00F24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5531CA" w:rsidDel="00D00F24">
                <w:rPr>
                  <w:rPrChange w:id="266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Backup Config files</w:delText>
              </w:r>
              <w:r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267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3788DEAB" w14:textId="323D28E7" w:rsidR="002A48D8" w:rsidRPr="005531CA" w:rsidDel="00D00F24" w:rsidRDefault="002A48D8" w:rsidP="002A48D8">
            <w:pPr>
              <w:rPr>
                <w:del w:id="268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D3291B" w14:textId="7892DC27" w:rsidR="002A48D8" w:rsidRPr="005531CA" w:rsidDel="00D00F24" w:rsidRDefault="002A48D8" w:rsidP="002A48D8">
            <w:pPr>
              <w:rPr>
                <w:del w:id="269" w:author="Wigfall, Trevonte" w:date="2021-06-23T10:09:00Z"/>
                <w:rFonts w:ascii="Calibri" w:hAnsi="Calibri" w:cs="Calibri"/>
                <w:color w:val="000000"/>
                <w:sz w:val="22"/>
                <w:szCs w:val="22"/>
              </w:rPr>
            </w:pPr>
            <w:del w:id="270" w:author="Wigfall, Trevonte" w:date="2021-06-23T10:09:00Z">
              <w:r w:rsidRPr="005531CA" w:rsidDel="00D00F24">
                <w:rPr>
                  <w:rFonts w:ascii="Calibri" w:hAnsi="Calibri" w:cs="Calibri"/>
                  <w:color w:val="000000"/>
                  <w:sz w:val="22"/>
                  <w:szCs w:val="22"/>
                  <w:rPrChange w:id="271" w:author="Wigfall, Trevonte" w:date="2021-07-12T14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u w:val="single"/>
                    </w:rPr>
                  </w:rPrChange>
                </w:rPr>
                <w:delText>Files backed up</w:delText>
              </w:r>
            </w:del>
          </w:p>
          <w:p w14:paraId="77DCA242" w14:textId="3514BEFA" w:rsidR="002A48D8" w:rsidRPr="005531CA" w:rsidDel="00D00F24" w:rsidRDefault="002A48D8" w:rsidP="002A48D8">
            <w:pPr>
              <w:rPr>
                <w:del w:id="272" w:author="Wigfall, Trevonte" w:date="2021-06-23T10:09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649B9AE" w14:textId="681C24E5" w:rsidR="002A48D8" w:rsidRPr="008F1C77" w:rsidDel="00D00F24" w:rsidRDefault="002A48D8" w:rsidP="002A48D8">
            <w:pPr>
              <w:rPr>
                <w:del w:id="273" w:author="Wigfall, Trevonte" w:date="2021-06-23T10:09:00Z"/>
                <w:highlight w:val="yellow"/>
                <w:rPrChange w:id="274" w:author="Wigfall, Trevonte" w:date="2021-07-12T14:48:00Z">
                  <w:rPr>
                    <w:del w:id="275" w:author="Wigfall, Trevonte" w:date="2021-06-23T10:09:00Z"/>
                  </w:rPr>
                </w:rPrChange>
              </w:rPr>
            </w:pPr>
            <w:del w:id="276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7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</w:p>
        </w:tc>
      </w:tr>
      <w:tr w:rsidR="002A48D8" w:rsidRPr="005531CA" w:rsidDel="00D00F24" w14:paraId="7805D445" w14:textId="7B361C2F" w:rsidTr="00FC5AA9">
        <w:trPr>
          <w:trHeight w:val="557"/>
          <w:del w:id="278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F6E36D" w14:textId="5FC85ED7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79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280" w:author="Wigfall, Trevonte" w:date="2021-07-12T14:37:00Z">
                  <w:rPr>
                    <w:del w:id="281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27F803A" w14:textId="24EB3DB7" w:rsidR="002A48D8" w:rsidRPr="005531CA" w:rsidDel="00D00F24" w:rsidRDefault="002A48D8" w:rsidP="002A48D8">
            <w:pPr>
              <w:rPr>
                <w:del w:id="282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83" w:author="Wigfall, Trevonte" w:date="2021-07-12T14:37:00Z">
                  <w:rPr>
                    <w:del w:id="284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66EA50" w14:textId="44E48317" w:rsidR="002A48D8" w:rsidRPr="005531CA" w:rsidDel="00D00F24" w:rsidRDefault="002A48D8" w:rsidP="002A48D8">
            <w:pPr>
              <w:rPr>
                <w:del w:id="285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86" w:author="Wigfall, Trevonte" w:date="2021-07-12T14:37:00Z">
                  <w:rPr>
                    <w:del w:id="287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88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u w:val="single"/>
                  <w:rPrChange w:id="289" w:author="Wigfall, Trevonte" w:date="2021-07-12T14:3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37F694" w14:textId="63FF6B9E" w:rsidR="002A48D8" w:rsidRPr="005531CA" w:rsidDel="00D00F24" w:rsidRDefault="002A48D8" w:rsidP="002A48D8">
            <w:pPr>
              <w:rPr>
                <w:del w:id="290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91" w:author="Wigfall, Trevonte" w:date="2021-07-12T14:37:00Z">
                  <w:rPr>
                    <w:del w:id="292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93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u w:val="single"/>
                  <w:rPrChange w:id="294" w:author="Wigfall, Trevonte" w:date="2021-07-12T14:3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All servers:  </w:delText>
              </w:r>
            </w:del>
          </w:p>
          <w:p w14:paraId="78FB4B60" w14:textId="58D08B2D" w:rsidR="002A48D8" w:rsidRPr="005531CA" w:rsidDel="00D00F24" w:rsidRDefault="002A48D8" w:rsidP="002A48D8">
            <w:pPr>
              <w:rPr>
                <w:del w:id="295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96" w:author="Wigfall, Trevonte" w:date="2021-07-12T14:37:00Z">
                  <w:rPr>
                    <w:del w:id="297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7AA3E" w14:textId="430CC7DE" w:rsidR="002A48D8" w:rsidRPr="005531CA" w:rsidDel="00D00F24" w:rsidRDefault="002A48D8" w:rsidP="002A48D8">
            <w:pPr>
              <w:rPr>
                <w:del w:id="298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299" w:author="Wigfall, Trevonte" w:date="2021-07-12T14:37:00Z">
                  <w:rPr>
                    <w:del w:id="300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01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302" w:author="Wigfall, Trevonte" w:date="2021-07-12T14:3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E9AFCD6" w14:textId="5D791269" w:rsidR="002A48D8" w:rsidRPr="005531CA" w:rsidDel="00D00F24" w:rsidRDefault="002A48D8" w:rsidP="002A48D8">
            <w:pPr>
              <w:rPr>
                <w:del w:id="303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304" w:author="Wigfall, Trevonte" w:date="2021-07-12T14:37:00Z">
                  <w:rPr>
                    <w:del w:id="305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06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307" w:author="Wigfall, Trevonte" w:date="2021-07-12T14:3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E2A8A9" w14:textId="5689F2C6" w:rsidR="002A48D8" w:rsidRPr="005531CA" w:rsidDel="00D00F24" w:rsidRDefault="004E0ED3" w:rsidP="002A48D8">
            <w:pPr>
              <w:rPr>
                <w:del w:id="308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09" w:author="Wigfall, Trevonte" w:date="2021-06-23T10:09:00Z">
              <w:r w:rsidRPr="005531CA" w:rsidDel="00D00F24">
                <w:rPr>
                  <w:u w:val="single"/>
                  <w:rPrChange w:id="310" w:author="Wigfall, Trevonte" w:date="2021-07-12T14:37:00Z">
                    <w:rPr>
                      <w:color w:val="0000FF"/>
                    </w:rPr>
                  </w:rPrChange>
                </w:rPr>
                <w:fldChar w:fldCharType="begin"/>
              </w:r>
              <w:r w:rsidRPr="005531CA" w:rsidDel="00D00F24">
                <w:rPr>
                  <w:u w:val="single"/>
                  <w:rPrChange w:id="311" w:author="Wigfall, Trevonte" w:date="2021-07-12T14:37:00Z">
                    <w:rPr/>
                  </w:rPrChange>
                </w:rPr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5531CA" w:rsidDel="00D00F24">
                <w:rPr>
                  <w:rPrChange w:id="312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Uninstall Custom Release</w:delText>
              </w:r>
              <w:r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313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046D2C3F" w14:textId="05337ADD" w:rsidR="002A48D8" w:rsidRPr="005531CA" w:rsidDel="00D00F24" w:rsidRDefault="002A48D8" w:rsidP="002A48D8">
            <w:pPr>
              <w:rPr>
                <w:del w:id="314" w:author="Wigfall, Trevonte" w:date="2021-06-23T10:09:00Z"/>
                <w:u w:val="single"/>
                <w:rPrChange w:id="315" w:author="Wigfall, Trevonte" w:date="2021-07-12T14:37:00Z">
                  <w:rPr>
                    <w:del w:id="316" w:author="Wigfall, Trevonte" w:date="2021-06-23T10:09:00Z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B471FFC" w14:textId="626BF75E" w:rsidR="002A48D8" w:rsidRPr="005531CA" w:rsidDel="00D00F24" w:rsidRDefault="002A48D8" w:rsidP="002A48D8">
            <w:pPr>
              <w:rPr>
                <w:del w:id="317" w:author="Wigfall, Trevonte" w:date="2021-06-23T10:09:00Z"/>
                <w:rFonts w:ascii="Calibri" w:hAnsi="Calibri" w:cs="Calibri"/>
                <w:color w:val="000000"/>
                <w:sz w:val="22"/>
                <w:szCs w:val="22"/>
                <w:u w:val="single"/>
                <w:rPrChange w:id="318" w:author="Wigfall, Trevonte" w:date="2021-07-12T14:37:00Z">
                  <w:rPr>
                    <w:del w:id="319" w:author="Wigfall, Trevonte" w:date="2021-06-23T10:09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del w:id="320" w:author="Wigfall, Trevonte" w:date="2021-06-23T10:09:00Z">
              <w:r w:rsidRPr="005531CA" w:rsidDel="00D00F24">
                <w:rPr>
                  <w:rFonts w:ascii="Calibri" w:hAnsi="Calibri" w:cs="Calibri"/>
                  <w:color w:val="000000"/>
                  <w:sz w:val="22"/>
                  <w:szCs w:val="22"/>
                  <w:u w:val="single"/>
                  <w:rPrChange w:id="321" w:author="Wigfall, Trevonte" w:date="2021-07-12T14:37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delText>Custom application removed</w:delText>
              </w:r>
            </w:del>
          </w:p>
          <w:p w14:paraId="22A3021B" w14:textId="62FDB075" w:rsidR="002A48D8" w:rsidRPr="005531CA" w:rsidDel="00D00F24" w:rsidRDefault="002A48D8" w:rsidP="002A48D8">
            <w:pPr>
              <w:rPr>
                <w:del w:id="322" w:author="Wigfall, Trevonte" w:date="2021-06-23T10:09:00Z"/>
                <w:rFonts w:ascii="Calibri" w:hAnsi="Calibri" w:cs="Calibri"/>
                <w:color w:val="000000"/>
                <w:sz w:val="22"/>
                <w:szCs w:val="22"/>
                <w:u w:val="single"/>
                <w:rPrChange w:id="323" w:author="Wigfall, Trevonte" w:date="2021-07-12T14:37:00Z">
                  <w:rPr>
                    <w:del w:id="324" w:author="Wigfall, Trevonte" w:date="2021-06-23T10:09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948D83" w14:textId="2E011958" w:rsidR="002A48D8" w:rsidRPr="008F1C77" w:rsidDel="00D00F24" w:rsidRDefault="002A48D8" w:rsidP="002A48D8">
            <w:pPr>
              <w:rPr>
                <w:del w:id="325" w:author="Wigfall, Trevonte" w:date="2021-06-23T10:09:00Z"/>
                <w:highlight w:val="yellow"/>
                <w:u w:val="single"/>
                <w:rPrChange w:id="326" w:author="Wigfall, Trevonte" w:date="2021-07-12T14:48:00Z">
                  <w:rPr>
                    <w:del w:id="327" w:author="Wigfall, Trevonte" w:date="2021-06-23T10:09:00Z"/>
                  </w:rPr>
                </w:rPrChange>
              </w:rPr>
            </w:pPr>
            <w:del w:id="328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u w:val="single"/>
                  <w:rPrChange w:id="329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</w:p>
        </w:tc>
      </w:tr>
      <w:tr w:rsidR="002A48D8" w:rsidRPr="005531CA" w:rsidDel="00D00F24" w14:paraId="595C055A" w14:textId="48C1CEF9" w:rsidTr="00FC5AA9">
        <w:trPr>
          <w:trHeight w:val="557"/>
          <w:del w:id="330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AD5AAC" w14:textId="65E42165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31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332" w:author="Wigfall, Trevonte" w:date="2021-07-12T14:37:00Z">
                  <w:rPr>
                    <w:del w:id="333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7C38DA" w14:textId="7BE2164D" w:rsidR="002A48D8" w:rsidRPr="005531CA" w:rsidDel="00D00F24" w:rsidRDefault="002A48D8" w:rsidP="002A48D8">
            <w:pPr>
              <w:rPr>
                <w:del w:id="334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35" w:author="Wigfall, Trevonte" w:date="2021-07-12T14:37:00Z">
                  <w:rPr>
                    <w:del w:id="336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9DB7CB" w14:textId="2D91B6D2" w:rsidR="002A48D8" w:rsidRPr="005531CA" w:rsidDel="00D00F24" w:rsidRDefault="002A48D8" w:rsidP="002A48D8">
            <w:pPr>
              <w:rPr>
                <w:del w:id="337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38" w:author="Wigfall, Trevonte" w:date="2021-07-12T14:37:00Z">
                  <w:rPr>
                    <w:del w:id="339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40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u w:val="single"/>
                  <w:rPrChange w:id="341" w:author="Wigfall, Trevonte" w:date="2021-07-12T14:3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0D437" w14:textId="3206A035" w:rsidR="002A48D8" w:rsidRPr="005531CA" w:rsidDel="00D00F24" w:rsidRDefault="002A48D8" w:rsidP="002A48D8">
            <w:pPr>
              <w:rPr>
                <w:del w:id="342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43" w:author="Wigfall, Trevonte" w:date="2021-07-12T14:37:00Z">
                  <w:rPr>
                    <w:del w:id="344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45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u w:val="single"/>
                  <w:rPrChange w:id="346" w:author="Wigfall, Trevonte" w:date="2021-07-12T14:3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All servers:  </w:delText>
              </w:r>
            </w:del>
          </w:p>
          <w:p w14:paraId="70FA2A5A" w14:textId="433CD464" w:rsidR="002A48D8" w:rsidRPr="005531CA" w:rsidDel="00D00F24" w:rsidRDefault="002A48D8" w:rsidP="002A48D8">
            <w:pPr>
              <w:rPr>
                <w:del w:id="347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48" w:author="Wigfall, Trevonte" w:date="2021-07-12T14:37:00Z">
                  <w:rPr>
                    <w:del w:id="349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7BFF2" w14:textId="73CA85D8" w:rsidR="002A48D8" w:rsidRPr="005531CA" w:rsidDel="00D00F24" w:rsidRDefault="002A48D8" w:rsidP="002A48D8">
            <w:pPr>
              <w:rPr>
                <w:del w:id="350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351" w:author="Wigfall, Trevonte" w:date="2021-07-12T14:37:00Z">
                  <w:rPr>
                    <w:del w:id="352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3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354" w:author="Wigfall, Trevonte" w:date="2021-07-12T14:3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CB8D7E" w14:textId="5E47FC8F" w:rsidR="002A48D8" w:rsidRPr="005531CA" w:rsidDel="00D00F24" w:rsidRDefault="002A48D8" w:rsidP="002A48D8">
            <w:pPr>
              <w:rPr>
                <w:del w:id="355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356" w:author="Wigfall, Trevonte" w:date="2021-07-12T14:37:00Z">
                  <w:rPr>
                    <w:del w:id="357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8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359" w:author="Wigfall, Trevonte" w:date="2021-07-12T14:3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FFE7CD" w14:textId="1755E6FA" w:rsidR="002A48D8" w:rsidRPr="005531CA" w:rsidDel="00D00F24" w:rsidRDefault="004E0ED3" w:rsidP="002A48D8">
            <w:pPr>
              <w:rPr>
                <w:del w:id="360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61" w:author="Wigfall, Trevonte" w:date="2021-06-23T10:09:00Z">
              <w:r w:rsidRPr="005531CA" w:rsidDel="00D00F24">
                <w:rPr>
                  <w:u w:val="single"/>
                  <w:rPrChange w:id="362" w:author="Wigfall, Trevonte" w:date="2021-07-12T14:37:00Z">
                    <w:rPr>
                      <w:color w:val="0000FF"/>
                    </w:rPr>
                  </w:rPrChange>
                </w:rPr>
                <w:fldChar w:fldCharType="begin"/>
              </w:r>
              <w:r w:rsidRPr="005531CA" w:rsidDel="00D00F24">
                <w:rPr>
                  <w:u w:val="single"/>
                  <w:rPrChange w:id="363" w:author="Wigfall, Trevonte" w:date="2021-07-12T14:37:00Z">
                    <w:rPr/>
                  </w:rPrChange>
                </w:rPr>
                <w:delInstrText xml:space="preserve"> HYPERLINK "file:///\\\\agpcorp\\apps\\Local\\EMT\\COTS\\McKesson\\ClaimsXten\\v6.0\\Docs%20%20(Internal)\\CXT_Installation_Guide-Custom_Release_AUTOMATED.docx" </w:delInstrText>
              </w:r>
              <w:r w:rsidRPr="005531CA" w:rsidDel="00D00F24">
                <w:rPr>
                  <w:rPrChange w:id="364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Install Custom Release</w:delText>
              </w:r>
              <w:r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365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086C72D3" w14:textId="558AC39C" w:rsidR="002A48D8" w:rsidRPr="005531CA" w:rsidDel="00D00F24" w:rsidRDefault="002A48D8" w:rsidP="002A48D8">
            <w:pPr>
              <w:rPr>
                <w:del w:id="366" w:author="Wigfall, Trevonte" w:date="2021-06-23T10:09:00Z"/>
                <w:u w:val="single"/>
                <w:rPrChange w:id="367" w:author="Wigfall, Trevonte" w:date="2021-07-12T14:37:00Z">
                  <w:rPr>
                    <w:del w:id="368" w:author="Wigfall, Trevonte" w:date="2021-06-23T10:09:00Z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7DC9D7" w14:textId="720BD208" w:rsidR="002A48D8" w:rsidRPr="005531CA" w:rsidDel="00D00F24" w:rsidRDefault="002A48D8" w:rsidP="002A48D8">
            <w:pPr>
              <w:rPr>
                <w:del w:id="369" w:author="Wigfall, Trevonte" w:date="2021-06-23T10:09:00Z"/>
                <w:rFonts w:ascii="Calibri" w:hAnsi="Calibri" w:cs="Calibri"/>
                <w:color w:val="000000"/>
                <w:sz w:val="22"/>
                <w:szCs w:val="22"/>
                <w:u w:val="single"/>
                <w:rPrChange w:id="370" w:author="Wigfall, Trevonte" w:date="2021-07-12T14:37:00Z">
                  <w:rPr>
                    <w:del w:id="371" w:author="Wigfall, Trevonte" w:date="2021-06-23T10:09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del w:id="372" w:author="Wigfall, Trevonte" w:date="2021-06-23T10:09:00Z">
              <w:r w:rsidRPr="005531CA" w:rsidDel="00D00F24">
                <w:rPr>
                  <w:rFonts w:ascii="Calibri" w:hAnsi="Calibri" w:cs="Calibri"/>
                  <w:color w:val="000000"/>
                  <w:sz w:val="22"/>
                  <w:szCs w:val="22"/>
                  <w:u w:val="single"/>
                  <w:rPrChange w:id="373" w:author="Wigfall, Trevonte" w:date="2021-07-12T14:37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delText>Custom Application installed</w:delText>
              </w:r>
            </w:del>
          </w:p>
          <w:p w14:paraId="4BB517FE" w14:textId="4A8583B4" w:rsidR="002A48D8" w:rsidRPr="005531CA" w:rsidDel="00D00F24" w:rsidRDefault="002A48D8" w:rsidP="002A48D8">
            <w:pPr>
              <w:rPr>
                <w:del w:id="374" w:author="Wigfall, Trevonte" w:date="2021-06-23T10:09:00Z"/>
                <w:rFonts w:ascii="Calibri" w:hAnsi="Calibri" w:cs="Calibri"/>
                <w:color w:val="000000"/>
                <w:sz w:val="22"/>
                <w:szCs w:val="22"/>
                <w:u w:val="single"/>
                <w:rPrChange w:id="375" w:author="Wigfall, Trevonte" w:date="2021-07-12T14:37:00Z">
                  <w:rPr>
                    <w:del w:id="376" w:author="Wigfall, Trevonte" w:date="2021-06-23T10:09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6651C6" w14:textId="131C8909" w:rsidR="002A48D8" w:rsidRPr="008F1C77" w:rsidDel="00D00F24" w:rsidRDefault="002A48D8" w:rsidP="002A48D8">
            <w:pPr>
              <w:rPr>
                <w:del w:id="377" w:author="Wigfall, Trevonte" w:date="2021-06-23T10:09:00Z"/>
                <w:highlight w:val="yellow"/>
                <w:u w:val="single"/>
                <w:rPrChange w:id="378" w:author="Wigfall, Trevonte" w:date="2021-07-12T14:48:00Z">
                  <w:rPr>
                    <w:del w:id="379" w:author="Wigfall, Trevonte" w:date="2021-06-23T10:09:00Z"/>
                  </w:rPr>
                </w:rPrChange>
              </w:rPr>
            </w:pPr>
            <w:del w:id="380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u w:val="single"/>
                  <w:rPrChange w:id="381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</w:p>
        </w:tc>
      </w:tr>
      <w:tr w:rsidR="002A48D8" w:rsidRPr="005531CA" w:rsidDel="00D00F24" w14:paraId="2F2FA89E" w14:textId="0B962BA1" w:rsidTr="006D77EA">
        <w:trPr>
          <w:trHeight w:val="557"/>
          <w:del w:id="382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80B7451" w14:textId="4E2E02D8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83" w:author="Wigfall, Trevonte" w:date="2021-06-23T10:09:00Z"/>
                <w:rFonts w:asciiTheme="minorHAnsi" w:hAnsiTheme="minorHAnsi"/>
                <w:b/>
                <w:sz w:val="22"/>
                <w:szCs w:val="22"/>
                <w:rPrChange w:id="384" w:author="Wigfall, Trevonte" w:date="2021-07-12T14:37:00Z">
                  <w:rPr>
                    <w:del w:id="385" w:author="Wigfall, Trevonte" w:date="2021-06-23T10:0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A7A496D" w14:textId="562FF0E2" w:rsidR="002A48D8" w:rsidRPr="005531CA" w:rsidDel="00D00F24" w:rsidRDefault="002A48D8" w:rsidP="002A48D8">
            <w:pPr>
              <w:rPr>
                <w:del w:id="386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rPrChange w:id="387" w:author="Wigfall, Trevonte" w:date="2021-07-12T14:37:00Z">
                  <w:rPr>
                    <w:del w:id="388" w:author="Wigfall, Trevonte" w:date="2021-06-23T10:0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5FBA21" w14:textId="26DDBB4B" w:rsidR="002A48D8" w:rsidRPr="005531CA" w:rsidDel="00D00F24" w:rsidRDefault="002A48D8" w:rsidP="002A48D8">
            <w:pPr>
              <w:rPr>
                <w:del w:id="389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rPrChange w:id="390" w:author="Wigfall, Trevonte" w:date="2021-07-12T14:37:00Z">
                  <w:rPr>
                    <w:del w:id="391" w:author="Wigfall, Trevonte" w:date="2021-06-23T10:0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92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93" w:author="Wigfall, Trevonte" w:date="2021-07-12T14:37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747488" w14:textId="3FE29F07" w:rsidR="002A48D8" w:rsidRPr="005531CA" w:rsidDel="00D00F24" w:rsidRDefault="002A48D8" w:rsidP="002A48D8">
            <w:pPr>
              <w:rPr>
                <w:del w:id="394" w:author="Wigfall, Trevonte" w:date="2021-06-23T10:09:00Z"/>
                <w:rFonts w:asciiTheme="minorHAnsi" w:hAnsiTheme="minorHAnsi"/>
                <w:smallCaps/>
                <w:sz w:val="22"/>
                <w:szCs w:val="22"/>
                <w:rPrChange w:id="395" w:author="Wigfall, Trevonte" w:date="2021-07-12T14:37:00Z">
                  <w:rPr>
                    <w:del w:id="396" w:author="Wigfall, Trevonte" w:date="2021-06-23T10:0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del w:id="397" w:author="Wigfall, Trevonte" w:date="2021-06-23T10:09:00Z">
              <w:r w:rsidRPr="005531CA" w:rsidDel="00D00F24">
                <w:rPr>
                  <w:rFonts w:ascii="Calibri" w:hAnsi="Calibri" w:cs="Calibri"/>
                  <w:b/>
                  <w:sz w:val="22"/>
                  <w:szCs w:val="22"/>
                  <w:rPrChange w:id="398" w:author="Wigfall, Trevonte" w:date="2021-07-12T14:37:00Z">
                    <w:rPr>
                      <w:rFonts w:ascii="Calibri" w:hAnsi="Calibri" w:cs="Calibri"/>
                      <w:b/>
                      <w:strike/>
                      <w:sz w:val="22"/>
                      <w:szCs w:val="22"/>
                    </w:rPr>
                  </w:rPrChange>
                </w:rPr>
                <w:delText>UIAPP MASTER:</w:delText>
              </w:r>
              <w:r w:rsidRPr="005531CA" w:rsidDel="00D00F24">
                <w:rPr>
                  <w:rFonts w:ascii="Calibri" w:hAnsi="Calibri" w:cs="Calibri"/>
                  <w:sz w:val="22"/>
                  <w:szCs w:val="22"/>
                  <w:rPrChange w:id="399" w:author="Wigfall, Trevonte" w:date="2021-07-12T14:37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 xml:space="preserve"> </w:delText>
              </w:r>
            </w:del>
          </w:p>
          <w:p w14:paraId="45A758A7" w14:textId="28670F20" w:rsidR="002A48D8" w:rsidRPr="005531CA" w:rsidDel="00D00F24" w:rsidRDefault="002A48D8" w:rsidP="002A48D8">
            <w:pPr>
              <w:rPr>
                <w:del w:id="400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rPrChange w:id="401" w:author="Wigfall, Trevonte" w:date="2021-07-12T14:37:00Z">
                  <w:rPr>
                    <w:del w:id="402" w:author="Wigfall, Trevonte" w:date="2021-06-23T10:0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03" w:author="Wigfall, Trevonte" w:date="2021-06-23T10:09:00Z">
              <w:r w:rsidRPr="005531CA" w:rsidDel="00D00F24">
                <w:rPr>
                  <w:rFonts w:asciiTheme="minorHAnsi" w:hAnsiTheme="minorHAnsi"/>
                  <w:smallCaps/>
                  <w:sz w:val="22"/>
                  <w:szCs w:val="22"/>
                  <w:rPrChange w:id="404" w:author="Wigfall, Trevonte" w:date="2021-07-12T14:37:00Z">
                    <w:rPr>
                      <w:rFonts w:asciiTheme="minorHAnsi" w:hAnsiTheme="minorHAnsi"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N/A </w:delText>
              </w:r>
              <w:r w:rsidRPr="005531CA" w:rsidDel="00D00F24">
                <w:rPr>
                  <w:rFonts w:asciiTheme="minorHAnsi" w:hAnsiTheme="minorHAnsi"/>
                  <w:smallCaps/>
                  <w:color w:val="FF0000"/>
                  <w:sz w:val="22"/>
                  <w:szCs w:val="22"/>
                  <w:rPrChange w:id="405" w:author="Wigfall, Trevonte" w:date="2021-07-12T14:37:00Z">
                    <w:rPr>
                      <w:rFonts w:asciiTheme="minorHAnsi" w:hAnsiTheme="minorHAnsi"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>Not performed in DR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00D0F1" w14:textId="0ADBCEC2" w:rsidR="002A48D8" w:rsidRPr="005531CA" w:rsidDel="00D00F24" w:rsidRDefault="002A48D8" w:rsidP="002A48D8">
            <w:pPr>
              <w:rPr>
                <w:del w:id="406" w:author="Wigfall, Trevonte" w:date="2021-06-23T10:09:00Z"/>
                <w:rFonts w:asciiTheme="minorHAnsi" w:hAnsiTheme="minorHAnsi"/>
                <w:b/>
                <w:sz w:val="22"/>
                <w:szCs w:val="22"/>
                <w:rPrChange w:id="407" w:author="Wigfall, Trevonte" w:date="2021-07-12T14:37:00Z">
                  <w:rPr>
                    <w:del w:id="408" w:author="Wigfall, Trevonte" w:date="2021-06-23T10:0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09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  <w:rPrChange w:id="410" w:author="Wigfall, Trevonte" w:date="2021-07-12T14:3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A5C71F5" w14:textId="2ABFC2E7" w:rsidR="002A48D8" w:rsidRPr="005531CA" w:rsidDel="00D00F24" w:rsidRDefault="002A48D8" w:rsidP="002A48D8">
            <w:pPr>
              <w:rPr>
                <w:del w:id="411" w:author="Wigfall, Trevonte" w:date="2021-06-23T10:09:00Z"/>
                <w:rFonts w:asciiTheme="minorHAnsi" w:hAnsiTheme="minorHAnsi"/>
                <w:b/>
                <w:sz w:val="22"/>
                <w:szCs w:val="22"/>
                <w:rPrChange w:id="412" w:author="Wigfall, Trevonte" w:date="2021-07-12T14:37:00Z">
                  <w:rPr>
                    <w:del w:id="413" w:author="Wigfall, Trevonte" w:date="2021-06-23T10:0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14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  <w:rPrChange w:id="415" w:author="Wigfall, Trevonte" w:date="2021-07-12T14:3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78CBDFD" w14:textId="0E2C66E2" w:rsidR="002A48D8" w:rsidRPr="005531CA" w:rsidDel="00D00F24" w:rsidRDefault="0087592D" w:rsidP="002A48D8">
            <w:pPr>
              <w:rPr>
                <w:del w:id="416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417" w:author="Wigfall, Trevonte" w:date="2021-07-12T14:37:00Z">
                  <w:rPr>
                    <w:del w:id="418" w:author="Wigfall, Trevonte" w:date="2021-06-23T10:09:00Z"/>
                    <w:rStyle w:val="Hyperlink"/>
                    <w:rFonts w:ascii="Arial" w:hAnsi="Arial" w:cs="Arial"/>
                    <w:b/>
                    <w:strike/>
                    <w:color w:val="auto"/>
                    <w:sz w:val="24"/>
                    <w:szCs w:val="24"/>
                  </w:rPr>
                </w:rPrChange>
              </w:rPr>
            </w:pPr>
            <w:del w:id="419" w:author="Wigfall, Trevonte" w:date="2021-06-23T10:09:00Z">
              <w:r w:rsidRPr="005531CA" w:rsidDel="00D00F24">
                <w:rPr>
                  <w:rPrChange w:id="420" w:author="Wigfall, Trevonte" w:date="2021-07-12T14:37:00Z">
                    <w:rPr>
                      <w:color w:val="0000FF"/>
                    </w:rPr>
                  </w:rPrChange>
                </w:rPr>
                <w:fldChar w:fldCharType="begin"/>
              </w:r>
              <w:r w:rsidRPr="005531CA" w:rsidDel="00D00F24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RPr="005531CA" w:rsidDel="00D00F24">
                <w:rPr>
                  <w:rPrChange w:id="421" w:author="Wigfall, Trevonte" w:date="2021-07-12T14:37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422" w:author="Wigfall, Trevonte" w:date="2021-07-12T14:37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4"/>
                      <w:szCs w:val="24"/>
                    </w:rPr>
                  </w:rPrChange>
                </w:rPr>
                <w:delText>Import Edit Clarifications</w:delText>
              </w:r>
              <w:r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423" w:author="Wigfall, Trevonte" w:date="2021-07-12T14:37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7D6161A8" w14:textId="5873A45F" w:rsidR="002A48D8" w:rsidRPr="005531CA" w:rsidDel="00D00F24" w:rsidRDefault="002A48D8" w:rsidP="002A48D8">
            <w:pPr>
              <w:rPr>
                <w:del w:id="424" w:author="Wigfall, Trevonte" w:date="2021-06-23T10:09:00Z"/>
                <w:rFonts w:ascii="Calibri" w:hAnsi="Calibri" w:cs="Calibri"/>
                <w:sz w:val="22"/>
                <w:szCs w:val="22"/>
                <w:rPrChange w:id="425" w:author="Wigfall, Trevonte" w:date="2021-07-12T14:37:00Z">
                  <w:rPr>
                    <w:del w:id="426" w:author="Wigfall, Trevonte" w:date="2021-06-23T10:0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BEC6691" w14:textId="2A739515" w:rsidR="002A48D8" w:rsidRPr="005531CA" w:rsidDel="00D00F24" w:rsidRDefault="002A48D8" w:rsidP="002A48D8">
            <w:pPr>
              <w:rPr>
                <w:del w:id="427" w:author="Wigfall, Trevonte" w:date="2021-06-23T10:09:00Z"/>
                <w:rFonts w:ascii="Calibri" w:hAnsi="Calibri" w:cs="Calibri"/>
                <w:sz w:val="22"/>
                <w:szCs w:val="22"/>
                <w:rPrChange w:id="428" w:author="Wigfall, Trevonte" w:date="2021-07-12T14:37:00Z">
                  <w:rPr>
                    <w:del w:id="429" w:author="Wigfall, Trevonte" w:date="2021-06-23T10:0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430" w:author="Wigfall, Trevonte" w:date="2021-06-23T10:09:00Z">
              <w:r w:rsidRPr="005531CA" w:rsidDel="00D00F24">
                <w:rPr>
                  <w:rFonts w:ascii="Calibri" w:hAnsi="Calibri" w:cs="Calibri"/>
                  <w:sz w:val="22"/>
                  <w:szCs w:val="22"/>
                  <w:rPrChange w:id="431" w:author="Wigfall, Trevonte" w:date="2021-07-12T14:37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Edits installed</w:delText>
              </w:r>
            </w:del>
          </w:p>
          <w:p w14:paraId="572777F4" w14:textId="2F2B0678" w:rsidR="002A48D8" w:rsidRPr="005531CA" w:rsidDel="00D00F24" w:rsidRDefault="002A48D8" w:rsidP="002A48D8">
            <w:pPr>
              <w:rPr>
                <w:del w:id="432" w:author="Wigfall, Trevonte" w:date="2021-06-23T10:09:00Z"/>
                <w:rFonts w:ascii="Calibri" w:hAnsi="Calibri" w:cs="Calibri"/>
                <w:sz w:val="22"/>
                <w:szCs w:val="22"/>
                <w:rPrChange w:id="433" w:author="Wigfall, Trevonte" w:date="2021-07-12T14:37:00Z">
                  <w:rPr>
                    <w:del w:id="434" w:author="Wigfall, Trevonte" w:date="2021-06-23T10:0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31BD16" w14:textId="5DD9E795" w:rsidR="002A48D8" w:rsidRPr="008F1C77" w:rsidDel="00D00F24" w:rsidRDefault="002A48D8" w:rsidP="002A48D8">
            <w:pPr>
              <w:rPr>
                <w:del w:id="435" w:author="Wigfall, Trevonte" w:date="2021-06-23T10:09:00Z"/>
                <w:highlight w:val="yellow"/>
                <w:rPrChange w:id="436" w:author="Wigfall, Trevonte" w:date="2021-07-12T14:48:00Z">
                  <w:rPr>
                    <w:del w:id="437" w:author="Wigfall, Trevonte" w:date="2021-06-23T10:09:00Z"/>
                    <w:strike/>
                  </w:rPr>
                </w:rPrChange>
              </w:rPr>
            </w:pPr>
            <w:del w:id="438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9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</w:p>
        </w:tc>
      </w:tr>
      <w:tr w:rsidR="002A48D8" w:rsidRPr="005531CA" w14:paraId="33804C4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649502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B53EDF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39E659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46CF8D" w14:textId="1B7322F1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9551BB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6D2FFF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CD74B43" w14:textId="77777777" w:rsidR="002A48D8" w:rsidRPr="005531CA" w:rsidRDefault="00A5467F" w:rsidP="002A48D8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5531CA">
              <w:rPr>
                <w:rPrChange w:id="440" w:author="Wigfall, Trevonte" w:date="2021-07-12T14:37:00Z">
                  <w:rPr/>
                </w:rPrChange>
              </w:rPr>
              <w:fldChar w:fldCharType="begin"/>
            </w:r>
            <w:r w:rsidRPr="005531CA">
              <w:instrText xml:space="preserve"> HYPERLINK "file:///\\\\agpcorp\\apps\\Local\\EMT\\COTS\\McKesson\\ClaimsXten\\v6.0\\Docs%20%20(Internal)\\CXT_Installation_Guide-Dictionary-dat_AUTOMATED.docx" </w:instrText>
            </w:r>
            <w:r w:rsidRPr="005531CA">
              <w:rPr>
                <w:rPrChange w:id="441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442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F2C79" w14:textId="77777777" w:rsidR="002A48D8" w:rsidRPr="005531CA" w:rsidRDefault="002A48D8" w:rsidP="002A48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31CA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609DD6C" w14:textId="2ED9C2FD" w:rsidR="002A48D8" w:rsidRPr="008F1C77" w:rsidRDefault="002A48D8" w:rsidP="002A48D8">
            <w:pPr>
              <w:rPr>
                <w:highlight w:val="yellow"/>
                <w:rPrChange w:id="443" w:author="Wigfall, Trevonte" w:date="2021-07-12T14:48:00Z">
                  <w:rPr/>
                </w:rPrChange>
              </w:rPr>
            </w:pPr>
            <w:del w:id="444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5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446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7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:rsidDel="00D00F24" w14:paraId="50BDDE4A" w14:textId="5023A50D" w:rsidTr="0084097A">
        <w:trPr>
          <w:trHeight w:val="557"/>
          <w:del w:id="448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FC1E88" w14:textId="1B147391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49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2C2B35" w14:textId="7AA23E5D" w:rsidR="002A48D8" w:rsidRPr="005531CA" w:rsidDel="00D00F24" w:rsidRDefault="002A48D8" w:rsidP="002A48D8">
            <w:pPr>
              <w:rPr>
                <w:del w:id="450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828E5C" w14:textId="475BF41F" w:rsidR="002A48D8" w:rsidRPr="005531CA" w:rsidDel="00D00F24" w:rsidRDefault="002A48D8" w:rsidP="002A48D8">
            <w:pPr>
              <w:rPr>
                <w:del w:id="451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52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C2DDF" w14:textId="4BB6136C" w:rsidR="002A48D8" w:rsidRPr="005531CA" w:rsidDel="00D00F24" w:rsidRDefault="002A48D8" w:rsidP="002A48D8">
            <w:pPr>
              <w:rPr>
                <w:del w:id="453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rPrChange w:id="454" w:author="Wigfall, Trevonte" w:date="2021-07-12T14:37:00Z">
                  <w:rPr>
                    <w:del w:id="455" w:author="Wigfall, Trevonte" w:date="2021-06-23T10:0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56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57" w:author="Wigfall, Trevonte" w:date="2021-07-12T14:37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UIApp Master </w:delText>
              </w:r>
              <w:r w:rsidRPr="005531CA" w:rsidDel="00D00F2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rPrChange w:id="458" w:author="Wigfall, Trevonte" w:date="2021-07-12T14:37:00Z">
                    <w:rPr>
                      <w:rFonts w:asciiTheme="minorHAnsi" w:hAnsiTheme="minorHAnsi"/>
                      <w:b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 xml:space="preserve">EXCEPT DR </w:delText>
              </w:r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59" w:author="Wigfall, Trevonte" w:date="2021-07-12T14:37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(Do this in all environments EXCEPT the first two DEV environments 3-D and 7-D):  </w:delText>
              </w:r>
            </w:del>
          </w:p>
          <w:p w14:paraId="1C98A4AC" w14:textId="50386BB3" w:rsidR="002A48D8" w:rsidRPr="005531CA" w:rsidDel="00D00F24" w:rsidRDefault="002A48D8" w:rsidP="002A48D8">
            <w:pPr>
              <w:rPr>
                <w:del w:id="460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rPrChange w:id="461" w:author="Wigfall, Trevonte" w:date="2021-07-12T14:37:00Z">
                  <w:rPr>
                    <w:del w:id="462" w:author="Wigfall, Trevonte" w:date="2021-06-23T10:0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63" w:author="Wigfall, Trevonte" w:date="2021-06-23T10:09:00Z">
              <w:r w:rsidRPr="005531CA" w:rsidDel="00D00F24">
                <w:rPr>
                  <w:rFonts w:asciiTheme="minorHAnsi" w:hAnsiTheme="minorHAnsi"/>
                  <w:smallCaps/>
                  <w:sz w:val="22"/>
                  <w:szCs w:val="22"/>
                  <w:rPrChange w:id="464" w:author="Wigfall, Trevonte" w:date="2021-07-12T14:37:00Z">
                    <w:rPr>
                      <w:rFonts w:asciiTheme="minorHAnsi" w:hAnsiTheme="minorHAnsi"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1A1A" w14:textId="5810CB4A" w:rsidR="002A48D8" w:rsidRPr="005531CA" w:rsidDel="00D00F24" w:rsidRDefault="002A48D8" w:rsidP="002A48D8">
            <w:pPr>
              <w:rPr>
                <w:del w:id="465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466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E01317" w14:textId="00F938D7" w:rsidR="002A48D8" w:rsidRPr="005531CA" w:rsidDel="00D00F24" w:rsidRDefault="002A48D8" w:rsidP="002A48D8">
            <w:pPr>
              <w:rPr>
                <w:del w:id="467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468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492350" w14:textId="031F9604" w:rsidR="002A48D8" w:rsidRPr="005531CA" w:rsidDel="00D00F24" w:rsidRDefault="004E0ED3" w:rsidP="002A48D8">
            <w:pPr>
              <w:rPr>
                <w:del w:id="469" w:author="Wigfall, Trevonte" w:date="2021-06-23T10:09:00Z"/>
                <w:rFonts w:ascii="Arial" w:hAnsi="Arial" w:cs="Arial"/>
                <w:b/>
                <w:sz w:val="22"/>
                <w:szCs w:val="22"/>
                <w:u w:val="single"/>
              </w:rPr>
            </w:pPr>
            <w:del w:id="470" w:author="Wigfall, Trevonte" w:date="2021-06-23T10:09:00Z">
              <w:r w:rsidRPr="005531CA" w:rsidDel="00D00F24">
                <w:rPr>
                  <w:rPrChange w:id="471" w:author="Wigfall, Trevonte" w:date="2021-07-12T14:37:00Z">
                    <w:rPr/>
                  </w:rPrChange>
                </w:rPr>
                <w:fldChar w:fldCharType="begin"/>
              </w:r>
              <w:r w:rsidRPr="005531CA" w:rsidDel="00D00F24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5531CA" w:rsidDel="00D00F24">
                <w:rPr>
                  <w:rPrChange w:id="472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delText>Import custom rules</w:delText>
              </w:r>
              <w:r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473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53DC7241" w14:textId="6DCAC814" w:rsidR="002A48D8" w:rsidRPr="005531CA" w:rsidDel="00D00F24" w:rsidRDefault="002A48D8" w:rsidP="002A48D8">
            <w:pPr>
              <w:rPr>
                <w:del w:id="474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17F850" w14:textId="70FDF6F9" w:rsidR="002A48D8" w:rsidRPr="005531CA" w:rsidDel="00D00F24" w:rsidRDefault="002A48D8" w:rsidP="002A48D8">
            <w:pPr>
              <w:rPr>
                <w:del w:id="475" w:author="Wigfall, Trevonte" w:date="2021-06-23T10:09:00Z"/>
                <w:rFonts w:ascii="Calibri" w:hAnsi="Calibri" w:cs="Calibri"/>
                <w:color w:val="000000"/>
                <w:sz w:val="22"/>
                <w:szCs w:val="22"/>
              </w:rPr>
            </w:pPr>
            <w:del w:id="476" w:author="Wigfall, Trevonte" w:date="2021-06-23T10:09:00Z">
              <w:r w:rsidRPr="005531CA" w:rsidDel="00D00F24">
                <w:rPr>
                  <w:rFonts w:ascii="Calibri" w:hAnsi="Calibri" w:cs="Calibri"/>
                  <w:color w:val="000000"/>
                  <w:sz w:val="22"/>
                  <w:szCs w:val="22"/>
                  <w:rPrChange w:id="477" w:author="Wigfall, Trevonte" w:date="2021-07-12T14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u w:val="single"/>
                    </w:rPr>
                  </w:rPrChange>
                </w:rPr>
                <w:delText>Rules imported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9DE096" w14:textId="038CEB18" w:rsidR="002A48D8" w:rsidRPr="008F1C77" w:rsidDel="00D00F24" w:rsidRDefault="002A48D8" w:rsidP="002A48D8">
            <w:pPr>
              <w:rPr>
                <w:del w:id="478" w:author="Wigfall, Trevonte" w:date="2021-06-23T10:09:00Z"/>
                <w:highlight w:val="yellow"/>
                <w:rPrChange w:id="479" w:author="Wigfall, Trevonte" w:date="2021-07-12T14:48:00Z">
                  <w:rPr>
                    <w:del w:id="480" w:author="Wigfall, Trevonte" w:date="2021-06-23T10:09:00Z"/>
                  </w:rPr>
                </w:rPrChange>
              </w:rPr>
            </w:pPr>
            <w:del w:id="481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2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</w:p>
        </w:tc>
      </w:tr>
      <w:tr w:rsidR="002A48D8" w:rsidRPr="005531CA" w:rsidDel="00D00F24" w14:paraId="1BF905A6" w14:textId="7B8906B7" w:rsidTr="003A63C6">
        <w:trPr>
          <w:trHeight w:val="557"/>
          <w:del w:id="483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05AA35" w14:textId="027FB972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84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75F6741" w14:textId="78F9F618" w:rsidR="002A48D8" w:rsidRPr="005531CA" w:rsidDel="00D00F24" w:rsidRDefault="002A48D8" w:rsidP="002A48D8">
            <w:pPr>
              <w:rPr>
                <w:del w:id="485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0904B3" w14:textId="770F4B56" w:rsidR="002A48D8" w:rsidRPr="005531CA" w:rsidDel="00D00F24" w:rsidRDefault="002A48D8" w:rsidP="002A48D8">
            <w:pPr>
              <w:rPr>
                <w:del w:id="486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87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629F0" w14:textId="037339CB" w:rsidR="002A48D8" w:rsidRPr="005531CA" w:rsidDel="00D00F24" w:rsidRDefault="002A48D8" w:rsidP="002A48D8">
            <w:pPr>
              <w:rPr>
                <w:del w:id="488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89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</w:delText>
              </w:r>
            </w:del>
          </w:p>
          <w:p w14:paraId="7A8386AB" w14:textId="7E759C5D" w:rsidR="002A48D8" w:rsidRPr="005531CA" w:rsidDel="00D00F24" w:rsidRDefault="002A48D8" w:rsidP="002A48D8">
            <w:pPr>
              <w:rPr>
                <w:del w:id="490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91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DR except Reporting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D24DF3" w14:textId="729211C4" w:rsidR="002A48D8" w:rsidRPr="005531CA" w:rsidDel="00D00F24" w:rsidRDefault="002A48D8" w:rsidP="002A48D8">
            <w:pPr>
              <w:rPr>
                <w:del w:id="492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493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05389E" w14:textId="3B2E0DA5" w:rsidR="002A48D8" w:rsidRPr="005531CA" w:rsidDel="00D00F24" w:rsidRDefault="002A48D8" w:rsidP="002A48D8">
            <w:pPr>
              <w:rPr>
                <w:del w:id="494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495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A0154" w14:textId="49549B27" w:rsidR="002A48D8" w:rsidRPr="005531CA" w:rsidDel="00D00F24" w:rsidRDefault="004E0ED3" w:rsidP="002A48D8">
            <w:pPr>
              <w:rPr>
                <w:del w:id="496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497" w:author="Wigfall, Trevonte" w:date="2021-06-23T10:09:00Z">
              <w:r w:rsidRPr="005531CA" w:rsidDel="00D00F24">
                <w:rPr>
                  <w:rPrChange w:id="498" w:author="Wigfall, Trevonte" w:date="2021-07-12T14:37:00Z">
                    <w:rPr>
                      <w:color w:val="0000FF"/>
                    </w:rPr>
                  </w:rPrChange>
                </w:rPr>
                <w:fldChar w:fldCharType="begin"/>
              </w:r>
              <w:r w:rsidRPr="005531CA" w:rsidDel="00D00F24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5531CA" w:rsidDel="00D00F24">
                <w:rPr>
                  <w:rPrChange w:id="499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Replace Config Files</w:delText>
              </w:r>
              <w:r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500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0FF1DE24" w14:textId="4DD0F146" w:rsidR="002A48D8" w:rsidRPr="005531CA" w:rsidDel="00D00F24" w:rsidRDefault="002A48D8" w:rsidP="002A48D8">
            <w:pPr>
              <w:spacing w:after="200" w:line="276" w:lineRule="auto"/>
              <w:rPr>
                <w:del w:id="501" w:author="Wigfall, Trevonte" w:date="2021-06-23T10:09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3D0C3" w14:textId="1167F468" w:rsidR="002A48D8" w:rsidRPr="005531CA" w:rsidDel="00D00F24" w:rsidRDefault="002A48D8" w:rsidP="002A48D8">
            <w:pPr>
              <w:rPr>
                <w:del w:id="502" w:author="Wigfall, Trevonte" w:date="2021-06-23T10:09:00Z"/>
                <w:rFonts w:ascii="Calibri" w:hAnsi="Calibri" w:cs="Calibri"/>
                <w:color w:val="000000"/>
                <w:sz w:val="22"/>
                <w:szCs w:val="22"/>
              </w:rPr>
            </w:pPr>
            <w:del w:id="503" w:author="Wigfall, Trevonte" w:date="2021-06-23T10:09:00Z">
              <w:r w:rsidRPr="005531CA" w:rsidDel="00D00F2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replaced</w:delText>
              </w:r>
            </w:del>
          </w:p>
          <w:p w14:paraId="5ACC9FD5" w14:textId="5C18060F" w:rsidR="002A48D8" w:rsidRPr="005531CA" w:rsidDel="00D00F24" w:rsidRDefault="002A48D8" w:rsidP="002A48D8">
            <w:pPr>
              <w:rPr>
                <w:del w:id="504" w:author="Wigfall, Trevonte" w:date="2021-06-23T10:09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1C83CB" w14:textId="3D122101" w:rsidR="002A48D8" w:rsidRPr="008F1C77" w:rsidDel="00D00F24" w:rsidRDefault="002A48D8" w:rsidP="002A48D8">
            <w:pPr>
              <w:rPr>
                <w:del w:id="505" w:author="Wigfall, Trevonte" w:date="2021-06-23T10:09:00Z"/>
                <w:highlight w:val="yellow"/>
                <w:rPrChange w:id="506" w:author="Wigfall, Trevonte" w:date="2021-07-12T14:48:00Z">
                  <w:rPr>
                    <w:del w:id="507" w:author="Wigfall, Trevonte" w:date="2021-06-23T10:09:00Z"/>
                  </w:rPr>
                </w:rPrChange>
              </w:rPr>
            </w:pPr>
            <w:del w:id="508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9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</w:p>
        </w:tc>
      </w:tr>
      <w:tr w:rsidR="002A48D8" w:rsidRPr="005531CA" w:rsidDel="00D00F24" w14:paraId="611E4121" w14:textId="459599A6" w:rsidTr="003A63C6">
        <w:trPr>
          <w:trHeight w:val="557"/>
          <w:del w:id="510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B5A715E" w14:textId="52D39523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11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7BC089B" w14:textId="1A0D46E5" w:rsidR="002A48D8" w:rsidRPr="005531CA" w:rsidDel="00D00F24" w:rsidRDefault="002A48D8" w:rsidP="002A48D8">
            <w:pPr>
              <w:rPr>
                <w:del w:id="512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A2D38A" w14:textId="719C33E7" w:rsidR="002A48D8" w:rsidRPr="005531CA" w:rsidDel="00D00F24" w:rsidRDefault="002A48D8" w:rsidP="002A48D8">
            <w:pPr>
              <w:rPr>
                <w:del w:id="513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14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9A1592" w14:textId="1BDE2D76" w:rsidR="002A48D8" w:rsidRPr="005531CA" w:rsidDel="00D00F24" w:rsidRDefault="002A48D8" w:rsidP="002A48D8">
            <w:pPr>
              <w:rPr>
                <w:del w:id="515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16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and TPIC: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A63F9" w14:textId="75A17662" w:rsidR="002A48D8" w:rsidRPr="005531CA" w:rsidDel="00D00F24" w:rsidRDefault="002A48D8" w:rsidP="002A48D8">
            <w:pPr>
              <w:rPr>
                <w:del w:id="517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518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1A0A71" w14:textId="2B233D7B" w:rsidR="002A48D8" w:rsidRPr="005531CA" w:rsidDel="00D00F24" w:rsidRDefault="002A48D8" w:rsidP="002A48D8">
            <w:pPr>
              <w:rPr>
                <w:del w:id="519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520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B0F79B9" w14:textId="30FA997A" w:rsidR="002A48D8" w:rsidRPr="005531CA" w:rsidDel="00D00F24" w:rsidRDefault="004E0ED3" w:rsidP="002A48D8">
            <w:pPr>
              <w:rPr>
                <w:del w:id="521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522" w:author="Wigfall, Trevonte" w:date="2021-06-23T10:09:00Z">
              <w:r w:rsidRPr="005531CA" w:rsidDel="00D00F24">
                <w:rPr>
                  <w:rPrChange w:id="523" w:author="Wigfall, Trevonte" w:date="2021-07-12T14:37:00Z">
                    <w:rPr>
                      <w:color w:val="0000FF"/>
                    </w:rPr>
                  </w:rPrChange>
                </w:rPr>
                <w:fldChar w:fldCharType="begin"/>
              </w:r>
              <w:r w:rsidRPr="005531CA" w:rsidDel="00D00F24"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5531CA" w:rsidDel="00D00F24">
                <w:rPr>
                  <w:rPrChange w:id="524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Edit Nthost config files</w:delText>
              </w:r>
              <w:r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525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4BBDA4F8" w14:textId="18DEBCA2" w:rsidR="002A48D8" w:rsidRPr="005531CA" w:rsidDel="00D00F24" w:rsidRDefault="002A48D8" w:rsidP="002A48D8">
            <w:pPr>
              <w:spacing w:after="200" w:line="276" w:lineRule="auto"/>
              <w:rPr>
                <w:del w:id="526" w:author="Wigfall, Trevonte" w:date="2021-06-23T10:09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E9430" w14:textId="34094B62" w:rsidR="002A48D8" w:rsidRPr="005531CA" w:rsidDel="00D00F24" w:rsidRDefault="002A48D8" w:rsidP="002A48D8">
            <w:pPr>
              <w:rPr>
                <w:del w:id="527" w:author="Wigfall, Trevonte" w:date="2021-06-23T10:09:00Z"/>
                <w:rFonts w:ascii="Calibri" w:hAnsi="Calibri" w:cs="Calibri"/>
                <w:color w:val="000000"/>
                <w:sz w:val="22"/>
                <w:szCs w:val="22"/>
              </w:rPr>
            </w:pPr>
            <w:del w:id="528" w:author="Wigfall, Trevonte" w:date="2021-06-23T10:09:00Z">
              <w:r w:rsidRPr="005531CA" w:rsidDel="00D00F2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edited</w:delText>
              </w:r>
            </w:del>
          </w:p>
          <w:p w14:paraId="3E37C3F6" w14:textId="639DB2A2" w:rsidR="002A48D8" w:rsidRPr="005531CA" w:rsidDel="00D00F24" w:rsidRDefault="002A48D8" w:rsidP="002A48D8">
            <w:pPr>
              <w:rPr>
                <w:del w:id="529" w:author="Wigfall, Trevonte" w:date="2021-06-23T10:09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659BFD" w14:textId="4E3E42CD" w:rsidR="002A48D8" w:rsidRPr="008F1C77" w:rsidDel="00D00F24" w:rsidRDefault="002A48D8" w:rsidP="002A48D8">
            <w:pPr>
              <w:rPr>
                <w:del w:id="530" w:author="Wigfall, Trevonte" w:date="2021-06-23T10:09:00Z"/>
                <w:highlight w:val="yellow"/>
                <w:rPrChange w:id="531" w:author="Wigfall, Trevonte" w:date="2021-07-12T14:48:00Z">
                  <w:rPr>
                    <w:del w:id="532" w:author="Wigfall, Trevonte" w:date="2021-06-23T10:09:00Z"/>
                  </w:rPr>
                </w:rPrChange>
              </w:rPr>
            </w:pPr>
            <w:del w:id="533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4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</w:p>
        </w:tc>
      </w:tr>
      <w:tr w:rsidR="002A48D8" w:rsidRPr="005531CA" w:rsidDel="00D00F24" w14:paraId="2A42188D" w14:textId="0BBA9186" w:rsidTr="003A63C6">
        <w:trPr>
          <w:trHeight w:val="557"/>
          <w:del w:id="535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B57184" w14:textId="173453B8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36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BD0CFB0" w14:textId="4D7C6839" w:rsidR="002A48D8" w:rsidRPr="005531CA" w:rsidDel="00D00F24" w:rsidRDefault="002A48D8" w:rsidP="002A48D8">
            <w:pPr>
              <w:rPr>
                <w:del w:id="537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BC5AA6" w14:textId="68B5CBB0" w:rsidR="002A48D8" w:rsidRPr="005531CA" w:rsidDel="00D00F24" w:rsidRDefault="002A48D8" w:rsidP="002A48D8">
            <w:pPr>
              <w:rPr>
                <w:del w:id="538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39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EE3F43" w14:textId="5E679C47" w:rsidR="002A48D8" w:rsidRPr="005531CA" w:rsidDel="00D00F24" w:rsidRDefault="002A48D8" w:rsidP="002A48D8">
            <w:pPr>
              <w:rPr>
                <w:del w:id="540" w:author="Wigfall, Trevonte" w:date="2021-06-23T10:09:00Z"/>
                <w:rFonts w:asciiTheme="minorHAnsi" w:hAnsiTheme="minorHAnsi"/>
                <w:smallCaps/>
                <w:sz w:val="22"/>
                <w:szCs w:val="22"/>
              </w:rPr>
            </w:pPr>
            <w:del w:id="541" w:author="Wigfall, Trevonte" w:date="2021-06-23T10:09:00Z">
              <w:r w:rsidRPr="005531CA" w:rsidDel="00D00F24">
                <w:rPr>
                  <w:rFonts w:ascii="Calibri" w:hAnsi="Calibri" w:cs="Calibri"/>
                  <w:b/>
                  <w:color w:val="000000"/>
                  <w:sz w:val="22"/>
                  <w:szCs w:val="22"/>
                </w:rPr>
                <w:delText>TPPUI &amp; C3:</w:delText>
              </w:r>
              <w:r w:rsidRPr="005531CA" w:rsidDel="00D00F2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  <w:p w14:paraId="76FDC694" w14:textId="47E34AC0" w:rsidR="002A48D8" w:rsidRPr="005531CA" w:rsidDel="00D00F24" w:rsidRDefault="002A48D8" w:rsidP="002A48D8">
            <w:pPr>
              <w:rPr>
                <w:del w:id="542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B8026C" w14:textId="1C5DAABF" w:rsidR="002A48D8" w:rsidRPr="005531CA" w:rsidDel="00D00F24" w:rsidRDefault="002A48D8" w:rsidP="002A48D8">
            <w:pPr>
              <w:rPr>
                <w:del w:id="543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544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419704" w14:textId="5D8032EC" w:rsidR="002A48D8" w:rsidRPr="005531CA" w:rsidDel="00D00F24" w:rsidRDefault="002A48D8" w:rsidP="002A48D8">
            <w:pPr>
              <w:rPr>
                <w:del w:id="545" w:author="Wigfall, Trevonte" w:date="2021-06-23T10:09:00Z"/>
                <w:rFonts w:asciiTheme="minorHAnsi" w:hAnsiTheme="minorHAnsi"/>
                <w:b/>
                <w:sz w:val="22"/>
                <w:szCs w:val="22"/>
              </w:rPr>
            </w:pPr>
            <w:del w:id="546" w:author="Wigfall, Trevonte" w:date="2021-06-23T10:09:00Z">
              <w:r w:rsidRPr="005531CA" w:rsidDel="00D00F2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54B4D9F" w14:textId="7AF34A21" w:rsidR="002A48D8" w:rsidRPr="005531CA" w:rsidDel="00D00F24" w:rsidRDefault="004E0ED3" w:rsidP="002A48D8">
            <w:pPr>
              <w:rPr>
                <w:del w:id="547" w:author="Wigfall, Trevonte" w:date="2021-06-23T10:09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548" w:author="Wigfall, Trevonte" w:date="2021-06-23T10:09:00Z">
              <w:r w:rsidRPr="005531CA" w:rsidDel="00D00F24">
                <w:rPr>
                  <w:rPrChange w:id="549" w:author="Wigfall, Trevonte" w:date="2021-07-12T14:37:00Z">
                    <w:rPr>
                      <w:color w:val="0000FF"/>
                    </w:rPr>
                  </w:rPrChange>
                </w:rPr>
                <w:fldChar w:fldCharType="begin"/>
              </w:r>
              <w:r w:rsidRPr="005531CA" w:rsidDel="00D00F24"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5531CA" w:rsidDel="00D00F24">
                <w:rPr>
                  <w:rPrChange w:id="550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Edit Web.Config Files</w:delText>
              </w:r>
              <w:r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551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54ED9195" w14:textId="626FD311" w:rsidR="002A48D8" w:rsidRPr="005531CA" w:rsidDel="00D00F24" w:rsidRDefault="002A48D8" w:rsidP="002A48D8">
            <w:pPr>
              <w:spacing w:after="200" w:line="276" w:lineRule="auto"/>
              <w:rPr>
                <w:del w:id="552" w:author="Wigfall, Trevonte" w:date="2021-06-23T10:09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F6E7E5" w14:textId="7EB91FFC" w:rsidR="002A48D8" w:rsidRPr="005531CA" w:rsidDel="00D00F24" w:rsidRDefault="002A48D8" w:rsidP="002A48D8">
            <w:pPr>
              <w:rPr>
                <w:del w:id="553" w:author="Wigfall, Trevonte" w:date="2021-06-23T10:09:00Z"/>
                <w:rFonts w:ascii="Calibri" w:hAnsi="Calibri" w:cs="Calibri"/>
                <w:color w:val="000000"/>
                <w:sz w:val="22"/>
                <w:szCs w:val="22"/>
              </w:rPr>
            </w:pPr>
            <w:del w:id="554" w:author="Wigfall, Trevonte" w:date="2021-06-23T10:09:00Z">
              <w:r w:rsidRPr="005531CA" w:rsidDel="00D00F2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edited</w:delText>
              </w:r>
            </w:del>
          </w:p>
          <w:p w14:paraId="732B076B" w14:textId="1F0CF5AB" w:rsidR="002A48D8" w:rsidRPr="005531CA" w:rsidDel="00D00F24" w:rsidRDefault="002A48D8" w:rsidP="002A48D8">
            <w:pPr>
              <w:rPr>
                <w:del w:id="555" w:author="Wigfall, Trevonte" w:date="2021-06-23T10:09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C87BCC" w14:textId="2D435903" w:rsidR="002A48D8" w:rsidRPr="008F1C77" w:rsidDel="00D00F24" w:rsidRDefault="002A48D8" w:rsidP="002A48D8">
            <w:pPr>
              <w:rPr>
                <w:del w:id="556" w:author="Wigfall, Trevonte" w:date="2021-06-23T10:09:00Z"/>
                <w:highlight w:val="yellow"/>
                <w:rPrChange w:id="557" w:author="Wigfall, Trevonte" w:date="2021-07-12T14:48:00Z">
                  <w:rPr>
                    <w:del w:id="558" w:author="Wigfall, Trevonte" w:date="2021-06-23T10:09:00Z"/>
                  </w:rPr>
                </w:rPrChange>
              </w:rPr>
            </w:pPr>
            <w:del w:id="559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60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</w:p>
        </w:tc>
      </w:tr>
      <w:tr w:rsidR="002A48D8" w:rsidRPr="005531CA" w14:paraId="5CF3D636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B4B216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20E02A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4493DB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5531CA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92848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TPIC:  </w:t>
            </w:r>
          </w:p>
          <w:p w14:paraId="7FBAFF09" w14:textId="4DFD111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6F4E7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87E2CD8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B15AA" w14:textId="77777777" w:rsidR="002A48D8" w:rsidRPr="005531CA" w:rsidRDefault="00A5467F" w:rsidP="002A48D8">
            <w:pPr>
              <w:spacing w:after="200" w:line="276" w:lineRule="auto"/>
            </w:pPr>
            <w:r w:rsidRPr="005531CA">
              <w:rPr>
                <w:rPrChange w:id="561" w:author="Wigfall, Trevonte" w:date="2021-07-12T14:37:00Z">
                  <w:rPr/>
                </w:rPrChange>
              </w:rPr>
              <w:fldChar w:fldCharType="begin"/>
            </w:r>
            <w:r w:rsidRPr="005531CA">
              <w:instrText xml:space="preserve"> HYPERLINK "file:///\\\\agpcorp\\apps\\Local\\EMT\\COTS\\McKesson\\ClaimsXten\\v6.0\\Docs%20%20(Internal)\\CXT_Installation_Guide-TPIC_Metadata_XML_AUTOMATED.docx" </w:instrText>
            </w:r>
            <w:r w:rsidRPr="005531CA">
              <w:rPr>
                <w:rPrChange w:id="562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563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E143" w14:textId="77777777" w:rsidR="002A48D8" w:rsidRPr="005531CA" w:rsidRDefault="002A48D8" w:rsidP="002A48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31CA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30C4A0" w14:textId="3A8E6273" w:rsidR="002A48D8" w:rsidRPr="008F1C77" w:rsidRDefault="002A48D8" w:rsidP="002A48D8">
            <w:pPr>
              <w:rPr>
                <w:highlight w:val="yellow"/>
                <w:rPrChange w:id="564" w:author="Wigfall, Trevonte" w:date="2021-07-12T14:48:00Z">
                  <w:rPr/>
                </w:rPrChange>
              </w:rPr>
            </w:pPr>
            <w:del w:id="565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66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567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68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:rsidDel="00D00F24" w14:paraId="6685CBC0" w14:textId="5DA2088C" w:rsidTr="006D77EA">
        <w:trPr>
          <w:trHeight w:val="557"/>
          <w:del w:id="569" w:author="Wigfall, Trevonte" w:date="2021-06-23T10:0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6DB647" w14:textId="0F6D7575" w:rsidR="002A48D8" w:rsidRPr="005531CA" w:rsidDel="00D00F24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70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571" w:author="Wigfall, Trevonte" w:date="2021-07-12T14:37:00Z">
                  <w:rPr>
                    <w:del w:id="572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F68168" w14:textId="753FD0AF" w:rsidR="002A48D8" w:rsidRPr="005531CA" w:rsidDel="00D00F24" w:rsidRDefault="002A48D8" w:rsidP="002A48D8">
            <w:pPr>
              <w:rPr>
                <w:del w:id="573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574" w:author="Wigfall, Trevonte" w:date="2021-07-12T14:37:00Z">
                  <w:rPr>
                    <w:del w:id="575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3CF54C9" w14:textId="565A49B3" w:rsidR="002A48D8" w:rsidRPr="005531CA" w:rsidDel="00D00F24" w:rsidRDefault="002A48D8" w:rsidP="002A48D8">
            <w:pPr>
              <w:rPr>
                <w:del w:id="576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577" w:author="Wigfall, Trevonte" w:date="2021-07-12T14:37:00Z">
                  <w:rPr>
                    <w:del w:id="578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579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u w:val="single"/>
                  <w:rPrChange w:id="580" w:author="Wigfall, Trevonte" w:date="2021-07-12T14:3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F49357" w14:textId="13F1ACC0" w:rsidR="002A48D8" w:rsidRPr="005531CA" w:rsidDel="00D00F24" w:rsidRDefault="002A48D8" w:rsidP="002A48D8">
            <w:pPr>
              <w:rPr>
                <w:del w:id="581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582" w:author="Wigfall, Trevonte" w:date="2021-07-12T14:37:00Z">
                  <w:rPr>
                    <w:del w:id="583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584" w:author="Wigfall, Trevonte" w:date="2021-06-23T10:09:00Z">
              <w:r w:rsidRPr="005531CA" w:rsidDel="00D00F2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u w:val="single"/>
                  <w:rPrChange w:id="585" w:author="Wigfall, Trevonte" w:date="2021-07-12T14:37:00Z">
                    <w:rPr>
                      <w:rFonts w:asciiTheme="minorHAnsi" w:hAnsiTheme="minorHAnsi"/>
                      <w:b/>
                      <w:smallCaps/>
                      <w:color w:val="FF0000"/>
                      <w:sz w:val="22"/>
                      <w:szCs w:val="22"/>
                    </w:rPr>
                  </w:rPrChange>
                </w:rPr>
                <w:delText xml:space="preserve">TPPUI &amp; UIAPP </w:delText>
              </w:r>
              <w:r w:rsidRPr="005531CA" w:rsidDel="00D00F24">
                <w:rPr>
                  <w:rFonts w:asciiTheme="minorHAnsi" w:hAnsiTheme="minorHAnsi"/>
                  <w:b/>
                  <w:smallCaps/>
                  <w:sz w:val="22"/>
                  <w:szCs w:val="22"/>
                  <w:u w:val="single"/>
                  <w:rPrChange w:id="586" w:author="Wigfall, Trevonte" w:date="2021-07-12T14:37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Servers: </w:delText>
              </w:r>
            </w:del>
          </w:p>
          <w:p w14:paraId="78C52ECB" w14:textId="397D0CAE" w:rsidR="002A48D8" w:rsidRPr="005531CA" w:rsidDel="00D00F24" w:rsidRDefault="002A48D8" w:rsidP="002A48D8">
            <w:pPr>
              <w:rPr>
                <w:del w:id="587" w:author="Wigfall, Trevonte" w:date="2021-06-23T10:09:00Z"/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588" w:author="Wigfall, Trevonte" w:date="2021-07-12T14:37:00Z">
                  <w:rPr>
                    <w:del w:id="589" w:author="Wigfall, Trevonte" w:date="2021-06-23T10:09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A118CF" w14:textId="0D5C3B44" w:rsidR="002A48D8" w:rsidRPr="005531CA" w:rsidDel="00D00F24" w:rsidRDefault="002A48D8" w:rsidP="002A48D8">
            <w:pPr>
              <w:rPr>
                <w:del w:id="590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591" w:author="Wigfall, Trevonte" w:date="2021-07-12T14:37:00Z">
                  <w:rPr>
                    <w:del w:id="592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4188CE" w14:textId="265A6131" w:rsidR="002A48D8" w:rsidRPr="005531CA" w:rsidDel="00D00F24" w:rsidRDefault="002A48D8" w:rsidP="002A48D8">
            <w:pPr>
              <w:rPr>
                <w:del w:id="593" w:author="Wigfall, Trevonte" w:date="2021-06-23T10:09:00Z"/>
                <w:rFonts w:asciiTheme="minorHAnsi" w:hAnsiTheme="minorHAnsi"/>
                <w:b/>
                <w:sz w:val="22"/>
                <w:szCs w:val="22"/>
                <w:u w:val="single"/>
                <w:rPrChange w:id="594" w:author="Wigfall, Trevonte" w:date="2021-07-12T14:37:00Z">
                  <w:rPr>
                    <w:del w:id="595" w:author="Wigfall, Trevonte" w:date="2021-06-23T10:09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A04E0" w14:textId="7A282A6F" w:rsidR="002A48D8" w:rsidRPr="005531CA" w:rsidDel="00D00F24" w:rsidRDefault="004E0ED3" w:rsidP="002A48D8">
            <w:pPr>
              <w:spacing w:after="200" w:line="276" w:lineRule="auto"/>
              <w:rPr>
                <w:del w:id="596" w:author="Wigfall, Trevonte" w:date="2021-06-23T10:09:00Z"/>
                <w:u w:val="single"/>
                <w:rPrChange w:id="597" w:author="Wigfall, Trevonte" w:date="2021-07-12T14:37:00Z">
                  <w:rPr>
                    <w:del w:id="598" w:author="Wigfall, Trevonte" w:date="2021-06-23T10:09:00Z"/>
                  </w:rPr>
                </w:rPrChange>
              </w:rPr>
            </w:pPr>
            <w:del w:id="599" w:author="Wigfall, Trevonte" w:date="2021-06-23T10:09:00Z">
              <w:r w:rsidRPr="005531CA" w:rsidDel="00D00F24">
                <w:rPr>
                  <w:u w:val="single"/>
                  <w:rPrChange w:id="600" w:author="Wigfall, Trevonte" w:date="2021-07-12T14:37:00Z">
                    <w:rPr/>
                  </w:rPrChange>
                </w:rPr>
                <w:fldChar w:fldCharType="begin"/>
              </w:r>
              <w:r w:rsidRPr="005531CA" w:rsidDel="00D00F24">
                <w:rPr>
                  <w:u w:val="single"/>
                  <w:rPrChange w:id="601" w:author="Wigfall, Trevonte" w:date="2021-07-12T14:37:00Z">
                    <w:rPr/>
                  </w:rPrChange>
                </w:rPr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5531CA" w:rsidDel="00D00F24">
                <w:rPr>
                  <w:rPrChange w:id="602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Set LDAP manager password</w:delText>
              </w:r>
              <w:r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603" w:author="Wigfall, Trevonte" w:date="2021-07-12T14:37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  <w:r w:rsidR="002A48D8" w:rsidRPr="005531CA" w:rsidDel="00D00F2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 xml:space="preserve"> 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9EE80" w14:textId="4316EE5F" w:rsidR="002A48D8" w:rsidRPr="005531CA" w:rsidDel="00D00F24" w:rsidRDefault="002A48D8" w:rsidP="002A48D8">
            <w:pPr>
              <w:rPr>
                <w:del w:id="604" w:author="Wigfall, Trevonte" w:date="2021-06-23T10:09:00Z"/>
                <w:rFonts w:asciiTheme="minorHAnsi" w:hAnsiTheme="minorHAnsi"/>
                <w:smallCaps/>
                <w:sz w:val="22"/>
                <w:szCs w:val="22"/>
                <w:u w:val="single"/>
                <w:rPrChange w:id="605" w:author="Wigfall, Trevonte" w:date="2021-07-12T14:37:00Z">
                  <w:rPr>
                    <w:del w:id="606" w:author="Wigfall, Trevonte" w:date="2021-06-23T10:09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del w:id="607" w:author="Wigfall, Trevonte" w:date="2021-06-23T10:09:00Z">
              <w:r w:rsidRPr="005531CA" w:rsidDel="00D00F24">
                <w:rPr>
                  <w:rFonts w:ascii="Calibri" w:hAnsi="Calibri"/>
                  <w:color w:val="000000"/>
                  <w:sz w:val="22"/>
                  <w:szCs w:val="22"/>
                  <w:u w:val="single"/>
                  <w:rPrChange w:id="608" w:author="Wigfall, Trevonte" w:date="2021-07-12T14:37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Password set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20F7845" w14:textId="370889FA" w:rsidR="002A48D8" w:rsidRPr="008F1C77" w:rsidDel="00D00F24" w:rsidRDefault="002A48D8" w:rsidP="002A48D8">
            <w:pPr>
              <w:rPr>
                <w:del w:id="609" w:author="Wigfall, Trevonte" w:date="2021-06-23T10:09:00Z"/>
                <w:highlight w:val="yellow"/>
                <w:u w:val="single"/>
                <w:rPrChange w:id="610" w:author="Wigfall, Trevonte" w:date="2021-07-12T14:48:00Z">
                  <w:rPr>
                    <w:del w:id="611" w:author="Wigfall, Trevonte" w:date="2021-06-23T10:09:00Z"/>
                  </w:rPr>
                </w:rPrChange>
              </w:rPr>
            </w:pPr>
            <w:del w:id="612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u w:val="single"/>
                  <w:rPrChange w:id="613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</w:p>
        </w:tc>
      </w:tr>
      <w:tr w:rsidR="002A48D8" w:rsidRPr="005531CA" w14:paraId="7968850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5E6790A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BE4AE0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4B4FD6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2A41F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5531CA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3B9F423B" w14:textId="1CC6567C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BCACC5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3CEB84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23FAA6" w14:textId="77777777" w:rsidR="002A48D8" w:rsidRPr="005531CA" w:rsidRDefault="00A5467F" w:rsidP="002A48D8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531CA">
              <w:rPr>
                <w:rPrChange w:id="614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5531CA">
              <w:rPr>
                <w:rPrChange w:id="615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616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77538805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96203A" w14:textId="77777777" w:rsidR="002A48D8" w:rsidRPr="005531CA" w:rsidRDefault="002A48D8" w:rsidP="002A48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C5F2703" w14:textId="561040FA" w:rsidR="002A48D8" w:rsidRPr="008F1C77" w:rsidRDefault="002A48D8" w:rsidP="002A48D8">
            <w:pPr>
              <w:rPr>
                <w:highlight w:val="yellow"/>
                <w:rPrChange w:id="617" w:author="Wigfall, Trevonte" w:date="2021-07-12T14:48:00Z">
                  <w:rPr/>
                </w:rPrChange>
              </w:rPr>
            </w:pPr>
            <w:del w:id="618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19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620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21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0EAC5C0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9C4C080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2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C19CFAE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2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541369B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2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D89D79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6E1DD12B" w14:textId="7FF088FE" w:rsidR="002A48D8" w:rsidRPr="005531CA" w:rsidRDefault="002A48D8" w:rsidP="002A48D8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EE50E5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62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9A20562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62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B5502E" w14:textId="77777777" w:rsidR="002A48D8" w:rsidRPr="005531CA" w:rsidRDefault="00A5467F" w:rsidP="002A48D8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27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531CA">
              <w:rPr>
                <w:rPrChange w:id="628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5531CA">
              <w:rPr>
                <w:rPrChange w:id="629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630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D1A471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3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29E5194" w14:textId="53CAA0C0" w:rsidR="002A48D8" w:rsidRPr="008F1C77" w:rsidRDefault="002A48D8" w:rsidP="002A48D8">
            <w:pPr>
              <w:rPr>
                <w:highlight w:val="yellow"/>
                <w:rPrChange w:id="632" w:author="Wigfall, Trevonte" w:date="2021-07-12T14:48:00Z">
                  <w:rPr/>
                </w:rPrChange>
              </w:rPr>
            </w:pPr>
            <w:del w:id="633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34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635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36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054D422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5535A68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3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9BFF470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3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11506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3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4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4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46E9A5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4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4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4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4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667E316F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4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647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B6F01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64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64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1E40A0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65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65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A1E3A2" w14:textId="77777777" w:rsidR="002A48D8" w:rsidRPr="005531CA" w:rsidRDefault="002A48D8" w:rsidP="002A48D8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2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3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4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5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A5467F" w:rsidRPr="005531CA">
              <w:rPr>
                <w:rPrChange w:id="656" w:author="Wigfall, Trevonte" w:date="2021-07-12T14:37:00Z">
                  <w:rPr/>
                </w:rPrChange>
              </w:rPr>
              <w:fldChar w:fldCharType="begin"/>
            </w:r>
            <w:r w:rsidR="00A5467F" w:rsidRPr="005531CA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A5467F" w:rsidRPr="005531CA">
              <w:rPr>
                <w:rPrChange w:id="657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8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="00A5467F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9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9A6AFD1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660" w:author="Wigfall, Trevonte" w:date="2021-07-12T14:37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61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62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AB3C955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663" w:author="Wigfall, Trevonte" w:date="2021-07-12T14:37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E3F84A3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664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6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5D05B59" w14:textId="6DA3C355" w:rsidR="002A48D8" w:rsidRPr="008F1C77" w:rsidRDefault="002A48D8" w:rsidP="002A48D8">
            <w:pPr>
              <w:rPr>
                <w:highlight w:val="yellow"/>
                <w:rPrChange w:id="666" w:author="Wigfall, Trevonte" w:date="2021-07-12T14:48:00Z">
                  <w:rPr>
                    <w:strike/>
                  </w:rPr>
                </w:rPrChange>
              </w:rPr>
            </w:pPr>
            <w:del w:id="667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68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669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70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4BBC5BE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F0477B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7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FF32E0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7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F3A5FA4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7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7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7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741C40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7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7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7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7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5A6C9EE3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8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681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849ED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68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68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2D8CC50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68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68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22C9EA" w14:textId="77777777" w:rsidR="002A48D8" w:rsidRPr="005531CA" w:rsidRDefault="00A5467F" w:rsidP="002A48D8">
            <w:pPr>
              <w:rPr>
                <w:rStyle w:val="Hyperlink"/>
                <w:rFonts w:ascii="Arial" w:hAnsi="Arial" w:cs="Arial"/>
                <w:b/>
                <w:color w:val="auto"/>
                <w:rPrChange w:id="686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531CA">
              <w:rPr>
                <w:rPrChange w:id="687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531CA">
              <w:rPr>
                <w:rPrChange w:id="688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5531CA">
              <w:rPr>
                <w:rPrChange w:id="689" w:author="Wigfall, Trevonte" w:date="2021-07-12T14:37:00Z">
                  <w:rPr>
                    <w:strike/>
                  </w:rPr>
                </w:rPrChange>
              </w:rPr>
              <w:t xml:space="preserve"> </w:t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90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91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BA90056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692" w:author="Wigfall, Trevonte" w:date="2021-07-12T14:37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7EA40E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693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69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688B7F" w14:textId="5FBC1667" w:rsidR="002A48D8" w:rsidRPr="008F1C77" w:rsidRDefault="002A48D8" w:rsidP="002A48D8">
            <w:pPr>
              <w:rPr>
                <w:highlight w:val="yellow"/>
                <w:rPrChange w:id="695" w:author="Wigfall, Trevonte" w:date="2021-07-12T14:48:00Z">
                  <w:rPr>
                    <w:strike/>
                  </w:rPr>
                </w:rPrChange>
              </w:rPr>
            </w:pPr>
            <w:del w:id="696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7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698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9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4F3E57F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41DB14A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0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72299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0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6722B2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0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0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0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AADBB6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0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0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0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0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7ABB8ECF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0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710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29629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71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71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9275938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71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71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A48D8" w:rsidRPr="005531CA" w14:paraId="0F3DDFB0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2A48D8" w:rsidRPr="005531CA" w14:paraId="0CFA5D25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968746" w14:textId="77777777" w:rsidR="002A48D8" w:rsidRPr="005531CA" w:rsidRDefault="002A48D8" w:rsidP="002A48D8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715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2A48D8" w:rsidRPr="005531CA" w14:paraId="210D0B2A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AD0384E" w14:textId="77777777" w:rsidR="002A48D8" w:rsidRPr="005531CA" w:rsidRDefault="00A5467F" w:rsidP="002A48D8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716" w:author="Wigfall, Trevonte" w:date="2021-07-12T14:37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5531CA">
                                <w:rPr>
                                  <w:rPrChange w:id="717" w:author="Wigfall, Trevonte" w:date="2021-07-12T14:37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5531CA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5531CA">
                                <w:rPr>
                                  <w:rPrChange w:id="718" w:author="Wigfall, Trevonte" w:date="2021-07-12T14:37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2A48D8" w:rsidRPr="005531CA">
                                <w:rPr>
                                  <w:rPrChange w:id="719" w:author="Wigfall, Trevonte" w:date="2021-07-12T14:37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="002A48D8" w:rsidRPr="005531CA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720" w:author="Wigfall, Trevonte" w:date="2021-07-12T14:37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5531CA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721" w:author="Wigfall, Trevonte" w:date="2021-07-12T14:37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C72036E" w14:textId="77777777" w:rsidR="002A48D8" w:rsidRPr="005531CA" w:rsidRDefault="002A48D8" w:rsidP="002A48D8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722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7BD4012C" w14:textId="77777777" w:rsidR="002A48D8" w:rsidRPr="005531CA" w:rsidRDefault="002A48D8" w:rsidP="002A48D8">
                  <w:pPr>
                    <w:rPr>
                      <w:rFonts w:ascii="Calibri" w:hAnsi="Calibri" w:cs="Calibri"/>
                      <w:sz w:val="22"/>
                      <w:szCs w:val="22"/>
                      <w:rPrChange w:id="723" w:author="Wigfall, Trevonte" w:date="2021-07-12T14:37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53BB093A" w14:textId="77777777" w:rsidR="002A48D8" w:rsidRPr="005531CA" w:rsidRDefault="002A48D8" w:rsidP="002A48D8">
            <w:pPr>
              <w:rPr>
                <w:rFonts w:ascii="Calibri" w:hAnsi="Calibri" w:cs="Calibri"/>
                <w:sz w:val="22"/>
                <w:szCs w:val="22"/>
                <w:u w:val="single"/>
                <w:rPrChange w:id="724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95DC8F1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725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2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F29B58" w14:textId="0BFEB99E" w:rsidR="002A48D8" w:rsidRPr="008F1C77" w:rsidRDefault="002A48D8" w:rsidP="002A48D8">
            <w:pPr>
              <w:rPr>
                <w:highlight w:val="yellow"/>
                <w:rPrChange w:id="727" w:author="Wigfall, Trevonte" w:date="2021-07-12T14:48:00Z">
                  <w:rPr>
                    <w:strike/>
                  </w:rPr>
                </w:rPrChange>
              </w:rPr>
            </w:pPr>
            <w:del w:id="728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29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730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31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3492D46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C2304C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3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5C38D9B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3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1C3D69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3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3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3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CD7A4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3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3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529950AB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3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740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B8A2C3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74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74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48E93B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74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74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2866D5" w14:textId="77777777" w:rsidR="002A48D8" w:rsidRPr="005531CA" w:rsidRDefault="00A5467F" w:rsidP="002A48D8">
            <w:pPr>
              <w:rPr>
                <w:rStyle w:val="Hyperlink"/>
                <w:rFonts w:ascii="Arial" w:hAnsi="Arial" w:cs="Arial"/>
                <w:b/>
                <w:color w:val="auto"/>
                <w:rPrChange w:id="745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531CA">
              <w:rPr>
                <w:rPrChange w:id="746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531CA">
              <w:rPr>
                <w:rPrChange w:id="747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5531CA">
              <w:rPr>
                <w:rPrChange w:id="748" w:author="Wigfall, Trevonte" w:date="2021-07-12T14:37:00Z">
                  <w:rPr>
                    <w:strike/>
                  </w:rPr>
                </w:rPrChange>
              </w:rPr>
              <w:t xml:space="preserve"> </w:t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49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50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CFDD085" w14:textId="77777777" w:rsidR="002A48D8" w:rsidRPr="005531CA" w:rsidRDefault="002A48D8" w:rsidP="002A48D8">
            <w:pPr>
              <w:rPr>
                <w:rFonts w:ascii="Calibri" w:hAnsi="Calibri" w:cs="Calibri"/>
                <w:noProof/>
                <w:sz w:val="22"/>
                <w:szCs w:val="22"/>
                <w:rPrChange w:id="751" w:author="Wigfall, Trevonte" w:date="2021-07-12T14:37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3561AD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752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5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F0D7C7" w14:textId="3644A43C" w:rsidR="002A48D8" w:rsidRPr="008F1C77" w:rsidRDefault="002A48D8" w:rsidP="002A48D8">
            <w:pPr>
              <w:rPr>
                <w:highlight w:val="yellow"/>
                <w:rPrChange w:id="754" w:author="Wigfall, Trevonte" w:date="2021-07-12T14:48:00Z">
                  <w:rPr>
                    <w:strike/>
                  </w:rPr>
                </w:rPrChange>
              </w:rPr>
            </w:pPr>
            <w:del w:id="755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56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757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58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71EC5CD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EAFE21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5243737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67234F" w14:textId="77777777" w:rsidR="002A48D8" w:rsidRPr="005531CA" w:rsidRDefault="002A48D8" w:rsidP="002A48D8"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23795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</w:p>
          <w:p w14:paraId="39DB3D93" w14:textId="49C47B96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D60034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D28F86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ED8F035" w14:textId="77777777" w:rsidR="002A48D8" w:rsidRPr="005531CA" w:rsidRDefault="00A5467F" w:rsidP="002A48D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31CA">
              <w:rPr>
                <w:rPrChange w:id="759" w:author="Wigfall, Trevonte" w:date="2021-07-12T14:37:00Z">
                  <w:rPr/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5531CA">
              <w:rPr>
                <w:rPrChange w:id="760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Validate </w:t>
            </w:r>
            <w:proofErr w:type="spellStart"/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UIApp</w:t>
            </w:r>
            <w:proofErr w:type="spellEnd"/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 and TPIC services using EMT GUI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  <w:rPrChange w:id="761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383E3B8" w14:textId="77777777" w:rsidR="002A48D8" w:rsidRPr="005531CA" w:rsidRDefault="002A48D8" w:rsidP="002A48D8">
            <w:r w:rsidRPr="005531CA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5C3C1BD" w14:textId="143D7E39" w:rsidR="002A48D8" w:rsidRPr="008F1C77" w:rsidRDefault="002A48D8" w:rsidP="002A48D8">
            <w:pPr>
              <w:rPr>
                <w:highlight w:val="yellow"/>
                <w:rPrChange w:id="762" w:author="Wigfall, Trevonte" w:date="2021-07-12T14:48:00Z">
                  <w:rPr/>
                </w:rPrChange>
              </w:rPr>
            </w:pPr>
            <w:del w:id="763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64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765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66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57F953A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3B223E2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4175A1D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EE8C92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7A977E" w14:textId="11C5FCBE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51129603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cxtTppuiFacDR</w:t>
            </w:r>
            <w:proofErr w:type="spellEnd"/>
            <w:r w:rsidRPr="005531CA" w:rsidDel="00D93A8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11D7BE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48E6805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639530B" w14:textId="77777777" w:rsidR="002A48D8" w:rsidRPr="005531CA" w:rsidRDefault="00A5467F" w:rsidP="002A48D8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5531CA">
              <w:rPr>
                <w:rPrChange w:id="767" w:author="Wigfall, Trevonte" w:date="2021-07-12T14:37:00Z">
                  <w:rPr/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5531CA">
              <w:rPr>
                <w:rPrChange w:id="768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szCs w:val="24"/>
                <w:rPrChange w:id="769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end"/>
            </w:r>
          </w:p>
          <w:p w14:paraId="7033B4EB" w14:textId="77777777" w:rsidR="002A48D8" w:rsidRPr="005531CA" w:rsidRDefault="002A48D8" w:rsidP="002A48D8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AB0991B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EE4C7E" w14:textId="23513506" w:rsidR="002A48D8" w:rsidRPr="008F1C77" w:rsidRDefault="002A48D8" w:rsidP="002A48D8">
            <w:pPr>
              <w:rPr>
                <w:highlight w:val="yellow"/>
                <w:rPrChange w:id="770" w:author="Wigfall, Trevonte" w:date="2021-07-12T14:48:00Z">
                  <w:rPr/>
                </w:rPrChange>
              </w:rPr>
            </w:pPr>
            <w:del w:id="771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72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773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74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7D0B3B6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30A9A90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8D853F1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18FEE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F86A51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7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776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T</w:t>
            </w: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7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PIC servers (</w:t>
            </w: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77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TPIC VIP if applicable</w:t>
            </w: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7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)</w:t>
            </w:r>
            <w:proofErr w:type="gram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8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: :</w:t>
            </w:r>
            <w:proofErr w:type="gramEnd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8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7A79227D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782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8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cxtTpicFacDR</w:t>
            </w:r>
            <w:proofErr w:type="spellEnd"/>
            <w:r w:rsidRPr="005531CA" w:rsidDel="00AA6C08">
              <w:rPr>
                <w:rFonts w:asciiTheme="minorHAnsi" w:hAnsiTheme="minorHAnsi"/>
                <w:smallCaps/>
                <w:sz w:val="22"/>
                <w:szCs w:val="22"/>
                <w:rPrChange w:id="784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7FA15E63" w14:textId="142D117F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8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78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F035C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20C2F5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0E3DF16" w14:textId="77777777" w:rsidR="002A48D8" w:rsidRPr="005531CA" w:rsidRDefault="00A5467F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PrChange w:id="787" w:author="Wigfall, Trevonte" w:date="2021-07-12T14:37:00Z">
                  <w:rPr/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5531CA">
              <w:rPr>
                <w:rPrChange w:id="788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rPrChange w:id="789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0F21DAB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368F852" w14:textId="76471311" w:rsidR="002A48D8" w:rsidRPr="008F1C77" w:rsidRDefault="002A48D8" w:rsidP="002A48D8">
            <w:pPr>
              <w:rPr>
                <w:highlight w:val="yellow"/>
                <w:rPrChange w:id="790" w:author="Wigfall, Trevonte" w:date="2021-07-12T14:48:00Z">
                  <w:rPr/>
                </w:rPrChange>
              </w:rPr>
            </w:pPr>
            <w:del w:id="791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92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793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94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77CEA40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F2C18D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5F7FDB0" w14:textId="77777777" w:rsidR="002A48D8" w:rsidRPr="005531CA" w:rsidRDefault="002A48D8" w:rsidP="002A48D8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5CC1D02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81A7E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3EC89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9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79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FACETS: DR</w:t>
            </w:r>
          </w:p>
          <w:p w14:paraId="5E6641DF" w14:textId="77777777" w:rsidR="002A48D8" w:rsidRPr="005531CA" w:rsidRDefault="002A48D8" w:rsidP="002A48D8">
            <w:pPr>
              <w:rPr>
                <w:rPrChange w:id="797" w:author="Wigfall, Trevonte" w:date="2021-07-12T14:37:00Z">
                  <w:rPr>
                    <w:strike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79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F9FCD4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650B4F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76FBBAD" w14:textId="77777777" w:rsidR="002A48D8" w:rsidRPr="005531CA" w:rsidRDefault="00A5467F" w:rsidP="002A48D8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5531CA">
              <w:rPr>
                <w:rPrChange w:id="799" w:author="Wigfall, Trevonte" w:date="2021-07-12T14:37:00Z">
                  <w:rPr/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5531CA">
              <w:rPr>
                <w:rPrChange w:id="800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rPrChange w:id="801" w:author="Wigfall, Trevonte" w:date="2021-07-12T14:37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47FBDED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A62462" w14:textId="5BB99492" w:rsidR="002A48D8" w:rsidRPr="008F1C77" w:rsidRDefault="002A48D8" w:rsidP="002A48D8">
            <w:pPr>
              <w:rPr>
                <w:highlight w:val="yellow"/>
                <w:rPrChange w:id="802" w:author="Wigfall, Trevonte" w:date="2021-07-12T14:48:00Z">
                  <w:rPr/>
                </w:rPrChange>
              </w:rPr>
            </w:pPr>
            <w:del w:id="803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04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805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06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2CEB184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D77BE57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0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5CDFE21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0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9AE864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0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1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1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22B35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812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1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servers (</w:t>
            </w: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81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C3 VIP, if applicable</w:t>
            </w: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1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):</w:t>
            </w: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816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 </w:t>
            </w:r>
          </w:p>
          <w:p w14:paraId="20D052CB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1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818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VA33PWVCXT004 (C3)</w:t>
            </w:r>
          </w:p>
          <w:p w14:paraId="05506D73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819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2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cxtC3FacDR</w:t>
            </w:r>
            <w:r w:rsidRPr="005531CA" w:rsidDel="002D018A">
              <w:rPr>
                <w:rFonts w:asciiTheme="minorHAnsi" w:hAnsiTheme="minorHAnsi"/>
                <w:smallCaps/>
                <w:sz w:val="22"/>
                <w:szCs w:val="22"/>
                <w:rPrChange w:id="821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7304F49C" w14:textId="7983925D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2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82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8EDB9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82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2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D349F28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82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2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6CAB046" w14:textId="77777777" w:rsidR="002A48D8" w:rsidRPr="005531CA" w:rsidRDefault="00A5467F" w:rsidP="002A48D8">
            <w:pPr>
              <w:rPr>
                <w:rStyle w:val="Hyperlink"/>
                <w:rFonts w:ascii="Arial" w:hAnsi="Arial" w:cs="Arial"/>
                <w:b/>
                <w:color w:val="auto"/>
                <w:rPrChange w:id="828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5531CA">
              <w:rPr>
                <w:rPrChange w:id="829" w:author="Wigfall, Trevonte" w:date="2021-07-12T14:37:00Z">
                  <w:rPr>
                    <w:color w:val="0000FF"/>
                  </w:rPr>
                </w:rPrChange>
              </w:rPr>
              <w:fldChar w:fldCharType="begin"/>
            </w:r>
            <w:r w:rsidRPr="005531CA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5531CA">
              <w:rPr>
                <w:rPrChange w:id="830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2A48D8" w:rsidRPr="005531CA">
              <w:rPr>
                <w:rStyle w:val="Hyperlink"/>
                <w:rFonts w:ascii="Arial" w:hAnsi="Arial" w:cs="Arial"/>
                <w:b/>
                <w:color w:val="auto"/>
                <w:rPrChange w:id="831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5531CA">
              <w:rPr>
                <w:rStyle w:val="Hyperlink"/>
                <w:rFonts w:ascii="Arial" w:hAnsi="Arial" w:cs="Arial"/>
                <w:b/>
                <w:color w:val="auto"/>
                <w:rPrChange w:id="832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68D95919" w14:textId="77777777" w:rsidR="002A48D8" w:rsidRPr="005531CA" w:rsidRDefault="002A48D8" w:rsidP="002A48D8">
            <w:pPr>
              <w:rPr>
                <w:rStyle w:val="Hyperlink"/>
                <w:rFonts w:ascii="Arial" w:hAnsi="Arial" w:cs="Arial"/>
                <w:b/>
                <w:color w:val="auto"/>
                <w:rPrChange w:id="833" w:author="Wigfall, Trevonte" w:date="2021-07-12T14:37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53C14F5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834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835" w:author="Wigfall, Trevonte" w:date="2021-07-12T14:37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E508" w14:textId="1C3CD681" w:rsidR="002A48D8" w:rsidRPr="008F1C77" w:rsidRDefault="002A48D8" w:rsidP="002A48D8">
            <w:pPr>
              <w:rPr>
                <w:highlight w:val="yellow"/>
                <w:rPrChange w:id="836" w:author="Wigfall, Trevonte" w:date="2021-07-12T14:48:00Z">
                  <w:rPr>
                    <w:strike/>
                  </w:rPr>
                </w:rPrChange>
              </w:rPr>
            </w:pPr>
            <w:del w:id="837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38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839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40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1430C34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0F5AB9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4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2183982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4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6302F2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4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4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4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74EC21" w14:textId="479305D3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846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color w:val="000000"/>
                <w:sz w:val="22"/>
                <w:szCs w:val="22"/>
                <w:rPrChange w:id="847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 xml:space="preserve">Reporting Server: </w:t>
            </w: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848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VA33PWVCXT005 (REPORTING)</w:t>
            </w:r>
          </w:p>
          <w:p w14:paraId="6E535C39" w14:textId="0F05D81E" w:rsidR="002A48D8" w:rsidRPr="005531CA" w:rsidRDefault="002A48D8" w:rsidP="002A48D8">
            <w:pPr>
              <w:rPr>
                <w:rFonts w:ascii="Calibri" w:hAnsi="Calibri" w:cs="Calibri"/>
                <w:color w:val="000000"/>
                <w:sz w:val="22"/>
                <w:szCs w:val="22"/>
                <w:rPrChange w:id="849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85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NOT PERFORMED IN DR</w:t>
            </w:r>
          </w:p>
          <w:p w14:paraId="4393B59C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5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AAF2D2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85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5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323143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85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85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2A48D8" w:rsidRPr="005531CA" w14:paraId="69D4465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8C26B" w14:textId="77777777" w:rsidR="002A48D8" w:rsidRPr="005531CA" w:rsidRDefault="002A48D8" w:rsidP="002A48D8">
                  <w:pPr>
                    <w:rPr>
                      <w:rFonts w:ascii="Calibri" w:hAnsi="Calibri" w:cs="Calibri"/>
                      <w:sz w:val="22"/>
                      <w:szCs w:val="22"/>
                      <w:rPrChange w:id="856" w:author="Wigfall, Trevonte" w:date="2021-07-12T14:37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5531CA">
                    <w:rPr>
                      <w:rFonts w:ascii="Calibri" w:hAnsi="Calibri" w:cs="Calibri"/>
                      <w:noProof/>
                      <w:sz w:val="22"/>
                      <w:szCs w:val="22"/>
                      <w:rPrChange w:id="857" w:author="Wigfall, Trevonte" w:date="2021-07-12T14:37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70240" behindDoc="0" locked="0" layoutInCell="1" allowOverlap="1" wp14:anchorId="16A95DD8" wp14:editId="7A81EAAD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AF8995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70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2A48D8" w:rsidRPr="005531CA" w14:paraId="441EA2B7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46725B6" w14:textId="77777777" w:rsidR="002A48D8" w:rsidRPr="005531CA" w:rsidRDefault="00A5467F" w:rsidP="002A48D8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858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5531CA">
                          <w:rPr>
                            <w:rPrChange w:id="859" w:author="Wigfall, Trevonte" w:date="2021-07-12T14:37:00Z">
                              <w:rPr/>
                            </w:rPrChange>
                          </w:rPr>
                          <w:fldChar w:fldCharType="begin"/>
                        </w:r>
                        <w:r w:rsidRPr="005531CA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5531CA">
                          <w:rPr>
                            <w:rPrChange w:id="860" w:author="Wigfall, Trevonte" w:date="2021-07-12T14:37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2A48D8" w:rsidRPr="005531CA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861" w:author="Wigfall, Trevonte" w:date="2021-07-12T14:37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5531CA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862" w:author="Wigfall, Trevonte" w:date="2021-07-12T14:37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66551A06" w14:textId="77777777" w:rsidR="002A48D8" w:rsidRPr="005531CA" w:rsidRDefault="002A48D8" w:rsidP="002A48D8">
                  <w:pPr>
                    <w:rPr>
                      <w:rFonts w:ascii="Calibri" w:hAnsi="Calibri" w:cs="Calibri"/>
                      <w:sz w:val="22"/>
                      <w:szCs w:val="22"/>
                      <w:rPrChange w:id="863" w:author="Wigfall, Trevonte" w:date="2021-07-12T14:37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0F9AB872" w14:textId="77777777" w:rsidR="002A48D8" w:rsidRPr="005531CA" w:rsidRDefault="002A48D8" w:rsidP="002A48D8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864" w:author="Wigfall, Trevonte" w:date="2021-07-12T14:37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A29C2B" w14:textId="77777777" w:rsidR="002A48D8" w:rsidRPr="005531CA" w:rsidRDefault="002A48D8" w:rsidP="002A48D8">
            <w:pPr>
              <w:rPr>
                <w:rFonts w:ascii="Calibri" w:hAnsi="Calibri" w:cs="Calibri"/>
                <w:color w:val="000000"/>
                <w:sz w:val="22"/>
                <w:szCs w:val="22"/>
                <w:rPrChange w:id="865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color w:val="000000"/>
                <w:sz w:val="22"/>
                <w:szCs w:val="22"/>
                <w:rPrChange w:id="866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224E04A6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867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1524C8" w14:textId="2DDCF2FE" w:rsidR="002A48D8" w:rsidRPr="008F1C77" w:rsidRDefault="002A48D8" w:rsidP="002A48D8">
            <w:pPr>
              <w:rPr>
                <w:highlight w:val="yellow"/>
                <w:rPrChange w:id="868" w:author="Wigfall, Trevonte" w:date="2021-07-12T14:48:00Z">
                  <w:rPr>
                    <w:strike/>
                  </w:rPr>
                </w:rPrChange>
              </w:rPr>
            </w:pPr>
            <w:del w:id="869" w:author="Wigfall, Trevonte" w:date="2021-06-09T13:22:00Z">
              <w:r w:rsidRPr="008F1C77" w:rsidDel="004E0ED3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70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871" w:author="Wigfall, Trevonte" w:date="2021-07-12T14:39:00Z">
              <w:r w:rsidR="005531CA"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72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2A48D8" w:rsidRPr="005531CA" w14:paraId="49470AA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6498" w14:textId="77777777" w:rsidR="002A48D8" w:rsidRPr="005531C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7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8DFE0FA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7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FC6B4C8" w14:textId="77777777" w:rsidR="002A48D8" w:rsidRPr="005531CA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7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7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87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  <w:r w:rsidRPr="005531CA" w:rsidDel="00782A2B">
              <w:rPr>
                <w:rFonts w:asciiTheme="minorHAnsi" w:hAnsiTheme="minorHAnsi"/>
                <w:b/>
                <w:smallCaps/>
                <w:sz w:val="22"/>
                <w:szCs w:val="22"/>
                <w:rPrChange w:id="87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122DF5" w14:textId="77777777" w:rsidR="002A48D8" w:rsidRPr="005531CA" w:rsidRDefault="002A48D8" w:rsidP="002A48D8">
            <w:pPr>
              <w:rPr>
                <w:rPrChange w:id="879" w:author="Wigfall, Trevonte" w:date="2021-07-12T14:37:00Z">
                  <w:rPr>
                    <w:strike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9C68C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88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BC2F20D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88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CCD0A" w14:textId="77777777" w:rsidR="002A48D8" w:rsidRPr="005531CA" w:rsidRDefault="002A48D8" w:rsidP="002A48D8">
            <w:pPr>
              <w:rPr>
                <w:rFonts w:ascii="Calibri" w:hAnsi="Calibri"/>
                <w:sz w:val="22"/>
                <w:szCs w:val="22"/>
                <w:rPrChange w:id="882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/>
                <w:sz w:val="22"/>
                <w:szCs w:val="22"/>
                <w:rPrChange w:id="883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Perform App Compares using the templates in </w:t>
            </w:r>
            <w:r w:rsidR="00A5467F" w:rsidRPr="005531CA">
              <w:rPr>
                <w:rPrChange w:id="884" w:author="Wigfall, Trevonte" w:date="2021-07-12T14:37:00Z">
                  <w:rPr/>
                </w:rPrChange>
              </w:rPr>
              <w:fldChar w:fldCharType="begin"/>
            </w:r>
            <w:r w:rsidR="00A5467F" w:rsidRPr="005531CA">
              <w:instrText xml:space="preserve"> HYPERLINK "file:///\\\\VA33DWVFCT318.DEVAD.WELLPOINT.COM\\d$\\Scripts\\CXT_COMPARE_TEST\\Launchers\\%20" </w:instrText>
            </w:r>
            <w:r w:rsidR="00A5467F" w:rsidRPr="005531CA">
              <w:rPr>
                <w:rPrChange w:id="885" w:author="Wigfall, Trevonte" w:date="2021-07-12T14:37:00Z">
                  <w:rPr>
                    <w:rStyle w:val="Hyperlink"/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fldChar w:fldCharType="separate"/>
            </w:r>
            <w:r w:rsidRPr="005531CA">
              <w:rPr>
                <w:rStyle w:val="Hyperlink"/>
                <w:rFonts w:ascii="Calibri" w:hAnsi="Calibri"/>
                <w:sz w:val="22"/>
                <w:szCs w:val="22"/>
                <w:rPrChange w:id="886" w:author="Wigfall, Trevonte" w:date="2021-07-12T14:37:00Z">
                  <w:rPr>
                    <w:rStyle w:val="Hyperlink"/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\\VA33DWVFCT318.DEVAD.WELLPOINT.COM\d$\Scripts\CXT_COMPARE_TEST\Launchers\</w:t>
            </w:r>
            <w:r w:rsidR="00A5467F" w:rsidRPr="005531CA">
              <w:rPr>
                <w:rStyle w:val="Hyperlink"/>
                <w:rFonts w:ascii="Calibri" w:hAnsi="Calibri"/>
                <w:sz w:val="22"/>
                <w:szCs w:val="22"/>
                <w:rPrChange w:id="887" w:author="Wigfall, Trevonte" w:date="2021-07-12T14:37:00Z">
                  <w:rPr>
                    <w:rStyle w:val="Hyperlink"/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fldChar w:fldCharType="end"/>
            </w:r>
            <w:r w:rsidRPr="005531CA">
              <w:rPr>
                <w:rFonts w:ascii="Calibri" w:hAnsi="Calibri"/>
                <w:sz w:val="22"/>
                <w:szCs w:val="22"/>
                <w:rPrChange w:id="888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(run as admin, provide master and target environments when prompted):</w:t>
            </w:r>
          </w:p>
          <w:p w14:paraId="2BE2DD30" w14:textId="77777777" w:rsidR="002A48D8" w:rsidRPr="005531CA" w:rsidRDefault="002A48D8" w:rsidP="002A48D8">
            <w:pPr>
              <w:rPr>
                <w:rFonts w:ascii="Calibri" w:hAnsi="Calibri"/>
                <w:sz w:val="22"/>
                <w:szCs w:val="22"/>
                <w:rPrChange w:id="889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/>
                <w:sz w:val="22"/>
                <w:szCs w:val="22"/>
                <w:rPrChange w:id="890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1) TPIC:  Master to </w:t>
            </w:r>
            <w:proofErr w:type="spellStart"/>
            <w:r w:rsidRPr="005531CA">
              <w:rPr>
                <w:rFonts w:ascii="Calibri" w:hAnsi="Calibri"/>
                <w:sz w:val="22"/>
                <w:szCs w:val="22"/>
                <w:rPrChange w:id="891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5531CA">
              <w:rPr>
                <w:rFonts w:ascii="Calibri" w:hAnsi="Calibri"/>
                <w:sz w:val="22"/>
                <w:szCs w:val="22"/>
                <w:rPrChange w:id="892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5531CA">
              <w:rPr>
                <w:rFonts w:ascii="Calibri" w:hAnsi="Calibri"/>
                <w:sz w:val="22"/>
                <w:szCs w:val="22"/>
                <w:rPrChange w:id="893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2) UIAPP:  Master to </w:t>
            </w:r>
            <w:proofErr w:type="spellStart"/>
            <w:r w:rsidRPr="005531CA">
              <w:rPr>
                <w:rFonts w:ascii="Calibri" w:hAnsi="Calibri"/>
                <w:sz w:val="22"/>
                <w:szCs w:val="22"/>
                <w:rPrChange w:id="894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5531CA">
              <w:rPr>
                <w:rFonts w:ascii="Calibri" w:hAnsi="Calibri"/>
                <w:sz w:val="22"/>
                <w:szCs w:val="22"/>
                <w:rPrChange w:id="895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5531CA">
              <w:rPr>
                <w:rFonts w:ascii="Calibri" w:hAnsi="Calibri"/>
                <w:sz w:val="22"/>
                <w:szCs w:val="22"/>
                <w:rPrChange w:id="896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3) TPPUI:  Master to </w:t>
            </w:r>
            <w:proofErr w:type="spellStart"/>
            <w:r w:rsidRPr="005531CA">
              <w:rPr>
                <w:rFonts w:ascii="Calibri" w:hAnsi="Calibri"/>
                <w:sz w:val="22"/>
                <w:szCs w:val="22"/>
                <w:rPrChange w:id="897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5531CA">
              <w:rPr>
                <w:rFonts w:ascii="Calibri" w:hAnsi="Calibri"/>
                <w:sz w:val="22"/>
                <w:szCs w:val="22"/>
                <w:rPrChange w:id="898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5531CA">
              <w:rPr>
                <w:rFonts w:ascii="Calibri" w:hAnsi="Calibri"/>
                <w:sz w:val="22"/>
                <w:szCs w:val="22"/>
                <w:rPrChange w:id="899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4) C3:  Master to </w:t>
            </w:r>
            <w:proofErr w:type="spellStart"/>
            <w:r w:rsidRPr="005531CA">
              <w:rPr>
                <w:rFonts w:ascii="Calibri" w:hAnsi="Calibri"/>
                <w:sz w:val="22"/>
                <w:szCs w:val="22"/>
                <w:rPrChange w:id="900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5531CA">
              <w:rPr>
                <w:rFonts w:ascii="Calibri" w:hAnsi="Calibri"/>
                <w:sz w:val="22"/>
                <w:szCs w:val="22"/>
                <w:rPrChange w:id="901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5531CA">
              <w:rPr>
                <w:rFonts w:ascii="Calibri" w:hAnsi="Calibri"/>
                <w:sz w:val="22"/>
                <w:szCs w:val="22"/>
                <w:rPrChange w:id="902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5) Reporting:  Master to </w:t>
            </w:r>
            <w:proofErr w:type="spellStart"/>
            <w:r w:rsidRPr="005531CA">
              <w:rPr>
                <w:rFonts w:ascii="Calibri" w:hAnsi="Calibri"/>
                <w:sz w:val="22"/>
                <w:szCs w:val="22"/>
                <w:rPrChange w:id="903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5531CA">
              <w:rPr>
                <w:rFonts w:ascii="Calibri" w:hAnsi="Calibri"/>
                <w:sz w:val="22"/>
                <w:szCs w:val="22"/>
                <w:rPrChange w:id="904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5531CA">
              <w:rPr>
                <w:rFonts w:ascii="Calibri" w:hAnsi="Calibri"/>
                <w:sz w:val="22"/>
                <w:szCs w:val="22"/>
                <w:rPrChange w:id="905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6) TPIC:  </w:t>
            </w:r>
            <w:proofErr w:type="spellStart"/>
            <w:r w:rsidRPr="005531CA">
              <w:rPr>
                <w:rFonts w:ascii="Calibri" w:hAnsi="Calibri"/>
                <w:sz w:val="22"/>
                <w:szCs w:val="22"/>
                <w:rPrChange w:id="906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5531CA">
              <w:rPr>
                <w:rFonts w:ascii="Calibri" w:hAnsi="Calibri"/>
                <w:sz w:val="22"/>
                <w:szCs w:val="22"/>
                <w:rPrChange w:id="907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to itself</w:t>
            </w:r>
            <w:r w:rsidRPr="005531CA">
              <w:rPr>
                <w:rFonts w:ascii="Calibri" w:hAnsi="Calibri"/>
                <w:sz w:val="22"/>
                <w:szCs w:val="22"/>
                <w:rPrChange w:id="908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7) UIAPP:  </w:t>
            </w:r>
            <w:proofErr w:type="spellStart"/>
            <w:r w:rsidRPr="005531CA">
              <w:rPr>
                <w:rFonts w:ascii="Calibri" w:hAnsi="Calibri"/>
                <w:sz w:val="22"/>
                <w:szCs w:val="22"/>
                <w:rPrChange w:id="909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5531CA">
              <w:rPr>
                <w:rFonts w:ascii="Calibri" w:hAnsi="Calibri"/>
                <w:sz w:val="22"/>
                <w:szCs w:val="22"/>
                <w:rPrChange w:id="910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to itself</w:t>
            </w:r>
            <w:r w:rsidRPr="005531CA">
              <w:rPr>
                <w:rFonts w:ascii="Calibri" w:hAnsi="Calibri"/>
                <w:sz w:val="22"/>
                <w:szCs w:val="22"/>
                <w:rPrChange w:id="911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8) TPPUI:  </w:t>
            </w:r>
            <w:proofErr w:type="spellStart"/>
            <w:r w:rsidRPr="005531CA">
              <w:rPr>
                <w:rFonts w:ascii="Calibri" w:hAnsi="Calibri"/>
                <w:sz w:val="22"/>
                <w:szCs w:val="22"/>
                <w:rPrChange w:id="912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5531CA">
              <w:rPr>
                <w:rFonts w:ascii="Calibri" w:hAnsi="Calibri"/>
                <w:sz w:val="22"/>
                <w:szCs w:val="22"/>
                <w:rPrChange w:id="913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to itself</w:t>
            </w:r>
            <w:r w:rsidRPr="005531CA">
              <w:rPr>
                <w:rFonts w:ascii="Calibri" w:hAnsi="Calibri"/>
                <w:sz w:val="22"/>
                <w:szCs w:val="22"/>
                <w:rPrChange w:id="914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9) C3:  </w:t>
            </w:r>
            <w:proofErr w:type="spellStart"/>
            <w:r w:rsidRPr="005531CA">
              <w:rPr>
                <w:rFonts w:ascii="Calibri" w:hAnsi="Calibri"/>
                <w:sz w:val="22"/>
                <w:szCs w:val="22"/>
                <w:rPrChange w:id="915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5531CA">
              <w:rPr>
                <w:rFonts w:ascii="Calibri" w:hAnsi="Calibri"/>
                <w:sz w:val="22"/>
                <w:szCs w:val="22"/>
                <w:rPrChange w:id="916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to itself</w:t>
            </w:r>
            <w:r w:rsidRPr="005531CA">
              <w:rPr>
                <w:rFonts w:ascii="Calibri" w:hAnsi="Calibri"/>
                <w:sz w:val="22"/>
                <w:szCs w:val="22"/>
                <w:rPrChange w:id="917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</w:r>
            <w:r w:rsidRPr="005531CA">
              <w:rPr>
                <w:rFonts w:ascii="Calibri" w:hAnsi="Calibri"/>
                <w:sz w:val="22"/>
                <w:szCs w:val="22"/>
                <w:rPrChange w:id="918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*** </w:t>
            </w:r>
            <w:r w:rsidRPr="005531CA">
              <w:rPr>
                <w:rFonts w:ascii="Calibri" w:hAnsi="Calibri"/>
                <w:sz w:val="22"/>
                <w:szCs w:val="22"/>
                <w:rPrChange w:id="919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3D master for 7D</w:t>
            </w:r>
          </w:p>
          <w:p w14:paraId="394C4B23" w14:textId="77777777" w:rsidR="002A48D8" w:rsidRPr="005531CA" w:rsidRDefault="002A48D8" w:rsidP="002A48D8">
            <w:pPr>
              <w:rPr>
                <w:rFonts w:ascii="Calibri" w:hAnsi="Calibri"/>
                <w:sz w:val="22"/>
                <w:szCs w:val="22"/>
                <w:rPrChange w:id="920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/>
                <w:sz w:val="22"/>
                <w:szCs w:val="22"/>
                <w:rPrChange w:id="921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7D master for 8Q</w:t>
            </w:r>
            <w:r w:rsidRPr="005531CA">
              <w:rPr>
                <w:rFonts w:ascii="Calibri" w:hAnsi="Calibri"/>
                <w:sz w:val="22"/>
                <w:szCs w:val="22"/>
                <w:rPrChange w:id="922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</w:r>
            <w:proofErr w:type="spellStart"/>
            <w:r w:rsidRPr="005531CA">
              <w:rPr>
                <w:rFonts w:ascii="Calibri" w:hAnsi="Calibri"/>
                <w:sz w:val="22"/>
                <w:szCs w:val="22"/>
                <w:rPrChange w:id="923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8Q</w:t>
            </w:r>
            <w:proofErr w:type="spellEnd"/>
            <w:r w:rsidRPr="005531CA">
              <w:rPr>
                <w:rFonts w:ascii="Calibri" w:hAnsi="Calibri"/>
                <w:sz w:val="22"/>
                <w:szCs w:val="22"/>
                <w:rPrChange w:id="924" w:author="Wigfall, Trevonte" w:date="2021-07-12T14:37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master for everything else</w:t>
            </w:r>
            <w:r w:rsidRPr="005531CA">
              <w:rPr>
                <w:rFonts w:ascii="Calibri" w:hAnsi="Calibri"/>
                <w:noProof/>
                <w:sz w:val="22"/>
                <w:szCs w:val="22"/>
                <w:rPrChange w:id="925" w:author="Wigfall, Trevonte" w:date="2021-07-12T14:37:00Z">
                  <w:rPr>
                    <w:rFonts w:ascii="Calibri" w:hAnsi="Calibri"/>
                    <w:strike/>
                    <w:noProof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2169216" behindDoc="0" locked="0" layoutInCell="1" allowOverlap="1" wp14:anchorId="6514EC6D" wp14:editId="6EBEFBEB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EB493E" w14:textId="77777777" w:rsidR="002A48D8" w:rsidRPr="005531CA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rPrChange w:id="92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365ACF5" w14:textId="77777777" w:rsidR="002A48D8" w:rsidRPr="005531CA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rPrChange w:id="927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/>
                <w:color w:val="000000"/>
                <w:sz w:val="22"/>
                <w:szCs w:val="22"/>
                <w:rPrChange w:id="928" w:author="Wigfall, Trevonte" w:date="2021-07-12T14:37:00Z">
                  <w:rPr>
                    <w:rFonts w:ascii="Calibri" w:hAnsi="Calibri"/>
                    <w:strike/>
                    <w:color w:val="000000"/>
                    <w:sz w:val="22"/>
                    <w:szCs w:val="22"/>
                  </w:rPr>
                </w:rPrChange>
              </w:rPr>
              <w:lastRenderedPageBreak/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A92040" w14:textId="02622295" w:rsidR="002A48D8" w:rsidRPr="008F1C77" w:rsidRDefault="005531CA" w:rsidP="002A48D8">
            <w:pPr>
              <w:rPr>
                <w:highlight w:val="yellow"/>
                <w:rPrChange w:id="929" w:author="Wigfall, Trevonte" w:date="2021-07-12T14:48:00Z">
                  <w:rPr>
                    <w:strike/>
                  </w:rPr>
                </w:rPrChange>
              </w:rPr>
            </w:pPr>
            <w:ins w:id="930" w:author="Wigfall, Trevonte" w:date="2021-07-12T14:39:00Z">
              <w:r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31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031D44" w:rsidRPr="005531CA" w14:paraId="74AEFCD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703C26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3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C06055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3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3C979C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3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93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93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129E5" w14:textId="77777777" w:rsidR="00031D44" w:rsidRPr="005531CA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  <w:rPrChange w:id="937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93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servers:</w:t>
            </w: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939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0700F117" w14:textId="6CB752F6" w:rsidR="00B00850" w:rsidRPr="005531CA" w:rsidRDefault="00031D44" w:rsidP="00B00850">
            <w:pPr>
              <w:rPr>
                <w:rFonts w:asciiTheme="minorHAnsi" w:hAnsiTheme="minorHAnsi"/>
                <w:smallCaps/>
                <w:sz w:val="22"/>
                <w:szCs w:val="22"/>
                <w:rPrChange w:id="940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94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(TPIC):</w:t>
            </w: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942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4A2DA9FD" w14:textId="6E40AF78" w:rsidR="00031D44" w:rsidRPr="005531CA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  <w:rPrChange w:id="943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F364F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94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94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336804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94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94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A29D5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948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949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93BC0D" w14:textId="77777777" w:rsidR="00031D44" w:rsidRPr="005531CA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  <w:rPrChange w:id="950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951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A2193C" w14:textId="09D570E5" w:rsidR="00031D44" w:rsidRPr="008F1C77" w:rsidRDefault="005531CA" w:rsidP="00031D44">
            <w:pPr>
              <w:rPr>
                <w:highlight w:val="yellow"/>
                <w:rPrChange w:id="952" w:author="Wigfall, Trevonte" w:date="2021-07-12T14:48:00Z">
                  <w:rPr>
                    <w:strike/>
                  </w:rPr>
                </w:rPrChange>
              </w:rPr>
            </w:pPr>
            <w:ins w:id="953" w:author="Wigfall, Trevonte" w:date="2021-07-12T14:39:00Z">
              <w:r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54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031D44" w:rsidRPr="005531CA" w14:paraId="462C0E6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825DEF3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FE70863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399E66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7E8020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639FF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FEBB477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772859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3C68F" w14:textId="77777777" w:rsidR="00031D44" w:rsidRPr="005531CA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F528D3" w14:textId="5C58AE99" w:rsidR="00031D44" w:rsidRPr="008F1C77" w:rsidRDefault="005531CA" w:rsidP="00031D44">
            <w:pPr>
              <w:rPr>
                <w:highlight w:val="yellow"/>
                <w:rPrChange w:id="955" w:author="Wigfall, Trevonte" w:date="2021-07-12T14:48:00Z">
                  <w:rPr>
                    <w:strike/>
                  </w:rPr>
                </w:rPrChange>
              </w:rPr>
            </w:pPr>
            <w:ins w:id="956" w:author="Wigfall, Trevonte" w:date="2021-07-12T14:39:00Z">
              <w:r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57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031D44" w:rsidRPr="005531CA" w14:paraId="2C6FF49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3325B65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5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DE8E577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5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B7F3C6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6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96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96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0FE234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6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96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58E41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96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96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D0F1147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96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96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616BD71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969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sz w:val="22"/>
                <w:szCs w:val="22"/>
                <w:rPrChange w:id="970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Send Broadcast when work is complete</w:t>
            </w:r>
          </w:p>
          <w:p w14:paraId="516E5A10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97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81F2A1" w14:textId="77777777" w:rsidR="00031D44" w:rsidRPr="005531CA" w:rsidRDefault="00031D44" w:rsidP="00031D44">
            <w:pPr>
              <w:rPr>
                <w:rFonts w:ascii="Calibri" w:hAnsi="Calibri" w:cs="Calibri"/>
                <w:color w:val="000000"/>
                <w:sz w:val="22"/>
                <w:szCs w:val="22"/>
                <w:rPrChange w:id="972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color w:val="000000"/>
                <w:sz w:val="22"/>
                <w:szCs w:val="22"/>
                <w:rPrChange w:id="973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Broadcast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45C3A9" w14:textId="512F1743" w:rsidR="00031D44" w:rsidRPr="008F1C77" w:rsidRDefault="005531CA" w:rsidP="00031D44">
            <w:pPr>
              <w:rPr>
                <w:highlight w:val="yellow"/>
                <w:rPrChange w:id="974" w:author="Wigfall, Trevonte" w:date="2021-07-12T14:48:00Z">
                  <w:rPr>
                    <w:strike/>
                  </w:rPr>
                </w:rPrChange>
              </w:rPr>
            </w:pPr>
            <w:ins w:id="975" w:author="Wigfall, Trevonte" w:date="2021-07-12T14:39:00Z">
              <w:r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76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031D44" w:rsidRPr="005531CA" w14:paraId="47FEF90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067E7F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7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A2FB8D6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7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D2B665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7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98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98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AC1390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8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98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77511B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98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98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6F51D4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98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98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A2DD67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988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sz w:val="22"/>
                <w:szCs w:val="22"/>
                <w:rPrChange w:id="989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Inform Claims Team that they can release CLMU</w:t>
            </w:r>
          </w:p>
          <w:p w14:paraId="3D14726A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99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476169D" w14:textId="77777777" w:rsidR="00031D44" w:rsidRPr="005531CA" w:rsidRDefault="00031D44" w:rsidP="00031D44">
            <w:pPr>
              <w:rPr>
                <w:rFonts w:ascii="Calibri" w:hAnsi="Calibri" w:cs="Calibri"/>
                <w:color w:val="000000"/>
                <w:sz w:val="22"/>
                <w:szCs w:val="22"/>
                <w:rPrChange w:id="991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proofErr w:type="spellStart"/>
            <w:r w:rsidRPr="005531CA">
              <w:rPr>
                <w:rFonts w:ascii="Calibri" w:hAnsi="Calibri" w:cs="Calibri"/>
                <w:color w:val="000000"/>
                <w:sz w:val="22"/>
                <w:szCs w:val="22"/>
                <w:rPrChange w:id="992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Phonecall</w:t>
            </w:r>
            <w:proofErr w:type="spellEnd"/>
            <w:r w:rsidRPr="005531CA">
              <w:rPr>
                <w:rFonts w:ascii="Calibri" w:hAnsi="Calibri" w:cs="Calibri"/>
                <w:color w:val="000000"/>
                <w:sz w:val="22"/>
                <w:szCs w:val="22"/>
                <w:rPrChange w:id="993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 xml:space="preserve"> made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4E682A" w14:textId="169C4148" w:rsidR="00031D44" w:rsidRPr="008F1C77" w:rsidRDefault="005531CA" w:rsidP="00031D44">
            <w:pPr>
              <w:rPr>
                <w:highlight w:val="yellow"/>
                <w:rPrChange w:id="994" w:author="Wigfall, Trevonte" w:date="2021-07-12T14:48:00Z">
                  <w:rPr>
                    <w:strike/>
                  </w:rPr>
                </w:rPrChange>
              </w:rPr>
            </w:pPr>
            <w:ins w:id="995" w:author="Wigfall, Trevonte" w:date="2021-07-12T14:39:00Z">
              <w:r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96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031D44" w:rsidRPr="005531CA" w14:paraId="2E29515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BA3B532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9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6AEF1E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9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43555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9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0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0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5EB2DB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0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0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003F25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100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00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E834223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100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00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8D0E6F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1008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sz w:val="22"/>
                <w:szCs w:val="22"/>
                <w:rPrChange w:id="1009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Close deployment and validation tasks in SNOW</w:t>
            </w:r>
          </w:p>
          <w:p w14:paraId="6A6F8A5E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101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41C3461" w14:textId="77777777" w:rsidR="00031D44" w:rsidRPr="005531CA" w:rsidRDefault="00031D44" w:rsidP="00031D44">
            <w:pPr>
              <w:rPr>
                <w:rFonts w:ascii="Calibri" w:hAnsi="Calibri" w:cs="Calibri"/>
                <w:color w:val="000000"/>
                <w:sz w:val="22"/>
                <w:szCs w:val="22"/>
                <w:rPrChange w:id="1011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color w:val="000000"/>
                <w:sz w:val="22"/>
                <w:szCs w:val="22"/>
                <w:rPrChange w:id="1012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Tasks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124D38" w14:textId="038115C4" w:rsidR="00031D44" w:rsidRPr="008F1C77" w:rsidRDefault="005531CA" w:rsidP="00031D44">
            <w:pPr>
              <w:rPr>
                <w:highlight w:val="yellow"/>
                <w:rPrChange w:id="1013" w:author="Wigfall, Trevonte" w:date="2021-07-12T14:48:00Z">
                  <w:rPr>
                    <w:strike/>
                  </w:rPr>
                </w:rPrChange>
              </w:rPr>
            </w:pPr>
            <w:ins w:id="1014" w:author="Wigfall, Trevonte" w:date="2021-07-12T14:39:00Z">
              <w:r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15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031D44" w:rsidRPr="005531CA" w14:paraId="5D9ED54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2220A9E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1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EFDEF9D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1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DE5E4A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1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1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2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D3F7DA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2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2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D83E2A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102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02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58E2C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102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02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BC21AC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1027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sz w:val="22"/>
                <w:szCs w:val="22"/>
                <w:rPrChange w:id="1028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Close SNOW CHG</w:t>
            </w:r>
          </w:p>
          <w:p w14:paraId="4664AEB5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1029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8F2CD3" w14:textId="77777777" w:rsidR="00031D44" w:rsidRPr="005531CA" w:rsidRDefault="00031D44" w:rsidP="00031D44">
            <w:pPr>
              <w:rPr>
                <w:rFonts w:ascii="Calibri" w:hAnsi="Calibri" w:cs="Calibri"/>
                <w:color w:val="000000"/>
                <w:sz w:val="22"/>
                <w:szCs w:val="22"/>
                <w:rPrChange w:id="1030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color w:val="000000"/>
                <w:sz w:val="22"/>
                <w:szCs w:val="22"/>
                <w:rPrChange w:id="1031" w:author="Wigfall, Trevonte" w:date="2021-07-12T14:37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CNR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2B750AD" w14:textId="0A2CB2EF" w:rsidR="00031D44" w:rsidRPr="008F1C77" w:rsidRDefault="005531CA" w:rsidP="00031D44">
            <w:pPr>
              <w:rPr>
                <w:highlight w:val="yellow"/>
                <w:rPrChange w:id="1032" w:author="Wigfall, Trevonte" w:date="2021-07-12T14:48:00Z">
                  <w:rPr>
                    <w:strike/>
                  </w:rPr>
                </w:rPrChange>
              </w:rPr>
            </w:pPr>
            <w:ins w:id="1033" w:author="Wigfall, Trevonte" w:date="2021-07-12T14:39:00Z">
              <w:r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34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031D44" w:rsidRPr="005531CA" w14:paraId="6EDB8550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685211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3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213124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3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66F930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3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3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3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726860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4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4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AFEB8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104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04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AABC81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1044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04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0E4475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1046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sz w:val="22"/>
                <w:szCs w:val="22"/>
                <w:rPrChange w:id="1047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Email APM, asking them to resume monitoring CXT* alerts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64FAB1" w14:textId="77777777" w:rsidR="00031D44" w:rsidRPr="005531CA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  <w:rPrChange w:id="1048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smallCaps/>
                <w:sz w:val="22"/>
                <w:szCs w:val="22"/>
                <w:rPrChange w:id="1049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F24F5D" w14:textId="6FD92D2C" w:rsidR="00031D44" w:rsidRPr="008F1C77" w:rsidRDefault="005531CA" w:rsidP="00031D44">
            <w:pPr>
              <w:rPr>
                <w:highlight w:val="yellow"/>
                <w:rPrChange w:id="1050" w:author="Wigfall, Trevonte" w:date="2021-07-12T14:48:00Z">
                  <w:rPr>
                    <w:strike/>
                  </w:rPr>
                </w:rPrChange>
              </w:rPr>
            </w:pPr>
            <w:ins w:id="1051" w:author="Wigfall, Trevonte" w:date="2021-07-12T14:39:00Z">
              <w:r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52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031D44" w:rsidRPr="005531CA" w14:paraId="78E2BD9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69648CB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5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E7381F6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5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DC210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55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56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57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1AB7DB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58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5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0C1072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1060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061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7DFAE9E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1062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063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031D44" w:rsidRPr="005531CA" w14:paraId="3E73BAF3" w14:textId="77777777" w:rsidTr="00A1350A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ACEFF" w14:textId="77777777" w:rsidR="00031D44" w:rsidRPr="005531CA" w:rsidRDefault="00031D44" w:rsidP="00031D44">
                  <w:pPr>
                    <w:rPr>
                      <w:rFonts w:ascii="Calibri" w:hAnsi="Calibri" w:cs="Calibri"/>
                      <w:sz w:val="22"/>
                      <w:szCs w:val="22"/>
                      <w:rPrChange w:id="1064" w:author="Wigfall, Trevonte" w:date="2021-07-12T14:37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5531CA">
                    <w:rPr>
                      <w:rFonts w:ascii="Calibri" w:hAnsi="Calibri" w:cs="Calibri"/>
                      <w:noProof/>
                      <w:sz w:val="22"/>
                      <w:szCs w:val="22"/>
                      <w:rPrChange w:id="1065" w:author="Wigfall, Trevonte" w:date="2021-07-12T14:37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5904" behindDoc="0" locked="0" layoutInCell="1" allowOverlap="1" wp14:anchorId="2FD35CE9" wp14:editId="5AA017E8">
                            <wp:simplePos x="0" y="0"/>
                            <wp:positionH relativeFrom="column">
                              <wp:posOffset>1590675</wp:posOffset>
                            </wp:positionH>
                            <wp:positionV relativeFrom="paragraph">
                              <wp:posOffset>-247650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636F4B" id="Text Box 30" o:spid="_x0000_s1026" type="#_x0000_t202" style="position:absolute;margin-left:125.25pt;margin-top:-19.5pt;width:14.25pt;height:21pt;z-index:252155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5531CA">
                    <w:rPr>
                      <w:rFonts w:ascii="Calibri" w:hAnsi="Calibri" w:cs="Calibri"/>
                      <w:noProof/>
                      <w:sz w:val="22"/>
                      <w:szCs w:val="22"/>
                      <w:rPrChange w:id="1066" w:author="Wigfall, Trevonte" w:date="2021-07-12T14:37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6928" behindDoc="0" locked="0" layoutInCell="1" allowOverlap="1" wp14:anchorId="4AC20123" wp14:editId="0FB27E19">
                            <wp:simplePos x="0" y="0"/>
                            <wp:positionH relativeFrom="column">
                              <wp:posOffset>1104900</wp:posOffset>
                            </wp:positionH>
                            <wp:positionV relativeFrom="paragraph">
                              <wp:posOffset>-209550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A7BC33" id="Text Box 29" o:spid="_x0000_s1026" type="#_x0000_t202" style="position:absolute;margin-left:87pt;margin-top:-16.5pt;width:14.25pt;height:21pt;z-index:252156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031D44" w:rsidRPr="005531CA" w14:paraId="2D5C32DB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A23E02E" w14:textId="77777777" w:rsidR="00031D44" w:rsidRPr="005531CA" w:rsidRDefault="00A5467F" w:rsidP="00031D4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1067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5531CA">
                          <w:rPr>
                            <w:rPrChange w:id="1068" w:author="Wigfall, Trevonte" w:date="2021-07-12T14:37:00Z">
                              <w:rPr/>
                            </w:rPrChange>
                          </w:rPr>
                          <w:fldChar w:fldCharType="begin"/>
                        </w:r>
                        <w:r w:rsidRPr="005531CA">
                          <w:instrText xml:space="preserve"> HYPERLINK "https://collaborate.wellpoint.com/sites/Ent_Rel_Mgmt/Rel_Plan/Rel_Inv/Lists/Status%20Master/Release%20List.aspx" </w:instrText>
                        </w:r>
                        <w:r w:rsidRPr="005531CA">
                          <w:rPr>
                            <w:rPrChange w:id="1069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  <w:fldChar w:fldCharType="separate"/>
                        </w:r>
                        <w:r w:rsidR="00031D44" w:rsidRPr="005531CA"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1070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  <w:t>Status Master Input Link</w:t>
                        </w:r>
                        <w:r w:rsidRPr="005531CA"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1071" w:author="Wigfall, Trevonte" w:date="2021-07-12T14:37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4517D5D9" w14:textId="77777777" w:rsidR="00031D44" w:rsidRPr="005531CA" w:rsidRDefault="00031D44" w:rsidP="00031D44">
                  <w:pPr>
                    <w:rPr>
                      <w:rFonts w:ascii="Calibri" w:hAnsi="Calibri" w:cs="Calibri"/>
                      <w:sz w:val="22"/>
                      <w:szCs w:val="22"/>
                      <w:rPrChange w:id="1072" w:author="Wigfall, Trevonte" w:date="2021-07-12T14:37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78D7E34D" w14:textId="77777777" w:rsidR="00031D44" w:rsidRPr="005531CA" w:rsidRDefault="00031D44" w:rsidP="00031D44">
            <w:pPr>
              <w:rPr>
                <w:rFonts w:ascii="Calibri" w:hAnsi="Calibri" w:cs="Calibri"/>
                <w:sz w:val="22"/>
                <w:szCs w:val="22"/>
                <w:rPrChange w:id="1073" w:author="Wigfall, Trevonte" w:date="2021-07-12T14:37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D37F7D0" w14:textId="77777777" w:rsidR="00031D44" w:rsidRPr="005531CA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  <w:rPrChange w:id="1074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2A9D56" w14:textId="79A6F395" w:rsidR="00031D44" w:rsidRPr="008F1C77" w:rsidRDefault="005531CA" w:rsidP="00031D44">
            <w:pPr>
              <w:rPr>
                <w:highlight w:val="yellow"/>
                <w:rPrChange w:id="1075" w:author="Wigfall, Trevonte" w:date="2021-07-12T14:48:00Z">
                  <w:rPr>
                    <w:strike/>
                  </w:rPr>
                </w:rPrChange>
              </w:rPr>
            </w:pPr>
            <w:ins w:id="1076" w:author="Wigfall, Trevonte" w:date="2021-07-12T14:39:00Z">
              <w:r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77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031D44" w:rsidRPr="005531CA" w14:paraId="1DD714B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9113EB" w14:textId="77777777" w:rsidR="00031D44" w:rsidRPr="005531CA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7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B5D6CB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79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FDFAF8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80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81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82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91D209" w14:textId="77777777" w:rsidR="00031D44" w:rsidRPr="005531CA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83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mallCaps/>
                <w:sz w:val="22"/>
                <w:szCs w:val="22"/>
                <w:rPrChange w:id="1084" w:author="Wigfall, Trevonte" w:date="2021-07-12T14:37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338A38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1085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086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4A7637" w14:textId="77777777" w:rsidR="00031D44" w:rsidRPr="005531CA" w:rsidRDefault="00031D44" w:rsidP="00031D44">
            <w:pPr>
              <w:rPr>
                <w:rFonts w:asciiTheme="minorHAnsi" w:hAnsiTheme="minorHAnsi"/>
                <w:b/>
                <w:sz w:val="22"/>
                <w:szCs w:val="22"/>
                <w:rPrChange w:id="1087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5531CA">
              <w:rPr>
                <w:rFonts w:asciiTheme="minorHAnsi" w:hAnsiTheme="minorHAnsi"/>
                <w:b/>
                <w:sz w:val="22"/>
                <w:szCs w:val="22"/>
                <w:rPrChange w:id="1088" w:author="Wigfall, Trevonte" w:date="2021-07-12T14:37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DA5D6B9" w14:textId="77777777" w:rsidR="00031D44" w:rsidRPr="005531CA" w:rsidRDefault="00031D44" w:rsidP="00031D44">
            <w:pPr>
              <w:rPr>
                <w:rFonts w:ascii="Calibri" w:hAnsi="Calibri" w:cs="Calibri"/>
                <w:noProof/>
                <w:sz w:val="22"/>
                <w:szCs w:val="22"/>
                <w:rPrChange w:id="1089" w:author="Wigfall, Trevonte" w:date="2021-07-12T14:37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  <w:r w:rsidRPr="005531CA">
              <w:rPr>
                <w:rFonts w:ascii="Calibri" w:hAnsi="Calibri" w:cs="Calibri"/>
                <w:noProof/>
                <w:sz w:val="22"/>
                <w:szCs w:val="22"/>
                <w:rPrChange w:id="1090" w:author="Wigfall, Trevonte" w:date="2021-07-12T14:37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  <w:t>Perform the Ready-For-Business email the day after implementation to PROD:  https://share.antheminc.com/teams/AppEnvrMgmt/trizettosupport/Shared%20Documents/ClaimsXten/Procedures/How-to%20Docs/How_To_Send_Ready_For_Business_Validation_After_McKesson_Outage.docx?Web=1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E2B60A1" w14:textId="77777777" w:rsidR="00031D44" w:rsidRPr="005531CA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  <w:rPrChange w:id="1091" w:author="Wigfall, Trevonte" w:date="2021-07-12T14:37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26F022" w14:textId="14DB8C0C" w:rsidR="00031D44" w:rsidRPr="008F1C77" w:rsidRDefault="005531CA" w:rsidP="00031D44">
            <w:pPr>
              <w:rPr>
                <w:highlight w:val="yellow"/>
                <w:rPrChange w:id="1092" w:author="Wigfall, Trevonte" w:date="2021-07-12T14:48:00Z">
                  <w:rPr>
                    <w:strike/>
                  </w:rPr>
                </w:rPrChange>
              </w:rPr>
            </w:pPr>
            <w:ins w:id="1093" w:author="Wigfall, Trevonte" w:date="2021-07-12T14:39:00Z">
              <w:r w:rsidRPr="008F1C7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94" w:author="Wigfall, Trevonte" w:date="2021-07-12T14:4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</w:tbl>
    <w:p w14:paraId="5F421AC0" w14:textId="77777777" w:rsidR="0057614C" w:rsidRPr="005531CA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5531CA" w14:paraId="59418148" w14:textId="77777777" w:rsidTr="00C70289">
        <w:trPr>
          <w:trHeight w:val="2479"/>
        </w:trPr>
        <w:tc>
          <w:tcPr>
            <w:tcW w:w="13062" w:type="dxa"/>
          </w:tcPr>
          <w:p w14:paraId="06091E08" w14:textId="77777777" w:rsidR="008E63C2" w:rsidRPr="005531CA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531CA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26D1CA10" w14:textId="77777777" w:rsidR="008E63C2" w:rsidRPr="005531CA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1098D35" w14:textId="77777777" w:rsidR="0057614C" w:rsidRPr="005531CA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67B133B" w14:textId="77777777" w:rsidR="0057614C" w:rsidRPr="005531CA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5531CA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B3DEE" w14:textId="77777777" w:rsidR="00047BC3" w:rsidRDefault="00047BC3">
      <w:r>
        <w:separator/>
      </w:r>
    </w:p>
  </w:endnote>
  <w:endnote w:type="continuationSeparator" w:id="0">
    <w:p w14:paraId="346F823E" w14:textId="77777777" w:rsidR="00047BC3" w:rsidRDefault="0004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E1CCF" w14:textId="77777777" w:rsidR="00A00E07" w:rsidRDefault="00A00E07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40E412FB" w14:textId="77777777" w:rsidR="00A00E07" w:rsidRDefault="00A00E07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444FC" w14:textId="77777777" w:rsidR="00047BC3" w:rsidRDefault="00047BC3">
      <w:r>
        <w:separator/>
      </w:r>
    </w:p>
  </w:footnote>
  <w:footnote w:type="continuationSeparator" w:id="0">
    <w:p w14:paraId="4B71B117" w14:textId="77777777" w:rsidR="00047BC3" w:rsidRDefault="00047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3A85B" w14:textId="77777777" w:rsidR="00A00E07" w:rsidRDefault="00047BC3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2187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80475" r:id="rId2"/>
      </w:object>
    </w:r>
  </w:p>
  <w:p w14:paraId="055EB202" w14:textId="77777777" w:rsidR="00A00E07" w:rsidRDefault="00A00E07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1CDFAF73" w14:textId="77777777" w:rsidR="00A00E07" w:rsidRDefault="00A00E07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C5A9582" w14:textId="77777777" w:rsidR="00A00E07" w:rsidRDefault="00A00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4B34"/>
    <w:rsid w:val="00015ECA"/>
    <w:rsid w:val="00016BC4"/>
    <w:rsid w:val="0002180D"/>
    <w:rsid w:val="00022F54"/>
    <w:rsid w:val="0002394B"/>
    <w:rsid w:val="0002426F"/>
    <w:rsid w:val="00025255"/>
    <w:rsid w:val="00031D44"/>
    <w:rsid w:val="000329FA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47BC3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1A36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DD7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4775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6820"/>
    <w:rsid w:val="001275E8"/>
    <w:rsid w:val="001316CF"/>
    <w:rsid w:val="0013288B"/>
    <w:rsid w:val="00132B90"/>
    <w:rsid w:val="001352FD"/>
    <w:rsid w:val="001364BB"/>
    <w:rsid w:val="00137E04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012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07DDB"/>
    <w:rsid w:val="00210200"/>
    <w:rsid w:val="00211584"/>
    <w:rsid w:val="00211B34"/>
    <w:rsid w:val="00213B58"/>
    <w:rsid w:val="00214317"/>
    <w:rsid w:val="0021519C"/>
    <w:rsid w:val="00221F13"/>
    <w:rsid w:val="0022326E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67ECC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48D8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4BC0"/>
    <w:rsid w:val="002E6B37"/>
    <w:rsid w:val="002E7DE4"/>
    <w:rsid w:val="002F121F"/>
    <w:rsid w:val="002F1AE3"/>
    <w:rsid w:val="002F33E0"/>
    <w:rsid w:val="002F36E6"/>
    <w:rsid w:val="002F4B39"/>
    <w:rsid w:val="002F4FEF"/>
    <w:rsid w:val="002F5EDE"/>
    <w:rsid w:val="002F7317"/>
    <w:rsid w:val="002F73FB"/>
    <w:rsid w:val="002F7C14"/>
    <w:rsid w:val="00302ADF"/>
    <w:rsid w:val="00302B9C"/>
    <w:rsid w:val="00303B32"/>
    <w:rsid w:val="00304153"/>
    <w:rsid w:val="00304F06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4E3E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2B8B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A63C6"/>
    <w:rsid w:val="003B1789"/>
    <w:rsid w:val="003B1FC1"/>
    <w:rsid w:val="003B7476"/>
    <w:rsid w:val="003B76CA"/>
    <w:rsid w:val="003C27BE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6A22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0ED3"/>
    <w:rsid w:val="004E25E6"/>
    <w:rsid w:val="004E5308"/>
    <w:rsid w:val="004F10E8"/>
    <w:rsid w:val="004F64D0"/>
    <w:rsid w:val="00500AD8"/>
    <w:rsid w:val="00500F34"/>
    <w:rsid w:val="00501171"/>
    <w:rsid w:val="00503984"/>
    <w:rsid w:val="00504A36"/>
    <w:rsid w:val="00504AE1"/>
    <w:rsid w:val="00506BAB"/>
    <w:rsid w:val="005072AB"/>
    <w:rsid w:val="00510506"/>
    <w:rsid w:val="005105CD"/>
    <w:rsid w:val="005117D4"/>
    <w:rsid w:val="00511FB7"/>
    <w:rsid w:val="0051224F"/>
    <w:rsid w:val="00514B98"/>
    <w:rsid w:val="005164C8"/>
    <w:rsid w:val="00517DD5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47D41"/>
    <w:rsid w:val="00551630"/>
    <w:rsid w:val="00553114"/>
    <w:rsid w:val="005531CA"/>
    <w:rsid w:val="00553D9C"/>
    <w:rsid w:val="00553F42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CA7"/>
    <w:rsid w:val="00572D46"/>
    <w:rsid w:val="00572F32"/>
    <w:rsid w:val="0057329F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C7F3D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4887"/>
    <w:rsid w:val="006468E4"/>
    <w:rsid w:val="006501D3"/>
    <w:rsid w:val="0065112C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24D4"/>
    <w:rsid w:val="006C37DE"/>
    <w:rsid w:val="006C3E12"/>
    <w:rsid w:val="006C474E"/>
    <w:rsid w:val="006C47A7"/>
    <w:rsid w:val="006C49DC"/>
    <w:rsid w:val="006C666B"/>
    <w:rsid w:val="006C77F2"/>
    <w:rsid w:val="006D0E18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E7546"/>
    <w:rsid w:val="006F0FF6"/>
    <w:rsid w:val="006F4910"/>
    <w:rsid w:val="006F6C83"/>
    <w:rsid w:val="006F7E3E"/>
    <w:rsid w:val="00702642"/>
    <w:rsid w:val="007030C3"/>
    <w:rsid w:val="007041A2"/>
    <w:rsid w:val="00705397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45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D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05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1C77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2B06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36B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54D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FB0"/>
    <w:rsid w:val="009E4B77"/>
    <w:rsid w:val="009E6DFC"/>
    <w:rsid w:val="009E7162"/>
    <w:rsid w:val="009E7BD2"/>
    <w:rsid w:val="009F1077"/>
    <w:rsid w:val="009F1ED2"/>
    <w:rsid w:val="009F38ED"/>
    <w:rsid w:val="00A00E07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467F"/>
    <w:rsid w:val="00A57486"/>
    <w:rsid w:val="00A6018A"/>
    <w:rsid w:val="00A6083F"/>
    <w:rsid w:val="00A60900"/>
    <w:rsid w:val="00A60A14"/>
    <w:rsid w:val="00A60D63"/>
    <w:rsid w:val="00A60DEC"/>
    <w:rsid w:val="00A627B7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0850"/>
    <w:rsid w:val="00B01A07"/>
    <w:rsid w:val="00B036F0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07EEF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673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2BBA"/>
    <w:rsid w:val="00CF3DDF"/>
    <w:rsid w:val="00CF445A"/>
    <w:rsid w:val="00CF53E8"/>
    <w:rsid w:val="00D00643"/>
    <w:rsid w:val="00D008B7"/>
    <w:rsid w:val="00D00F24"/>
    <w:rsid w:val="00D016ED"/>
    <w:rsid w:val="00D01880"/>
    <w:rsid w:val="00D01E0E"/>
    <w:rsid w:val="00D02613"/>
    <w:rsid w:val="00D027B7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64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5623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1810"/>
    <w:rsid w:val="00DF24E3"/>
    <w:rsid w:val="00DF3185"/>
    <w:rsid w:val="00DF344F"/>
    <w:rsid w:val="00DF55F2"/>
    <w:rsid w:val="00DF5FF0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07E6"/>
    <w:rsid w:val="00E638A2"/>
    <w:rsid w:val="00E64713"/>
    <w:rsid w:val="00E6716B"/>
    <w:rsid w:val="00E700DC"/>
    <w:rsid w:val="00E72190"/>
    <w:rsid w:val="00E74402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5ECC"/>
    <w:rsid w:val="00F862EF"/>
    <w:rsid w:val="00F873C0"/>
    <w:rsid w:val="00F87E3A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49B1127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6C952-B1FC-4AD0-8297-11B08196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12</TotalTime>
  <Pages>6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13828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12</cp:revision>
  <cp:lastPrinted>2016-04-21T16:18:00Z</cp:lastPrinted>
  <dcterms:created xsi:type="dcterms:W3CDTF">2021-06-09T17:22:00Z</dcterms:created>
  <dcterms:modified xsi:type="dcterms:W3CDTF">2021-07-17T02:42:00Z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