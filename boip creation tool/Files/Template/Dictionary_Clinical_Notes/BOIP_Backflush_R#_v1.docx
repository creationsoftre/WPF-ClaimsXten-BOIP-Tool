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2649E" w14:textId="77777777" w:rsidR="0057614C" w:rsidRPr="002A0DC6" w:rsidRDefault="0057614C">
      <w:pPr>
        <w:pStyle w:val="Title"/>
        <w:jc w:val="left"/>
        <w:outlineLvl w:val="0"/>
        <w:rPr>
          <w:rFonts w:ascii="Garamond" w:hAnsi="Garamond"/>
          <w:sz w:val="24"/>
          <w:szCs w:val="24"/>
        </w:rPr>
      </w:pPr>
      <w:r w:rsidRPr="002A0DC6">
        <w:rPr>
          <w:rFonts w:ascii="Garamond" w:hAnsi="Garamond"/>
          <w:sz w:val="24"/>
          <w:szCs w:val="24"/>
        </w:rPr>
        <w:tab/>
      </w:r>
      <w:r w:rsidRPr="002A0DC6">
        <w:rPr>
          <w:rFonts w:ascii="Garamond" w:hAnsi="Garamond"/>
          <w:sz w:val="24"/>
          <w:szCs w:val="24"/>
        </w:rPr>
        <w:tab/>
      </w:r>
      <w:r w:rsidRPr="002A0DC6">
        <w:rPr>
          <w:rFonts w:ascii="Garamond" w:hAnsi="Garamond"/>
          <w:sz w:val="24"/>
          <w:szCs w:val="24"/>
        </w:rPr>
        <w:tab/>
      </w:r>
      <w:r w:rsidRPr="002A0DC6">
        <w:rPr>
          <w:rFonts w:ascii="Garamond" w:hAnsi="Garamond"/>
          <w:sz w:val="24"/>
          <w:szCs w:val="24"/>
        </w:rPr>
        <w:tab/>
      </w:r>
      <w:r w:rsidRPr="002A0DC6">
        <w:rPr>
          <w:rFonts w:ascii="Garamond" w:hAnsi="Garamond"/>
          <w:sz w:val="24"/>
          <w:szCs w:val="24"/>
        </w:rPr>
        <w:tab/>
      </w:r>
      <w:r w:rsidRPr="002A0DC6">
        <w:rPr>
          <w:rFonts w:ascii="Garamond" w:hAnsi="Garamond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9"/>
        <w:gridCol w:w="2137"/>
        <w:gridCol w:w="851"/>
        <w:gridCol w:w="1296"/>
        <w:gridCol w:w="2917"/>
      </w:tblGrid>
      <w:tr w:rsidR="0057614C" w:rsidRPr="002A0DC6" w14:paraId="093BA676" w14:textId="77777777" w:rsidTr="00917BB4">
        <w:trPr>
          <w:trHeight w:val="438"/>
        </w:trPr>
        <w:tc>
          <w:tcPr>
            <w:tcW w:w="1728" w:type="dxa"/>
          </w:tcPr>
          <w:p w14:paraId="326AEB46" w14:textId="181675F7" w:rsidR="0057614C" w:rsidRPr="002A0DC6" w:rsidRDefault="0057614C" w:rsidP="00A34C25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A0DC6">
              <w:rPr>
                <w:rFonts w:ascii="Garamond" w:hAnsi="Garamond"/>
                <w:b/>
                <w:sz w:val="24"/>
                <w:szCs w:val="24"/>
              </w:rPr>
              <w:t>C</w:t>
            </w:r>
            <w:bookmarkStart w:id="0" w:name="Dropdown2"/>
            <w:r w:rsidRPr="002A0DC6">
              <w:rPr>
                <w:rFonts w:ascii="Garamond" w:hAnsi="Garamond"/>
                <w:b/>
                <w:sz w:val="24"/>
                <w:szCs w:val="24"/>
              </w:rPr>
              <w:t>NR #</w:t>
            </w:r>
            <w:r w:rsidR="004872AB" w:rsidRPr="002A0DC6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ins w:id="1" w:author="Wigfall, Trevonte" w:date="2021-06-14T14:18:00Z">
              <w:r w:rsidR="00345402" w:rsidRPr="006A3FDE">
                <w:rPr>
                  <w:rFonts w:ascii="Garamond" w:hAnsi="Garamond"/>
                  <w:b/>
                  <w:sz w:val="24"/>
                  <w:szCs w:val="24"/>
                </w:rPr>
                <w:t>SNOW-</w:t>
              </w:r>
            </w:ins>
            <w:ins w:id="2" w:author="Wigfall, Trevonte" w:date="2021-07-12T14:28:00Z">
              <w:r w:rsidR="002A0DC6" w:rsidRPr="006A3FDE">
                <w:rPr>
                  <w:rFonts w:ascii="Garamond" w:hAnsi="Garamond"/>
                  <w:b/>
                  <w:sz w:val="24"/>
                  <w:szCs w:val="24"/>
                </w:rPr>
                <w:t>TE</w:t>
              </w:r>
            </w:ins>
            <w:ins w:id="3" w:author="Wigfall, Trevonte" w:date="2021-07-16T22:40:00Z">
              <w:r w:rsidR="00AE0E9F" w:rsidRPr="006A3FDE">
                <w:rPr>
                  <w:rFonts w:ascii="Garamond" w:hAnsi="Garamond"/>
                  <w:b/>
                  <w:sz w:val="24"/>
                  <w:szCs w:val="24"/>
                </w:rPr>
                <w:t>MP</w:t>
              </w:r>
            </w:ins>
            <w:del w:id="4" w:author="Wigfall, Trevonte" w:date="2021-05-27T10:48:00Z">
              <w:r w:rsidR="009E3C96" w:rsidRPr="002A0DC6" w:rsidDel="00AE59D6">
                <w:rPr>
                  <w:rFonts w:ascii="Garamond" w:hAnsi="Garamond"/>
                  <w:b/>
                  <w:sz w:val="24"/>
                  <w:szCs w:val="24"/>
                </w:rPr>
                <w:delText>SNOW-44414</w:delText>
              </w:r>
            </w:del>
          </w:p>
        </w:tc>
        <w:tc>
          <w:tcPr>
            <w:tcW w:w="2137" w:type="dxa"/>
            <w:tcBorders>
              <w:right w:val="single" w:sz="4" w:space="0" w:color="auto"/>
            </w:tcBorders>
          </w:tcPr>
          <w:p w14:paraId="4AD0A928" w14:textId="754607CA" w:rsidR="00A57FEF" w:rsidRPr="002A0DC6" w:rsidRDefault="004A29BC" w:rsidP="007226B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A0DC6">
              <w:rPr>
                <w:rFonts w:ascii="Garamond" w:hAnsi="Garamond"/>
                <w:b/>
                <w:sz w:val="24"/>
                <w:szCs w:val="24"/>
              </w:rPr>
              <w:t>C</w:t>
            </w:r>
            <w:r w:rsidR="00A34C25" w:rsidRPr="002A0DC6">
              <w:rPr>
                <w:rFonts w:ascii="Garamond" w:hAnsi="Garamond"/>
                <w:b/>
                <w:sz w:val="24"/>
                <w:szCs w:val="24"/>
              </w:rPr>
              <w:t xml:space="preserve">XT Release </w:t>
            </w:r>
            <w:ins w:id="5" w:author="Wigfall, Trevonte" w:date="2021-07-16T22:40:00Z">
              <w:r w:rsidR="00AE0E9F" w:rsidRPr="006A3FDE">
                <w:rPr>
                  <w:rFonts w:ascii="Garamond" w:hAnsi="Garamond"/>
                  <w:b/>
                  <w:sz w:val="24"/>
                  <w:szCs w:val="24"/>
                </w:rPr>
                <w:t>R</w:t>
              </w:r>
            </w:ins>
            <w:del w:id="6" w:author="Wigfall, Trevonte" w:date="2021-07-12T14:28:00Z">
              <w:r w:rsidR="009E3C96" w:rsidRPr="006A3FDE" w:rsidDel="002A0DC6">
                <w:rPr>
                  <w:rFonts w:ascii="Garamond" w:hAnsi="Garamond"/>
                  <w:b/>
                  <w:sz w:val="24"/>
                  <w:szCs w:val="24"/>
                </w:rPr>
                <w:delText>5</w:delText>
              </w:r>
            </w:del>
            <w:ins w:id="7" w:author="Wigfall, Trevonte" w:date="2021-07-12T14:28:00Z">
              <w:r w:rsidR="002A0DC6" w:rsidRPr="006A3FDE">
                <w:rPr>
                  <w:rFonts w:ascii="Garamond" w:hAnsi="Garamond"/>
                  <w:b/>
                  <w:sz w:val="24"/>
                  <w:szCs w:val="24"/>
                </w:rPr>
                <w:t>#</w:t>
              </w:r>
            </w:ins>
            <w:del w:id="8" w:author="Wigfall, Trevonte" w:date="2021-05-27T10:48:00Z">
              <w:r w:rsidR="009E3C96" w:rsidRPr="002A0DC6" w:rsidDel="00AE59D6">
                <w:rPr>
                  <w:rFonts w:ascii="Garamond" w:hAnsi="Garamond"/>
                  <w:b/>
                  <w:sz w:val="24"/>
                  <w:szCs w:val="24"/>
                </w:rPr>
                <w:delText>0</w:delText>
              </w:r>
            </w:del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63D5F" w14:textId="77777777" w:rsidR="0057614C" w:rsidRPr="002A0DC6" w:rsidRDefault="0057614C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14:paraId="1E9D3730" w14:textId="77777777" w:rsidR="0057614C" w:rsidRPr="002A0DC6" w:rsidRDefault="0057614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A0DC6">
              <w:rPr>
                <w:rFonts w:ascii="Garamond" w:hAnsi="Garamond"/>
                <w:b/>
                <w:sz w:val="24"/>
                <w:szCs w:val="24"/>
              </w:rPr>
              <w:t>Deploy to:</w:t>
            </w:r>
          </w:p>
        </w:tc>
        <w:bookmarkEnd w:id="0"/>
        <w:tc>
          <w:tcPr>
            <w:tcW w:w="2232" w:type="dxa"/>
          </w:tcPr>
          <w:p w14:paraId="105ADF78" w14:textId="232438AF" w:rsidR="0057614C" w:rsidRPr="002A0DC6" w:rsidRDefault="00281D2F">
            <w:pPr>
              <w:rPr>
                <w:rFonts w:ascii="Garamond" w:hAnsi="Garamond"/>
                <w:b/>
                <w:sz w:val="24"/>
                <w:szCs w:val="24"/>
              </w:rPr>
            </w:pPr>
            <w:ins w:id="9" w:author="Trevonte Wigfall" w:date="2021-10-03T01:07:00Z">
              <w:r w:rsidRPr="00281D2F">
                <w:rPr>
                  <w:rFonts w:ascii="Garamond" w:hAnsi="Garamond"/>
                  <w:b/>
                  <w:sz w:val="24"/>
                  <w:szCs w:val="24"/>
                </w:rPr>
                <w:t>BACKFLUSH</w:t>
              </w:r>
            </w:ins>
            <w:del w:id="10" w:author="Trevonte Wigfall" w:date="2021-10-03T01:07:00Z">
              <w:r w:rsidR="00B970C7" w:rsidRPr="002A0DC6" w:rsidDel="00281D2F">
                <w:rPr>
                  <w:rFonts w:ascii="Garamond" w:hAnsi="Garamond"/>
                  <w:b/>
                  <w:sz w:val="24"/>
                  <w:szCs w:val="24"/>
                </w:rPr>
                <w:delText>GBCXT0</w:delText>
              </w:r>
              <w:r w:rsidR="00214317" w:rsidRPr="002A0DC6" w:rsidDel="00281D2F">
                <w:rPr>
                  <w:rFonts w:ascii="Garamond" w:hAnsi="Garamond"/>
                  <w:b/>
                  <w:sz w:val="24"/>
                  <w:szCs w:val="24"/>
                </w:rPr>
                <w:delText>3D</w:delText>
              </w:r>
            </w:del>
          </w:p>
        </w:tc>
      </w:tr>
    </w:tbl>
    <w:p w14:paraId="506DA241" w14:textId="77777777" w:rsidR="002F7317" w:rsidRPr="002A0DC6" w:rsidRDefault="0057614C">
      <w:pPr>
        <w:rPr>
          <w:rFonts w:ascii="Garamond" w:hAnsi="Garamond"/>
          <w:b/>
          <w:sz w:val="24"/>
          <w:szCs w:val="24"/>
        </w:rPr>
      </w:pPr>
      <w:r w:rsidRPr="002A0DC6">
        <w:rPr>
          <w:rFonts w:ascii="Garamond" w:hAnsi="Garamond"/>
          <w:b/>
          <w:sz w:val="24"/>
          <w:szCs w:val="24"/>
        </w:rPr>
        <w:t xml:space="preserve">  </w:t>
      </w:r>
    </w:p>
    <w:p w14:paraId="18F689F5" w14:textId="77777777" w:rsidR="0057614C" w:rsidRPr="002A0DC6" w:rsidRDefault="0057614C">
      <w:pPr>
        <w:ind w:right="-90"/>
        <w:rPr>
          <w:rFonts w:ascii="Garamond" w:hAnsi="Garamond"/>
          <w:b/>
          <w:smallCaps/>
          <w:sz w:val="36"/>
          <w:szCs w:val="36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95"/>
        <w:gridCol w:w="637"/>
        <w:gridCol w:w="818"/>
        <w:gridCol w:w="2327"/>
        <w:gridCol w:w="719"/>
        <w:gridCol w:w="900"/>
        <w:gridCol w:w="4592"/>
        <w:gridCol w:w="1258"/>
        <w:gridCol w:w="1529"/>
      </w:tblGrid>
      <w:tr w:rsidR="00D43747" w:rsidRPr="002A0DC6" w14:paraId="26938733" w14:textId="77777777" w:rsidTr="00CA53FE">
        <w:tc>
          <w:tcPr>
            <w:tcW w:w="5000" w:type="pct"/>
            <w:gridSpan w:val="9"/>
            <w:shd w:val="clear" w:color="auto" w:fill="E6E6E6"/>
          </w:tcPr>
          <w:p w14:paraId="45173686" w14:textId="77777777" w:rsidR="00D43747" w:rsidRPr="002A0DC6" w:rsidRDefault="00D43747">
            <w:pPr>
              <w:rPr>
                <w:rFonts w:ascii="Garamond" w:hAnsi="Garamond"/>
                <w:smallCaps/>
              </w:rPr>
            </w:pPr>
            <w:r w:rsidRPr="002A0DC6">
              <w:rPr>
                <w:rFonts w:ascii="Garamond" w:hAnsi="Garamond"/>
                <w:b/>
                <w:smallCaps/>
              </w:rPr>
              <w:t xml:space="preserve">Environment </w:t>
            </w:r>
            <w:r w:rsidRPr="002A0DC6">
              <w:rPr>
                <w:rFonts w:ascii="Garamond" w:hAnsi="Garamond"/>
                <w:smallCaps/>
              </w:rPr>
              <w:t>(describe the environment in which the implementation will occur (HW/SW/Database, server, special data):</w:t>
            </w:r>
          </w:p>
        </w:tc>
      </w:tr>
      <w:tr w:rsidR="00D43747" w:rsidRPr="002A0DC6" w14:paraId="691FB40F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04B6852D" w14:textId="1207A307" w:rsidR="00D43747" w:rsidRPr="002A0DC6" w:rsidRDefault="0082683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smallCaps/>
                <w:sz w:val="22"/>
                <w:szCs w:val="22"/>
              </w:rPr>
              <w:t xml:space="preserve">App Servers: </w:t>
            </w:r>
            <w:r w:rsidR="00917BB4" w:rsidRPr="002A0DC6">
              <w:rPr>
                <w:rFonts w:asciiTheme="minorHAnsi" w:hAnsiTheme="minorHAnsi"/>
                <w:smallCaps/>
                <w:sz w:val="22"/>
                <w:szCs w:val="22"/>
              </w:rPr>
              <w:t xml:space="preserve"> VA22DwVcxt001</w:t>
            </w:r>
            <w:ins w:id="11" w:author="Trevonte Wigfall" w:date="2021-10-03T01:05:00Z">
              <w:r w:rsidR="00157C9D">
                <w:rPr>
                  <w:rFonts w:asciiTheme="minorHAnsi" w:hAnsiTheme="minorHAnsi"/>
                  <w:smallCaps/>
                  <w:sz w:val="22"/>
                  <w:szCs w:val="22"/>
                </w:rPr>
                <w:t>(3-in-1)</w:t>
              </w:r>
            </w:ins>
          </w:p>
        </w:tc>
      </w:tr>
      <w:tr w:rsidR="00D43747" w:rsidRPr="002A0DC6" w14:paraId="70D7CF14" w14:textId="77777777" w:rsidTr="00CA53FE">
        <w:tc>
          <w:tcPr>
            <w:tcW w:w="5000" w:type="pct"/>
            <w:gridSpan w:val="9"/>
            <w:shd w:val="clear" w:color="auto" w:fill="E6E6E6"/>
          </w:tcPr>
          <w:p w14:paraId="004BA3CE" w14:textId="77777777" w:rsidR="00D43747" w:rsidRPr="002A0DC6" w:rsidRDefault="00D43747" w:rsidP="00C0731E">
            <w:pPr>
              <w:rPr>
                <w:rFonts w:ascii="Garamond" w:hAnsi="Garamond"/>
                <w:b/>
                <w:smallCaps/>
              </w:rPr>
            </w:pPr>
            <w:r w:rsidRPr="002A0DC6">
              <w:rPr>
                <w:rFonts w:ascii="Garamond" w:hAnsi="Garamond"/>
                <w:b/>
                <w:smallCaps/>
              </w:rPr>
              <w:t xml:space="preserve">Back out Procedure </w:t>
            </w:r>
            <w:r w:rsidRPr="002A0DC6">
              <w:rPr>
                <w:rFonts w:ascii="Garamond" w:hAnsi="Garamond"/>
                <w:smallCaps/>
              </w:rPr>
              <w:t>(Describe the process for backing out to previous production environment if needed)</w:t>
            </w:r>
          </w:p>
        </w:tc>
      </w:tr>
      <w:tr w:rsidR="00D43747" w:rsidRPr="002A0DC6" w14:paraId="4301DBFB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223029C8" w14:textId="77777777" w:rsidR="00A74B73" w:rsidRPr="002A0DC6" w:rsidRDefault="00A74B73" w:rsidP="00A74B73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2A0DC6">
              <w:rPr>
                <w:rFonts w:asciiTheme="minorHAnsi" w:hAnsiTheme="minorHAnsi" w:cstheme="minorHAnsi"/>
                <w:b/>
                <w:sz w:val="24"/>
                <w:szCs w:val="24"/>
              </w:rPr>
              <w:t>Follow this BOIP again, with the following changes:</w:t>
            </w:r>
          </w:p>
          <w:p w14:paraId="2CBF94BB" w14:textId="77777777" w:rsidR="00DB1E32" w:rsidRPr="002A0DC6" w:rsidRDefault="00DB1E32" w:rsidP="00DB1E3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A0DC6">
              <w:rPr>
                <w:rFonts w:asciiTheme="minorHAnsi" w:hAnsiTheme="minorHAnsi" w:cstheme="minorHAnsi"/>
                <w:sz w:val="24"/>
                <w:szCs w:val="24"/>
              </w:rPr>
              <w:t>9. use “archive” in case we need to send logs to vendor (Prod Only)</w:t>
            </w:r>
          </w:p>
          <w:p w14:paraId="4CB990D1" w14:textId="77777777" w:rsidR="00DB1E32" w:rsidRPr="002A0DC6" w:rsidRDefault="00DB1E32" w:rsidP="000B2C3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5F57553" w14:textId="0B23959B" w:rsidR="00921C21" w:rsidRPr="002A0DC6" w:rsidRDefault="0075722E" w:rsidP="000B2C3D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2A0DC6">
              <w:rPr>
                <w:rFonts w:asciiTheme="minorHAnsi" w:hAnsiTheme="minorHAnsi" w:cstheme="minorHAnsi"/>
                <w:sz w:val="24"/>
                <w:szCs w:val="24"/>
              </w:rPr>
              <w:t>12</w:t>
            </w:r>
            <w:r w:rsidR="00AB7095" w:rsidRPr="002A0DC6">
              <w:rPr>
                <w:rFonts w:asciiTheme="minorHAnsi" w:hAnsiTheme="minorHAnsi" w:cstheme="minorHAnsi"/>
                <w:sz w:val="24"/>
                <w:szCs w:val="24"/>
              </w:rPr>
              <w:t xml:space="preserve">. </w:t>
            </w:r>
            <w:r w:rsidR="00DB1E32" w:rsidRPr="002A0DC6">
              <w:rPr>
                <w:rFonts w:asciiTheme="minorHAnsi" w:hAnsiTheme="minorHAnsi" w:cstheme="minorHAnsi"/>
                <w:sz w:val="24"/>
                <w:szCs w:val="24"/>
              </w:rPr>
              <w:t xml:space="preserve">Use </w:t>
            </w:r>
            <w:ins w:id="12" w:author="Wigfall, Trevonte" w:date="2021-07-12T14:49:00Z">
              <w:r w:rsidR="00E55653" w:rsidRPr="006A3FDE">
                <w:rPr>
                  <w:rFonts w:ascii="Garamond" w:hAnsi="Garamond"/>
                  <w:b/>
                  <w:sz w:val="24"/>
                  <w:szCs w:val="24"/>
                </w:rPr>
                <w:t>Backout_CNR</w:t>
              </w:r>
            </w:ins>
            <w:del w:id="13" w:author="Wigfall, Trevonte" w:date="2021-05-27T10:49:00Z">
              <w:r w:rsidR="001B1EEA" w:rsidRPr="006A3FDE" w:rsidDel="00AE59D6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 xml:space="preserve">SNOW-43839 </w:delText>
              </w:r>
            </w:del>
            <w:ins w:id="14" w:author="Wigfall, Trevonte" w:date="2021-07-12T14:28:00Z">
              <w:r w:rsidR="002A0DC6" w:rsidRPr="006A3FDE">
                <w:rPr>
                  <w:rFonts w:asciiTheme="minorHAnsi" w:hAnsiTheme="minorHAnsi" w:cstheme="minorHAnsi"/>
                  <w:b/>
                  <w:sz w:val="24"/>
                  <w:szCs w:val="24"/>
                </w:rPr>
                <w:t xml:space="preserve"> </w:t>
              </w:r>
            </w:ins>
            <w:r w:rsidR="00DB1E32" w:rsidRPr="002A0DC6">
              <w:rPr>
                <w:rFonts w:asciiTheme="minorHAnsi" w:hAnsiTheme="minorHAnsi" w:cstheme="minorHAnsi"/>
                <w:b/>
                <w:sz w:val="24"/>
                <w:szCs w:val="24"/>
              </w:rPr>
              <w:t>and file:</w:t>
            </w:r>
          </w:p>
          <w:p w14:paraId="5E632A7F" w14:textId="77777777" w:rsidR="008F5FE5" w:rsidRPr="002A0DC6" w:rsidRDefault="008F5FE5" w:rsidP="00966003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A3FDE">
              <w:rPr>
                <w:rFonts w:asciiTheme="minorHAnsi" w:hAnsiTheme="minorHAnsi" w:cstheme="minorHAnsi"/>
                <w:b/>
                <w:sz w:val="24"/>
                <w:szCs w:val="24"/>
              </w:rPr>
              <w:fldChar w:fldCharType="begin"/>
            </w:r>
            <w:r w:rsidRPr="002A0DC6">
              <w:rPr>
                <w:rFonts w:asciiTheme="minorHAnsi" w:hAnsiTheme="minorHAnsi" w:cstheme="minorHAnsi"/>
                <w:b/>
                <w:sz w:val="24"/>
                <w:szCs w:val="24"/>
              </w:rPr>
              <w:instrText xml:space="preserve"> HYPERLINK "\\\\va01pstodfs003.corp.agp.ads\\apps\\Local\\EMT\\COTS\\McKesson\\ClaimsXten\\v6.0\\McKesson-supplied-updates\\GBD_6.0_Release_49_62516_Custom_Build_03312021\\CHC.TPP.GBD_CXT.6.0.1.TPSVC-62516.1.msi</w:instrText>
            </w:r>
          </w:p>
          <w:p w14:paraId="1D622421" w14:textId="77777777" w:rsidR="008F5FE5" w:rsidRPr="002A0DC6" w:rsidRDefault="008F5FE5" w:rsidP="00966003">
            <w:pPr>
              <w:rPr>
                <w:rStyle w:val="Hyperlink"/>
                <w:rFonts w:asciiTheme="minorHAnsi" w:hAnsiTheme="minorHAnsi" w:cstheme="minorHAnsi"/>
                <w:b/>
                <w:sz w:val="24"/>
                <w:szCs w:val="24"/>
              </w:rPr>
            </w:pPr>
            <w:r w:rsidRPr="002A0DC6">
              <w:rPr>
                <w:rFonts w:asciiTheme="minorHAnsi" w:hAnsiTheme="minorHAnsi" w:cstheme="minorHAnsi"/>
                <w:b/>
                <w:sz w:val="24"/>
                <w:szCs w:val="24"/>
                <w:rPrChange w:id="15" w:author="Wigfall, Trevonte" w:date="2021-07-12T14:29:00Z">
                  <w:rPr>
                    <w:rFonts w:asciiTheme="minorHAnsi" w:hAnsiTheme="minorHAnsi" w:cstheme="minorHAnsi"/>
                    <w:b/>
                    <w:color w:val="0000FF"/>
                    <w:sz w:val="24"/>
                    <w:szCs w:val="24"/>
                    <w:u w:val="single"/>
                  </w:rPr>
                </w:rPrChange>
              </w:rPr>
              <w:instrText xml:space="preserve">" </w:instrText>
            </w:r>
            <w:r w:rsidRPr="006A3FDE">
              <w:rPr>
                <w:rFonts w:asciiTheme="minorHAnsi" w:hAnsiTheme="minorHAnsi" w:cstheme="minorHAnsi"/>
                <w:b/>
                <w:sz w:val="24"/>
                <w:szCs w:val="24"/>
              </w:rPr>
              <w:fldChar w:fldCharType="separate"/>
            </w:r>
            <w:r w:rsidRPr="002A0DC6">
              <w:rPr>
                <w:rStyle w:val="Hyperlink"/>
                <w:rFonts w:asciiTheme="minorHAnsi" w:hAnsiTheme="minorHAnsi" w:cstheme="minorHAnsi"/>
                <w:b/>
                <w:sz w:val="24"/>
                <w:szCs w:val="24"/>
              </w:rPr>
              <w:t>\\va01pstodfs003.corp.agp.ads\apps\Local\EMT\COTS\McKesson\ClaimsXten\v6.0\McKesson-supplied-updates\GBD_6.0_Release_49_62516_Custom_Build_03312021\CHC.TPP.GBD_CXT.6.0.1.TPSVC-62516.1.msi</w:t>
            </w:r>
          </w:p>
          <w:p w14:paraId="5F86DB2A" w14:textId="5910BF3B" w:rsidR="00DB1E32" w:rsidRPr="002A0DC6" w:rsidRDefault="008F5FE5" w:rsidP="000B2C3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A3FDE">
              <w:rPr>
                <w:rFonts w:asciiTheme="minorHAnsi" w:hAnsiTheme="minorHAnsi" w:cstheme="minorHAnsi"/>
                <w:b/>
                <w:sz w:val="24"/>
                <w:szCs w:val="24"/>
              </w:rPr>
              <w:fldChar w:fldCharType="end"/>
            </w:r>
          </w:p>
          <w:p w14:paraId="5392D4FD" w14:textId="70AD9E3C" w:rsidR="00DA777E" w:rsidRPr="002A0DC6" w:rsidRDefault="00DB1E32" w:rsidP="00F42C31">
            <w:pPr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A0DC6">
              <w:rPr>
                <w:rFonts w:asciiTheme="minorHAnsi" w:hAnsiTheme="minorHAnsi" w:cstheme="minorHAnsi"/>
                <w:b/>
                <w:sz w:val="24"/>
                <w:szCs w:val="24"/>
              </w:rPr>
              <w:t>13</w:t>
            </w:r>
            <w:r w:rsidR="00A34C25" w:rsidRPr="002A0DC6">
              <w:rPr>
                <w:rFonts w:asciiTheme="minorHAnsi" w:hAnsiTheme="minorHAnsi" w:cstheme="minorHAnsi"/>
                <w:b/>
                <w:sz w:val="24"/>
                <w:szCs w:val="24"/>
              </w:rPr>
              <w:t>-</w:t>
            </w:r>
            <w:r w:rsidR="00472870" w:rsidRPr="002A0DC6">
              <w:rPr>
                <w:rFonts w:asciiTheme="minorHAnsi" w:hAnsiTheme="minorHAnsi" w:cstheme="minorHAnsi"/>
                <w:b/>
                <w:sz w:val="24"/>
                <w:szCs w:val="24"/>
              </w:rPr>
              <w:t>19</w:t>
            </w:r>
            <w:r w:rsidR="004C1BB0" w:rsidRPr="002A0DC6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use </w:t>
            </w:r>
            <w:ins w:id="16" w:author="Wigfall, Trevonte" w:date="2021-07-12T14:49:00Z">
              <w:r w:rsidR="00E55653" w:rsidRPr="006A3FDE">
                <w:rPr>
                  <w:rFonts w:ascii="Garamond" w:hAnsi="Garamond"/>
                  <w:b/>
                  <w:sz w:val="24"/>
                  <w:szCs w:val="24"/>
                  <w:rPrChange w:id="17" w:author="Trevonte Wigfall" w:date="2021-12-05T05:21:00Z">
                    <w:rPr>
                      <w:rFonts w:ascii="Garamond" w:hAnsi="Garamond"/>
                      <w:b/>
                      <w:sz w:val="24"/>
                      <w:szCs w:val="24"/>
                      <w:highlight w:val="yellow"/>
                    </w:rPr>
                  </w:rPrChange>
                </w:rPr>
                <w:t>Backout_CNR</w:t>
              </w:r>
            </w:ins>
            <w:del w:id="18" w:author="Wigfall, Trevonte" w:date="2021-05-27T10:50:00Z">
              <w:r w:rsidR="0098578C" w:rsidRPr="002A0DC6" w:rsidDel="00AE59D6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SNOW-</w:delText>
              </w:r>
              <w:r w:rsidR="00472870" w:rsidRPr="002A0DC6" w:rsidDel="00AE59D6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43839</w:delText>
              </w:r>
            </w:del>
          </w:p>
        </w:tc>
      </w:tr>
      <w:tr w:rsidR="00D43747" w:rsidRPr="002A0DC6" w14:paraId="5936D11A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3960FF81" w14:textId="77777777" w:rsidR="000B2C59" w:rsidRPr="002A0DC6" w:rsidRDefault="00D43747" w:rsidP="00692B5C">
            <w:pPr>
              <w:rPr>
                <w:rStyle w:val="f54"/>
                <w:rFonts w:ascii="Calibri" w:hAnsi="Calibri"/>
                <w:color w:val="FF0000"/>
                <w:sz w:val="22"/>
                <w:szCs w:val="22"/>
              </w:rPr>
            </w:pPr>
            <w:r w:rsidRPr="002A0DC6">
              <w:rPr>
                <w:rFonts w:ascii="Calibri" w:hAnsi="Calibri"/>
                <w:b/>
                <w:smallCaps/>
                <w:sz w:val="22"/>
                <w:szCs w:val="22"/>
              </w:rPr>
              <w:t>Special instructions for concurrency of steps:</w:t>
            </w:r>
            <w:r w:rsidR="002D6069" w:rsidRPr="002A0DC6">
              <w:rPr>
                <w:rFonts w:ascii="Calibri" w:hAnsi="Calibri"/>
                <w:b/>
                <w:smallCaps/>
                <w:sz w:val="22"/>
                <w:szCs w:val="22"/>
              </w:rPr>
              <w:br/>
            </w:r>
            <w:r w:rsidR="002D6069" w:rsidRPr="002A0DC6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t>All steps are sequential unless otherwise noted</w:t>
            </w:r>
            <w:r w:rsidR="00E15EE7" w:rsidRPr="002A0DC6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br/>
            </w:r>
          </w:p>
        </w:tc>
      </w:tr>
      <w:tr w:rsidR="00D43747" w:rsidRPr="002A0DC6" w14:paraId="61C9C813" w14:textId="77777777" w:rsidTr="00CA53FE">
        <w:tc>
          <w:tcPr>
            <w:tcW w:w="5000" w:type="pct"/>
            <w:gridSpan w:val="9"/>
            <w:tcBorders>
              <w:bottom w:val="single" w:sz="4" w:space="0" w:color="auto"/>
            </w:tcBorders>
            <w:shd w:val="clear" w:color="auto" w:fill="E6E6E6"/>
          </w:tcPr>
          <w:p w14:paraId="2700B919" w14:textId="77777777" w:rsidR="00D43747" w:rsidRPr="002A0DC6" w:rsidRDefault="00D43747">
            <w:pPr>
              <w:rPr>
                <w:rFonts w:ascii="Garamond" w:hAnsi="Garamond"/>
                <w:b/>
                <w:smallCaps/>
              </w:rPr>
            </w:pPr>
            <w:r w:rsidRPr="002A0DC6">
              <w:rPr>
                <w:rFonts w:ascii="Garamond" w:hAnsi="Garamond"/>
                <w:b/>
                <w:smallCaps/>
              </w:rPr>
              <w:t>Installation Steps/Instructions</w:t>
            </w:r>
          </w:p>
        </w:tc>
      </w:tr>
      <w:tr w:rsidR="001E361B" w:rsidRPr="002A0DC6" w14:paraId="10A6F66F" w14:textId="77777777" w:rsidTr="00D648C2"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50D727F" w14:textId="77777777" w:rsidR="00D43747" w:rsidRPr="002A0DC6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Step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FEE33B3" w14:textId="77777777" w:rsidR="00D43747" w:rsidRPr="002A0DC6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Concurrency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0423165" w14:textId="77777777" w:rsidR="00D43747" w:rsidRPr="002A0DC6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Responsible Group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66DC196" w14:textId="77777777" w:rsidR="00D43747" w:rsidRPr="002A0DC6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Server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BA885C9" w14:textId="77777777" w:rsidR="00D43747" w:rsidRPr="002A0DC6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Database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B21583F" w14:textId="77777777" w:rsidR="00D43747" w:rsidRPr="002A0DC6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Schema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94335D7" w14:textId="77777777" w:rsidR="00D43747" w:rsidRPr="002A0DC6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Instruction-Task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6E6E6"/>
          </w:tcPr>
          <w:p w14:paraId="7275417C" w14:textId="77777777" w:rsidR="00D43747" w:rsidRPr="002A0DC6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Expected results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75E1DB9" w14:textId="77777777" w:rsidR="00D43747" w:rsidRPr="002A0DC6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Comments</w:t>
            </w:r>
          </w:p>
        </w:tc>
      </w:tr>
      <w:tr w:rsidR="00EA1140" w:rsidRPr="002A0DC6" w14:paraId="180DC457" w14:textId="77777777" w:rsidTr="001D0437">
        <w:trPr>
          <w:trHeight w:val="64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048CAF3" w14:textId="77777777" w:rsidR="00EA1140" w:rsidRPr="002A0DC6" w:rsidRDefault="00EA1140" w:rsidP="00EA114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339EC92F" w14:textId="77777777" w:rsidR="00EA1140" w:rsidRPr="002A0DC6" w:rsidRDefault="00EA1140" w:rsidP="00EA114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D98E21E" w14:textId="77777777" w:rsidR="00EA1140" w:rsidRPr="002A0DC6" w:rsidRDefault="00EA1140" w:rsidP="00EA114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279522" w14:textId="77777777" w:rsidR="00EA1140" w:rsidRPr="002A0DC6" w:rsidRDefault="00EA1140" w:rsidP="00EA114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1290F320" w14:textId="6C150921" w:rsidR="00EA1140" w:rsidRPr="002A0DC6" w:rsidRDefault="00EA1140" w:rsidP="00EA114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19" w:author="Trevonte Wigfall" w:date="2021-10-03T01:08:00Z">
              <w:r w:rsidRPr="002A0DC6" w:rsidDel="00281D2F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3D</w:delText>
              </w:r>
            </w:del>
            <w:ins w:id="20" w:author="Trevonte Wigfall" w:date="2021-10-03T01:08:00Z">
              <w:r w:rsidR="00281D2F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Backflush List</w:t>
              </w:r>
            </w:ins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DCBC7D3" w14:textId="77777777" w:rsidR="00EA1140" w:rsidRPr="002A0DC6" w:rsidRDefault="00EA1140" w:rsidP="00EA114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DBDC224" w14:textId="77777777" w:rsidR="00EA1140" w:rsidRPr="002A0DC6" w:rsidRDefault="00EA1140" w:rsidP="00EA114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3CDCCC6" w14:textId="77777777" w:rsidR="00EA1140" w:rsidRPr="002A0DC6" w:rsidRDefault="00EA1140" w:rsidP="00EA11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A0DC6">
              <w:rPr>
                <w:rFonts w:ascii="Arial" w:hAnsi="Arial" w:cs="Arial"/>
                <w:b/>
                <w:sz w:val="22"/>
                <w:szCs w:val="22"/>
              </w:rPr>
              <w:t xml:space="preserve">Inform APM to stop monitoring CXT alerts </w:t>
            </w:r>
          </w:p>
          <w:p w14:paraId="29359EC6" w14:textId="77777777" w:rsidR="00EA1140" w:rsidRPr="002A0DC6" w:rsidRDefault="00EA1140" w:rsidP="00EA1140">
            <w:pPr>
              <w:spacing w:after="200" w:line="276" w:lineRule="auto"/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918D96A" w14:textId="77777777" w:rsidR="00EA1140" w:rsidRPr="002A0DC6" w:rsidRDefault="00EA1140" w:rsidP="00EA114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95975ED" w14:textId="5A162CE4" w:rsidR="00382127" w:rsidRPr="002A0DC6" w:rsidRDefault="009E3C96" w:rsidP="00F71E1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1" w:author="Wigfall, Trevonte" w:date="2021-05-27T10:51:00Z">
              <w:r w:rsidRPr="006A3FDE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</w:delText>
              </w:r>
              <w:r w:rsidR="0098578C" w:rsidRPr="006A3FDE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/21</w:delText>
              </w:r>
            </w:del>
            <w:ins w:id="22" w:author="Wigfall, Trevonte" w:date="2021-07-12T14:29:00Z">
              <w:r w:rsidR="002A0DC6" w:rsidRPr="006A3FDE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  <w:del w:id="23" w:author="Wigfall, Trevonte" w:date="2021-07-12T14:34:00Z">
              <w:r w:rsidR="003D7CA2" w:rsidRPr="002A0DC6" w:rsidDel="0026481C">
                <w:rPr>
                  <w:rFonts w:asciiTheme="minorHAnsi" w:hAnsiTheme="minorHAnsi"/>
                  <w:b/>
                  <w:sz w:val="22"/>
                  <w:szCs w:val="22"/>
                </w:rPr>
                <w:br/>
                <w:delText xml:space="preserve">Start time </w:delText>
              </w:r>
            </w:del>
            <w:del w:id="24" w:author="Wigfall, Trevonte" w:date="2021-07-12T14:29:00Z">
              <w:r w:rsidRPr="002A0DC6" w:rsidDel="002A0DC6">
                <w:rPr>
                  <w:rFonts w:asciiTheme="minorHAnsi" w:hAnsiTheme="minorHAnsi"/>
                  <w:b/>
                  <w:sz w:val="22"/>
                  <w:szCs w:val="22"/>
                </w:rPr>
                <w:delText>4</w:delText>
              </w:r>
              <w:r w:rsidR="00F71E1E" w:rsidRPr="002A0DC6" w:rsidDel="002A0DC6">
                <w:rPr>
                  <w:rFonts w:asciiTheme="minorHAnsi" w:hAnsiTheme="minorHAnsi"/>
                  <w:b/>
                  <w:sz w:val="22"/>
                  <w:szCs w:val="22"/>
                </w:rPr>
                <w:delText>:00</w:delText>
              </w:r>
              <w:r w:rsidR="003E54C0" w:rsidRPr="002A0DC6" w:rsidDel="002A0DC6">
                <w:rPr>
                  <w:rFonts w:asciiTheme="minorHAnsi" w:hAnsiTheme="minorHAnsi"/>
                  <w:b/>
                  <w:sz w:val="22"/>
                  <w:szCs w:val="22"/>
                </w:rPr>
                <w:delText>pm</w:delText>
              </w:r>
            </w:del>
          </w:p>
        </w:tc>
      </w:tr>
      <w:tr w:rsidR="009E3C96" w:rsidRPr="002A0DC6" w14:paraId="3567E514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331FCC5" w14:textId="77777777" w:rsidR="009E3C96" w:rsidRPr="002A0DC6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0FBAF021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19ADE4F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4F38A3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633CD167" w14:textId="7E0C27E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5" w:author="Trevonte Wigfall" w:date="2021-10-03T01:08:00Z">
              <w:r w:rsidRPr="002A0DC6" w:rsidDel="00281D2F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3D</w:delText>
              </w:r>
            </w:del>
            <w:ins w:id="26" w:author="Trevonte Wigfall" w:date="2021-10-03T01:08:00Z">
              <w:r w:rsidR="00281D2F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Backflush List</w:t>
              </w:r>
            </w:ins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3A56ED" w14:textId="77777777" w:rsidR="009E3C96" w:rsidRPr="002A0DC6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C259B43" w14:textId="77777777" w:rsidR="009E3C96" w:rsidRPr="002A0DC6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9C23905" w14:textId="77777777" w:rsidR="009E3C96" w:rsidRPr="002A0DC6" w:rsidRDefault="002B17F4" w:rsidP="009E3C96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6A3FDE">
              <w:fldChar w:fldCharType="begin"/>
            </w:r>
            <w:r w:rsidRPr="002A0DC6">
              <w:instrText xml:space="preserve"> HYPERLINK "https://share.antheminc.com/teams/AppEnvrMgmt/trizettosupport/Shared%20Documents/ClaimsXten/Procedures/How-to%20Docs/How_To_Run_CXT_HealthCheck_From_EMT_GUI.docx" </w:instrText>
            </w:r>
            <w:r w:rsidRPr="002A0DC6">
              <w:rPr>
                <w:rPrChange w:id="27" w:author="Wigfall, Trevonte" w:date="2021-07-12T14:29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9E3C96" w:rsidRPr="002A0DC6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</w:rPr>
              <w:t>Run HC on ENV being installed.  Resolve existing issues (if any found).</w:t>
            </w:r>
            <w:r w:rsidRPr="006A3FDE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B12735F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HC Passed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DE0D568" w14:textId="5967945C" w:rsidR="009E3C96" w:rsidRPr="0026481C" w:rsidRDefault="009E3C96" w:rsidP="009E3C96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8" w:author="Wigfall, Trevonte" w:date="2021-07-12T14:3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9" w:author="Wigfall, Trevonte" w:date="2021-05-27T10:51:00Z">
              <w:r w:rsidRPr="006A3FDE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30" w:author="Wigfall, Trevonte" w:date="2021-07-12T14:29:00Z">
              <w:r w:rsidR="002A0DC6" w:rsidRPr="006A3FDE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9E3C96" w:rsidRPr="002A0DC6" w14:paraId="3A880DA6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DCBF220" w14:textId="77777777" w:rsidR="009E3C96" w:rsidRPr="002A0DC6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31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414A8DD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2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79F0E35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3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34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F104FB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5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36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590971" w14:textId="77777777" w:rsidR="009E3C96" w:rsidRPr="002A0DC6" w:rsidRDefault="009E3C96" w:rsidP="009E3C96">
            <w:pPr>
              <w:rPr>
                <w:rFonts w:asciiTheme="minorHAnsi" w:hAnsiTheme="minorHAnsi"/>
                <w:b/>
                <w:sz w:val="22"/>
                <w:szCs w:val="22"/>
                <w:rPrChange w:id="37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  <w:rPrChange w:id="38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ACC2259" w14:textId="77777777" w:rsidR="009E3C96" w:rsidRPr="002A0DC6" w:rsidRDefault="009E3C96" w:rsidP="009E3C96">
            <w:pPr>
              <w:rPr>
                <w:rFonts w:asciiTheme="minorHAnsi" w:hAnsiTheme="minorHAnsi"/>
                <w:b/>
                <w:sz w:val="22"/>
                <w:szCs w:val="22"/>
                <w:rPrChange w:id="39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  <w:rPrChange w:id="40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44E7232" w14:textId="77777777" w:rsidR="009E3C96" w:rsidRPr="002A0DC6" w:rsidRDefault="002B17F4" w:rsidP="009E3C96">
            <w:pPr>
              <w:rPr>
                <w:rStyle w:val="Hyperlink"/>
                <w:rFonts w:ascii="Calibri" w:hAnsi="Calibri" w:cs="Calibri"/>
                <w:color w:val="auto"/>
                <w:sz w:val="22"/>
                <w:szCs w:val="22"/>
                <w:rPrChange w:id="41" w:author="Wigfall, Trevonte" w:date="2021-07-12T14:29:00Z">
                  <w:rPr>
                    <w:rStyle w:val="Hyperlink"/>
                    <w:rFonts w:ascii="Calibri" w:hAnsi="Calibri" w:cs="Calibri"/>
                    <w:strike/>
                    <w:color w:val="auto"/>
                    <w:sz w:val="22"/>
                    <w:szCs w:val="22"/>
                  </w:rPr>
                </w:rPrChange>
              </w:rPr>
            </w:pPr>
            <w:r w:rsidRPr="002A0DC6">
              <w:rPr>
                <w:rPrChange w:id="42" w:author="Wigfall, Trevonte" w:date="2021-07-12T14:29:00Z">
                  <w:rPr>
                    <w:color w:val="0000FF"/>
                  </w:rPr>
                </w:rPrChange>
              </w:rPr>
              <w:fldChar w:fldCharType="begin"/>
            </w:r>
            <w:r w:rsidRPr="002A0DC6">
              <w:instrText xml:space="preserve"> HYPERLINK "https://share.antheminc.com/teams/AppEnvrMgmt/trizettosupport/Shared%20Documents/ClaimsXten/Procedures/How-to%20Docs/ClaimsXten%20Reporting%20Server%20Pre_Check.docx" </w:instrText>
            </w:r>
            <w:r w:rsidRPr="002A0DC6">
              <w:rPr>
                <w:rPrChange w:id="43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9E3C96" w:rsidRPr="002A0DC6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4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Run Reporting Server Pre-Checks</w:t>
            </w:r>
            <w:r w:rsidRPr="002A0DC6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5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07FB50A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6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47" w:author="Wigfall, Trevonte" w:date="2021-07-12T14:29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E512868" w14:textId="0017154C" w:rsidR="009E3C96" w:rsidRPr="0026481C" w:rsidRDefault="009E3C96" w:rsidP="009E3C96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48" w:author="Wigfall, Trevonte" w:date="2021-07-12T14:3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49" w:author="Wigfall, Trevonte" w:date="2021-05-27T10:51:00Z">
              <w:r w:rsidRPr="006A3FDE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50" w:author="Wigfall, Trevonte" w:date="2021-07-12T14:29:00Z">
              <w:r w:rsidR="002A0DC6" w:rsidRPr="006A3FDE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9E3C96" w:rsidRPr="002A0DC6" w14:paraId="00500542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0807A7D" w14:textId="77777777" w:rsidR="009E3C96" w:rsidRPr="002A0DC6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51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2BE7D771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2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840CF35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3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54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5A1731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5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56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TPIC (cxtTpicFac&lt;env&gt;):</w:t>
            </w:r>
          </w:p>
          <w:p w14:paraId="4038A537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7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smallCaps/>
                <w:sz w:val="22"/>
                <w:szCs w:val="22"/>
                <w:rPrChange w:id="58" w:author="Wigfall, Trevonte" w:date="2021-07-12T14:29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2716D4" w14:textId="77777777" w:rsidR="009E3C96" w:rsidRPr="002A0DC6" w:rsidRDefault="009E3C96" w:rsidP="009E3C96">
            <w:pPr>
              <w:rPr>
                <w:rFonts w:asciiTheme="minorHAnsi" w:hAnsiTheme="minorHAnsi"/>
                <w:b/>
                <w:sz w:val="22"/>
                <w:szCs w:val="22"/>
                <w:rPrChange w:id="59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  <w:rPrChange w:id="60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EA3B9C6" w14:textId="77777777" w:rsidR="009E3C96" w:rsidRPr="002A0DC6" w:rsidRDefault="009E3C96" w:rsidP="009E3C96">
            <w:pPr>
              <w:rPr>
                <w:rFonts w:asciiTheme="minorHAnsi" w:hAnsiTheme="minorHAnsi"/>
                <w:b/>
                <w:sz w:val="22"/>
                <w:szCs w:val="22"/>
                <w:rPrChange w:id="61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  <w:rPrChange w:id="62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A1ADD50" w14:textId="77777777" w:rsidR="009E3C96" w:rsidRPr="002A0DC6" w:rsidRDefault="009E3C96" w:rsidP="009E3C96">
            <w:pPr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63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</w:pPr>
            <w:r w:rsidRPr="002A0DC6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64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begin"/>
            </w:r>
            <w:r w:rsidRPr="002A0DC6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65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instrText xml:space="preserve"> HYPERLINK "https://share.antheminc.com/teams/ITEnvironmentMgmt/Facets/_layouts/WordViewer.aspx?id=/teams/ITEnvironmentMgmt/Facets/Shared%20Documents/How-To%20Documents/Script%20Instructions/README%20-%20Manage%20Load%20Balancer%20Script.docx" </w:instrText>
            </w:r>
            <w:r w:rsidRPr="002A0DC6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66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2B17F4" w:rsidRPr="006A3FDE">
              <w:fldChar w:fldCharType="begin"/>
            </w:r>
            <w:r w:rsidR="002B17F4" w:rsidRPr="002A0DC6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="002B17F4" w:rsidRPr="002A0DC6">
              <w:rPr>
                <w:rPrChange w:id="67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Pr="002A0DC6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68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 xml:space="preserve">Suspend all nodes from TPIC load balancer </w:t>
            </w:r>
            <w:r w:rsidR="002B17F4" w:rsidRPr="002A0DC6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69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13A90D9F" w14:textId="77777777" w:rsidR="009E3C96" w:rsidRPr="002A0DC6" w:rsidRDefault="009E3C96" w:rsidP="009E3C96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70" w:author="Wigfall, Trevonte" w:date="2021-07-12T14:29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  <w:r w:rsidRPr="002A0DC6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71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 xml:space="preserve"> </w:t>
            </w:r>
            <w:r w:rsidRPr="002A0DC6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72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577C5225" w14:textId="77777777" w:rsidR="009E3C96" w:rsidRPr="002A0DC6" w:rsidRDefault="009E3C96" w:rsidP="009E3C96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73" w:author="Wigfall, Trevonte" w:date="2021-07-12T14:29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76836EC" w14:textId="77777777" w:rsidR="009E3C96" w:rsidRPr="002A0DC6" w:rsidRDefault="009E3C96" w:rsidP="009E3C9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74" w:author="Wigfall, Trevonte" w:date="2021-07-12T14:29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2A0DC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75" w:author="Wigfall, Trevonte" w:date="2021-07-12T14:29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40FE1A3" w14:textId="4F6D638F" w:rsidR="009E3C96" w:rsidRPr="0026481C" w:rsidRDefault="009E3C96" w:rsidP="009E3C96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76" w:author="Wigfall, Trevonte" w:date="2021-07-12T14:3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77" w:author="Wigfall, Trevonte" w:date="2021-05-27T10:51:00Z">
              <w:r w:rsidRPr="006A3FDE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78" w:author="Wigfall, Trevonte" w:date="2021-07-12T14:29:00Z">
              <w:r w:rsidR="002A0DC6" w:rsidRPr="006A3FDE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9E3C96" w:rsidRPr="002A0DC6" w14:paraId="747B76FF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8E65CB1" w14:textId="77777777" w:rsidR="009E3C96" w:rsidRPr="002A0DC6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79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87EB01E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80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F37517D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81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82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3DE540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83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84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TPPUI (cxtTppuiFac&lt;env&gt;):</w:t>
            </w:r>
          </w:p>
          <w:p w14:paraId="5990B4F8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85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smallCaps/>
                <w:sz w:val="22"/>
                <w:szCs w:val="22"/>
                <w:rPrChange w:id="86" w:author="Wigfall, Trevonte" w:date="2021-07-12T14:29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7B7D71" w14:textId="77777777" w:rsidR="009E3C96" w:rsidRPr="002A0DC6" w:rsidRDefault="009E3C96" w:rsidP="009E3C96">
            <w:pPr>
              <w:rPr>
                <w:rFonts w:asciiTheme="minorHAnsi" w:hAnsiTheme="minorHAnsi"/>
                <w:b/>
                <w:sz w:val="22"/>
                <w:szCs w:val="22"/>
                <w:rPrChange w:id="87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  <w:rPrChange w:id="88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F880861" w14:textId="77777777" w:rsidR="009E3C96" w:rsidRPr="002A0DC6" w:rsidRDefault="009E3C96" w:rsidP="009E3C96">
            <w:pPr>
              <w:rPr>
                <w:rFonts w:asciiTheme="minorHAnsi" w:hAnsiTheme="minorHAnsi"/>
                <w:b/>
                <w:sz w:val="22"/>
                <w:szCs w:val="22"/>
                <w:rPrChange w:id="89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  <w:rPrChange w:id="90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0B65127" w14:textId="77777777" w:rsidR="009E3C96" w:rsidRPr="002A0DC6" w:rsidRDefault="002B17F4" w:rsidP="009E3C96">
            <w:pPr>
              <w:rPr>
                <w:rStyle w:val="Hyperlink"/>
                <w:rFonts w:ascii="Arial" w:hAnsi="Arial" w:cs="Arial"/>
                <w:b/>
                <w:color w:val="auto"/>
                <w:rPrChange w:id="91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  <w:r w:rsidRPr="002A0DC6">
              <w:rPr>
                <w:rPrChange w:id="92" w:author="Wigfall, Trevonte" w:date="2021-07-12T14:29:00Z">
                  <w:rPr>
                    <w:color w:val="0000FF"/>
                  </w:rPr>
                </w:rPrChange>
              </w:rPr>
              <w:fldChar w:fldCharType="begin"/>
            </w:r>
            <w:r w:rsidRPr="002A0DC6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2A0DC6">
              <w:rPr>
                <w:rPrChange w:id="93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9E3C96" w:rsidRPr="002A0DC6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94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Suspend all nodes from TPPUI load balancer</w:t>
            </w:r>
            <w:r w:rsidRPr="002A0DC6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95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6D53E576" w14:textId="77777777" w:rsidR="009E3C96" w:rsidRPr="002A0DC6" w:rsidRDefault="009E3C96" w:rsidP="009E3C96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96" w:author="Wigfall, Trevonte" w:date="2021-07-12T14:29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696C4B9" w14:textId="77777777" w:rsidR="009E3C96" w:rsidRPr="002A0DC6" w:rsidRDefault="009E3C96" w:rsidP="009E3C9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97" w:author="Wigfall, Trevonte" w:date="2021-07-12T14:29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2A0DC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98" w:author="Wigfall, Trevonte" w:date="2021-07-12T14:29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105BEF5" w14:textId="0AE3C0D5" w:rsidR="009E3C96" w:rsidRPr="0026481C" w:rsidRDefault="009E3C96" w:rsidP="009E3C96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99" w:author="Wigfall, Trevonte" w:date="2021-07-12T14:3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00" w:author="Wigfall, Trevonte" w:date="2021-05-27T10:51:00Z">
              <w:r w:rsidRPr="006A3FDE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101" w:author="Wigfall, Trevonte" w:date="2021-07-12T14:29:00Z">
              <w:r w:rsidR="002A0DC6" w:rsidRPr="006A3FDE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9E3C96" w:rsidRPr="002A0DC6" w14:paraId="579A1D42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F91051B" w14:textId="77777777" w:rsidR="009E3C96" w:rsidRPr="002A0DC6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102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397DA903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03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4C9A784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04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105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72C3B1B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06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107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UIAPP (cxtUIAPPFac&lt;env&gt;):</w:t>
            </w:r>
          </w:p>
          <w:p w14:paraId="26E477F1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08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smallCaps/>
                <w:sz w:val="22"/>
                <w:szCs w:val="22"/>
                <w:rPrChange w:id="109" w:author="Wigfall, Trevonte" w:date="2021-07-12T14:29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DA1911" w14:textId="77777777" w:rsidR="009E3C96" w:rsidRPr="002A0DC6" w:rsidRDefault="009E3C96" w:rsidP="009E3C96">
            <w:pPr>
              <w:rPr>
                <w:rFonts w:asciiTheme="minorHAnsi" w:hAnsiTheme="minorHAnsi"/>
                <w:b/>
                <w:sz w:val="22"/>
                <w:szCs w:val="22"/>
                <w:rPrChange w:id="110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  <w:rPrChange w:id="111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B0063B6" w14:textId="77777777" w:rsidR="009E3C96" w:rsidRPr="002A0DC6" w:rsidRDefault="009E3C96" w:rsidP="009E3C96">
            <w:pPr>
              <w:rPr>
                <w:rFonts w:asciiTheme="minorHAnsi" w:hAnsiTheme="minorHAnsi"/>
                <w:b/>
                <w:sz w:val="22"/>
                <w:szCs w:val="22"/>
                <w:rPrChange w:id="112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  <w:rPrChange w:id="113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9E3C96" w:rsidRPr="002A0DC6" w14:paraId="4CE56DA6" w14:textId="77777777" w:rsidTr="00D1158C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5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6"/>
                  </w:tblGrid>
                  <w:tr w:rsidR="009E3C96" w:rsidRPr="002A0DC6" w14:paraId="03A17FCF" w14:textId="77777777" w:rsidTr="00D1158C">
                    <w:trPr>
                      <w:trHeight w:val="300"/>
                    </w:trPr>
                    <w:tc>
                      <w:tcPr>
                        <w:tcW w:w="52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8FE2259" w14:textId="77777777" w:rsidR="009E3C96" w:rsidRPr="002A0DC6" w:rsidRDefault="009E3C96" w:rsidP="009E3C96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rPrChange w:id="114" w:author="Wigfall, Trevonte" w:date="2021-07-12T14:29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</w:rPr>
                            </w:rPrChange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40"/>
                        </w:tblGrid>
                        <w:tr w:rsidR="009E3C96" w:rsidRPr="002A0DC6" w14:paraId="6FE1539E" w14:textId="77777777" w:rsidTr="00D1158C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5240" w:type="dxa"/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68787304" w14:textId="77777777" w:rsidR="009E3C96" w:rsidRPr="002A0DC6" w:rsidRDefault="002B17F4" w:rsidP="009E3C96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u w:val="single"/>
                                  <w:rPrChange w:id="115" w:author="Wigfall, Trevonte" w:date="2021-07-12T14:29:00Z">
                                    <w:rPr>
                                      <w:rFonts w:ascii="Calibri" w:hAnsi="Calibri" w:cs="Calibri"/>
                                      <w:strike/>
                                      <w:sz w:val="22"/>
                                      <w:szCs w:val="22"/>
                                      <w:u w:val="single"/>
                                    </w:rPr>
                                  </w:rPrChange>
                                </w:rPr>
                              </w:pPr>
                              <w:r w:rsidRPr="006A3FDE">
                                <w:fldChar w:fldCharType="begin"/>
                              </w:r>
                              <w:r w:rsidRPr="002A0DC6">
                                <w:instrText xml:space="preserve"> HYPERLINK "https://share.antheminc.com/teams/AppEnvrMgmt/trizettosupport/Shared%20Documents/Global/Procedures/Script%20Readmes/README%20-%20Manage%20Load%20Balancer%20Script.docx" </w:instrText>
                              </w:r>
                              <w:r w:rsidRPr="002A0DC6">
                                <w:rPr>
                                  <w:rPrChange w:id="116" w:author="Wigfall, Trevonte" w:date="2021-07-12T14:29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fldChar w:fldCharType="separate"/>
                              </w:r>
                              <w:r w:rsidR="009E3C96" w:rsidRPr="002A0DC6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auto"/>
                                  <w:rPrChange w:id="117" w:author="Wigfall, Trevonte" w:date="2021-07-12T14:29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t>Suspend all nodes from UIAPP load balancer</w:t>
                              </w:r>
                              <w:r w:rsidRPr="002A0DC6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auto"/>
                                  <w:rPrChange w:id="118" w:author="Wigfall, Trevonte" w:date="2021-07-12T14:29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fldChar w:fldCharType="end"/>
                              </w:r>
                            </w:p>
                          </w:tc>
                        </w:tr>
                      </w:tbl>
                      <w:p w14:paraId="3251B535" w14:textId="77777777" w:rsidR="009E3C96" w:rsidRPr="002A0DC6" w:rsidRDefault="009E3C96" w:rsidP="009E3C96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rPrChange w:id="119" w:author="Wigfall, Trevonte" w:date="2021-07-12T14:29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</w:rPr>
                            </w:rPrChange>
                          </w:rPr>
                        </w:pPr>
                      </w:p>
                    </w:tc>
                  </w:tr>
                </w:tbl>
                <w:p w14:paraId="65B0DB99" w14:textId="77777777" w:rsidR="009E3C96" w:rsidRPr="002A0DC6" w:rsidRDefault="009E3C96" w:rsidP="009E3C96">
                  <w:pPr>
                    <w:rPr>
                      <w:rFonts w:ascii="Calibri" w:hAnsi="Calibri" w:cs="Calibri"/>
                      <w:sz w:val="22"/>
                      <w:szCs w:val="22"/>
                      <w:rPrChange w:id="120" w:author="Wigfall, Trevonte" w:date="2021-07-12T14:29:00Z">
                        <w:rPr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</w:p>
              </w:tc>
            </w:tr>
          </w:tbl>
          <w:p w14:paraId="18AC56D1" w14:textId="77777777" w:rsidR="009E3C96" w:rsidRPr="002A0DC6" w:rsidRDefault="009E3C96" w:rsidP="009E3C96">
            <w:pPr>
              <w:rPr>
                <w:rFonts w:ascii="Calibri" w:hAnsi="Calibri" w:cs="Calibri"/>
                <w:sz w:val="22"/>
                <w:szCs w:val="22"/>
                <w:u w:val="single"/>
                <w:rPrChange w:id="121" w:author="Wigfall, Trevonte" w:date="2021-07-12T14:29:00Z">
                  <w:rPr>
                    <w:rFonts w:ascii="Calibri" w:hAnsi="Calibri" w:cs="Calibri"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68B5DC7" w14:textId="77777777" w:rsidR="009E3C96" w:rsidRPr="002A0DC6" w:rsidRDefault="009E3C96" w:rsidP="009E3C9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22" w:author="Wigfall, Trevonte" w:date="2021-07-12T14:29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2A0DC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23" w:author="Wigfall, Trevonte" w:date="2021-07-12T14:29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B996A91" w14:textId="0C519EC2" w:rsidR="009E3C96" w:rsidRPr="0026481C" w:rsidRDefault="009E3C96" w:rsidP="009E3C96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24" w:author="Wigfall, Trevonte" w:date="2021-07-12T14:3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25" w:author="Wigfall, Trevonte" w:date="2021-05-27T10:51:00Z">
              <w:r w:rsidRPr="006A3FDE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126" w:author="Wigfall, Trevonte" w:date="2021-07-12T14:29:00Z">
              <w:r w:rsidR="002A0DC6" w:rsidRPr="006A3FDE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9E3C96" w:rsidRPr="002A0DC6" w14:paraId="0268AD74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E614BFC" w14:textId="77777777" w:rsidR="009E3C96" w:rsidRPr="002A0DC6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127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05ACE8AE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28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566FE6D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29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130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3B83AC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31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132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C3 (cxtC3Fac&lt;env&gt;):</w:t>
            </w:r>
          </w:p>
          <w:p w14:paraId="653742C9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33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smallCaps/>
                <w:sz w:val="22"/>
                <w:szCs w:val="22"/>
                <w:rPrChange w:id="134" w:author="Wigfall, Trevonte" w:date="2021-07-12T14:29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0A090A" w14:textId="77777777" w:rsidR="009E3C96" w:rsidRPr="002A0DC6" w:rsidRDefault="009E3C96" w:rsidP="009E3C96">
            <w:pPr>
              <w:rPr>
                <w:rFonts w:asciiTheme="minorHAnsi" w:hAnsiTheme="minorHAnsi"/>
                <w:b/>
                <w:sz w:val="22"/>
                <w:szCs w:val="22"/>
                <w:rPrChange w:id="135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  <w:rPrChange w:id="136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0098D50" w14:textId="77777777" w:rsidR="009E3C96" w:rsidRPr="002A0DC6" w:rsidRDefault="009E3C96" w:rsidP="009E3C96">
            <w:pPr>
              <w:rPr>
                <w:rFonts w:asciiTheme="minorHAnsi" w:hAnsiTheme="minorHAnsi"/>
                <w:b/>
                <w:sz w:val="22"/>
                <w:szCs w:val="22"/>
                <w:rPrChange w:id="137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  <w:rPrChange w:id="138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97F173E" w14:textId="77777777" w:rsidR="009E3C96" w:rsidRPr="002A0DC6" w:rsidRDefault="002B17F4" w:rsidP="009E3C96">
            <w:pPr>
              <w:rPr>
                <w:rStyle w:val="Hyperlink"/>
                <w:rFonts w:ascii="Arial" w:hAnsi="Arial" w:cs="Arial"/>
                <w:b/>
                <w:color w:val="auto"/>
                <w:rPrChange w:id="139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  <w:r w:rsidRPr="002A0DC6">
              <w:rPr>
                <w:rPrChange w:id="140" w:author="Wigfall, Trevonte" w:date="2021-07-12T14:29:00Z">
                  <w:rPr>
                    <w:color w:val="0000FF"/>
                  </w:rPr>
                </w:rPrChange>
              </w:rPr>
              <w:fldChar w:fldCharType="begin"/>
            </w:r>
            <w:r w:rsidRPr="002A0DC6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2A0DC6">
              <w:rPr>
                <w:rPrChange w:id="141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9E3C96" w:rsidRPr="002A0DC6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142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Suspend all nodes from C3 load balancer</w:t>
            </w:r>
            <w:r w:rsidRPr="002A0DC6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143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4BAB95EA" w14:textId="77777777" w:rsidR="009E3C96" w:rsidRPr="002A0DC6" w:rsidRDefault="009E3C96" w:rsidP="009E3C96">
            <w:pPr>
              <w:rPr>
                <w:rFonts w:ascii="Calibri" w:hAnsi="Calibri" w:cs="Calibri"/>
                <w:noProof/>
                <w:sz w:val="22"/>
                <w:szCs w:val="22"/>
                <w:rPrChange w:id="144" w:author="Wigfall, Trevonte" w:date="2021-07-12T14:29:00Z">
                  <w:rPr>
                    <w:rFonts w:ascii="Calibri" w:hAnsi="Calibri" w:cs="Calibri"/>
                    <w:strike/>
                    <w:noProof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0A31D88" w14:textId="77777777" w:rsidR="009E3C96" w:rsidRPr="002A0DC6" w:rsidRDefault="009E3C96" w:rsidP="009E3C9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45" w:author="Wigfall, Trevonte" w:date="2021-07-12T14:29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2A0DC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46" w:author="Wigfall, Trevonte" w:date="2021-07-12T14:29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CB0B6FB" w14:textId="7DFD8E4C" w:rsidR="009E3C96" w:rsidRPr="0026481C" w:rsidRDefault="009E3C96" w:rsidP="009E3C96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47" w:author="Wigfall, Trevonte" w:date="2021-07-12T14:3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48" w:author="Wigfall, Trevonte" w:date="2021-05-27T10:51:00Z">
              <w:r w:rsidRPr="006A3FDE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149" w:author="Wigfall, Trevonte" w:date="2021-07-12T14:29:00Z">
              <w:r w:rsidR="002A0DC6" w:rsidRPr="006A3FDE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9E3C96" w:rsidRPr="002A0DC6" w14:paraId="7D773B48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4D2EEB2" w14:textId="77777777" w:rsidR="009E3C96" w:rsidRPr="002A0DC6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2B1BD4F2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5C50DD0" w14:textId="77777777" w:rsidR="009E3C96" w:rsidRPr="002A0DC6" w:rsidRDefault="009E3C96" w:rsidP="009E3C96"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AFC136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ONLY</w:t>
            </w:r>
          </w:p>
          <w:p w14:paraId="18941248" w14:textId="3ED46A2E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8E0996" w14:textId="77777777" w:rsidR="009E3C96" w:rsidRPr="002A0DC6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B126028" w14:textId="77777777" w:rsidR="009E3C96" w:rsidRPr="002A0DC6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AFFE63B" w14:textId="77777777" w:rsidR="009E3C96" w:rsidRPr="002A0DC6" w:rsidRDefault="002B17F4" w:rsidP="009E3C96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2A0DC6">
              <w:rPr>
                <w:rPrChange w:id="150" w:author="Wigfall, Trevonte" w:date="2021-07-12T14:29:00Z">
                  <w:rPr>
                    <w:color w:val="0000FF"/>
                  </w:rPr>
                </w:rPrChange>
              </w:rPr>
              <w:fldChar w:fldCharType="begin"/>
            </w:r>
            <w:r w:rsidRPr="002A0DC6">
              <w:instrText xml:space="preserve"> HYPERLINK "https://share.antheminc.com/teams/AppEnvrMgmt/trizettosupport/Shared%20Documents/ClaimsXten/Procedures/How-to%20Docs/How_To_Stop_ClaimsXten_Services_AUTOMATED.docx" </w:instrText>
            </w:r>
            <w:r w:rsidRPr="002A0DC6">
              <w:rPr>
                <w:rPrChange w:id="151" w:author="Wigfall, Trevonte" w:date="2021-07-12T14:2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9E3C96" w:rsidRPr="002A0DC6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Stop UIAPP and TPIC CXT services in environment(s) using EMT GUI</w:t>
            </w:r>
            <w:r w:rsidRPr="006A3FDE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1630171D" w14:textId="77777777" w:rsidR="009E3C96" w:rsidRPr="002A0DC6" w:rsidRDefault="009E3C96" w:rsidP="009E3C96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DF3776B" w14:textId="77777777" w:rsidR="009E3C96" w:rsidRPr="002A0DC6" w:rsidRDefault="009E3C96" w:rsidP="009E3C96"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services stopped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0393371" w14:textId="22C6C52D" w:rsidR="009E3C96" w:rsidRPr="0026481C" w:rsidRDefault="009E3C96" w:rsidP="009E3C96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52" w:author="Wigfall, Trevonte" w:date="2021-07-12T14:3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53" w:author="Wigfall, Trevonte" w:date="2021-05-27T10:51:00Z">
              <w:r w:rsidRPr="006A3FDE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154" w:author="Wigfall, Trevonte" w:date="2021-07-12T14:29:00Z">
              <w:r w:rsidR="002A0DC6" w:rsidRPr="006A3FDE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9E3C96" w:rsidRPr="002A0DC6" w14:paraId="436312D5" w14:textId="77777777" w:rsidTr="00D648C2">
        <w:trPr>
          <w:trHeight w:val="863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22A3310" w14:textId="77777777" w:rsidR="009E3C96" w:rsidRPr="002A0DC6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07F5DB09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DE0A329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E05342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TPIC (archive for 1P, delete for all others)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E6CC18" w14:textId="77777777" w:rsidR="009E3C96" w:rsidRPr="002A0DC6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E306246" w14:textId="77777777" w:rsidR="009E3C96" w:rsidRPr="002A0DC6" w:rsidRDefault="009E3C96" w:rsidP="009E3C9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137020F" w14:textId="77777777" w:rsidR="009E3C96" w:rsidRPr="002A0DC6" w:rsidRDefault="002B17F4" w:rsidP="009E3C96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3FDE">
              <w:fldChar w:fldCharType="begin"/>
            </w:r>
            <w:r w:rsidRPr="002A0DC6">
              <w:instrText xml:space="preserve"> HYPERLINK "https://share.antheminc.com/teams/AppEnvrMgmt/trizettosupport/Shared%20Documents/ClaimsXten/Procedures/How-to%20Docs/How_To_Archive_Or_Delete_CXT_Logs_MASTER.docx" </w:instrText>
            </w:r>
            <w:r w:rsidRPr="002A0DC6">
              <w:rPr>
                <w:rPrChange w:id="155" w:author="Wigfall, Trevonte" w:date="2021-07-12T14:2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9E3C96" w:rsidRPr="002A0DC6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Archive or Delete the existing CXT logs</w:t>
            </w:r>
            <w:r w:rsidRPr="006A3FDE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65698C5" w14:textId="77777777" w:rsidR="009E3C96" w:rsidRPr="002A0DC6" w:rsidRDefault="009E3C96" w:rsidP="009E3C96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Files archived or deleted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32F948F" w14:textId="6E526213" w:rsidR="009E3C96" w:rsidRPr="0026481C" w:rsidRDefault="009E3C96" w:rsidP="009E3C96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56" w:author="Wigfall, Trevonte" w:date="2021-07-12T14:3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57" w:author="Wigfall, Trevonte" w:date="2021-05-27T10:51:00Z">
              <w:r w:rsidRPr="006A3FDE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158" w:author="Wigfall, Trevonte" w:date="2021-07-12T14:29:00Z">
              <w:r w:rsidR="002A0DC6" w:rsidRPr="006A3FDE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9E3C96" w:rsidRPr="002A0DC6" w:rsidDel="006E40E4" w14:paraId="5370DBE9" w14:textId="08EB516D" w:rsidTr="00FC5AA9">
        <w:trPr>
          <w:trHeight w:val="557"/>
          <w:del w:id="159" w:author="Wigfall, Trevonte" w:date="2021-06-14T14:17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AD649E6" w14:textId="1F166D44" w:rsidR="009E3C96" w:rsidRPr="002A0DC6" w:rsidDel="006E40E4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160" w:author="Wigfall, Trevonte" w:date="2021-06-14T14:17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19DDD233" w14:textId="3A6A8AAB" w:rsidR="009E3C96" w:rsidRPr="002A0DC6" w:rsidDel="006E40E4" w:rsidRDefault="009E3C96" w:rsidP="009E3C96">
            <w:pPr>
              <w:rPr>
                <w:del w:id="161" w:author="Wigfall, Trevonte" w:date="2021-06-14T14:17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DD5B99A" w14:textId="26B04050" w:rsidR="009E3C96" w:rsidRPr="002A0DC6" w:rsidDel="006E40E4" w:rsidRDefault="009E3C96" w:rsidP="009E3C96">
            <w:pPr>
              <w:rPr>
                <w:del w:id="162" w:author="Wigfall, Trevonte" w:date="2021-06-14T14:17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63" w:author="Wigfall, Trevonte" w:date="2021-06-14T14:17:00Z">
              <w:r w:rsidRPr="002A0DC6" w:rsidDel="006E40E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B3E494C" w14:textId="5F7971AC" w:rsidR="009E3C96" w:rsidRPr="002A0DC6" w:rsidDel="006E40E4" w:rsidRDefault="009E3C96" w:rsidP="009E3C96">
            <w:pPr>
              <w:rPr>
                <w:del w:id="164" w:author="Wigfall, Trevonte" w:date="2021-06-14T14:17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65" w:author="Wigfall, Trevonte" w:date="2021-06-14T14:17:00Z">
              <w:r w:rsidRPr="002A0DC6" w:rsidDel="006E40E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</w:delText>
              </w:r>
            </w:del>
          </w:p>
          <w:p w14:paraId="5F8EC84B" w14:textId="216BBD8B" w:rsidR="009E3C96" w:rsidRPr="002A0DC6" w:rsidDel="006E40E4" w:rsidRDefault="009E3C96" w:rsidP="009E3C96">
            <w:pPr>
              <w:rPr>
                <w:del w:id="166" w:author="Wigfall, Trevonte" w:date="2021-06-14T14:17:00Z"/>
                <w:rFonts w:ascii="Calibri" w:hAnsi="Calibri" w:cs="Calibri"/>
                <w:b/>
                <w:color w:val="000000"/>
                <w:sz w:val="22"/>
                <w:szCs w:val="22"/>
              </w:rPr>
            </w:pPr>
            <w:del w:id="167" w:author="Wigfall, Trevonte" w:date="2021-06-14T14:17:00Z">
              <w:r w:rsidRPr="002A0DC6" w:rsidDel="006E40E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3D </w:delText>
              </w:r>
            </w:del>
          </w:p>
          <w:p w14:paraId="03A6BD5E" w14:textId="3D533A57" w:rsidR="009E3C96" w:rsidRPr="002A0DC6" w:rsidDel="006E40E4" w:rsidRDefault="009E3C96" w:rsidP="009E3C96">
            <w:pPr>
              <w:rPr>
                <w:del w:id="168" w:author="Wigfall, Trevonte" w:date="2021-06-14T14:17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BB63A4" w14:textId="267689B6" w:rsidR="009E3C96" w:rsidRPr="002A0DC6" w:rsidDel="006E40E4" w:rsidRDefault="009E3C96" w:rsidP="009E3C96">
            <w:pPr>
              <w:rPr>
                <w:del w:id="169" w:author="Wigfall, Trevonte" w:date="2021-06-14T14:17:00Z"/>
                <w:rFonts w:asciiTheme="minorHAnsi" w:hAnsiTheme="minorHAnsi"/>
                <w:b/>
                <w:sz w:val="22"/>
                <w:szCs w:val="22"/>
              </w:rPr>
            </w:pPr>
            <w:del w:id="170" w:author="Wigfall, Trevonte" w:date="2021-06-14T14:17:00Z">
              <w:r w:rsidRPr="002A0DC6" w:rsidDel="006E40E4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5EA4FA9" w14:textId="5A1CA21B" w:rsidR="009E3C96" w:rsidRPr="002A0DC6" w:rsidDel="006E40E4" w:rsidRDefault="009E3C96" w:rsidP="009E3C96">
            <w:pPr>
              <w:rPr>
                <w:del w:id="171" w:author="Wigfall, Trevonte" w:date="2021-06-14T14:17:00Z"/>
                <w:rFonts w:asciiTheme="minorHAnsi" w:hAnsiTheme="minorHAnsi"/>
                <w:b/>
                <w:sz w:val="22"/>
                <w:szCs w:val="22"/>
              </w:rPr>
            </w:pPr>
            <w:del w:id="172" w:author="Wigfall, Trevonte" w:date="2021-06-14T14:17:00Z">
              <w:r w:rsidRPr="002A0DC6" w:rsidDel="006E40E4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8FEF25D" w14:textId="322931BC" w:rsidR="009E3C96" w:rsidRPr="002A0DC6" w:rsidDel="006E40E4" w:rsidRDefault="002B17F4" w:rsidP="009E3C96">
            <w:pPr>
              <w:rPr>
                <w:del w:id="173" w:author="Wigfall, Trevonte" w:date="2021-06-14T14:17:00Z"/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del w:id="174" w:author="Wigfall, Trevonte" w:date="2021-06-14T14:17:00Z">
              <w:r w:rsidRPr="002A0DC6" w:rsidDel="006E40E4">
                <w:rPr>
                  <w:rPrChange w:id="175" w:author="Wigfall, Trevonte" w:date="2021-07-12T14:29:00Z">
                    <w:rPr>
                      <w:color w:val="0000FF"/>
                    </w:rPr>
                  </w:rPrChange>
                </w:rPr>
                <w:fldChar w:fldCharType="begin"/>
              </w:r>
              <w:r w:rsidRPr="002A0DC6" w:rsidDel="006E40E4">
                <w:delInstrText xml:space="preserve"> HYPERLINK "file:///\\\\agpcorp\\apps\\Local\\EMT\\COTS\\McKesson\\ClaimsXten\\v6.0\\Docs%20%20(Internal)\\CXT_Installation_Guide-Backup_and_Replace_Config_Files_AUTOMATED.docx" </w:delInstrText>
              </w:r>
              <w:r w:rsidRPr="002A0DC6" w:rsidDel="006E40E4">
                <w:rPr>
                  <w:rPrChange w:id="176" w:author="Wigfall, Trevonte" w:date="2021-07-12T14:29:00Z">
                    <w:rPr>
                      <w:rStyle w:val="Hyperlink"/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rPrChange>
                </w:rPr>
                <w:fldChar w:fldCharType="separate"/>
              </w:r>
              <w:r w:rsidR="009E3C96" w:rsidRPr="002A0DC6" w:rsidDel="006E40E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delText>Backup Config files</w:delText>
              </w:r>
              <w:r w:rsidRPr="006A3FDE" w:rsidDel="006E40E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fldChar w:fldCharType="end"/>
              </w:r>
            </w:del>
          </w:p>
          <w:p w14:paraId="17A4D02D" w14:textId="7165C6FF" w:rsidR="009E3C96" w:rsidRPr="002A0DC6" w:rsidDel="006E40E4" w:rsidRDefault="009E3C96" w:rsidP="009E3C96">
            <w:pPr>
              <w:rPr>
                <w:del w:id="177" w:author="Wigfall, Trevonte" w:date="2021-06-14T14:17:00Z"/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8D30187" w14:textId="79362810" w:rsidR="009E3C96" w:rsidRPr="002A0DC6" w:rsidDel="006E40E4" w:rsidRDefault="009E3C96" w:rsidP="009E3C96">
            <w:pPr>
              <w:rPr>
                <w:del w:id="178" w:author="Wigfall, Trevonte" w:date="2021-06-14T14:17:00Z"/>
                <w:rFonts w:ascii="Calibri" w:hAnsi="Calibri" w:cs="Calibri"/>
                <w:color w:val="000000"/>
                <w:sz w:val="22"/>
                <w:szCs w:val="22"/>
              </w:rPr>
            </w:pPr>
            <w:del w:id="179" w:author="Wigfall, Trevonte" w:date="2021-06-14T14:17:00Z">
              <w:r w:rsidRPr="002A0DC6" w:rsidDel="006E40E4">
                <w:rPr>
                  <w:rFonts w:ascii="Calibri" w:hAnsi="Calibri" w:cs="Calibri"/>
                  <w:color w:val="000000"/>
                  <w:sz w:val="22"/>
                  <w:szCs w:val="22"/>
                  <w:rPrChange w:id="180" w:author="Wigfall, Trevonte" w:date="2021-07-12T14:29:00Z">
                    <w:rPr>
                      <w:rFonts w:ascii="Calibri" w:hAnsi="Calibri" w:cs="Calibri"/>
                      <w:color w:val="000000"/>
                      <w:sz w:val="22"/>
                      <w:szCs w:val="22"/>
                      <w:u w:val="single"/>
                    </w:rPr>
                  </w:rPrChange>
                </w:rPr>
                <w:delText>Files backed up</w:delText>
              </w:r>
            </w:del>
          </w:p>
          <w:p w14:paraId="41EE4DD7" w14:textId="2DABF270" w:rsidR="009E3C96" w:rsidRPr="002A0DC6" w:rsidDel="006E40E4" w:rsidRDefault="009E3C96" w:rsidP="009E3C96">
            <w:pPr>
              <w:rPr>
                <w:del w:id="181" w:author="Wigfall, Trevonte" w:date="2021-06-14T14:17:00Z"/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E2D1AFA" w14:textId="33C7894E" w:rsidR="009E3C96" w:rsidRPr="006A3FDE" w:rsidDel="006E40E4" w:rsidRDefault="009E3C96" w:rsidP="009E3C96">
            <w:pPr>
              <w:rPr>
                <w:del w:id="182" w:author="Wigfall, Trevonte" w:date="2021-06-14T14:17:00Z"/>
                <w:rFonts w:asciiTheme="minorHAnsi" w:hAnsiTheme="minorHAnsi"/>
                <w:b/>
                <w:sz w:val="22"/>
                <w:szCs w:val="22"/>
              </w:rPr>
            </w:pPr>
            <w:del w:id="183" w:author="Wigfall, Trevonte" w:date="2021-05-27T10:51:00Z">
              <w:r w:rsidRPr="006A3FDE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</w:p>
        </w:tc>
      </w:tr>
      <w:tr w:rsidR="009E3C96" w:rsidRPr="002A0DC6" w:rsidDel="006E40E4" w14:paraId="691ADE15" w14:textId="641FD82D" w:rsidTr="00FC5AA9">
        <w:trPr>
          <w:trHeight w:val="557"/>
          <w:del w:id="184" w:author="Wigfall, Trevonte" w:date="2021-06-14T14:17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BB1537C" w14:textId="469F7F24" w:rsidR="009E3C96" w:rsidRPr="002A0DC6" w:rsidDel="006E40E4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185" w:author="Wigfall, Trevonte" w:date="2021-06-14T14:17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CDC8DB8" w14:textId="6FDD58EC" w:rsidR="009E3C96" w:rsidRPr="002A0DC6" w:rsidDel="006E40E4" w:rsidRDefault="009E3C96" w:rsidP="009E3C96">
            <w:pPr>
              <w:rPr>
                <w:del w:id="186" w:author="Wigfall, Trevonte" w:date="2021-06-14T14:17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435A53C" w14:textId="10444AA9" w:rsidR="009E3C96" w:rsidRPr="002A0DC6" w:rsidDel="006E40E4" w:rsidRDefault="009E3C96" w:rsidP="009E3C96">
            <w:pPr>
              <w:rPr>
                <w:del w:id="187" w:author="Wigfall, Trevonte" w:date="2021-06-14T14:17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88" w:author="Wigfall, Trevonte" w:date="2021-06-14T14:17:00Z">
              <w:r w:rsidRPr="002A0DC6" w:rsidDel="006E40E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10BD05" w14:textId="509B7332" w:rsidR="009E3C96" w:rsidRPr="002A0DC6" w:rsidDel="006E40E4" w:rsidRDefault="009E3C96" w:rsidP="009E3C96">
            <w:pPr>
              <w:rPr>
                <w:del w:id="189" w:author="Wigfall, Trevonte" w:date="2021-06-14T14:17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90" w:author="Wigfall, Trevonte" w:date="2021-06-14T14:17:00Z">
              <w:r w:rsidRPr="002A0DC6" w:rsidDel="006E40E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All servers:  </w:delText>
              </w:r>
              <w:r w:rsidRPr="002A0DC6" w:rsidDel="006E40E4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2305AEE" w14:textId="524448BA" w:rsidR="009E3C96" w:rsidRPr="002A0DC6" w:rsidDel="006E40E4" w:rsidRDefault="009E3C96" w:rsidP="009E3C96">
            <w:pPr>
              <w:rPr>
                <w:del w:id="191" w:author="Wigfall, Trevonte" w:date="2021-06-14T14:17:00Z"/>
                <w:rFonts w:asciiTheme="minorHAnsi" w:hAnsiTheme="minorHAnsi"/>
                <w:b/>
                <w:sz w:val="22"/>
                <w:szCs w:val="22"/>
              </w:rPr>
            </w:pPr>
            <w:del w:id="192" w:author="Wigfall, Trevonte" w:date="2021-06-14T14:17:00Z">
              <w:r w:rsidRPr="002A0DC6" w:rsidDel="006E40E4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41D4ECD" w14:textId="3D3F0986" w:rsidR="009E3C96" w:rsidRPr="002A0DC6" w:rsidDel="006E40E4" w:rsidRDefault="009E3C96" w:rsidP="009E3C96">
            <w:pPr>
              <w:rPr>
                <w:del w:id="193" w:author="Wigfall, Trevonte" w:date="2021-06-14T14:17:00Z"/>
                <w:rFonts w:asciiTheme="minorHAnsi" w:hAnsiTheme="minorHAnsi"/>
                <w:b/>
                <w:sz w:val="22"/>
                <w:szCs w:val="22"/>
              </w:rPr>
            </w:pPr>
            <w:del w:id="194" w:author="Wigfall, Trevonte" w:date="2021-06-14T14:17:00Z">
              <w:r w:rsidRPr="002A0DC6" w:rsidDel="006E40E4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364EF82" w14:textId="7B4CD33F" w:rsidR="009E3C96" w:rsidRPr="002A0DC6" w:rsidDel="006E40E4" w:rsidRDefault="002B17F4" w:rsidP="009E3C96">
            <w:pPr>
              <w:rPr>
                <w:del w:id="195" w:author="Wigfall, Trevonte" w:date="2021-06-14T14:17:00Z"/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del w:id="196" w:author="Wigfall, Trevonte" w:date="2021-06-14T14:17:00Z">
              <w:r w:rsidRPr="002A0DC6" w:rsidDel="006E40E4">
                <w:rPr>
                  <w:rPrChange w:id="197" w:author="Wigfall, Trevonte" w:date="2021-07-12T14:29:00Z">
                    <w:rPr>
                      <w:color w:val="0000FF"/>
                    </w:rPr>
                  </w:rPrChange>
                </w:rPr>
                <w:fldChar w:fldCharType="begin"/>
              </w:r>
              <w:r w:rsidRPr="002A0DC6" w:rsidDel="006E40E4">
                <w:delInstrText xml:space="preserve"> HYPERLINK "file:///\\\\agpcorp\\apps\\Local\\EMT\\COTS\\McKesson\\ClaimsXten\\v6.0\\Docs%20%20(Internal)\\CXT_Installation_Guide-Custom_Release_UNinstallation_AUTOMATED.docx" </w:delInstrText>
              </w:r>
              <w:r w:rsidRPr="002A0DC6" w:rsidDel="006E40E4">
                <w:rPr>
                  <w:rPrChange w:id="198" w:author="Wigfall, Trevonte" w:date="2021-07-12T14:29:00Z">
                    <w:rPr>
                      <w:rStyle w:val="Hyperlink"/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rPrChange>
                </w:rPr>
                <w:fldChar w:fldCharType="separate"/>
              </w:r>
              <w:r w:rsidR="009E3C96" w:rsidRPr="002A0DC6" w:rsidDel="006E40E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delText>Uninstall Custom Release</w:delText>
              </w:r>
              <w:r w:rsidRPr="006A3FDE" w:rsidDel="006E40E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fldChar w:fldCharType="end"/>
              </w:r>
            </w:del>
          </w:p>
          <w:p w14:paraId="42450A52" w14:textId="4D511970" w:rsidR="009E3C96" w:rsidRPr="002A0DC6" w:rsidDel="006E40E4" w:rsidRDefault="009E3C96" w:rsidP="009E3C96">
            <w:pPr>
              <w:rPr>
                <w:del w:id="199" w:author="Wigfall, Trevonte" w:date="2021-06-14T14:17:00Z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DA9B930" w14:textId="1668C3D7" w:rsidR="009E3C96" w:rsidRPr="002A0DC6" w:rsidDel="006E40E4" w:rsidRDefault="009E3C96" w:rsidP="009E3C96">
            <w:pPr>
              <w:rPr>
                <w:del w:id="200" w:author="Wigfall, Trevonte" w:date="2021-06-14T14:17:00Z"/>
                <w:rFonts w:ascii="Calibri" w:hAnsi="Calibri" w:cs="Calibri"/>
                <w:color w:val="000000"/>
                <w:sz w:val="22"/>
                <w:szCs w:val="22"/>
              </w:rPr>
            </w:pPr>
            <w:del w:id="201" w:author="Wigfall, Trevonte" w:date="2021-06-14T14:17:00Z">
              <w:r w:rsidRPr="002A0DC6" w:rsidDel="006E40E4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Custom application removed</w:delText>
              </w:r>
            </w:del>
          </w:p>
          <w:p w14:paraId="233258A1" w14:textId="4C2DB997" w:rsidR="009E3C96" w:rsidRPr="002A0DC6" w:rsidDel="006E40E4" w:rsidRDefault="009E3C96" w:rsidP="009E3C96">
            <w:pPr>
              <w:rPr>
                <w:del w:id="202" w:author="Wigfall, Trevonte" w:date="2021-06-14T14:17:00Z"/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D7EEB6F" w14:textId="5393B1FB" w:rsidR="009E3C96" w:rsidRPr="006A3FDE" w:rsidDel="006E40E4" w:rsidRDefault="009E3C96" w:rsidP="009E3C96">
            <w:pPr>
              <w:rPr>
                <w:del w:id="203" w:author="Wigfall, Trevonte" w:date="2021-06-14T14:17:00Z"/>
                <w:rFonts w:asciiTheme="minorHAnsi" w:hAnsiTheme="minorHAnsi"/>
                <w:b/>
                <w:sz w:val="22"/>
                <w:szCs w:val="22"/>
              </w:rPr>
            </w:pPr>
            <w:del w:id="204" w:author="Wigfall, Trevonte" w:date="2021-05-27T10:51:00Z">
              <w:r w:rsidRPr="006A3FDE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</w:p>
        </w:tc>
      </w:tr>
      <w:tr w:rsidR="009E3C96" w:rsidRPr="002A0DC6" w:rsidDel="006E40E4" w14:paraId="4BB3AB0B" w14:textId="60BB9D09" w:rsidTr="00FC5AA9">
        <w:trPr>
          <w:trHeight w:val="557"/>
          <w:del w:id="205" w:author="Wigfall, Trevonte" w:date="2021-06-14T14:17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6C6C6E3" w14:textId="34B52910" w:rsidR="009E3C96" w:rsidRPr="002A0DC6" w:rsidDel="006E40E4" w:rsidRDefault="009E3C96" w:rsidP="009E3C96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206" w:author="Wigfall, Trevonte" w:date="2021-06-14T14:17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2C8C496" w14:textId="24F5282D" w:rsidR="009E3C96" w:rsidRPr="002A0DC6" w:rsidDel="006E40E4" w:rsidRDefault="009E3C96" w:rsidP="009E3C96">
            <w:pPr>
              <w:rPr>
                <w:del w:id="207" w:author="Wigfall, Trevonte" w:date="2021-06-14T14:17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B2A8B53" w14:textId="30E40FDB" w:rsidR="009E3C96" w:rsidRPr="002A0DC6" w:rsidDel="006E40E4" w:rsidRDefault="009E3C96" w:rsidP="009E3C96">
            <w:pPr>
              <w:rPr>
                <w:del w:id="208" w:author="Wigfall, Trevonte" w:date="2021-06-14T14:17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209" w:author="Wigfall, Trevonte" w:date="2021-06-14T14:17:00Z">
              <w:r w:rsidRPr="002A0DC6" w:rsidDel="006E40E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2FF161" w14:textId="3681D037" w:rsidR="009E3C96" w:rsidRPr="002A0DC6" w:rsidDel="006E40E4" w:rsidRDefault="009E3C96" w:rsidP="009E3C96">
            <w:pPr>
              <w:rPr>
                <w:del w:id="210" w:author="Wigfall, Trevonte" w:date="2021-06-14T14:17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211" w:author="Wigfall, Trevonte" w:date="2021-06-14T14:17:00Z">
              <w:r w:rsidRPr="002A0DC6" w:rsidDel="006E40E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All servers:  </w:delText>
              </w:r>
              <w:r w:rsidRPr="002A0DC6" w:rsidDel="006E40E4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4BE464" w14:textId="62BC777D" w:rsidR="009E3C96" w:rsidRPr="002A0DC6" w:rsidDel="006E40E4" w:rsidRDefault="009E3C96" w:rsidP="009E3C96">
            <w:pPr>
              <w:rPr>
                <w:del w:id="212" w:author="Wigfall, Trevonte" w:date="2021-06-14T14:17:00Z"/>
                <w:rFonts w:asciiTheme="minorHAnsi" w:hAnsiTheme="minorHAnsi"/>
                <w:b/>
                <w:sz w:val="22"/>
                <w:szCs w:val="22"/>
              </w:rPr>
            </w:pPr>
            <w:del w:id="213" w:author="Wigfall, Trevonte" w:date="2021-06-14T14:17:00Z">
              <w:r w:rsidRPr="002A0DC6" w:rsidDel="006E40E4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685951C" w14:textId="1C5BEC91" w:rsidR="009E3C96" w:rsidRPr="002A0DC6" w:rsidDel="006E40E4" w:rsidRDefault="009E3C96" w:rsidP="009E3C96">
            <w:pPr>
              <w:rPr>
                <w:del w:id="214" w:author="Wigfall, Trevonte" w:date="2021-06-14T14:17:00Z"/>
                <w:rFonts w:asciiTheme="minorHAnsi" w:hAnsiTheme="minorHAnsi"/>
                <w:b/>
                <w:sz w:val="22"/>
                <w:szCs w:val="22"/>
              </w:rPr>
            </w:pPr>
            <w:del w:id="215" w:author="Wigfall, Trevonte" w:date="2021-06-14T14:17:00Z">
              <w:r w:rsidRPr="002A0DC6" w:rsidDel="006E40E4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DB649A2" w14:textId="08EBF644" w:rsidR="009E3C96" w:rsidRPr="002A0DC6" w:rsidDel="006E40E4" w:rsidRDefault="002B17F4" w:rsidP="009E3C96">
            <w:pPr>
              <w:rPr>
                <w:del w:id="216" w:author="Wigfall, Trevonte" w:date="2021-06-14T14:17:00Z"/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del w:id="217" w:author="Wigfall, Trevonte" w:date="2021-06-14T14:17:00Z">
              <w:r w:rsidRPr="002A0DC6" w:rsidDel="006E40E4">
                <w:rPr>
                  <w:rPrChange w:id="218" w:author="Wigfall, Trevonte" w:date="2021-07-12T14:29:00Z">
                    <w:rPr>
                      <w:color w:val="0000FF"/>
                    </w:rPr>
                  </w:rPrChange>
                </w:rPr>
                <w:fldChar w:fldCharType="begin"/>
              </w:r>
              <w:r w:rsidRPr="002A0DC6" w:rsidDel="006E40E4">
                <w:delInstrText xml:space="preserve"> HYPERLINK "file:///\\\\agpcorp\\apps\\Local\\EMT\\COTS\\McKesson\\ClaimsXten\\v6.0\\Docs%20%20(Internal)\\CXT_Installation_Guide-Custom_Release_AUTOMATED.docx" </w:delInstrText>
              </w:r>
              <w:r w:rsidRPr="002A0DC6" w:rsidDel="006E40E4">
                <w:rPr>
                  <w:rPrChange w:id="219" w:author="Wigfall, Trevonte" w:date="2021-07-12T14:29:00Z">
                    <w:rPr>
                      <w:rStyle w:val="Hyperlink"/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rPrChange>
                </w:rPr>
                <w:fldChar w:fldCharType="separate"/>
              </w:r>
              <w:r w:rsidR="009E3C96" w:rsidRPr="002A0DC6" w:rsidDel="006E40E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delText>Install Custom Release</w:delText>
              </w:r>
              <w:r w:rsidRPr="006A3FDE" w:rsidDel="006E40E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fldChar w:fldCharType="end"/>
              </w:r>
            </w:del>
          </w:p>
          <w:p w14:paraId="3533AC5C" w14:textId="5F53415A" w:rsidR="009E3C96" w:rsidRPr="002A0DC6" w:rsidDel="006E40E4" w:rsidRDefault="009E3C96" w:rsidP="009E3C96">
            <w:pPr>
              <w:rPr>
                <w:del w:id="220" w:author="Wigfall, Trevonte" w:date="2021-06-14T14:17:00Z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A681D77" w14:textId="2F5AEC32" w:rsidR="009E3C96" w:rsidRPr="002A0DC6" w:rsidDel="006E40E4" w:rsidRDefault="009E3C96" w:rsidP="009E3C96">
            <w:pPr>
              <w:rPr>
                <w:del w:id="221" w:author="Wigfall, Trevonte" w:date="2021-06-14T14:17:00Z"/>
                <w:rFonts w:ascii="Calibri" w:hAnsi="Calibri" w:cs="Calibri"/>
                <w:color w:val="000000"/>
                <w:sz w:val="22"/>
                <w:szCs w:val="22"/>
              </w:rPr>
            </w:pPr>
            <w:del w:id="222" w:author="Wigfall, Trevonte" w:date="2021-06-14T14:17:00Z">
              <w:r w:rsidRPr="002A0DC6" w:rsidDel="006E40E4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Custom Application installed</w:delText>
              </w:r>
            </w:del>
          </w:p>
          <w:p w14:paraId="273F221E" w14:textId="4E240445" w:rsidR="009E3C96" w:rsidRPr="002A0DC6" w:rsidDel="006E40E4" w:rsidRDefault="009E3C96" w:rsidP="009E3C96">
            <w:pPr>
              <w:rPr>
                <w:del w:id="223" w:author="Wigfall, Trevonte" w:date="2021-06-14T14:17:00Z"/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C0CA21B" w14:textId="4EE9219E" w:rsidR="009E3C96" w:rsidRPr="006A3FDE" w:rsidDel="006E40E4" w:rsidRDefault="009E3C96" w:rsidP="009E3C96">
            <w:pPr>
              <w:rPr>
                <w:del w:id="224" w:author="Wigfall, Trevonte" w:date="2021-06-14T14:17:00Z"/>
                <w:rFonts w:asciiTheme="minorHAnsi" w:hAnsiTheme="minorHAnsi"/>
                <w:b/>
                <w:sz w:val="22"/>
                <w:szCs w:val="22"/>
              </w:rPr>
            </w:pPr>
            <w:del w:id="225" w:author="Wigfall, Trevonte" w:date="2021-05-27T10:51:00Z">
              <w:r w:rsidRPr="006A3FDE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</w:p>
        </w:tc>
      </w:tr>
      <w:tr w:rsidR="008F5FE5" w:rsidRPr="002A0DC6" w14:paraId="31E36DAC" w14:textId="77777777" w:rsidTr="00FE30FD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EC262BF" w14:textId="77777777" w:rsidR="008F5FE5" w:rsidRPr="002A0DC6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12532224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A517002" w14:textId="1DB29AC0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42C7A8" w14:textId="67E783F3" w:rsidR="008F5FE5" w:rsidRPr="002A0DC6" w:rsidRDefault="008F5FE5" w:rsidP="008F5FE5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TPIC and UIApp servers:</w:t>
            </w:r>
            <w:r w:rsidRPr="002A0DC6">
              <w:rPr>
                <w:rFonts w:asciiTheme="minorHAnsi" w:hAnsiTheme="minorHAnsi"/>
                <w:smallCaps/>
                <w:sz w:val="22"/>
                <w:szCs w:val="22"/>
              </w:rPr>
              <w:t xml:space="preserve">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F24416" w14:textId="37BDF711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E2AC17B" w14:textId="0DBC0F56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94D5C14" w14:textId="02A506A6" w:rsidR="008F5FE5" w:rsidRPr="002A0DC6" w:rsidRDefault="002B17F4" w:rsidP="008F5FE5">
            <w:r w:rsidRPr="006A3FDE">
              <w:fldChar w:fldCharType="begin"/>
            </w:r>
            <w:r w:rsidRPr="002A0DC6">
              <w:instrText xml:space="preserve"> HYPERLINK "file:///\\\\agpcorp\\apps\\Local\\EMT\\COTS\\McKesson\\ClaimsXten\\v6.0\\Docs%20%20(Internal)\\CXT_Installation_Guide-Dictionary-dat_AUTOMATED.docx" </w:instrText>
            </w:r>
            <w:r w:rsidRPr="002A0DC6">
              <w:rPr>
                <w:rPrChange w:id="226" w:author="Wigfall, Trevonte" w:date="2021-07-12T14:2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8F5FE5" w:rsidRPr="002A0DC6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Install new dictionary file</w:t>
            </w:r>
            <w:r w:rsidRPr="006A3FDE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D267A5" w14:textId="0FFCCED2" w:rsidR="008F5FE5" w:rsidRPr="002A0DC6" w:rsidRDefault="008F5FE5" w:rsidP="008F5FE5">
            <w:pPr>
              <w:rPr>
                <w:rFonts w:ascii="Calibri" w:hAnsi="Calibri" w:cs="Calibri"/>
                <w:sz w:val="22"/>
                <w:szCs w:val="22"/>
              </w:rPr>
            </w:pPr>
            <w:r w:rsidRPr="002A0DC6">
              <w:rPr>
                <w:rFonts w:ascii="Calibri" w:hAnsi="Calibri" w:cs="Calibri"/>
                <w:color w:val="000000"/>
                <w:sz w:val="22"/>
                <w:szCs w:val="22"/>
              </w:rPr>
              <w:t>File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DDF12DD" w14:textId="55B06B8E" w:rsidR="008F5FE5" w:rsidRPr="0026481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27" w:author="Wigfall, Trevonte" w:date="2021-07-12T14:3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28" w:author="Wigfall, Trevonte" w:date="2021-05-27T10:51:00Z">
              <w:r w:rsidRPr="006A3FDE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229" w:author="Wigfall, Trevonte" w:date="2021-07-12T14:29:00Z">
              <w:r w:rsidR="002A0DC6" w:rsidRPr="006A3FDE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8F5FE5" w:rsidRPr="002A0DC6" w:rsidDel="006E40E4" w14:paraId="58B9F9AF" w14:textId="47436B7D" w:rsidTr="006D77EA">
        <w:trPr>
          <w:trHeight w:val="557"/>
          <w:del w:id="230" w:author="Wigfall, Trevonte" w:date="2021-06-14T14:17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206C016" w14:textId="18845F07" w:rsidR="008F5FE5" w:rsidRPr="002A0DC6" w:rsidDel="006E40E4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231" w:author="Wigfall, Trevonte" w:date="2021-06-14T14:17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803CF0E" w14:textId="293E5394" w:rsidR="008F5FE5" w:rsidRPr="002A0DC6" w:rsidDel="006E40E4" w:rsidRDefault="008F5FE5" w:rsidP="008F5FE5">
            <w:pPr>
              <w:rPr>
                <w:del w:id="232" w:author="Wigfall, Trevonte" w:date="2021-06-14T14:17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52B155D" w14:textId="7BB646A2" w:rsidR="008F5FE5" w:rsidRPr="002A0DC6" w:rsidDel="006E40E4" w:rsidRDefault="008F5FE5" w:rsidP="008F5FE5">
            <w:pPr>
              <w:rPr>
                <w:del w:id="233" w:author="Wigfall, Trevonte" w:date="2021-06-14T14:17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234" w:author="Wigfall, Trevonte" w:date="2021-06-14T14:17:00Z">
              <w:r w:rsidRPr="002A0DC6" w:rsidDel="006E40E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DF8359" w14:textId="17E84ED5" w:rsidR="008F5FE5" w:rsidRPr="002A0DC6" w:rsidDel="006E40E4" w:rsidRDefault="008F5FE5" w:rsidP="008F5FE5">
            <w:pPr>
              <w:rPr>
                <w:del w:id="235" w:author="Wigfall, Trevonte" w:date="2021-06-14T14:17:00Z"/>
                <w:rFonts w:asciiTheme="minorHAnsi" w:hAnsiTheme="minorHAnsi"/>
                <w:smallCaps/>
                <w:sz w:val="22"/>
                <w:szCs w:val="22"/>
              </w:rPr>
            </w:pPr>
            <w:del w:id="236" w:author="Wigfall, Trevonte" w:date="2021-06-14T14:17:00Z">
              <w:r w:rsidRPr="002A0DC6" w:rsidDel="006E40E4">
                <w:rPr>
                  <w:rFonts w:ascii="Calibri" w:hAnsi="Calibri" w:cs="Calibri"/>
                  <w:b/>
                  <w:sz w:val="22"/>
                  <w:szCs w:val="22"/>
                </w:rPr>
                <w:delText>UIAPP MASTER:</w:delText>
              </w:r>
              <w:r w:rsidRPr="002A0DC6" w:rsidDel="006E40E4">
                <w:rPr>
                  <w:rFonts w:ascii="Calibri" w:hAnsi="Calibri" w:cs="Calibri"/>
                  <w:sz w:val="22"/>
                  <w:szCs w:val="22"/>
                </w:rPr>
                <w:delText xml:space="preserve"> </w:delText>
              </w:r>
            </w:del>
          </w:p>
          <w:p w14:paraId="49BEE31E" w14:textId="120ED007" w:rsidR="008F5FE5" w:rsidRPr="002A0DC6" w:rsidDel="006E40E4" w:rsidRDefault="008F5FE5" w:rsidP="008F5FE5">
            <w:pPr>
              <w:rPr>
                <w:del w:id="237" w:author="Wigfall, Trevonte" w:date="2021-06-14T14:17:00Z"/>
                <w:rFonts w:ascii="Calibri" w:hAnsi="Calibri" w:cs="Calibri"/>
                <w:b/>
                <w:sz w:val="22"/>
                <w:szCs w:val="22"/>
              </w:rPr>
            </w:pPr>
            <w:del w:id="238" w:author="Wigfall, Trevonte" w:date="2021-06-14T14:17:00Z">
              <w:r w:rsidRPr="002A0DC6" w:rsidDel="006E40E4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B1BE46B" w14:textId="486CCE17" w:rsidR="008F5FE5" w:rsidRPr="002A0DC6" w:rsidDel="006E40E4" w:rsidRDefault="008F5FE5" w:rsidP="008F5FE5">
            <w:pPr>
              <w:rPr>
                <w:del w:id="239" w:author="Wigfall, Trevonte" w:date="2021-06-14T14:17:00Z"/>
                <w:rFonts w:asciiTheme="minorHAnsi" w:hAnsiTheme="minorHAnsi"/>
                <w:b/>
                <w:sz w:val="22"/>
                <w:szCs w:val="22"/>
              </w:rPr>
            </w:pPr>
            <w:del w:id="240" w:author="Wigfall, Trevonte" w:date="2021-06-14T14:17:00Z">
              <w:r w:rsidRPr="002A0DC6" w:rsidDel="006E40E4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816B3A4" w14:textId="3E13B21D" w:rsidR="008F5FE5" w:rsidRPr="002A0DC6" w:rsidDel="006E40E4" w:rsidRDefault="008F5FE5" w:rsidP="008F5FE5">
            <w:pPr>
              <w:rPr>
                <w:del w:id="241" w:author="Wigfall, Trevonte" w:date="2021-06-14T14:17:00Z"/>
                <w:rFonts w:asciiTheme="minorHAnsi" w:hAnsiTheme="minorHAnsi"/>
                <w:b/>
                <w:sz w:val="22"/>
                <w:szCs w:val="22"/>
              </w:rPr>
            </w:pPr>
            <w:del w:id="242" w:author="Wigfall, Trevonte" w:date="2021-06-14T14:17:00Z">
              <w:r w:rsidRPr="002A0DC6" w:rsidDel="006E40E4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9F65B17" w14:textId="691C2E6D" w:rsidR="008F5FE5" w:rsidRPr="002A0DC6" w:rsidDel="006E40E4" w:rsidRDefault="002B17F4" w:rsidP="008F5FE5">
            <w:pPr>
              <w:rPr>
                <w:del w:id="243" w:author="Wigfall, Trevonte" w:date="2021-06-14T14:17:00Z"/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del w:id="244" w:author="Wigfall, Trevonte" w:date="2021-06-14T14:17:00Z">
              <w:r w:rsidRPr="002A0DC6" w:rsidDel="006E40E4">
                <w:rPr>
                  <w:rPrChange w:id="245" w:author="Wigfall, Trevonte" w:date="2021-07-12T14:29:00Z">
                    <w:rPr>
                      <w:color w:val="0000FF"/>
                    </w:rPr>
                  </w:rPrChange>
                </w:rPr>
                <w:fldChar w:fldCharType="begin"/>
              </w:r>
              <w:r w:rsidRPr="002A0DC6" w:rsidDel="006E40E4">
                <w:delInstrText xml:space="preserve"> HYPERLINK "file:///\\\\agpcorp\\apps\\Local\\EMT\\COTS\\McKesson\\ClaimsXten\\v6.0\\Docs%20%20(Internal)\\CXT_Installation_Guide-Import_Edit_Clarifications_AUTOMATED.docx" </w:delInstrText>
              </w:r>
              <w:r w:rsidRPr="002A0DC6" w:rsidDel="006E40E4">
                <w:rPr>
                  <w:rPrChange w:id="246" w:author="Wigfall, Trevonte" w:date="2021-07-12T14:29:00Z">
                    <w:rPr>
                      <w:rStyle w:val="Hyperlink"/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rPrChange>
                </w:rPr>
                <w:fldChar w:fldCharType="separate"/>
              </w:r>
              <w:r w:rsidR="008F5FE5" w:rsidRPr="002A0DC6" w:rsidDel="006E40E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delText>Import Edit Clarifications</w:delText>
              </w:r>
              <w:r w:rsidRPr="006A3FDE" w:rsidDel="006E40E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fldChar w:fldCharType="end"/>
              </w:r>
            </w:del>
          </w:p>
          <w:p w14:paraId="5B116A41" w14:textId="792E02CE" w:rsidR="008F5FE5" w:rsidRPr="002A0DC6" w:rsidDel="006E40E4" w:rsidRDefault="008F5FE5" w:rsidP="008F5FE5">
            <w:pPr>
              <w:rPr>
                <w:del w:id="247" w:author="Wigfall, Trevonte" w:date="2021-06-14T14:17:00Z"/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62624D7" w14:textId="17A3871B" w:rsidR="008F5FE5" w:rsidRPr="002A0DC6" w:rsidDel="006E40E4" w:rsidRDefault="008F5FE5" w:rsidP="008F5FE5">
            <w:pPr>
              <w:rPr>
                <w:del w:id="248" w:author="Wigfall, Trevonte" w:date="2021-06-14T14:17:00Z"/>
                <w:rFonts w:ascii="Calibri" w:hAnsi="Calibri" w:cs="Calibri"/>
                <w:sz w:val="22"/>
                <w:szCs w:val="22"/>
              </w:rPr>
            </w:pPr>
            <w:del w:id="249" w:author="Wigfall, Trevonte" w:date="2021-06-14T14:17:00Z">
              <w:r w:rsidRPr="002A0DC6" w:rsidDel="006E40E4">
                <w:rPr>
                  <w:rFonts w:ascii="Calibri" w:hAnsi="Calibri" w:cs="Calibri"/>
                  <w:sz w:val="22"/>
                  <w:szCs w:val="22"/>
                </w:rPr>
                <w:delText>Edits installed</w:delText>
              </w:r>
            </w:del>
          </w:p>
          <w:p w14:paraId="40603528" w14:textId="7782C616" w:rsidR="008F5FE5" w:rsidRPr="002A0DC6" w:rsidDel="006E40E4" w:rsidRDefault="008F5FE5" w:rsidP="008F5FE5">
            <w:pPr>
              <w:rPr>
                <w:del w:id="250" w:author="Wigfall, Trevonte" w:date="2021-06-14T14:17:00Z"/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5E40C55" w14:textId="74ED1B76" w:rsidR="008F5FE5" w:rsidRPr="006A3FDE" w:rsidDel="006E40E4" w:rsidRDefault="008F5FE5" w:rsidP="008F5FE5">
            <w:pPr>
              <w:rPr>
                <w:del w:id="251" w:author="Wigfall, Trevonte" w:date="2021-06-14T14:17:00Z"/>
                <w:rFonts w:asciiTheme="minorHAnsi" w:hAnsiTheme="minorHAnsi"/>
                <w:b/>
                <w:sz w:val="22"/>
                <w:szCs w:val="22"/>
              </w:rPr>
            </w:pPr>
            <w:del w:id="252" w:author="Wigfall, Trevonte" w:date="2021-05-27T10:51:00Z">
              <w:r w:rsidRPr="006A3FDE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</w:p>
        </w:tc>
      </w:tr>
      <w:tr w:rsidR="008F5FE5" w:rsidRPr="002A0DC6" w:rsidDel="006E40E4" w14:paraId="7F1A9796" w14:textId="69DBED6E" w:rsidTr="0084097A">
        <w:trPr>
          <w:trHeight w:val="557"/>
          <w:del w:id="253" w:author="Wigfall, Trevonte" w:date="2021-06-14T14:17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15AA60D" w14:textId="007F6A5D" w:rsidR="008F5FE5" w:rsidRPr="002A0DC6" w:rsidDel="006E40E4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254" w:author="Wigfall, Trevonte" w:date="2021-06-14T14:17:00Z"/>
                <w:rFonts w:asciiTheme="minorHAnsi" w:hAnsiTheme="minorHAnsi"/>
                <w:b/>
                <w:sz w:val="22"/>
                <w:szCs w:val="22"/>
                <w:rPrChange w:id="255" w:author="Wigfall, Trevonte" w:date="2021-07-12T14:29:00Z">
                  <w:rPr>
                    <w:del w:id="256" w:author="Wigfall, Trevonte" w:date="2021-06-14T14:17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DA0EC09" w14:textId="33201DFE" w:rsidR="008F5FE5" w:rsidRPr="002A0DC6" w:rsidDel="006E40E4" w:rsidRDefault="008F5FE5" w:rsidP="008F5FE5">
            <w:pPr>
              <w:rPr>
                <w:del w:id="257" w:author="Wigfall, Trevonte" w:date="2021-06-14T14:17:00Z"/>
                <w:rFonts w:asciiTheme="minorHAnsi" w:hAnsiTheme="minorHAnsi"/>
                <w:b/>
                <w:smallCaps/>
                <w:sz w:val="22"/>
                <w:szCs w:val="22"/>
                <w:rPrChange w:id="258" w:author="Wigfall, Trevonte" w:date="2021-07-12T14:29:00Z">
                  <w:rPr>
                    <w:del w:id="259" w:author="Wigfall, Trevonte" w:date="2021-06-14T14:17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18BC84B" w14:textId="08E33197" w:rsidR="008F5FE5" w:rsidRPr="002A0DC6" w:rsidDel="006E40E4" w:rsidRDefault="008F5FE5" w:rsidP="008F5FE5">
            <w:pPr>
              <w:rPr>
                <w:del w:id="260" w:author="Wigfall, Trevonte" w:date="2021-06-14T14:17:00Z"/>
                <w:rFonts w:asciiTheme="minorHAnsi" w:hAnsiTheme="minorHAnsi"/>
                <w:b/>
                <w:smallCaps/>
                <w:sz w:val="22"/>
                <w:szCs w:val="22"/>
                <w:rPrChange w:id="261" w:author="Wigfall, Trevonte" w:date="2021-07-12T14:29:00Z">
                  <w:rPr>
                    <w:del w:id="262" w:author="Wigfall, Trevonte" w:date="2021-06-14T14:17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263" w:author="Wigfall, Trevonte" w:date="2021-06-14T14:17:00Z">
              <w:r w:rsidRPr="002A0DC6" w:rsidDel="006E40E4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264" w:author="Wigfall, Trevonte" w:date="2021-07-12T14:29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8FE557" w14:textId="6A356C39" w:rsidR="008F5FE5" w:rsidRPr="002A0DC6" w:rsidDel="006E40E4" w:rsidRDefault="008F5FE5" w:rsidP="008F5FE5">
            <w:pPr>
              <w:rPr>
                <w:del w:id="265" w:author="Wigfall, Trevonte" w:date="2021-06-14T14:17:00Z"/>
                <w:rFonts w:asciiTheme="minorHAnsi" w:hAnsiTheme="minorHAnsi"/>
                <w:b/>
                <w:smallCaps/>
                <w:sz w:val="22"/>
                <w:szCs w:val="22"/>
                <w:rPrChange w:id="266" w:author="Wigfall, Trevonte" w:date="2021-07-12T14:29:00Z">
                  <w:rPr>
                    <w:del w:id="267" w:author="Wigfall, Trevonte" w:date="2021-06-14T14:17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268" w:author="Wigfall, Trevonte" w:date="2021-06-14T14:17:00Z">
              <w:r w:rsidRPr="002A0DC6" w:rsidDel="006E40E4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269" w:author="Wigfall, Trevonte" w:date="2021-07-12T14:29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 xml:space="preserve">UIApp Master </w:delText>
              </w:r>
              <w:r w:rsidRPr="002A0DC6" w:rsidDel="006E40E4">
                <w:rPr>
                  <w:rFonts w:asciiTheme="minorHAnsi" w:hAnsiTheme="minorHAnsi"/>
                  <w:b/>
                  <w:smallCaps/>
                  <w:color w:val="FF0000"/>
                  <w:sz w:val="22"/>
                  <w:szCs w:val="22"/>
                  <w:rPrChange w:id="270" w:author="Wigfall, Trevonte" w:date="2021-07-12T14:29:00Z">
                    <w:rPr>
                      <w:rFonts w:asciiTheme="minorHAnsi" w:hAnsiTheme="minorHAnsi"/>
                      <w:b/>
                      <w:smallCaps/>
                      <w:strike/>
                      <w:color w:val="FF0000"/>
                      <w:sz w:val="22"/>
                      <w:szCs w:val="22"/>
                    </w:rPr>
                  </w:rPrChange>
                </w:rPr>
                <w:delText xml:space="preserve">EXCEPT DR </w:delText>
              </w:r>
              <w:r w:rsidRPr="002A0DC6" w:rsidDel="006E40E4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271" w:author="Wigfall, Trevonte" w:date="2021-07-12T14:29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 xml:space="preserve">(Do this in all environments </w:delText>
              </w:r>
              <w:r w:rsidRPr="002A0DC6" w:rsidDel="006E40E4">
                <w:rPr>
                  <w:rFonts w:asciiTheme="minorHAnsi" w:hAnsiTheme="minorHAnsi"/>
                  <w:b/>
                  <w:smallCaps/>
                  <w:color w:val="FF0000"/>
                  <w:sz w:val="22"/>
                  <w:szCs w:val="22"/>
                  <w:rPrChange w:id="272" w:author="Wigfall, Trevonte" w:date="2021-07-12T14:29:00Z">
                    <w:rPr>
                      <w:rFonts w:asciiTheme="minorHAnsi" w:hAnsiTheme="minorHAnsi"/>
                      <w:b/>
                      <w:smallCaps/>
                      <w:strike/>
                      <w:color w:val="FF0000"/>
                      <w:sz w:val="22"/>
                      <w:szCs w:val="22"/>
                    </w:rPr>
                  </w:rPrChange>
                </w:rPr>
                <w:delText>EXCEPT 03D and 07D</w:delText>
              </w:r>
              <w:r w:rsidRPr="002A0DC6" w:rsidDel="006E40E4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273" w:author="Wigfall, Trevonte" w:date="2021-07-12T14:29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 xml:space="preserve">):  </w:delText>
              </w:r>
            </w:del>
          </w:p>
          <w:p w14:paraId="1D5DEEAF" w14:textId="0A60EA86" w:rsidR="008F5FE5" w:rsidRPr="002A0DC6" w:rsidDel="006E40E4" w:rsidRDefault="008F5FE5" w:rsidP="008F5FE5">
            <w:pPr>
              <w:rPr>
                <w:del w:id="274" w:author="Wigfall, Trevonte" w:date="2021-06-14T14:17:00Z"/>
                <w:rFonts w:asciiTheme="minorHAnsi" w:hAnsiTheme="minorHAnsi"/>
                <w:b/>
                <w:smallCaps/>
                <w:sz w:val="22"/>
                <w:szCs w:val="22"/>
                <w:rPrChange w:id="275" w:author="Wigfall, Trevonte" w:date="2021-07-12T14:29:00Z">
                  <w:rPr>
                    <w:del w:id="276" w:author="Wigfall, Trevonte" w:date="2021-06-14T14:17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277" w:author="Wigfall, Trevonte" w:date="2021-06-14T14:17:00Z">
              <w:r w:rsidRPr="002A0DC6" w:rsidDel="006E40E4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278" w:author="Wigfall, Trevonte" w:date="2021-07-12T14:29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9A6C44" w14:textId="1B0123AA" w:rsidR="008F5FE5" w:rsidRPr="002A0DC6" w:rsidDel="006E40E4" w:rsidRDefault="008F5FE5" w:rsidP="008F5FE5">
            <w:pPr>
              <w:rPr>
                <w:del w:id="279" w:author="Wigfall, Trevonte" w:date="2021-06-14T14:17:00Z"/>
                <w:rFonts w:asciiTheme="minorHAnsi" w:hAnsiTheme="minorHAnsi"/>
                <w:b/>
                <w:sz w:val="22"/>
                <w:szCs w:val="22"/>
                <w:rPrChange w:id="280" w:author="Wigfall, Trevonte" w:date="2021-07-12T14:29:00Z">
                  <w:rPr>
                    <w:del w:id="281" w:author="Wigfall, Trevonte" w:date="2021-06-14T14:17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282" w:author="Wigfall, Trevonte" w:date="2021-06-14T14:17:00Z">
              <w:r w:rsidRPr="002A0DC6" w:rsidDel="006E40E4">
                <w:rPr>
                  <w:rFonts w:asciiTheme="minorHAnsi" w:hAnsiTheme="minorHAnsi"/>
                  <w:b/>
                  <w:sz w:val="22"/>
                  <w:szCs w:val="22"/>
                  <w:rPrChange w:id="283" w:author="Wigfall, Trevonte" w:date="2021-07-12T14:29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A384B7D" w14:textId="4D2F2302" w:rsidR="008F5FE5" w:rsidRPr="002A0DC6" w:rsidDel="006E40E4" w:rsidRDefault="008F5FE5" w:rsidP="008F5FE5">
            <w:pPr>
              <w:rPr>
                <w:del w:id="284" w:author="Wigfall, Trevonte" w:date="2021-06-14T14:17:00Z"/>
                <w:rFonts w:asciiTheme="minorHAnsi" w:hAnsiTheme="minorHAnsi"/>
                <w:b/>
                <w:sz w:val="22"/>
                <w:szCs w:val="22"/>
                <w:rPrChange w:id="285" w:author="Wigfall, Trevonte" w:date="2021-07-12T14:29:00Z">
                  <w:rPr>
                    <w:del w:id="286" w:author="Wigfall, Trevonte" w:date="2021-06-14T14:17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287" w:author="Wigfall, Trevonte" w:date="2021-06-14T14:17:00Z">
              <w:r w:rsidRPr="002A0DC6" w:rsidDel="006E40E4">
                <w:rPr>
                  <w:rFonts w:asciiTheme="minorHAnsi" w:hAnsiTheme="minorHAnsi"/>
                  <w:b/>
                  <w:sz w:val="22"/>
                  <w:szCs w:val="22"/>
                  <w:rPrChange w:id="288" w:author="Wigfall, Trevonte" w:date="2021-07-12T14:29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CB4CBA3" w14:textId="4AA4F607" w:rsidR="008F5FE5" w:rsidRPr="002A0DC6" w:rsidDel="006E40E4" w:rsidRDefault="002B17F4" w:rsidP="008F5FE5">
            <w:pPr>
              <w:rPr>
                <w:del w:id="289" w:author="Wigfall, Trevonte" w:date="2021-06-14T14:17:00Z"/>
                <w:rFonts w:ascii="Arial" w:hAnsi="Arial" w:cs="Arial"/>
                <w:b/>
                <w:sz w:val="22"/>
                <w:szCs w:val="22"/>
                <w:u w:val="single"/>
                <w:rPrChange w:id="290" w:author="Wigfall, Trevonte" w:date="2021-07-12T14:29:00Z">
                  <w:rPr>
                    <w:del w:id="291" w:author="Wigfall, Trevonte" w:date="2021-06-14T14:17:00Z"/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  <w:del w:id="292" w:author="Wigfall, Trevonte" w:date="2021-06-14T14:17:00Z">
              <w:r w:rsidRPr="006A3FDE" w:rsidDel="006E40E4">
                <w:fldChar w:fldCharType="begin"/>
              </w:r>
              <w:r w:rsidRPr="002A0DC6" w:rsidDel="006E40E4">
                <w:delInstrText xml:space="preserve"> HYPERLINK "file:///\\\\agpcorp\\apps\\Local\\EMT\\COTS\\McKesson\\ClaimsXten\\v6.0\\Docs%20%20(Internal)\\CXT_Installation_Guide-Managing_Custom_Rules-Import_AUTOMATED.docx" </w:delInstrText>
              </w:r>
              <w:r w:rsidRPr="002A0DC6" w:rsidDel="006E40E4">
                <w:rPr>
                  <w:rPrChange w:id="293" w:author="Wigfall, Trevonte" w:date="2021-07-12T14:29:00Z">
                    <w:rPr>
                      <w:rStyle w:val="Hyperlink"/>
                      <w:rFonts w:ascii="Arial" w:hAnsi="Arial" w:cs="Arial"/>
                      <w:b/>
                      <w:strike/>
                      <w:color w:val="auto"/>
                      <w:sz w:val="22"/>
                      <w:szCs w:val="22"/>
                    </w:rPr>
                  </w:rPrChange>
                </w:rPr>
                <w:fldChar w:fldCharType="separate"/>
              </w:r>
              <w:r w:rsidR="008F5FE5" w:rsidRPr="002A0DC6" w:rsidDel="006E40E4">
                <w:rPr>
                  <w:rStyle w:val="Hyperlink"/>
                  <w:rFonts w:ascii="Arial" w:hAnsi="Arial" w:cs="Arial"/>
                  <w:b/>
                  <w:color w:val="auto"/>
                  <w:sz w:val="22"/>
                  <w:szCs w:val="22"/>
                  <w:rPrChange w:id="294" w:author="Wigfall, Trevonte" w:date="2021-07-12T14:29:00Z">
                    <w:rPr>
                      <w:rStyle w:val="Hyperlink"/>
                      <w:rFonts w:ascii="Arial" w:hAnsi="Arial" w:cs="Arial"/>
                      <w:b/>
                      <w:strike/>
                      <w:color w:val="auto"/>
                      <w:sz w:val="22"/>
                      <w:szCs w:val="22"/>
                    </w:rPr>
                  </w:rPrChange>
                </w:rPr>
                <w:delText>Import custom rules</w:delText>
              </w:r>
              <w:r w:rsidRPr="002A0DC6" w:rsidDel="006E40E4">
                <w:rPr>
                  <w:rStyle w:val="Hyperlink"/>
                  <w:rFonts w:ascii="Arial" w:hAnsi="Arial" w:cs="Arial"/>
                  <w:b/>
                  <w:color w:val="auto"/>
                  <w:sz w:val="22"/>
                  <w:szCs w:val="22"/>
                  <w:rPrChange w:id="295" w:author="Wigfall, Trevonte" w:date="2021-07-12T14:29:00Z">
                    <w:rPr>
                      <w:rStyle w:val="Hyperlink"/>
                      <w:rFonts w:ascii="Arial" w:hAnsi="Arial" w:cs="Arial"/>
                      <w:b/>
                      <w:strike/>
                      <w:color w:val="auto"/>
                      <w:sz w:val="22"/>
                      <w:szCs w:val="22"/>
                    </w:rPr>
                  </w:rPrChange>
                </w:rPr>
                <w:fldChar w:fldCharType="end"/>
              </w:r>
            </w:del>
          </w:p>
          <w:p w14:paraId="5EF4DBCB" w14:textId="357F3D6A" w:rsidR="008F5FE5" w:rsidRPr="002A0DC6" w:rsidDel="006E40E4" w:rsidRDefault="008F5FE5" w:rsidP="008F5FE5">
            <w:pPr>
              <w:rPr>
                <w:del w:id="296" w:author="Wigfall, Trevonte" w:date="2021-06-14T14:17:00Z"/>
                <w:rStyle w:val="Hyperlink"/>
                <w:rFonts w:ascii="Arial" w:hAnsi="Arial" w:cs="Arial"/>
                <w:b/>
                <w:color w:val="auto"/>
                <w:sz w:val="24"/>
                <w:szCs w:val="24"/>
                <w:rPrChange w:id="297" w:author="Wigfall, Trevonte" w:date="2021-07-12T14:29:00Z">
                  <w:rPr>
                    <w:del w:id="298" w:author="Wigfall, Trevonte" w:date="2021-06-14T14:17:00Z"/>
                    <w:rStyle w:val="Hyperlink"/>
                    <w:rFonts w:ascii="Arial" w:hAnsi="Arial" w:cs="Arial"/>
                    <w:b/>
                    <w:strike/>
                    <w:color w:val="auto"/>
                    <w:sz w:val="24"/>
                    <w:szCs w:val="24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A0E1B2" w14:textId="2BC71FFD" w:rsidR="008F5FE5" w:rsidRPr="002A0DC6" w:rsidDel="006E40E4" w:rsidRDefault="008F5FE5" w:rsidP="008F5FE5">
            <w:pPr>
              <w:rPr>
                <w:del w:id="299" w:author="Wigfall, Trevonte" w:date="2021-06-14T14:17:00Z"/>
                <w:rFonts w:ascii="Calibri" w:hAnsi="Calibri" w:cs="Calibri"/>
                <w:color w:val="000000"/>
                <w:sz w:val="22"/>
                <w:szCs w:val="22"/>
                <w:rPrChange w:id="300" w:author="Wigfall, Trevonte" w:date="2021-07-12T14:29:00Z">
                  <w:rPr>
                    <w:del w:id="301" w:author="Wigfall, Trevonte" w:date="2021-06-14T14:17:00Z"/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</w:pPr>
            <w:del w:id="302" w:author="Wigfall, Trevonte" w:date="2021-06-14T14:17:00Z">
              <w:r w:rsidRPr="002A0DC6" w:rsidDel="006E40E4">
                <w:rPr>
                  <w:rFonts w:ascii="Calibri" w:hAnsi="Calibri" w:cs="Calibri"/>
                  <w:color w:val="000000"/>
                  <w:sz w:val="22"/>
                  <w:szCs w:val="22"/>
                  <w:rPrChange w:id="303" w:author="Wigfall, Trevonte" w:date="2021-07-12T14:29:00Z">
                    <w:rPr>
                      <w:rFonts w:ascii="Calibri" w:hAnsi="Calibri" w:cs="Calibri"/>
                      <w:strike/>
                      <w:color w:val="000000"/>
                      <w:sz w:val="22"/>
                      <w:szCs w:val="22"/>
                      <w:u w:val="single"/>
                    </w:rPr>
                  </w:rPrChange>
                </w:rPr>
                <w:delText>Rules imported</w:delText>
              </w:r>
            </w:del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0FF5989" w14:textId="06905365" w:rsidR="008F5FE5" w:rsidRPr="006A3FDE" w:rsidDel="006E40E4" w:rsidRDefault="008F5FE5" w:rsidP="008F5FE5">
            <w:pPr>
              <w:rPr>
                <w:del w:id="304" w:author="Wigfall, Trevonte" w:date="2021-06-14T14:17:00Z"/>
                <w:rFonts w:asciiTheme="minorHAnsi" w:hAnsiTheme="minorHAnsi"/>
                <w:b/>
                <w:sz w:val="22"/>
                <w:szCs w:val="22"/>
                <w:rPrChange w:id="305" w:author="Trevonte Wigfall" w:date="2021-12-05T05:21:00Z">
                  <w:rPr>
                    <w:del w:id="306" w:author="Wigfall, Trevonte" w:date="2021-06-14T14:17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307" w:author="Wigfall, Trevonte" w:date="2021-05-27T10:51:00Z">
              <w:r w:rsidRPr="006A3FDE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</w:p>
        </w:tc>
      </w:tr>
      <w:tr w:rsidR="008F5FE5" w:rsidRPr="002A0DC6" w:rsidDel="006E40E4" w14:paraId="4C43053D" w14:textId="5100078B" w:rsidTr="00C37A72">
        <w:trPr>
          <w:trHeight w:val="557"/>
          <w:del w:id="308" w:author="Wigfall, Trevonte" w:date="2021-06-14T14:17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A3645E3" w14:textId="35308774" w:rsidR="008F5FE5" w:rsidRPr="002A0DC6" w:rsidDel="006E40E4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309" w:author="Wigfall, Trevonte" w:date="2021-06-14T14:17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F23DAA0" w14:textId="21C93599" w:rsidR="008F5FE5" w:rsidRPr="002A0DC6" w:rsidDel="006E40E4" w:rsidRDefault="008F5FE5" w:rsidP="008F5FE5">
            <w:pPr>
              <w:rPr>
                <w:del w:id="310" w:author="Wigfall, Trevonte" w:date="2021-06-14T14:17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D86F8B4" w14:textId="62B9A050" w:rsidR="008F5FE5" w:rsidRPr="002A0DC6" w:rsidDel="006E40E4" w:rsidRDefault="008F5FE5" w:rsidP="008F5FE5">
            <w:pPr>
              <w:rPr>
                <w:del w:id="311" w:author="Wigfall, Trevonte" w:date="2021-06-14T14:17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312" w:author="Wigfall, Trevonte" w:date="2021-06-14T14:17:00Z">
              <w:r w:rsidRPr="002A0DC6" w:rsidDel="006E40E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FFDD4B" w14:textId="5BBFC2EC" w:rsidR="008F5FE5" w:rsidRPr="002A0DC6" w:rsidDel="006E40E4" w:rsidRDefault="008F5FE5" w:rsidP="008F5FE5">
            <w:pPr>
              <w:rPr>
                <w:del w:id="313" w:author="Wigfall, Trevonte" w:date="2021-06-14T14:17:00Z"/>
                <w:rFonts w:ascii="Calibri" w:hAnsi="Calibri" w:cs="Calibri"/>
                <w:b/>
                <w:color w:val="000000"/>
                <w:sz w:val="22"/>
                <w:szCs w:val="22"/>
              </w:rPr>
            </w:pPr>
            <w:del w:id="314" w:author="Wigfall, Trevonte" w:date="2021-06-14T14:17:00Z">
              <w:r w:rsidRPr="002A0DC6" w:rsidDel="006E40E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All servers:  </w:delText>
              </w:r>
              <w:r w:rsidRPr="002A0DC6" w:rsidDel="006E40E4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 </w:delText>
              </w:r>
              <w:r w:rsidRPr="002A0DC6" w:rsidDel="006E40E4">
                <w:rPr>
                  <w:rFonts w:ascii="Calibri" w:hAnsi="Calibri" w:cs="Calibri"/>
                  <w:b/>
                  <w:color w:val="000000"/>
                  <w:sz w:val="22"/>
                  <w:szCs w:val="22"/>
                </w:rPr>
                <w:delText>Except Reporting</w:delText>
              </w:r>
            </w:del>
          </w:p>
          <w:p w14:paraId="4BD96029" w14:textId="66A5BED5" w:rsidR="008F5FE5" w:rsidRPr="002A0DC6" w:rsidDel="006E40E4" w:rsidRDefault="008F5FE5" w:rsidP="008F5FE5">
            <w:pPr>
              <w:rPr>
                <w:del w:id="315" w:author="Wigfall, Trevonte" w:date="2021-06-14T14:17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4ADD88" w14:textId="5C62B6F0" w:rsidR="008F5FE5" w:rsidRPr="002A0DC6" w:rsidDel="006E40E4" w:rsidRDefault="008F5FE5" w:rsidP="008F5FE5">
            <w:pPr>
              <w:rPr>
                <w:del w:id="316" w:author="Wigfall, Trevonte" w:date="2021-06-14T14:17:00Z"/>
                <w:rFonts w:asciiTheme="minorHAnsi" w:hAnsiTheme="minorHAnsi"/>
                <w:b/>
                <w:sz w:val="22"/>
                <w:szCs w:val="22"/>
              </w:rPr>
            </w:pPr>
            <w:del w:id="317" w:author="Wigfall, Trevonte" w:date="2021-06-14T14:17:00Z">
              <w:r w:rsidRPr="002A0DC6" w:rsidDel="006E40E4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C21A609" w14:textId="712714C3" w:rsidR="008F5FE5" w:rsidRPr="002A0DC6" w:rsidDel="006E40E4" w:rsidRDefault="008F5FE5" w:rsidP="008F5FE5">
            <w:pPr>
              <w:rPr>
                <w:del w:id="318" w:author="Wigfall, Trevonte" w:date="2021-06-14T14:17:00Z"/>
                <w:rFonts w:asciiTheme="minorHAnsi" w:hAnsiTheme="minorHAnsi"/>
                <w:b/>
                <w:sz w:val="22"/>
                <w:szCs w:val="22"/>
              </w:rPr>
            </w:pPr>
            <w:del w:id="319" w:author="Wigfall, Trevonte" w:date="2021-06-14T14:17:00Z">
              <w:r w:rsidRPr="002A0DC6" w:rsidDel="006E40E4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1EB9C61" w14:textId="382160DE" w:rsidR="008F5FE5" w:rsidRPr="002A0DC6" w:rsidDel="006E40E4" w:rsidRDefault="002B17F4" w:rsidP="008F5FE5">
            <w:pPr>
              <w:rPr>
                <w:del w:id="320" w:author="Wigfall, Trevonte" w:date="2021-06-14T14:17:00Z"/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del w:id="321" w:author="Wigfall, Trevonte" w:date="2021-06-14T14:17:00Z">
              <w:r w:rsidRPr="002A0DC6" w:rsidDel="006E40E4">
                <w:rPr>
                  <w:rPrChange w:id="322" w:author="Wigfall, Trevonte" w:date="2021-07-12T14:29:00Z">
                    <w:rPr>
                      <w:color w:val="0000FF"/>
                    </w:rPr>
                  </w:rPrChange>
                </w:rPr>
                <w:fldChar w:fldCharType="begin"/>
              </w:r>
              <w:r w:rsidRPr="002A0DC6" w:rsidDel="006E40E4">
                <w:delInstrText xml:space="preserve"> HYPERLINK "file:///\\\\agpcorp\\apps\\Local\\EMT\\COTS\\McKesson\\ClaimsXten\\v6.0\\Docs%20%20(Internal)\\CXT_Installation_Guide-Backup_and_Replace_Config_Files_AUTOMATED.docx" </w:delInstrText>
              </w:r>
              <w:r w:rsidRPr="002A0DC6" w:rsidDel="006E40E4">
                <w:rPr>
                  <w:rPrChange w:id="323" w:author="Wigfall, Trevonte" w:date="2021-07-12T14:29:00Z">
                    <w:rPr>
                      <w:rStyle w:val="Hyperlink"/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rPrChange>
                </w:rPr>
                <w:fldChar w:fldCharType="separate"/>
              </w:r>
              <w:r w:rsidR="008F5FE5" w:rsidRPr="002A0DC6" w:rsidDel="006E40E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delText>Replace Config Files</w:delText>
              </w:r>
              <w:r w:rsidRPr="006A3FDE" w:rsidDel="006E40E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fldChar w:fldCharType="end"/>
              </w:r>
            </w:del>
          </w:p>
          <w:p w14:paraId="26DB31D9" w14:textId="738DEC81" w:rsidR="008F5FE5" w:rsidRPr="002A0DC6" w:rsidDel="006E40E4" w:rsidRDefault="008F5FE5" w:rsidP="008F5FE5">
            <w:pPr>
              <w:spacing w:after="200" w:line="276" w:lineRule="auto"/>
              <w:rPr>
                <w:del w:id="324" w:author="Wigfall, Trevonte" w:date="2021-06-14T14:17:00Z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1407EE" w14:textId="7458D484" w:rsidR="008F5FE5" w:rsidRPr="002A0DC6" w:rsidDel="006E40E4" w:rsidRDefault="008F5FE5" w:rsidP="008F5FE5">
            <w:pPr>
              <w:rPr>
                <w:del w:id="325" w:author="Wigfall, Trevonte" w:date="2021-06-14T14:17:00Z"/>
                <w:rFonts w:ascii="Calibri" w:hAnsi="Calibri" w:cs="Calibri"/>
                <w:color w:val="000000"/>
                <w:sz w:val="22"/>
                <w:szCs w:val="22"/>
              </w:rPr>
            </w:pPr>
            <w:del w:id="326" w:author="Wigfall, Trevonte" w:date="2021-06-14T14:17:00Z">
              <w:r w:rsidRPr="002A0DC6" w:rsidDel="006E40E4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Files replaced</w:delText>
              </w:r>
            </w:del>
          </w:p>
          <w:p w14:paraId="158114D9" w14:textId="0EDDCE1B" w:rsidR="008F5FE5" w:rsidRPr="002A0DC6" w:rsidDel="006E40E4" w:rsidRDefault="008F5FE5" w:rsidP="008F5FE5">
            <w:pPr>
              <w:rPr>
                <w:del w:id="327" w:author="Wigfall, Trevonte" w:date="2021-06-14T14:17:00Z"/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4098514" w14:textId="0EB50150" w:rsidR="008F5FE5" w:rsidRPr="006A3FDE" w:rsidDel="006E40E4" w:rsidRDefault="008F5FE5" w:rsidP="008F5FE5">
            <w:pPr>
              <w:rPr>
                <w:del w:id="328" w:author="Wigfall, Trevonte" w:date="2021-06-14T14:17:00Z"/>
                <w:rFonts w:asciiTheme="minorHAnsi" w:hAnsiTheme="minorHAnsi"/>
                <w:b/>
                <w:sz w:val="22"/>
                <w:szCs w:val="22"/>
              </w:rPr>
            </w:pPr>
            <w:del w:id="329" w:author="Wigfall, Trevonte" w:date="2021-05-27T10:51:00Z">
              <w:r w:rsidRPr="006A3FDE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</w:p>
        </w:tc>
      </w:tr>
      <w:tr w:rsidR="008F5FE5" w:rsidRPr="002A0DC6" w:rsidDel="006E40E4" w14:paraId="4D86767C" w14:textId="54A19A20" w:rsidTr="00C37A72">
        <w:trPr>
          <w:trHeight w:val="557"/>
          <w:del w:id="330" w:author="Wigfall, Trevonte" w:date="2021-06-14T14:17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22CDF1C" w14:textId="092E4328" w:rsidR="008F5FE5" w:rsidRPr="002A0DC6" w:rsidDel="006E40E4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331" w:author="Wigfall, Trevonte" w:date="2021-06-14T14:17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E7808DE" w14:textId="4ED2F8F9" w:rsidR="008F5FE5" w:rsidRPr="002A0DC6" w:rsidDel="006E40E4" w:rsidRDefault="008F5FE5" w:rsidP="008F5FE5">
            <w:pPr>
              <w:rPr>
                <w:del w:id="332" w:author="Wigfall, Trevonte" w:date="2021-06-14T14:17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DF9025D" w14:textId="1ACE94D8" w:rsidR="008F5FE5" w:rsidRPr="002A0DC6" w:rsidDel="006E40E4" w:rsidRDefault="008F5FE5" w:rsidP="008F5FE5">
            <w:pPr>
              <w:rPr>
                <w:del w:id="333" w:author="Wigfall, Trevonte" w:date="2021-06-14T14:17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334" w:author="Wigfall, Trevonte" w:date="2021-06-14T14:17:00Z">
              <w:r w:rsidRPr="002A0DC6" w:rsidDel="006E40E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DCA233" w14:textId="6D38D5E1" w:rsidR="008F5FE5" w:rsidRPr="002A0DC6" w:rsidDel="006E40E4" w:rsidRDefault="008F5FE5" w:rsidP="008F5FE5">
            <w:pPr>
              <w:rPr>
                <w:del w:id="335" w:author="Wigfall, Trevonte" w:date="2021-06-14T14:17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336" w:author="Wigfall, Trevonte" w:date="2021-06-14T14:17:00Z">
              <w:r w:rsidRPr="002A0DC6" w:rsidDel="006E40E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UIApp and TPIC: </w:delText>
              </w:r>
              <w:r w:rsidRPr="002A0DC6" w:rsidDel="006E40E4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472E1C" w14:textId="085F737A" w:rsidR="008F5FE5" w:rsidRPr="002A0DC6" w:rsidDel="006E40E4" w:rsidRDefault="008F5FE5" w:rsidP="008F5FE5">
            <w:pPr>
              <w:rPr>
                <w:del w:id="337" w:author="Wigfall, Trevonte" w:date="2021-06-14T14:17:00Z"/>
                <w:rFonts w:asciiTheme="minorHAnsi" w:hAnsiTheme="minorHAnsi"/>
                <w:b/>
                <w:sz w:val="22"/>
                <w:szCs w:val="22"/>
              </w:rPr>
            </w:pPr>
            <w:del w:id="338" w:author="Wigfall, Trevonte" w:date="2021-06-14T14:17:00Z">
              <w:r w:rsidRPr="002A0DC6" w:rsidDel="006E40E4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8C0A8C4" w14:textId="666CFEF1" w:rsidR="008F5FE5" w:rsidRPr="002A0DC6" w:rsidDel="006E40E4" w:rsidRDefault="008F5FE5" w:rsidP="008F5FE5">
            <w:pPr>
              <w:rPr>
                <w:del w:id="339" w:author="Wigfall, Trevonte" w:date="2021-06-14T14:17:00Z"/>
                <w:rFonts w:asciiTheme="minorHAnsi" w:hAnsiTheme="minorHAnsi"/>
                <w:b/>
                <w:sz w:val="22"/>
                <w:szCs w:val="22"/>
              </w:rPr>
            </w:pPr>
            <w:del w:id="340" w:author="Wigfall, Trevonte" w:date="2021-06-14T14:17:00Z">
              <w:r w:rsidRPr="002A0DC6" w:rsidDel="006E40E4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2170A58" w14:textId="5CFD6F09" w:rsidR="008F5FE5" w:rsidRPr="002A0DC6" w:rsidDel="006E40E4" w:rsidRDefault="002B17F4" w:rsidP="008F5FE5">
            <w:pPr>
              <w:rPr>
                <w:del w:id="341" w:author="Wigfall, Trevonte" w:date="2021-06-14T14:17:00Z"/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del w:id="342" w:author="Wigfall, Trevonte" w:date="2021-06-14T14:17:00Z">
              <w:r w:rsidRPr="002A0DC6" w:rsidDel="006E40E4">
                <w:rPr>
                  <w:rPrChange w:id="343" w:author="Wigfall, Trevonte" w:date="2021-07-12T14:29:00Z">
                    <w:rPr>
                      <w:color w:val="0000FF"/>
                    </w:rPr>
                  </w:rPrChange>
                </w:rPr>
                <w:fldChar w:fldCharType="begin"/>
              </w:r>
              <w:r w:rsidRPr="002A0DC6" w:rsidDel="006E40E4">
                <w:delInstrText xml:space="preserve"> HYPERLINK "file:///\\\\agpcorp\\apps\\Local\\EMT\\COTS\\McKesson\\ClaimsXten\\v6.0\\Docs%20%20(Internal)\\CXT_Installation_Guide-Install_and_Configure_NTHost.exe.Config_AUTOMATED.docx" </w:delInstrText>
              </w:r>
              <w:r w:rsidRPr="002A0DC6" w:rsidDel="006E40E4">
                <w:rPr>
                  <w:rPrChange w:id="344" w:author="Wigfall, Trevonte" w:date="2021-07-12T14:29:00Z">
                    <w:rPr>
                      <w:rStyle w:val="Hyperlink"/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rPrChange>
                </w:rPr>
                <w:fldChar w:fldCharType="separate"/>
              </w:r>
              <w:r w:rsidR="008F5FE5" w:rsidRPr="002A0DC6" w:rsidDel="006E40E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delText>Edit Nthost config files</w:delText>
              </w:r>
              <w:r w:rsidRPr="006A3FDE" w:rsidDel="006E40E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fldChar w:fldCharType="end"/>
              </w:r>
            </w:del>
          </w:p>
          <w:p w14:paraId="28F4B314" w14:textId="0199A236" w:rsidR="008F5FE5" w:rsidRPr="002A0DC6" w:rsidDel="006E40E4" w:rsidRDefault="008F5FE5" w:rsidP="008F5FE5">
            <w:pPr>
              <w:spacing w:after="200" w:line="276" w:lineRule="auto"/>
              <w:rPr>
                <w:del w:id="345" w:author="Wigfall, Trevonte" w:date="2021-06-14T14:17:00Z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86C953" w14:textId="136AA1DC" w:rsidR="008F5FE5" w:rsidRPr="002A0DC6" w:rsidDel="006E40E4" w:rsidRDefault="008F5FE5" w:rsidP="008F5FE5">
            <w:pPr>
              <w:rPr>
                <w:del w:id="346" w:author="Wigfall, Trevonte" w:date="2021-06-14T14:17:00Z"/>
                <w:rFonts w:ascii="Calibri" w:hAnsi="Calibri" w:cs="Calibri"/>
                <w:color w:val="000000"/>
                <w:sz w:val="22"/>
                <w:szCs w:val="22"/>
              </w:rPr>
            </w:pPr>
            <w:del w:id="347" w:author="Wigfall, Trevonte" w:date="2021-06-14T14:17:00Z">
              <w:r w:rsidRPr="002A0DC6" w:rsidDel="006E40E4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files edited</w:delText>
              </w:r>
            </w:del>
          </w:p>
          <w:p w14:paraId="23E664CC" w14:textId="7CD041B8" w:rsidR="008F5FE5" w:rsidRPr="002A0DC6" w:rsidDel="006E40E4" w:rsidRDefault="008F5FE5" w:rsidP="008F5FE5">
            <w:pPr>
              <w:rPr>
                <w:del w:id="348" w:author="Wigfall, Trevonte" w:date="2021-06-14T14:17:00Z"/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8B5B24F" w14:textId="3E296201" w:rsidR="008F5FE5" w:rsidRPr="006A3FDE" w:rsidDel="006E40E4" w:rsidRDefault="008F5FE5" w:rsidP="008F5FE5">
            <w:pPr>
              <w:rPr>
                <w:del w:id="349" w:author="Wigfall, Trevonte" w:date="2021-06-14T14:17:00Z"/>
                <w:rFonts w:asciiTheme="minorHAnsi" w:hAnsiTheme="minorHAnsi"/>
                <w:b/>
                <w:sz w:val="22"/>
                <w:szCs w:val="22"/>
              </w:rPr>
            </w:pPr>
            <w:del w:id="350" w:author="Wigfall, Trevonte" w:date="2021-05-27T10:51:00Z">
              <w:r w:rsidRPr="006A3FDE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</w:p>
        </w:tc>
      </w:tr>
      <w:tr w:rsidR="008F5FE5" w:rsidRPr="002A0DC6" w:rsidDel="006E40E4" w14:paraId="37CC616C" w14:textId="63415663" w:rsidTr="00C37A72">
        <w:trPr>
          <w:trHeight w:val="557"/>
          <w:del w:id="351" w:author="Wigfall, Trevonte" w:date="2021-06-14T14:17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A7C6191" w14:textId="56A2AEB1" w:rsidR="008F5FE5" w:rsidRPr="002A0DC6" w:rsidDel="006E40E4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352" w:author="Wigfall, Trevonte" w:date="2021-06-14T14:17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0B7CE71" w14:textId="3A1499D0" w:rsidR="008F5FE5" w:rsidRPr="002A0DC6" w:rsidDel="006E40E4" w:rsidRDefault="008F5FE5" w:rsidP="008F5FE5">
            <w:pPr>
              <w:rPr>
                <w:del w:id="353" w:author="Wigfall, Trevonte" w:date="2021-06-14T14:17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677ABEE" w14:textId="772D47C7" w:rsidR="008F5FE5" w:rsidRPr="002A0DC6" w:rsidDel="006E40E4" w:rsidRDefault="008F5FE5" w:rsidP="008F5FE5">
            <w:pPr>
              <w:rPr>
                <w:del w:id="354" w:author="Wigfall, Trevonte" w:date="2021-06-14T14:17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355" w:author="Wigfall, Trevonte" w:date="2021-06-14T14:17:00Z">
              <w:r w:rsidRPr="002A0DC6" w:rsidDel="006E40E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0B8C00" w14:textId="4CBB129E" w:rsidR="008F5FE5" w:rsidRPr="002A0DC6" w:rsidDel="006E40E4" w:rsidRDefault="008F5FE5" w:rsidP="008F5FE5">
            <w:pPr>
              <w:rPr>
                <w:del w:id="356" w:author="Wigfall, Trevonte" w:date="2021-06-14T14:17:00Z"/>
                <w:rFonts w:ascii="Calibri" w:hAnsi="Calibri" w:cs="Calibri"/>
                <w:color w:val="000000"/>
                <w:sz w:val="22"/>
                <w:szCs w:val="22"/>
              </w:rPr>
            </w:pPr>
            <w:del w:id="357" w:author="Wigfall, Trevonte" w:date="2021-06-14T14:17:00Z">
              <w:r w:rsidRPr="002A0DC6" w:rsidDel="006E40E4">
                <w:rPr>
                  <w:rFonts w:ascii="Calibri" w:hAnsi="Calibri" w:cs="Calibri"/>
                  <w:b/>
                  <w:color w:val="000000"/>
                  <w:sz w:val="22"/>
                  <w:szCs w:val="22"/>
                </w:rPr>
                <w:delText>TPPUI &amp; C3 (where C3 applies):</w:delText>
              </w:r>
              <w:r w:rsidRPr="002A0DC6" w:rsidDel="006E40E4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  </w:delText>
              </w:r>
            </w:del>
          </w:p>
          <w:p w14:paraId="5E069ADD" w14:textId="3FC62338" w:rsidR="008F5FE5" w:rsidRPr="002A0DC6" w:rsidDel="006E40E4" w:rsidRDefault="008F5FE5" w:rsidP="008F5FE5">
            <w:pPr>
              <w:rPr>
                <w:del w:id="358" w:author="Wigfall, Trevonte" w:date="2021-06-14T14:17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E6FF956" w14:textId="12986488" w:rsidR="008F5FE5" w:rsidRPr="002A0DC6" w:rsidDel="006E40E4" w:rsidRDefault="008F5FE5" w:rsidP="008F5FE5">
            <w:pPr>
              <w:rPr>
                <w:del w:id="359" w:author="Wigfall, Trevonte" w:date="2021-06-14T14:17:00Z"/>
                <w:rFonts w:asciiTheme="minorHAnsi" w:hAnsiTheme="minorHAnsi"/>
                <w:b/>
                <w:sz w:val="22"/>
                <w:szCs w:val="22"/>
              </w:rPr>
            </w:pPr>
            <w:del w:id="360" w:author="Wigfall, Trevonte" w:date="2021-06-14T14:17:00Z">
              <w:r w:rsidRPr="002A0DC6" w:rsidDel="006E40E4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8BD250B" w14:textId="16E1D50F" w:rsidR="008F5FE5" w:rsidRPr="002A0DC6" w:rsidDel="006E40E4" w:rsidRDefault="008F5FE5" w:rsidP="008F5FE5">
            <w:pPr>
              <w:rPr>
                <w:del w:id="361" w:author="Wigfall, Trevonte" w:date="2021-06-14T14:17:00Z"/>
                <w:rFonts w:asciiTheme="minorHAnsi" w:hAnsiTheme="minorHAnsi"/>
                <w:b/>
                <w:sz w:val="22"/>
                <w:szCs w:val="22"/>
              </w:rPr>
            </w:pPr>
            <w:del w:id="362" w:author="Wigfall, Trevonte" w:date="2021-06-14T14:17:00Z">
              <w:r w:rsidRPr="002A0DC6" w:rsidDel="006E40E4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B42F7CE" w14:textId="6D9798A4" w:rsidR="008F5FE5" w:rsidRPr="002A0DC6" w:rsidDel="006E40E4" w:rsidRDefault="002B17F4" w:rsidP="008F5FE5">
            <w:pPr>
              <w:rPr>
                <w:del w:id="363" w:author="Wigfall, Trevonte" w:date="2021-06-14T14:17:00Z"/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del w:id="364" w:author="Wigfall, Trevonte" w:date="2021-06-14T14:17:00Z">
              <w:r w:rsidRPr="002A0DC6" w:rsidDel="006E40E4">
                <w:rPr>
                  <w:rPrChange w:id="365" w:author="Wigfall, Trevonte" w:date="2021-07-12T14:29:00Z">
                    <w:rPr>
                      <w:color w:val="0000FF"/>
                    </w:rPr>
                  </w:rPrChange>
                </w:rPr>
                <w:fldChar w:fldCharType="begin"/>
              </w:r>
              <w:r w:rsidRPr="002A0DC6" w:rsidDel="006E40E4">
                <w:delInstrText xml:space="preserve"> HYPERLINK "file:///\\\\agpcorp\\apps\\Local\\EMT\\COTS\\McKesson\\ClaimsXten\\v6.0\\Docs%20%20(Internal)\\CXT_Installation_Guide-Install_and_Configure_Web.Config_AUTOMATED.docx" </w:delInstrText>
              </w:r>
              <w:r w:rsidRPr="002A0DC6" w:rsidDel="006E40E4">
                <w:rPr>
                  <w:rPrChange w:id="366" w:author="Wigfall, Trevonte" w:date="2021-07-12T14:29:00Z">
                    <w:rPr>
                      <w:rStyle w:val="Hyperlink"/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rPrChange>
                </w:rPr>
                <w:fldChar w:fldCharType="separate"/>
              </w:r>
              <w:r w:rsidR="008F5FE5" w:rsidRPr="002A0DC6" w:rsidDel="006E40E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delText>Edit Web.Config Files</w:delText>
              </w:r>
              <w:r w:rsidRPr="006A3FDE" w:rsidDel="006E40E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fldChar w:fldCharType="end"/>
              </w:r>
            </w:del>
          </w:p>
          <w:p w14:paraId="13296764" w14:textId="6BC7B334" w:rsidR="008F5FE5" w:rsidRPr="002A0DC6" w:rsidDel="006E40E4" w:rsidRDefault="008F5FE5" w:rsidP="008F5FE5">
            <w:pPr>
              <w:spacing w:after="200" w:line="276" w:lineRule="auto"/>
              <w:rPr>
                <w:del w:id="367" w:author="Wigfall, Trevonte" w:date="2021-06-14T14:17:00Z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701ABB" w14:textId="1F2968B7" w:rsidR="008F5FE5" w:rsidRPr="002A0DC6" w:rsidDel="006E40E4" w:rsidRDefault="008F5FE5" w:rsidP="008F5FE5">
            <w:pPr>
              <w:rPr>
                <w:del w:id="368" w:author="Wigfall, Trevonte" w:date="2021-06-14T14:17:00Z"/>
                <w:rFonts w:ascii="Calibri" w:hAnsi="Calibri" w:cs="Calibri"/>
                <w:color w:val="000000"/>
                <w:sz w:val="22"/>
                <w:szCs w:val="22"/>
              </w:rPr>
            </w:pPr>
            <w:del w:id="369" w:author="Wigfall, Trevonte" w:date="2021-06-14T14:17:00Z">
              <w:r w:rsidRPr="002A0DC6" w:rsidDel="006E40E4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files edited</w:delText>
              </w:r>
            </w:del>
          </w:p>
          <w:p w14:paraId="05BE42A4" w14:textId="12A2FDC3" w:rsidR="008F5FE5" w:rsidRPr="002A0DC6" w:rsidDel="006E40E4" w:rsidRDefault="008F5FE5" w:rsidP="008F5FE5">
            <w:pPr>
              <w:rPr>
                <w:del w:id="370" w:author="Wigfall, Trevonte" w:date="2021-06-14T14:17:00Z"/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F0F44B9" w14:textId="6FD1EB6B" w:rsidR="008F5FE5" w:rsidRPr="006A3FDE" w:rsidDel="006E40E4" w:rsidRDefault="008F5FE5" w:rsidP="008F5FE5">
            <w:pPr>
              <w:rPr>
                <w:del w:id="371" w:author="Wigfall, Trevonte" w:date="2021-06-14T14:17:00Z"/>
                <w:rFonts w:asciiTheme="minorHAnsi" w:hAnsiTheme="minorHAnsi"/>
                <w:b/>
                <w:sz w:val="22"/>
                <w:szCs w:val="22"/>
              </w:rPr>
            </w:pPr>
            <w:del w:id="372" w:author="Wigfall, Trevonte" w:date="2021-05-27T10:51:00Z">
              <w:r w:rsidRPr="006A3FDE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</w:p>
        </w:tc>
      </w:tr>
      <w:tr w:rsidR="008F5FE5" w:rsidRPr="002A0DC6" w14:paraId="7B0BA1CC" w14:textId="77777777" w:rsidTr="006D77E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6C23B96" w14:textId="77777777" w:rsidR="008F5FE5" w:rsidRPr="002A0DC6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474AAAE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AC4B01A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  <w:r w:rsidRPr="002A0DC6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A49596" w14:textId="3D6F8ADA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TPIC:  </w:t>
            </w:r>
            <w:r w:rsidRPr="002A0DC6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0B618C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6AA31B2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413AA1" w14:textId="77777777" w:rsidR="008F5FE5" w:rsidRPr="002A0DC6" w:rsidRDefault="002B17F4" w:rsidP="008F5FE5">
            <w:pPr>
              <w:spacing w:after="200" w:line="276" w:lineRule="auto"/>
            </w:pPr>
            <w:r w:rsidRPr="006A3FDE">
              <w:fldChar w:fldCharType="begin"/>
            </w:r>
            <w:r w:rsidRPr="002A0DC6">
              <w:instrText xml:space="preserve"> HYPERLINK "file:///\\\\agpcorp\\apps\\Local\\EMT\\COTS\\McKesson\\ClaimsXten\\v6.0\\Docs%20%20(Internal)\\CXT_Installation_Guide-TPIC_Metadata_XML_AUTOMATED.docx" </w:instrText>
            </w:r>
            <w:r w:rsidRPr="002A0DC6">
              <w:rPr>
                <w:rPrChange w:id="373" w:author="Wigfall, Trevonte" w:date="2021-07-12T14:2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8F5FE5" w:rsidRPr="002A0DC6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Install most current metadata files</w:t>
            </w:r>
            <w:r w:rsidRPr="006A3FDE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72F878" w14:textId="77777777" w:rsidR="008F5FE5" w:rsidRPr="002A0DC6" w:rsidRDefault="008F5FE5" w:rsidP="008F5FE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A0DC6">
              <w:rPr>
                <w:rFonts w:ascii="Calibri" w:hAnsi="Calibri"/>
                <w:color w:val="000000"/>
                <w:sz w:val="22"/>
                <w:szCs w:val="22"/>
              </w:rPr>
              <w:t>files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CB30675" w14:textId="66DD19E0" w:rsidR="008F5FE5" w:rsidRPr="0026481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74" w:author="Wigfall, Trevonte" w:date="2021-07-12T14:3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75" w:author="Wigfall, Trevonte" w:date="2021-05-27T10:51:00Z">
              <w:r w:rsidRPr="006A3FDE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376" w:author="Wigfall, Trevonte" w:date="2021-07-12T14:29:00Z">
              <w:r w:rsidR="002A0DC6" w:rsidRPr="006A3FDE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8F5FE5" w:rsidRPr="002A0DC6" w:rsidDel="006E40E4" w14:paraId="30BDEF29" w14:textId="2989D46B" w:rsidTr="006D77EA">
        <w:trPr>
          <w:trHeight w:val="557"/>
          <w:del w:id="377" w:author="Wigfall, Trevonte" w:date="2021-06-14T14:18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84B1383" w14:textId="615743ED" w:rsidR="008F5FE5" w:rsidRPr="002A0DC6" w:rsidDel="006E40E4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378" w:author="Wigfall, Trevonte" w:date="2021-06-14T14:18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3383A91" w14:textId="6BD5C93D" w:rsidR="008F5FE5" w:rsidRPr="002A0DC6" w:rsidDel="006E40E4" w:rsidRDefault="008F5FE5" w:rsidP="008F5FE5">
            <w:pPr>
              <w:rPr>
                <w:del w:id="379" w:author="Wigfall, Trevonte" w:date="2021-06-14T14:18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F2BAC6F" w14:textId="32CEE5C2" w:rsidR="008F5FE5" w:rsidRPr="002A0DC6" w:rsidDel="006E40E4" w:rsidRDefault="008F5FE5" w:rsidP="008F5FE5">
            <w:pPr>
              <w:rPr>
                <w:del w:id="380" w:author="Wigfall, Trevonte" w:date="2021-06-14T14:18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381" w:author="Wigfall, Trevonte" w:date="2021-06-14T14:18:00Z">
              <w:r w:rsidRPr="002A0DC6" w:rsidDel="006E40E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82FD69" w14:textId="68FCF4E8" w:rsidR="008F5FE5" w:rsidRPr="002A0DC6" w:rsidDel="006E40E4" w:rsidRDefault="008F5FE5" w:rsidP="008F5FE5">
            <w:pPr>
              <w:rPr>
                <w:del w:id="382" w:author="Wigfall, Trevonte" w:date="2021-06-14T14:18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383" w:author="Wigfall, Trevonte" w:date="2021-06-14T14:18:00Z">
              <w:r w:rsidRPr="002A0DC6" w:rsidDel="006E40E4">
                <w:rPr>
                  <w:rFonts w:asciiTheme="minorHAnsi" w:hAnsiTheme="minorHAnsi"/>
                  <w:b/>
                  <w:smallCaps/>
                  <w:color w:val="FF0000"/>
                  <w:sz w:val="22"/>
                  <w:szCs w:val="22"/>
                </w:rPr>
                <w:delText xml:space="preserve">TPPUI &amp; UIAPP </w:delText>
              </w:r>
              <w:r w:rsidRPr="002A0DC6" w:rsidDel="006E40E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Servers: </w:delText>
              </w:r>
              <w:r w:rsidRPr="002A0DC6" w:rsidDel="006E40E4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406BE1" w14:textId="4B4C6629" w:rsidR="008F5FE5" w:rsidRPr="002A0DC6" w:rsidDel="006E40E4" w:rsidRDefault="008F5FE5" w:rsidP="008F5FE5">
            <w:pPr>
              <w:rPr>
                <w:del w:id="384" w:author="Wigfall, Trevonte" w:date="2021-06-14T14:18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F775C32" w14:textId="4CF812BA" w:rsidR="008F5FE5" w:rsidRPr="002A0DC6" w:rsidDel="006E40E4" w:rsidRDefault="008F5FE5" w:rsidP="008F5FE5">
            <w:pPr>
              <w:rPr>
                <w:del w:id="385" w:author="Wigfall, Trevonte" w:date="2021-06-14T14:18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18D29D" w14:textId="60BFF094" w:rsidR="008F5FE5" w:rsidRPr="002A0DC6" w:rsidDel="006E40E4" w:rsidRDefault="002B17F4" w:rsidP="008F5FE5">
            <w:pPr>
              <w:spacing w:after="200" w:line="276" w:lineRule="auto"/>
              <w:rPr>
                <w:del w:id="386" w:author="Wigfall, Trevonte" w:date="2021-06-14T14:18:00Z"/>
              </w:rPr>
            </w:pPr>
            <w:del w:id="387" w:author="Wigfall, Trevonte" w:date="2021-06-14T14:18:00Z">
              <w:r w:rsidRPr="006A3FDE" w:rsidDel="006E40E4">
                <w:fldChar w:fldCharType="begin"/>
              </w:r>
              <w:r w:rsidRPr="002A0DC6" w:rsidDel="006E40E4">
                <w:delInstrText xml:space="preserve"> HYPERLINK "https://share.antheminc.com/teams/AppEnvrMgmt/trizettosupport/Shared%20Documents/ClaimsXten/Procedures/How-to%20Docs/How_To_Change_LDAP_Manager_Account_and_Password_For_ClaimsXten_AUTOMATED.docx" </w:delInstrText>
              </w:r>
              <w:r w:rsidRPr="002A0DC6" w:rsidDel="006E40E4">
                <w:rPr>
                  <w:rPrChange w:id="388" w:author="Wigfall, Trevonte" w:date="2021-07-12T14:29:00Z">
                    <w:rPr>
                      <w:rStyle w:val="Hyperlink"/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rPrChange>
                </w:rPr>
                <w:fldChar w:fldCharType="separate"/>
              </w:r>
              <w:r w:rsidR="008F5FE5" w:rsidRPr="002A0DC6" w:rsidDel="006E40E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delText>Set LDAP manager password</w:delText>
              </w:r>
              <w:r w:rsidRPr="006A3FDE" w:rsidDel="006E40E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fldChar w:fldCharType="end"/>
              </w:r>
              <w:r w:rsidR="008F5FE5" w:rsidRPr="002A0DC6" w:rsidDel="006E40E4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delText xml:space="preserve"> </w:delText>
              </w:r>
            </w:del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54B2D2" w14:textId="6529E2B6" w:rsidR="008F5FE5" w:rsidRPr="002A0DC6" w:rsidDel="006E40E4" w:rsidRDefault="008F5FE5" w:rsidP="008F5FE5">
            <w:pPr>
              <w:rPr>
                <w:del w:id="389" w:author="Wigfall, Trevonte" w:date="2021-06-14T14:18:00Z"/>
                <w:rFonts w:asciiTheme="minorHAnsi" w:hAnsiTheme="minorHAnsi"/>
                <w:smallCaps/>
                <w:sz w:val="22"/>
                <w:szCs w:val="22"/>
              </w:rPr>
            </w:pPr>
            <w:del w:id="390" w:author="Wigfall, Trevonte" w:date="2021-06-14T14:18:00Z">
              <w:r w:rsidRPr="002A0DC6" w:rsidDel="006E40E4">
                <w:rPr>
                  <w:rFonts w:ascii="Calibri" w:hAnsi="Calibri"/>
                  <w:color w:val="000000"/>
                  <w:sz w:val="22"/>
                  <w:szCs w:val="22"/>
                </w:rPr>
                <w:delText>Password set</w:delText>
              </w:r>
            </w:del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C5CD757" w14:textId="67A7C051" w:rsidR="008F5FE5" w:rsidRPr="006A3FDE" w:rsidDel="006E40E4" w:rsidRDefault="008F5FE5" w:rsidP="008F5FE5">
            <w:pPr>
              <w:rPr>
                <w:del w:id="391" w:author="Wigfall, Trevonte" w:date="2021-06-14T14:18:00Z"/>
                <w:rFonts w:asciiTheme="minorHAnsi" w:hAnsiTheme="minorHAnsi"/>
                <w:b/>
                <w:sz w:val="22"/>
                <w:szCs w:val="22"/>
              </w:rPr>
            </w:pPr>
            <w:del w:id="392" w:author="Wigfall, Trevonte" w:date="2021-05-27T10:51:00Z">
              <w:r w:rsidRPr="006A3FDE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</w:p>
        </w:tc>
      </w:tr>
      <w:tr w:rsidR="008F5FE5" w:rsidRPr="002A0DC6" w14:paraId="39533FB8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18CC779" w14:textId="77777777" w:rsidR="008F5FE5" w:rsidRPr="002A0DC6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0CD1CB1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7D25A77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E553FE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ONLY</w:t>
            </w:r>
            <w:r w:rsidRPr="002A0DC6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D427C7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106E00C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FCE15A2" w14:textId="77777777" w:rsidR="008F5FE5" w:rsidRPr="002A0DC6" w:rsidRDefault="002B17F4" w:rsidP="008F5FE5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2A0DC6">
              <w:rPr>
                <w:rPrChange w:id="393" w:author="Wigfall, Trevonte" w:date="2021-07-12T14:29:00Z">
                  <w:rPr>
                    <w:color w:val="0000FF"/>
                  </w:rPr>
                </w:rPrChange>
              </w:rPr>
              <w:fldChar w:fldCharType="begin"/>
            </w:r>
            <w:r w:rsidRPr="002A0DC6">
              <w:instrText xml:space="preserve"> HYPERLINK "https://share.antheminc.com/teams/AppEnvrMgmt/trizettosupport/Shared%20Documents/ClaimsXten/Procedures/How-to%20Docs/How_To_Start_ClaimsXten_Services_AUTOMATED.docx" </w:instrText>
            </w:r>
            <w:r w:rsidRPr="002A0DC6">
              <w:rPr>
                <w:rPrChange w:id="394" w:author="Wigfall, Trevonte" w:date="2021-07-12T14:2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8F5FE5" w:rsidRPr="002A0DC6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Start UIAPP and TPIC CXT services in environment(s) using EMT GUI</w:t>
            </w:r>
            <w:r w:rsidRPr="006A3FDE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0020C990" w14:textId="77777777" w:rsidR="008F5FE5" w:rsidRPr="002A0DC6" w:rsidRDefault="008F5FE5" w:rsidP="008F5FE5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4E14766" w14:textId="77777777" w:rsidR="008F5FE5" w:rsidRPr="002A0DC6" w:rsidRDefault="008F5FE5" w:rsidP="008F5FE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A0DC6">
              <w:rPr>
                <w:rFonts w:asciiTheme="minorHAnsi" w:hAnsiTheme="minorHAnsi"/>
                <w:smallCaps/>
                <w:sz w:val="22"/>
                <w:szCs w:val="22"/>
              </w:rPr>
              <w:t>services start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17CBC5E" w14:textId="06853CC6" w:rsidR="008F5FE5" w:rsidRPr="0026481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95" w:author="Wigfall, Trevonte" w:date="2021-07-12T14:3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96" w:author="Wigfall, Trevonte" w:date="2021-05-27T10:51:00Z">
              <w:r w:rsidRPr="006A3FDE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397" w:author="Wigfall, Trevonte" w:date="2021-07-12T14:29:00Z">
              <w:r w:rsidR="002A0DC6" w:rsidRPr="006A3FDE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8F5FE5" w:rsidRPr="002A0DC6" w14:paraId="7AEF8B9D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9C05A2C" w14:textId="77777777" w:rsidR="008F5FE5" w:rsidRPr="002A0DC6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398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3502C23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99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5BA38F8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00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285E7B" w14:textId="5CFB6065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01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 w:rsidRPr="002A0DC6">
              <w:rPr>
                <w:rFonts w:asciiTheme="minorHAnsi" w:hAnsiTheme="minorHAnsi"/>
                <w:smallCaps/>
                <w:sz w:val="22"/>
                <w:szCs w:val="22"/>
              </w:rPr>
              <w:t xml:space="preserve">: 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BD6D1A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rPrChange w:id="402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D0F3ECE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rPrChange w:id="403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CE96629" w14:textId="77777777" w:rsidR="008F5FE5" w:rsidRPr="002A0DC6" w:rsidRDefault="002B17F4" w:rsidP="008F5FE5">
            <w:pPr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04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</w:pPr>
            <w:r w:rsidRPr="002A0DC6">
              <w:rPr>
                <w:rPrChange w:id="405" w:author="Wigfall, Trevonte" w:date="2021-07-12T14:29:00Z">
                  <w:rPr>
                    <w:color w:val="0000FF"/>
                  </w:rPr>
                </w:rPrChange>
              </w:rPr>
              <w:fldChar w:fldCharType="begin"/>
            </w:r>
            <w:r w:rsidRPr="002A0DC6">
              <w:instrText xml:space="preserve"> HYPERLINK "https://share.antheminc.com/teams/AppEnvrMgmt/trizettosupport/Shared%20Documents/ClaimsXten/Procedures/How-to%20Docs/How_To_Restart_IIS_for_ClaimsXten_iisreset_AUTOMATED.docx" </w:instrText>
            </w:r>
            <w:r w:rsidRPr="002A0DC6">
              <w:rPr>
                <w:rPrChange w:id="406" w:author="Wigfall, Trevonte" w:date="2021-07-12T14:29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8F5FE5" w:rsidRPr="002A0DC6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Perform IIS reset</w:t>
            </w:r>
            <w:r w:rsidRPr="006A3FDE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1012084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07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smallCaps/>
                <w:sz w:val="22"/>
                <w:szCs w:val="22"/>
              </w:rPr>
              <w:t>IIS restarted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34937D4" w14:textId="05437248" w:rsidR="008F5FE5" w:rsidRPr="0026481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408" w:author="Wigfall, Trevonte" w:date="2021-07-12T14:3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409" w:author="Wigfall, Trevonte" w:date="2021-05-27T10:51:00Z">
              <w:r w:rsidRPr="006A3FDE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410" w:author="Wigfall, Trevonte" w:date="2021-07-12T14:29:00Z">
              <w:r w:rsidR="002A0DC6" w:rsidRPr="006A3FDE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8F5FE5" w:rsidRPr="002A0DC6" w14:paraId="21985EAA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2CC10CD" w14:textId="77777777" w:rsidR="008F5FE5" w:rsidRPr="002A0DC6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411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9AD7198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12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DEBCE5B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13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414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582F88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15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416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TPIC (cxtTpicFac&lt;env&gt;):</w:t>
            </w:r>
          </w:p>
          <w:p w14:paraId="14245045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17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smallCaps/>
                <w:sz w:val="22"/>
                <w:szCs w:val="22"/>
                <w:rPrChange w:id="418" w:author="Wigfall, Trevonte" w:date="2021-07-12T14:29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283511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rPrChange w:id="419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  <w:rPrChange w:id="420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188AA63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rPrChange w:id="421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  <w:rPrChange w:id="422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2FD704E" w14:textId="77777777" w:rsidR="008F5FE5" w:rsidRPr="002A0DC6" w:rsidRDefault="008F5FE5" w:rsidP="008F5FE5">
            <w:pPr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23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</w:pPr>
            <w:r w:rsidRPr="002A0DC6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24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begin"/>
            </w:r>
            <w:r w:rsidRPr="002A0DC6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25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instrText xml:space="preserve"> HYPERLINK "https://share.antheminc.com/teams/ITEnvironmentMgmt/Facets/_layouts/WordViewer.aspx?id=/teams/ITEnvironmentMgmt/Facets/Shared%20Documents/How-To%20Documents/Script%20Instructions/README%20-%20Manage%20Load%20Balancer%20Script.docx" </w:instrText>
            </w:r>
            <w:r w:rsidRPr="002A0DC6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26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2B17F4" w:rsidRPr="006A3FDE">
              <w:fldChar w:fldCharType="begin"/>
            </w:r>
            <w:r w:rsidR="002B17F4" w:rsidRPr="002A0DC6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="002B17F4" w:rsidRPr="002A0DC6">
              <w:rPr>
                <w:rPrChange w:id="427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Pr="002A0DC6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28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 xml:space="preserve">Activate all nodes from TPIC load balancer </w:t>
            </w:r>
            <w:r w:rsidR="002B17F4" w:rsidRPr="002A0DC6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29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2FCA4018" w14:textId="77777777" w:rsidR="008F5FE5" w:rsidRPr="002A0DC6" w:rsidRDefault="008F5FE5" w:rsidP="008F5FE5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430" w:author="Wigfall, Trevonte" w:date="2021-07-12T14:29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  <w:r w:rsidRPr="002A0DC6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31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 xml:space="preserve"> </w:t>
            </w:r>
            <w:r w:rsidRPr="002A0DC6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32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7D09B7CD" w14:textId="77777777" w:rsidR="008F5FE5" w:rsidRPr="002A0DC6" w:rsidRDefault="008F5FE5" w:rsidP="008F5FE5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433" w:author="Wigfall, Trevonte" w:date="2021-07-12T14:29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8DD2091" w14:textId="77777777" w:rsidR="008F5FE5" w:rsidRPr="002A0DC6" w:rsidRDefault="008F5FE5" w:rsidP="008F5FE5">
            <w:pPr>
              <w:rPr>
                <w:rFonts w:asciiTheme="minorHAnsi" w:hAnsiTheme="minorHAnsi"/>
                <w:smallCaps/>
                <w:sz w:val="22"/>
                <w:szCs w:val="22"/>
                <w:rPrChange w:id="434" w:author="Wigfall, Trevonte" w:date="2021-07-12T14:29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435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637467F" w14:textId="6BAD3443" w:rsidR="008F5FE5" w:rsidRPr="0026481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436" w:author="Wigfall, Trevonte" w:date="2021-07-12T14:3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437" w:author="Wigfall, Trevonte" w:date="2021-05-27T10:51:00Z">
              <w:r w:rsidRPr="006A3FDE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438" w:author="Wigfall, Trevonte" w:date="2021-07-12T14:29:00Z">
              <w:r w:rsidR="002A0DC6" w:rsidRPr="006A3FDE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8F5FE5" w:rsidRPr="002A0DC6" w14:paraId="4A1451A2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D746224" w14:textId="77777777" w:rsidR="008F5FE5" w:rsidRPr="002A0DC6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439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24E5FCBC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40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61D834D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41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442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42F3FE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43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444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TPPUI (cxtTppuiFac&lt;env&gt;):</w:t>
            </w:r>
          </w:p>
          <w:p w14:paraId="04973B02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45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smallCaps/>
                <w:sz w:val="22"/>
                <w:szCs w:val="22"/>
                <w:rPrChange w:id="446" w:author="Wigfall, Trevonte" w:date="2021-07-12T14:29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BF6623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rPrChange w:id="447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  <w:rPrChange w:id="448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1BE1F37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rPrChange w:id="449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  <w:rPrChange w:id="450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5C033EF" w14:textId="77777777" w:rsidR="008F5FE5" w:rsidRPr="002A0DC6" w:rsidRDefault="002B17F4" w:rsidP="008F5FE5">
            <w:pPr>
              <w:rPr>
                <w:rStyle w:val="Hyperlink"/>
                <w:rFonts w:ascii="Arial" w:hAnsi="Arial" w:cs="Arial"/>
                <w:b/>
                <w:color w:val="auto"/>
                <w:rPrChange w:id="451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  <w:r w:rsidRPr="002A0DC6">
              <w:rPr>
                <w:rPrChange w:id="452" w:author="Wigfall, Trevonte" w:date="2021-07-12T14:29:00Z">
                  <w:rPr>
                    <w:color w:val="0000FF"/>
                  </w:rPr>
                </w:rPrChange>
              </w:rPr>
              <w:fldChar w:fldCharType="begin"/>
            </w:r>
            <w:r w:rsidRPr="002A0DC6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2A0DC6">
              <w:rPr>
                <w:rPrChange w:id="453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8F5FE5" w:rsidRPr="002A0DC6">
              <w:rPr>
                <w:rPrChange w:id="454" w:author="Wigfall, Trevonte" w:date="2021-07-12T14:29:00Z">
                  <w:rPr>
                    <w:strike/>
                  </w:rPr>
                </w:rPrChange>
              </w:rPr>
              <w:t xml:space="preserve"> </w:t>
            </w:r>
            <w:r w:rsidR="008F5FE5" w:rsidRPr="002A0DC6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55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Activate all nodes from TPPUI load balancer</w:t>
            </w:r>
            <w:r w:rsidRPr="002A0DC6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56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09951F16" w14:textId="77777777" w:rsidR="008F5FE5" w:rsidRPr="002A0DC6" w:rsidRDefault="008F5FE5" w:rsidP="008F5FE5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457" w:author="Wigfall, Trevonte" w:date="2021-07-12T14:29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8D63881" w14:textId="77777777" w:rsidR="008F5FE5" w:rsidRPr="002A0DC6" w:rsidRDefault="008F5FE5" w:rsidP="008F5FE5">
            <w:pPr>
              <w:rPr>
                <w:rFonts w:asciiTheme="minorHAnsi" w:hAnsiTheme="minorHAnsi"/>
                <w:smallCaps/>
                <w:sz w:val="22"/>
                <w:szCs w:val="22"/>
                <w:rPrChange w:id="458" w:author="Wigfall, Trevonte" w:date="2021-07-12T14:29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459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D427878" w14:textId="589CBD71" w:rsidR="008F5FE5" w:rsidRPr="0026481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460" w:author="Wigfall, Trevonte" w:date="2021-07-12T14:3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461" w:author="Wigfall, Trevonte" w:date="2021-05-27T10:51:00Z">
              <w:r w:rsidRPr="006A3FDE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462" w:author="Wigfall, Trevonte" w:date="2021-07-12T14:29:00Z">
              <w:r w:rsidR="002A0DC6" w:rsidRPr="006A3FDE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8F5FE5" w:rsidRPr="002A0DC6" w14:paraId="076A237E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88C9CFB" w14:textId="77777777" w:rsidR="008F5FE5" w:rsidRPr="002A0DC6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463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56EF698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64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CF6DB8A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65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466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551316D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67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468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UIAPP (cxtUIAPPFac&lt;env&gt;):</w:t>
            </w:r>
          </w:p>
          <w:p w14:paraId="16E1D27B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69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smallCaps/>
                <w:sz w:val="22"/>
                <w:szCs w:val="22"/>
                <w:rPrChange w:id="470" w:author="Wigfall, Trevonte" w:date="2021-07-12T14:29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546EC7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rPrChange w:id="471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  <w:rPrChange w:id="472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22ACE0A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rPrChange w:id="473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  <w:rPrChange w:id="474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8F5FE5" w:rsidRPr="002A0DC6" w14:paraId="1DAE25BF" w14:textId="77777777" w:rsidTr="00975E68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5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6"/>
                  </w:tblGrid>
                  <w:tr w:rsidR="008F5FE5" w:rsidRPr="002A0DC6" w14:paraId="6549CA9E" w14:textId="77777777" w:rsidTr="00975E68">
                    <w:trPr>
                      <w:trHeight w:val="300"/>
                    </w:trPr>
                    <w:tc>
                      <w:tcPr>
                        <w:tcW w:w="52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F2F3850" w14:textId="77777777" w:rsidR="008F5FE5" w:rsidRPr="002A0DC6" w:rsidRDefault="008F5FE5" w:rsidP="008F5FE5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rPrChange w:id="475" w:author="Wigfall, Trevonte" w:date="2021-07-12T14:29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</w:rPr>
                            </w:rPrChange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40"/>
                        </w:tblGrid>
                        <w:tr w:rsidR="008F5FE5" w:rsidRPr="002A0DC6" w14:paraId="14ABD6ED" w14:textId="77777777" w:rsidTr="00975E68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5240" w:type="dxa"/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01903773" w14:textId="77777777" w:rsidR="008F5FE5" w:rsidRPr="002A0DC6" w:rsidRDefault="002B17F4" w:rsidP="008F5FE5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u w:val="single"/>
                                  <w:rPrChange w:id="476" w:author="Wigfall, Trevonte" w:date="2021-07-12T14:29:00Z">
                                    <w:rPr>
                                      <w:rFonts w:ascii="Calibri" w:hAnsi="Calibri" w:cs="Calibri"/>
                                      <w:strike/>
                                      <w:sz w:val="22"/>
                                      <w:szCs w:val="22"/>
                                      <w:u w:val="single"/>
                                    </w:rPr>
                                  </w:rPrChange>
                                </w:rPr>
                              </w:pPr>
                              <w:r w:rsidRPr="006A3FDE">
                                <w:fldChar w:fldCharType="begin"/>
                              </w:r>
                              <w:r w:rsidRPr="002A0DC6">
                                <w:instrText xml:space="preserve"> HYPERLINK "https://share.antheminc.com/teams/AppEnvrMgmt/trizettosupport/Shared%20Documents/Global/Procedures/Script%20Readmes/README%20-%20Manage%20Load%20Balancer%20Script.docx" </w:instrText>
                              </w:r>
                              <w:r w:rsidRPr="002A0DC6">
                                <w:rPr>
                                  <w:rPrChange w:id="477" w:author="Wigfall, Trevonte" w:date="2021-07-12T14:29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fldChar w:fldCharType="separate"/>
                              </w:r>
                              <w:r w:rsidR="008F5FE5" w:rsidRPr="002A0DC6">
                                <w:rPr>
                                  <w:rPrChange w:id="478" w:author="Wigfall, Trevonte" w:date="2021-07-12T14:29:00Z">
                                    <w:rPr>
                                      <w:strike/>
                                    </w:rPr>
                                  </w:rPrChange>
                                </w:rPr>
                                <w:t xml:space="preserve"> </w:t>
                              </w:r>
                              <w:r w:rsidR="008F5FE5" w:rsidRPr="002A0DC6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auto"/>
                                  <w:rPrChange w:id="479" w:author="Wigfall, Trevonte" w:date="2021-07-12T14:29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t>Activate all nodes from UIAPP load balancer</w:t>
                              </w:r>
                              <w:r w:rsidRPr="002A0DC6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auto"/>
                                  <w:rPrChange w:id="480" w:author="Wigfall, Trevonte" w:date="2021-07-12T14:29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fldChar w:fldCharType="end"/>
                              </w:r>
                            </w:p>
                          </w:tc>
                        </w:tr>
                      </w:tbl>
                      <w:p w14:paraId="1F60F2A8" w14:textId="77777777" w:rsidR="008F5FE5" w:rsidRPr="002A0DC6" w:rsidRDefault="008F5FE5" w:rsidP="008F5FE5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rPrChange w:id="481" w:author="Wigfall, Trevonte" w:date="2021-07-12T14:29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</w:rPr>
                            </w:rPrChange>
                          </w:rPr>
                        </w:pPr>
                      </w:p>
                    </w:tc>
                  </w:tr>
                </w:tbl>
                <w:p w14:paraId="5AEEFEB4" w14:textId="77777777" w:rsidR="008F5FE5" w:rsidRPr="002A0DC6" w:rsidRDefault="008F5FE5" w:rsidP="008F5FE5">
                  <w:pPr>
                    <w:rPr>
                      <w:rFonts w:ascii="Calibri" w:hAnsi="Calibri" w:cs="Calibri"/>
                      <w:sz w:val="22"/>
                      <w:szCs w:val="22"/>
                      <w:rPrChange w:id="482" w:author="Wigfall, Trevonte" w:date="2021-07-12T14:29:00Z">
                        <w:rPr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</w:p>
              </w:tc>
            </w:tr>
          </w:tbl>
          <w:p w14:paraId="3CEAC882" w14:textId="77777777" w:rsidR="008F5FE5" w:rsidRPr="002A0DC6" w:rsidRDefault="008F5FE5" w:rsidP="008F5FE5">
            <w:pPr>
              <w:rPr>
                <w:rFonts w:ascii="Calibri" w:hAnsi="Calibri" w:cs="Calibri"/>
                <w:sz w:val="22"/>
                <w:szCs w:val="22"/>
                <w:u w:val="single"/>
                <w:rPrChange w:id="483" w:author="Wigfall, Trevonte" w:date="2021-07-12T14:29:00Z">
                  <w:rPr>
                    <w:rFonts w:ascii="Calibri" w:hAnsi="Calibri" w:cs="Calibri"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61AFEF1" w14:textId="77777777" w:rsidR="008F5FE5" w:rsidRPr="002A0DC6" w:rsidRDefault="008F5FE5" w:rsidP="008F5FE5">
            <w:pPr>
              <w:rPr>
                <w:rFonts w:asciiTheme="minorHAnsi" w:hAnsiTheme="minorHAnsi"/>
                <w:smallCaps/>
                <w:sz w:val="22"/>
                <w:szCs w:val="22"/>
                <w:rPrChange w:id="484" w:author="Wigfall, Trevonte" w:date="2021-07-12T14:29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485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4B3239E" w14:textId="30359363" w:rsidR="008F5FE5" w:rsidRPr="0026481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486" w:author="Wigfall, Trevonte" w:date="2021-07-12T14:3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487" w:author="Wigfall, Trevonte" w:date="2021-05-27T10:51:00Z">
              <w:r w:rsidRPr="006A3FDE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488" w:author="Wigfall, Trevonte" w:date="2021-07-12T14:29:00Z">
              <w:r w:rsidR="002A0DC6" w:rsidRPr="006A3FDE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8F5FE5" w:rsidRPr="002A0DC6" w14:paraId="5FFCC715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DE04A01" w14:textId="77777777" w:rsidR="008F5FE5" w:rsidRPr="002A0DC6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489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083C8CD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90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ABB4268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91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492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EF52D7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93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494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C3 (cxtC3Fac&lt;env&gt;):</w:t>
            </w:r>
          </w:p>
          <w:p w14:paraId="1449F1C0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95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smallCaps/>
                <w:sz w:val="22"/>
                <w:szCs w:val="22"/>
                <w:rPrChange w:id="496" w:author="Wigfall, Trevonte" w:date="2021-07-12T14:29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CC1EF3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rPrChange w:id="497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  <w:rPrChange w:id="498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8CC4610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rPrChange w:id="499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  <w:rPrChange w:id="500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FA8C255" w14:textId="77777777" w:rsidR="008F5FE5" w:rsidRPr="002A0DC6" w:rsidRDefault="002B17F4" w:rsidP="008F5FE5">
            <w:pPr>
              <w:rPr>
                <w:rStyle w:val="Hyperlink"/>
                <w:rFonts w:ascii="Arial" w:hAnsi="Arial" w:cs="Arial"/>
                <w:b/>
                <w:color w:val="auto"/>
                <w:rPrChange w:id="501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  <w:r w:rsidRPr="002A0DC6">
              <w:rPr>
                <w:rPrChange w:id="502" w:author="Wigfall, Trevonte" w:date="2021-07-12T14:29:00Z">
                  <w:rPr>
                    <w:color w:val="0000FF"/>
                  </w:rPr>
                </w:rPrChange>
              </w:rPr>
              <w:fldChar w:fldCharType="begin"/>
            </w:r>
            <w:r w:rsidRPr="002A0DC6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2A0DC6">
              <w:rPr>
                <w:rPrChange w:id="503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8F5FE5" w:rsidRPr="002A0DC6">
              <w:rPr>
                <w:rPrChange w:id="504" w:author="Wigfall, Trevonte" w:date="2021-07-12T14:29:00Z">
                  <w:rPr>
                    <w:strike/>
                  </w:rPr>
                </w:rPrChange>
              </w:rPr>
              <w:t xml:space="preserve"> </w:t>
            </w:r>
            <w:r w:rsidR="008F5FE5" w:rsidRPr="002A0DC6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505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Activate all nodes from C3 load balancer</w:t>
            </w:r>
            <w:r w:rsidRPr="002A0DC6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506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18340DB9" w14:textId="77777777" w:rsidR="008F5FE5" w:rsidRPr="002A0DC6" w:rsidRDefault="008F5FE5" w:rsidP="008F5FE5">
            <w:pPr>
              <w:rPr>
                <w:rFonts w:ascii="Calibri" w:hAnsi="Calibri" w:cs="Calibri"/>
                <w:noProof/>
                <w:sz w:val="22"/>
                <w:szCs w:val="22"/>
                <w:rPrChange w:id="507" w:author="Wigfall, Trevonte" w:date="2021-07-12T14:29:00Z">
                  <w:rPr>
                    <w:rFonts w:ascii="Calibri" w:hAnsi="Calibri" w:cs="Calibri"/>
                    <w:strike/>
                    <w:noProof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FFF39B1" w14:textId="77777777" w:rsidR="008F5FE5" w:rsidRPr="002A0DC6" w:rsidRDefault="008F5FE5" w:rsidP="008F5FE5">
            <w:pPr>
              <w:rPr>
                <w:rFonts w:asciiTheme="minorHAnsi" w:hAnsiTheme="minorHAnsi"/>
                <w:smallCaps/>
                <w:sz w:val="22"/>
                <w:szCs w:val="22"/>
                <w:rPrChange w:id="508" w:author="Wigfall, Trevonte" w:date="2021-07-12T14:29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509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D54F9B8" w14:textId="229B27BA" w:rsidR="008F5FE5" w:rsidRPr="0026481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510" w:author="Wigfall, Trevonte" w:date="2021-07-12T14:3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511" w:author="Wigfall, Trevonte" w:date="2021-05-27T10:51:00Z">
              <w:r w:rsidRPr="006A3FDE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512" w:author="Wigfall, Trevonte" w:date="2021-07-12T14:29:00Z">
              <w:r w:rsidR="002A0DC6" w:rsidRPr="006A3FDE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8F5FE5" w:rsidRPr="002A0DC6" w14:paraId="21D339FD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F6E5627" w14:textId="77777777" w:rsidR="008F5FE5" w:rsidRPr="002A0DC6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6EC1B17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AD8242F" w14:textId="77777777" w:rsidR="008F5FE5" w:rsidRPr="002A0DC6" w:rsidRDefault="008F5FE5" w:rsidP="008F5FE5"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F10F52" w14:textId="56D4B255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 xml:space="preserve">UIAPP and TPIC </w:t>
            </w: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servers:  </w:t>
            </w:r>
            <w:r w:rsidRPr="002A0DC6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E57429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FA62BA8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4E5740A" w14:textId="77777777" w:rsidR="008F5FE5" w:rsidRPr="002A0DC6" w:rsidRDefault="002B17F4" w:rsidP="008F5FE5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3FDE">
              <w:fldChar w:fldCharType="begin"/>
            </w:r>
            <w:r w:rsidRPr="002A0DC6">
              <w:instrText xml:space="preserve"> HYPERLINK "https://share.antheminc.com/teams/AppEnvrMgmt/trizettosupport/Shared%20Documents/ClaimsXten/Procedures/How-to%20Docs/How_To_Validate_ClaimsXten_UIApp_Server_AUTOMATED.docx" </w:instrText>
            </w:r>
            <w:r w:rsidRPr="002A0DC6">
              <w:rPr>
                <w:rPrChange w:id="513" w:author="Wigfall, Trevonte" w:date="2021-07-12T14:29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4"/>
                  </w:rPr>
                </w:rPrChange>
              </w:rPr>
              <w:fldChar w:fldCharType="separate"/>
            </w:r>
            <w:r w:rsidR="008F5FE5" w:rsidRPr="002A0DC6">
              <w:rPr>
                <w:rStyle w:val="Hyperlink"/>
                <w:rFonts w:ascii="Arial" w:hAnsi="Arial" w:cs="Arial"/>
                <w:b/>
                <w:color w:val="auto"/>
                <w:sz w:val="22"/>
                <w:szCs w:val="24"/>
              </w:rPr>
              <w:t>Validate UIApp and TPIC services using EMT GUI</w:t>
            </w:r>
            <w:r w:rsidRPr="006A3FDE">
              <w:rPr>
                <w:rStyle w:val="Hyperlink"/>
                <w:rFonts w:ascii="Arial" w:hAnsi="Arial" w:cs="Arial"/>
                <w:b/>
                <w:color w:val="auto"/>
                <w:sz w:val="22"/>
                <w:szCs w:val="24"/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1A1A3B0" w14:textId="77777777" w:rsidR="008F5FE5" w:rsidRPr="002A0DC6" w:rsidRDefault="008F5FE5" w:rsidP="008F5FE5">
            <w:r w:rsidRPr="002A0DC6">
              <w:rPr>
                <w:rFonts w:ascii="Calibri" w:hAnsi="Calibri" w:cs="Calibri"/>
                <w:color w:val="000000"/>
                <w:sz w:val="22"/>
                <w:szCs w:val="22"/>
              </w:rPr>
              <w:t>URLs validate successfully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1115ABF" w14:textId="549B8615" w:rsidR="008F5FE5" w:rsidRPr="0026481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514" w:author="Wigfall, Trevonte" w:date="2021-07-12T14:3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515" w:author="Wigfall, Trevonte" w:date="2021-05-27T10:51:00Z">
              <w:r w:rsidRPr="006A3FDE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516" w:author="Wigfall, Trevonte" w:date="2021-07-12T14:29:00Z">
              <w:r w:rsidR="002A0DC6" w:rsidRPr="006A3FDE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8F5FE5" w:rsidRPr="002A0DC6" w14:paraId="6EE94E54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F646844" w14:textId="77777777" w:rsidR="008F5FE5" w:rsidRPr="002A0DC6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A00CBE1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B9A1BAD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24AABE" w14:textId="4119306A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TPPUI servers (</w:t>
            </w:r>
            <w:r w:rsidRPr="002A0DC6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TPPUI VIP, if applicable</w:t>
            </w: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 </w:t>
            </w:r>
            <w:r w:rsidRPr="002A0DC6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B70E46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0AB3F56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4A9B103" w14:textId="77777777" w:rsidR="008F5FE5" w:rsidRPr="002A0DC6" w:rsidRDefault="002B17F4" w:rsidP="008F5FE5">
            <w:pPr>
              <w:spacing w:after="200" w:line="276" w:lineRule="auto"/>
              <w:rPr>
                <w:rFonts w:ascii="Arial" w:hAnsi="Arial" w:cs="Arial"/>
                <w:b/>
                <w:szCs w:val="24"/>
              </w:rPr>
            </w:pPr>
            <w:r w:rsidRPr="006A3FDE">
              <w:fldChar w:fldCharType="begin"/>
            </w:r>
            <w:r w:rsidRPr="002A0DC6">
              <w:instrText xml:space="preserve"> HYPERLINK "https://share.antheminc.com/teams/AppEnvrMgmt/trizettosupport/Shared%20Documents/ClaimsXten/Procedures/How-to%20Docs/How_To_Validate_ClaimsXten_TPPUI_Server.docx" </w:instrText>
            </w:r>
            <w:r w:rsidRPr="002A0DC6">
              <w:rPr>
                <w:rPrChange w:id="517" w:author="Wigfall, Trevonte" w:date="2021-07-12T14:29:00Z">
                  <w:rPr>
                    <w:rStyle w:val="Hyperlink"/>
                    <w:rFonts w:ascii="Arial" w:hAnsi="Arial" w:cs="Arial"/>
                    <w:b/>
                    <w:color w:val="auto"/>
                    <w:szCs w:val="24"/>
                  </w:rPr>
                </w:rPrChange>
              </w:rPr>
              <w:fldChar w:fldCharType="separate"/>
            </w:r>
            <w:r w:rsidR="008F5FE5" w:rsidRPr="002A0DC6">
              <w:rPr>
                <w:rStyle w:val="Hyperlink"/>
                <w:rFonts w:ascii="Arial" w:hAnsi="Arial" w:cs="Arial"/>
                <w:b/>
                <w:color w:val="auto"/>
                <w:szCs w:val="24"/>
              </w:rPr>
              <w:t>Validate TPPUI Server</w:t>
            </w:r>
            <w:r w:rsidRPr="006A3FDE">
              <w:rPr>
                <w:rStyle w:val="Hyperlink"/>
                <w:rFonts w:ascii="Arial" w:hAnsi="Arial" w:cs="Arial"/>
                <w:b/>
                <w:color w:val="auto"/>
                <w:szCs w:val="24"/>
              </w:rPr>
              <w:fldChar w:fldCharType="end"/>
            </w:r>
          </w:p>
          <w:p w14:paraId="2CF8BA26" w14:textId="77777777" w:rsidR="008F5FE5" w:rsidRPr="002A0DC6" w:rsidRDefault="008F5FE5" w:rsidP="008F5FE5">
            <w:pPr>
              <w:rPr>
                <w:rFonts w:ascii="Arial" w:hAnsi="Arial" w:cs="Arial"/>
                <w:b/>
                <w:sz w:val="22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D0A1999" w14:textId="77777777" w:rsidR="008F5FE5" w:rsidRPr="002A0DC6" w:rsidRDefault="008F5FE5" w:rsidP="008F5FE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smallCaps/>
                <w:sz w:val="22"/>
                <w:szCs w:val="22"/>
              </w:rPr>
              <w:t>Able to log into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784DB98" w14:textId="0CE362F7" w:rsidR="008F5FE5" w:rsidRPr="0026481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518" w:author="Wigfall, Trevonte" w:date="2021-07-12T14:3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519" w:author="Wigfall, Trevonte" w:date="2021-05-27T10:51:00Z">
              <w:r w:rsidRPr="006A3FDE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520" w:author="Wigfall, Trevonte" w:date="2021-07-12T14:29:00Z">
              <w:r w:rsidR="002A0DC6" w:rsidRPr="006A3FDE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8F5FE5" w:rsidRPr="002A0DC6" w14:paraId="02908012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76ECCE1" w14:textId="77777777" w:rsidR="008F5FE5" w:rsidRPr="002A0DC6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0B677A1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318358E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CB48CD" w14:textId="3CEB6C8A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smallCaps/>
                <w:sz w:val="22"/>
                <w:szCs w:val="22"/>
              </w:rPr>
              <w:t>T</w:t>
            </w: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PIC servers (</w:t>
            </w:r>
            <w:r w:rsidRPr="002A0DC6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TPIC VIP if applicable</w:t>
            </w: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: </w:t>
            </w:r>
            <w:r w:rsidRPr="002A0DC6">
              <w:rPr>
                <w:rFonts w:asciiTheme="minorHAnsi" w:hAnsiTheme="minorHAnsi"/>
                <w:smallCaps/>
                <w:sz w:val="22"/>
                <w:szCs w:val="22"/>
              </w:rPr>
              <w:t xml:space="preserve">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B4AD81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D70D6DA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CEF2A62" w14:textId="77777777" w:rsidR="008F5FE5" w:rsidRPr="002A0DC6" w:rsidRDefault="002B17F4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A3FDE">
              <w:fldChar w:fldCharType="begin"/>
            </w:r>
            <w:r w:rsidRPr="002A0DC6">
              <w:instrText xml:space="preserve"> HYPERLINK "https://share.antheminc.com/teams/AppEnvrMgmt/trizettosupport/Shared%20Documents/ClaimsXten/Procedures/How-to%20Docs/How_To_Validate_ClaimsXten_TPIC_Server_AUTOMATED.docx" </w:instrText>
            </w:r>
            <w:r w:rsidRPr="002A0DC6">
              <w:rPr>
                <w:rPrChange w:id="521" w:author="Wigfall, Trevonte" w:date="2021-07-12T14:29:00Z">
                  <w:rPr>
                    <w:rStyle w:val="Hyperlink"/>
                    <w:rFonts w:ascii="Arial" w:hAnsi="Arial" w:cs="Arial"/>
                    <w:b/>
                    <w:color w:val="auto"/>
                  </w:rPr>
                </w:rPrChange>
              </w:rPr>
              <w:fldChar w:fldCharType="separate"/>
            </w:r>
            <w:r w:rsidR="008F5FE5" w:rsidRPr="002A0DC6">
              <w:rPr>
                <w:rStyle w:val="Hyperlink"/>
                <w:rFonts w:ascii="Arial" w:hAnsi="Arial" w:cs="Arial"/>
                <w:b/>
                <w:color w:val="auto"/>
              </w:rPr>
              <w:t>VALIDATE TPIC Adjudication is functional</w:t>
            </w:r>
            <w:r w:rsidRPr="006A3FDE">
              <w:rPr>
                <w:rStyle w:val="Hyperlink"/>
                <w:rFonts w:ascii="Arial" w:hAnsi="Arial" w:cs="Arial"/>
                <w:b/>
                <w:color w:val="auto"/>
              </w:rPr>
              <w:fldChar w:fldCharType="end"/>
            </w:r>
            <w:r w:rsidR="008F5FE5" w:rsidRPr="002A0DC6">
              <w:rPr>
                <w:rStyle w:val="Hyperlink"/>
                <w:rFonts w:ascii="Arial" w:hAnsi="Arial" w:cs="Arial"/>
                <w:b/>
                <w:color w:val="auto"/>
                <w:u w:val="none"/>
              </w:rPr>
              <w:t xml:space="preserve"> (steps 1-10)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E39CC7D" w14:textId="77777777" w:rsidR="008F5FE5" w:rsidRPr="002A0DC6" w:rsidRDefault="008F5FE5" w:rsidP="008F5FE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smallCaps/>
                <w:sz w:val="22"/>
                <w:szCs w:val="22"/>
              </w:rPr>
              <w:t>Clean healthcheck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A66BDE9" w14:textId="7741C62B" w:rsidR="008F5FE5" w:rsidRPr="0026481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522" w:author="Wigfall, Trevonte" w:date="2021-07-12T14:3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523" w:author="Wigfall, Trevonte" w:date="2021-05-27T10:51:00Z">
              <w:r w:rsidRPr="006A3FDE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524" w:author="Wigfall, Trevonte" w:date="2021-07-12T14:29:00Z">
              <w:r w:rsidR="002A0DC6" w:rsidRPr="006A3FDE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8F5FE5" w:rsidRPr="002A0DC6" w14:paraId="3C13D512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C8DDFA4" w14:textId="77777777" w:rsidR="008F5FE5" w:rsidRPr="002A0DC6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69C9A41E" w14:textId="77777777" w:rsidR="008F5FE5" w:rsidRPr="002A0DC6" w:rsidRDefault="008F5FE5" w:rsidP="008F5FE5"/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7AA084F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10DB0BD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422E2F" w14:textId="3363BEEE" w:rsidR="008F5FE5" w:rsidRPr="002A0DC6" w:rsidRDefault="008F5FE5" w:rsidP="008F5FE5"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FACETS: </w:t>
            </w:r>
            <w:del w:id="525" w:author="Trevonte Wigfall" w:date="2021-10-03T01:08:00Z">
              <w:r w:rsidRPr="002A0DC6" w:rsidDel="00281D2F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3D</w:delText>
              </w:r>
            </w:del>
            <w:ins w:id="526" w:author="Trevonte Wigfall" w:date="2021-10-03T01:08:00Z">
              <w:r w:rsidR="00281D2F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Backflush List</w:t>
              </w:r>
            </w:ins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F28DA7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2310B92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E95B9F3" w14:textId="77777777" w:rsidR="008F5FE5" w:rsidRPr="002A0DC6" w:rsidRDefault="002B17F4" w:rsidP="008F5FE5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  <w:r w:rsidRPr="006A3FDE">
              <w:fldChar w:fldCharType="begin"/>
            </w:r>
            <w:r w:rsidRPr="002A0DC6">
              <w:instrText xml:space="preserve"> HYPERLINK "https://share.antheminc.com/teams/AppEnvrMgmt/trizettosupport/Shared%20Documents/ClaimsXten/Procedures/How-to%20Docs/How_To_Validate_ClaimsXten_TPIC_Server_AUTOMATED.docx" </w:instrText>
            </w:r>
            <w:r w:rsidRPr="002A0DC6">
              <w:rPr>
                <w:rPrChange w:id="527" w:author="Wigfall, Trevonte" w:date="2021-07-12T14:29:00Z">
                  <w:rPr>
                    <w:rStyle w:val="Hyperlink"/>
                    <w:rFonts w:ascii="Arial" w:hAnsi="Arial" w:cs="Arial"/>
                    <w:b/>
                    <w:color w:val="auto"/>
                  </w:rPr>
                </w:rPrChange>
              </w:rPr>
              <w:fldChar w:fldCharType="separate"/>
            </w:r>
            <w:r w:rsidR="008F5FE5" w:rsidRPr="002A0DC6">
              <w:rPr>
                <w:rStyle w:val="Hyperlink"/>
                <w:rFonts w:ascii="Arial" w:hAnsi="Arial" w:cs="Arial"/>
                <w:b/>
                <w:color w:val="auto"/>
              </w:rPr>
              <w:t>VALIDATE Claims Adjudication (F3) is functional</w:t>
            </w:r>
            <w:r w:rsidRPr="006A3FDE">
              <w:rPr>
                <w:rStyle w:val="Hyperlink"/>
                <w:rFonts w:ascii="Arial" w:hAnsi="Arial" w:cs="Arial"/>
                <w:b/>
                <w:color w:val="auto"/>
              </w:rPr>
              <w:fldChar w:fldCharType="end"/>
            </w:r>
            <w:r w:rsidR="008F5FE5" w:rsidRPr="002A0DC6">
              <w:rPr>
                <w:rStyle w:val="Hyperlink"/>
                <w:rFonts w:ascii="Arial" w:hAnsi="Arial" w:cs="Arial"/>
                <w:b/>
                <w:color w:val="auto"/>
                <w:u w:val="none"/>
              </w:rPr>
              <w:t xml:space="preserve"> (step 11 only)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10B9E49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smallCaps/>
                <w:sz w:val="22"/>
                <w:szCs w:val="22"/>
              </w:rPr>
              <w:t>F3 of claims successful and claims show up in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5C40580" w14:textId="3CC156D6" w:rsidR="008F5FE5" w:rsidRPr="0026481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528" w:author="Wigfall, Trevonte" w:date="2021-07-12T14:3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529" w:author="Wigfall, Trevonte" w:date="2021-05-27T10:51:00Z">
              <w:r w:rsidRPr="006A3FDE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530" w:author="Wigfall, Trevonte" w:date="2021-07-12T14:29:00Z">
              <w:r w:rsidR="002A0DC6" w:rsidRPr="006A3FDE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8F5FE5" w:rsidRPr="002A0DC6" w14:paraId="72C3D885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FE1E31C" w14:textId="77777777" w:rsidR="008F5FE5" w:rsidRPr="002A0DC6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531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7D2A5A0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32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728E003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33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534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26BAB8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35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536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C3 servers (</w:t>
            </w:r>
            <w:r w:rsidRPr="002A0DC6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  <w:rPrChange w:id="537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color w:val="FF0000"/>
                    <w:sz w:val="22"/>
                    <w:szCs w:val="22"/>
                  </w:rPr>
                </w:rPrChange>
              </w:rPr>
              <w:t>C3 VIP, if applicable</w:t>
            </w: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538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):</w:t>
            </w:r>
            <w:r w:rsidRPr="002A0DC6">
              <w:rPr>
                <w:rFonts w:asciiTheme="minorHAnsi" w:hAnsiTheme="minorHAnsi"/>
                <w:smallCaps/>
                <w:sz w:val="22"/>
                <w:szCs w:val="22"/>
                <w:rPrChange w:id="539" w:author="Wigfall, Trevonte" w:date="2021-07-12T14:29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 xml:space="preserve">  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D5E056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rPrChange w:id="540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  <w:rPrChange w:id="541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60C259F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rPrChange w:id="542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  <w:rPrChange w:id="543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B0C318E" w14:textId="77777777" w:rsidR="008F5FE5" w:rsidRPr="002A0DC6" w:rsidRDefault="002B17F4" w:rsidP="008F5FE5">
            <w:pPr>
              <w:rPr>
                <w:rStyle w:val="Hyperlink"/>
                <w:rFonts w:ascii="Arial" w:hAnsi="Arial" w:cs="Arial"/>
                <w:b/>
                <w:color w:val="auto"/>
                <w:rPrChange w:id="544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  <w:r w:rsidRPr="002A0DC6">
              <w:rPr>
                <w:rPrChange w:id="545" w:author="Wigfall, Trevonte" w:date="2021-07-12T14:29:00Z">
                  <w:rPr>
                    <w:color w:val="0000FF"/>
                  </w:rPr>
                </w:rPrChange>
              </w:rPr>
              <w:fldChar w:fldCharType="begin"/>
            </w:r>
            <w:r w:rsidRPr="002A0DC6">
              <w:instrText xml:space="preserve"> HYPERLINK "https://share.antheminc.com/teams/AppEnvrMgmt/trizettosupport/Shared%20Documents/ClaimsXten/Procedures/How-to%20Docs/How_To_Validate_ClaimsXten_C3_Server.docx" </w:instrText>
            </w:r>
            <w:r w:rsidRPr="002A0DC6">
              <w:rPr>
                <w:rPrChange w:id="546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  <w:fldChar w:fldCharType="separate"/>
            </w:r>
            <w:r w:rsidR="008F5FE5" w:rsidRPr="002A0DC6">
              <w:rPr>
                <w:rStyle w:val="Hyperlink"/>
                <w:rFonts w:ascii="Arial" w:hAnsi="Arial" w:cs="Arial"/>
                <w:b/>
                <w:color w:val="auto"/>
                <w:rPrChange w:id="547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  <w:t>VALIDATE C3 Services are functional</w:t>
            </w:r>
            <w:r w:rsidRPr="002A0DC6">
              <w:rPr>
                <w:rStyle w:val="Hyperlink"/>
                <w:rFonts w:ascii="Arial" w:hAnsi="Arial" w:cs="Arial"/>
                <w:b/>
                <w:color w:val="auto"/>
                <w:rPrChange w:id="548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  <w:fldChar w:fldCharType="end"/>
            </w:r>
          </w:p>
          <w:p w14:paraId="7DD60AE5" w14:textId="77777777" w:rsidR="008F5FE5" w:rsidRPr="002A0DC6" w:rsidRDefault="008F5FE5" w:rsidP="008F5FE5">
            <w:pPr>
              <w:rPr>
                <w:rStyle w:val="Hyperlink"/>
                <w:rFonts w:ascii="Arial" w:hAnsi="Arial" w:cs="Arial"/>
                <w:b/>
                <w:color w:val="auto"/>
                <w:rPrChange w:id="549" w:author="Wigfall, Trevonte" w:date="2021-07-12T14:29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76CEC21" w14:textId="77777777" w:rsidR="008F5FE5" w:rsidRPr="002A0DC6" w:rsidRDefault="008F5FE5" w:rsidP="008F5FE5">
            <w:pPr>
              <w:rPr>
                <w:rFonts w:asciiTheme="minorHAnsi" w:hAnsiTheme="minorHAnsi"/>
                <w:smallCaps/>
                <w:sz w:val="22"/>
                <w:szCs w:val="22"/>
                <w:rPrChange w:id="550" w:author="Wigfall, Trevonte" w:date="2021-07-12T14:29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smallCaps/>
                <w:sz w:val="22"/>
                <w:szCs w:val="22"/>
                <w:rPrChange w:id="551" w:author="Wigfall, Trevonte" w:date="2021-07-12T14:29:00Z">
                  <w:rPr>
                    <w:rFonts w:asciiTheme="minorHAnsi" w:hAnsiTheme="minorHAnsi"/>
                    <w:smallCaps/>
                    <w:strike/>
                    <w:color w:val="0000FF"/>
                    <w:sz w:val="22"/>
                    <w:szCs w:val="22"/>
                    <w:u w:val="single"/>
                  </w:rPr>
                </w:rPrChange>
              </w:rPr>
              <w:t>services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8AB680F" w14:textId="3D59850E" w:rsidR="008F5FE5" w:rsidRPr="0026481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552" w:author="Wigfall, Trevonte" w:date="2021-07-12T14:3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553" w:author="Wigfall, Trevonte" w:date="2021-05-27T10:51:00Z">
              <w:r w:rsidRPr="006A3FDE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554" w:author="Wigfall, Trevonte" w:date="2021-07-12T14:29:00Z">
              <w:r w:rsidR="002A0DC6" w:rsidRPr="006A3FDE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8F5FE5" w:rsidRPr="002A0DC6" w14:paraId="5EA9A8E1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E5654AF" w14:textId="77777777" w:rsidR="008F5FE5" w:rsidRPr="002A0DC6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555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0FBACD8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56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222AA31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57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558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E7FDD4" w14:textId="77777777" w:rsidR="008F5FE5" w:rsidRPr="002A0DC6" w:rsidRDefault="008F5FE5" w:rsidP="008F5FE5">
            <w:pPr>
              <w:rPr>
                <w:rFonts w:ascii="Calibri" w:hAnsi="Calibri" w:cs="Calibri"/>
                <w:color w:val="000000"/>
                <w:sz w:val="22"/>
                <w:szCs w:val="22"/>
                <w:rPrChange w:id="559" w:author="Wigfall, Trevonte" w:date="2021-07-12T14:29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2A0DC6">
              <w:rPr>
                <w:rFonts w:ascii="Calibri" w:hAnsi="Calibri" w:cs="Calibri"/>
                <w:color w:val="000000"/>
                <w:sz w:val="22"/>
                <w:szCs w:val="22"/>
                <w:rPrChange w:id="560" w:author="Wigfall, Trevonte" w:date="2021-07-12T14:29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  <w:t>Reporting Server: N/A</w:t>
            </w:r>
          </w:p>
          <w:p w14:paraId="4D019AA9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61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972DC5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rPrChange w:id="562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  <w:rPrChange w:id="563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FC3B961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rPrChange w:id="564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  <w:rPrChange w:id="565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8F5FE5" w:rsidRPr="002A0DC6" w14:paraId="404D8F5B" w14:textId="77777777" w:rsidTr="00D57508">
              <w:trPr>
                <w:trHeight w:val="300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AB9DC7" w14:textId="77777777" w:rsidR="008F5FE5" w:rsidRPr="002A0DC6" w:rsidRDefault="008F5FE5" w:rsidP="008F5FE5">
                  <w:pPr>
                    <w:rPr>
                      <w:rFonts w:ascii="Calibri" w:hAnsi="Calibri" w:cs="Calibri"/>
                      <w:sz w:val="22"/>
                      <w:szCs w:val="22"/>
                      <w:rPrChange w:id="566" w:author="Wigfall, Trevonte" w:date="2021-07-12T14:29:00Z">
                        <w:rPr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  <w:r w:rsidRPr="002A0DC6">
                    <w:rPr>
                      <w:rFonts w:ascii="Calibri" w:hAnsi="Calibri" w:cs="Calibri"/>
                      <w:noProof/>
                      <w:sz w:val="22"/>
                      <w:szCs w:val="22"/>
                      <w:rPrChange w:id="567" w:author="Wigfall, Trevonte" w:date="2021-07-12T14:29:00Z">
                        <w:rPr>
                          <w:rFonts w:ascii="Calibri" w:hAnsi="Calibri" w:cs="Calibri"/>
                          <w:strike/>
                          <w:noProof/>
                          <w:sz w:val="22"/>
                          <w:szCs w:val="22"/>
                        </w:rPr>
                      </w:rPrChange>
                    </w:rPr>
                    <mc:AlternateContent>
                      <mc:Choice Requires="wps">
                        <w:drawing>
                          <wp:anchor distT="0" distB="0" distL="114300" distR="114300" simplePos="0" relativeHeight="252107776" behindDoc="0" locked="0" layoutInCell="1" allowOverlap="1" wp14:anchorId="15DCF363" wp14:editId="5871EC03">
                            <wp:simplePos x="0" y="0"/>
                            <wp:positionH relativeFrom="column">
                              <wp:posOffset>2076450</wp:posOffset>
                            </wp:positionH>
                            <wp:positionV relativeFrom="paragraph">
                              <wp:posOffset>161925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13405027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163.5pt;margin-top:12.75pt;width:14.25pt;height:21pt;z-index:252107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40"/>
                  </w:tblGrid>
                  <w:tr w:rsidR="008F5FE5" w:rsidRPr="002A0DC6" w14:paraId="35A92845" w14:textId="77777777">
                    <w:trPr>
                      <w:trHeight w:val="300"/>
                      <w:tblCellSpacing w:w="0" w:type="dxa"/>
                    </w:trPr>
                    <w:tc>
                      <w:tcPr>
                        <w:tcW w:w="524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CD07F1D" w14:textId="77777777" w:rsidR="008F5FE5" w:rsidRPr="002A0DC6" w:rsidRDefault="002B17F4" w:rsidP="008F5FE5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u w:val="single"/>
                            <w:rPrChange w:id="568" w:author="Wigfall, Trevonte" w:date="2021-07-12T14:29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  <w:u w:val="single"/>
                              </w:rPr>
                            </w:rPrChange>
                          </w:rPr>
                        </w:pPr>
                        <w:r w:rsidRPr="006A3FDE">
                          <w:fldChar w:fldCharType="begin"/>
                        </w:r>
                        <w:r w:rsidRPr="002A0DC6">
                          <w:instrText xml:space="preserve"> HYPERLINK "https://share.antheminc.com/teams/AppEnvrMgmt/trizettosupport/Shared%20Documents/ClaimsXten/Procedures/How-to%20Docs/How_To_Validate_ClaimsXten_Reporting_Server.docx" </w:instrText>
                        </w:r>
                        <w:r w:rsidRPr="002A0DC6">
                          <w:rPr>
                            <w:rPrChange w:id="569" w:author="Wigfall, Trevonte" w:date="2021-07-12T14:29:00Z">
                              <w:rPr>
                                <w:rStyle w:val="Hyperlink"/>
                                <w:rFonts w:ascii="Arial" w:hAnsi="Arial" w:cs="Arial"/>
                                <w:b/>
                                <w:strike/>
                                <w:color w:val="auto"/>
                              </w:rPr>
                            </w:rPrChange>
                          </w:rPr>
                          <w:fldChar w:fldCharType="separate"/>
                        </w:r>
                        <w:r w:rsidR="008F5FE5" w:rsidRPr="002A0DC6">
                          <w:rPr>
                            <w:rStyle w:val="Hyperlink"/>
                            <w:rFonts w:ascii="Arial" w:hAnsi="Arial" w:cs="Arial"/>
                            <w:b/>
                            <w:color w:val="auto"/>
                            <w:rPrChange w:id="570" w:author="Wigfall, Trevonte" w:date="2021-07-12T14:29:00Z">
                              <w:rPr>
                                <w:rStyle w:val="Hyperlink"/>
                                <w:rFonts w:ascii="Arial" w:hAnsi="Arial" w:cs="Arial"/>
                                <w:b/>
                                <w:strike/>
                                <w:color w:val="auto"/>
                              </w:rPr>
                            </w:rPrChange>
                          </w:rPr>
                          <w:t>VALIDATE Reporting server is functional</w:t>
                        </w:r>
                        <w:r w:rsidRPr="002A0DC6">
                          <w:rPr>
                            <w:rStyle w:val="Hyperlink"/>
                            <w:rFonts w:ascii="Arial" w:hAnsi="Arial" w:cs="Arial"/>
                            <w:b/>
                            <w:color w:val="auto"/>
                            <w:rPrChange w:id="571" w:author="Wigfall, Trevonte" w:date="2021-07-12T14:29:00Z">
                              <w:rPr>
                                <w:rStyle w:val="Hyperlink"/>
                                <w:rFonts w:ascii="Arial" w:hAnsi="Arial" w:cs="Arial"/>
                                <w:b/>
                                <w:strike/>
                                <w:color w:val="auto"/>
                              </w:rPr>
                            </w:rPrChange>
                          </w:rPr>
                          <w:fldChar w:fldCharType="end"/>
                        </w:r>
                      </w:p>
                    </w:tc>
                  </w:tr>
                </w:tbl>
                <w:p w14:paraId="357ABA65" w14:textId="77777777" w:rsidR="008F5FE5" w:rsidRPr="002A0DC6" w:rsidRDefault="008F5FE5" w:rsidP="008F5FE5">
                  <w:pPr>
                    <w:rPr>
                      <w:rFonts w:ascii="Calibri" w:hAnsi="Calibri" w:cs="Calibri"/>
                      <w:sz w:val="22"/>
                      <w:szCs w:val="22"/>
                      <w:rPrChange w:id="572" w:author="Wigfall, Trevonte" w:date="2021-07-12T14:29:00Z">
                        <w:rPr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</w:p>
              </w:tc>
            </w:tr>
          </w:tbl>
          <w:p w14:paraId="7A8167A7" w14:textId="77777777" w:rsidR="008F5FE5" w:rsidRPr="002A0DC6" w:rsidRDefault="008F5FE5" w:rsidP="008F5FE5">
            <w:pPr>
              <w:rPr>
                <w:rStyle w:val="Hyperlink"/>
                <w:rFonts w:ascii="Calibri" w:hAnsi="Calibri" w:cs="Calibri"/>
                <w:color w:val="auto"/>
                <w:sz w:val="22"/>
                <w:szCs w:val="22"/>
                <w:rPrChange w:id="573" w:author="Wigfall, Trevonte" w:date="2021-07-12T14:29:00Z">
                  <w:rPr>
                    <w:rStyle w:val="Hyperlink"/>
                    <w:rFonts w:ascii="Calibri" w:hAnsi="Calibri" w:cs="Calibri"/>
                    <w:strike/>
                    <w:color w:val="auto"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1726A74" w14:textId="77777777" w:rsidR="008F5FE5" w:rsidRPr="002A0DC6" w:rsidRDefault="008F5FE5" w:rsidP="008F5FE5">
            <w:pPr>
              <w:rPr>
                <w:rFonts w:ascii="Calibri" w:hAnsi="Calibri" w:cs="Calibri"/>
                <w:color w:val="000000"/>
                <w:sz w:val="22"/>
                <w:szCs w:val="22"/>
                <w:rPrChange w:id="574" w:author="Wigfall, Trevonte" w:date="2021-07-12T14:29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2A0DC6">
              <w:rPr>
                <w:rFonts w:ascii="Calibri" w:hAnsi="Calibri" w:cs="Calibri"/>
                <w:color w:val="000000"/>
                <w:sz w:val="22"/>
                <w:szCs w:val="22"/>
                <w:rPrChange w:id="575" w:author="Wigfall, Trevonte" w:date="2021-07-12T14:29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  <w:u w:val="single"/>
                  </w:rPr>
                </w:rPrChange>
              </w:rPr>
              <w:t>SERVICES FUNCTIONAL</w:t>
            </w:r>
          </w:p>
          <w:p w14:paraId="2D6AB67D" w14:textId="77777777" w:rsidR="008F5FE5" w:rsidRPr="002A0DC6" w:rsidRDefault="008F5FE5" w:rsidP="008F5FE5">
            <w:pPr>
              <w:rPr>
                <w:rFonts w:asciiTheme="minorHAnsi" w:hAnsiTheme="minorHAnsi"/>
                <w:smallCaps/>
                <w:sz w:val="22"/>
                <w:szCs w:val="22"/>
                <w:rPrChange w:id="576" w:author="Wigfall, Trevonte" w:date="2021-07-12T14:29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1E7A4C9" w14:textId="23D6DA5A" w:rsidR="008F5FE5" w:rsidRPr="0026481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577" w:author="Wigfall, Trevonte" w:date="2021-07-12T14:3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578" w:author="Wigfall, Trevonte" w:date="2021-05-27T10:51:00Z">
              <w:r w:rsidRPr="006A3FDE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579" w:author="Wigfall, Trevonte" w:date="2021-07-12T14:29:00Z">
              <w:r w:rsidR="002A0DC6" w:rsidRPr="006A3FDE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8F5FE5" w:rsidRPr="002A0DC6" w14:paraId="637BEE88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DC0B54D" w14:textId="77777777" w:rsidR="008F5FE5" w:rsidRPr="002A0DC6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580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4F82496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81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EA0719F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82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  <w:rPrChange w:id="583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 Mgmt</w:t>
            </w:r>
            <w:r w:rsidRPr="002A0DC6" w:rsidDel="00782A2B">
              <w:rPr>
                <w:rFonts w:asciiTheme="minorHAnsi" w:hAnsiTheme="minorHAnsi"/>
                <w:b/>
                <w:smallCaps/>
                <w:sz w:val="22"/>
                <w:szCs w:val="22"/>
                <w:rPrChange w:id="584" w:author="Wigfall, Trevonte" w:date="2021-07-12T14:29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C33C683" w14:textId="77777777" w:rsidR="008F5FE5" w:rsidRPr="002A0DC6" w:rsidRDefault="008F5FE5" w:rsidP="008F5FE5">
            <w:pPr>
              <w:rPr>
                <w:rPrChange w:id="585" w:author="Wigfall, Trevonte" w:date="2021-07-12T14:29:00Z">
                  <w:rPr>
                    <w:strike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53830D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rPrChange w:id="586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3D7867A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rPrChange w:id="587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4EE0B8" w14:textId="77777777" w:rsidR="008F5FE5" w:rsidRPr="002A0DC6" w:rsidRDefault="008F5FE5" w:rsidP="008F5FE5">
            <w:pPr>
              <w:rPr>
                <w:rFonts w:ascii="Calibri" w:hAnsi="Calibri"/>
                <w:sz w:val="22"/>
                <w:szCs w:val="22"/>
                <w:rPrChange w:id="588" w:author="Wigfall, Trevonte" w:date="2021-07-12T14:2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="Calibri" w:hAnsi="Calibri"/>
                <w:sz w:val="22"/>
                <w:szCs w:val="22"/>
                <w:rPrChange w:id="589" w:author="Wigfall, Trevonte" w:date="2021-07-12T14:2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>Perform App Compares using the templates in \\va01dfacapp971\d$\Scripts\CXT_COMPARE_TEST\Launchers (run as admin, provide master and target environments when prompted):</w:t>
            </w:r>
          </w:p>
          <w:p w14:paraId="730FC9FC" w14:textId="14A08D9A" w:rsidR="008F5FE5" w:rsidRPr="002A0DC6" w:rsidRDefault="008F5FE5" w:rsidP="008F5FE5">
            <w:pPr>
              <w:rPr>
                <w:rFonts w:ascii="Calibri" w:hAnsi="Calibri"/>
                <w:sz w:val="22"/>
                <w:szCs w:val="22"/>
                <w:rPrChange w:id="590" w:author="Wigfall, Trevonte" w:date="2021-07-12T14:2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="Calibri" w:hAnsi="Calibri"/>
                <w:sz w:val="22"/>
                <w:szCs w:val="22"/>
                <w:rPrChange w:id="591" w:author="Wigfall, Trevonte" w:date="2021-07-12T14:2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 xml:space="preserve">1) TPIC:  Master to current_env_upgrading </w:t>
            </w:r>
            <w:r w:rsidRPr="002A0DC6">
              <w:rPr>
                <w:rFonts w:ascii="Calibri" w:hAnsi="Calibri"/>
                <w:sz w:val="22"/>
                <w:szCs w:val="22"/>
                <w:rPrChange w:id="592" w:author="Wigfall, Trevonte" w:date="2021-07-12T14:2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 xml:space="preserve">2) UIAPP:  Master to current_env_upgrading </w:t>
            </w:r>
            <w:r w:rsidRPr="002A0DC6">
              <w:rPr>
                <w:rFonts w:ascii="Calibri" w:hAnsi="Calibri"/>
                <w:sz w:val="22"/>
                <w:szCs w:val="22"/>
                <w:rPrChange w:id="593" w:author="Wigfall, Trevonte" w:date="2021-07-12T14:2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 xml:space="preserve">3) TPPUI:  Master to current_env_upgrading </w:t>
            </w:r>
            <w:r w:rsidRPr="002A0DC6">
              <w:rPr>
                <w:rFonts w:ascii="Calibri" w:hAnsi="Calibri"/>
                <w:sz w:val="22"/>
                <w:szCs w:val="22"/>
                <w:rPrChange w:id="594" w:author="Wigfall, Trevonte" w:date="2021-07-12T14:2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 xml:space="preserve">4) C3:  Master to current_env_upgrading </w:t>
            </w:r>
            <w:r w:rsidRPr="002A0DC6">
              <w:rPr>
                <w:rFonts w:ascii="Calibri" w:hAnsi="Calibri"/>
                <w:sz w:val="22"/>
                <w:szCs w:val="22"/>
                <w:rPrChange w:id="595" w:author="Wigfall, Trevonte" w:date="2021-07-12T14:2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 xml:space="preserve">5) Reporting:  Master to current_env_upgrading </w:t>
            </w:r>
            <w:r w:rsidRPr="002A0DC6">
              <w:rPr>
                <w:rFonts w:ascii="Calibri" w:hAnsi="Calibri"/>
                <w:sz w:val="22"/>
                <w:szCs w:val="22"/>
                <w:rPrChange w:id="596" w:author="Wigfall, Trevonte" w:date="2021-07-12T14:2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>6) TPIC:  current_env_upgrading to itself</w:t>
            </w:r>
            <w:r w:rsidRPr="002A0DC6">
              <w:rPr>
                <w:rFonts w:ascii="Calibri" w:hAnsi="Calibri"/>
                <w:sz w:val="22"/>
                <w:szCs w:val="22"/>
                <w:rPrChange w:id="597" w:author="Wigfall, Trevonte" w:date="2021-07-12T14:2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>7) UIAPP:  current_env_upgrading to itself</w:t>
            </w:r>
            <w:r w:rsidRPr="002A0DC6">
              <w:rPr>
                <w:rFonts w:ascii="Calibri" w:hAnsi="Calibri"/>
                <w:sz w:val="22"/>
                <w:szCs w:val="22"/>
                <w:rPrChange w:id="598" w:author="Wigfall, Trevonte" w:date="2021-07-12T14:2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>8) TPPUI:  current_env_upgrading to itself</w:t>
            </w:r>
            <w:r w:rsidRPr="002A0DC6">
              <w:rPr>
                <w:rFonts w:ascii="Calibri" w:hAnsi="Calibri"/>
                <w:sz w:val="22"/>
                <w:szCs w:val="22"/>
                <w:rPrChange w:id="599" w:author="Wigfall, Trevonte" w:date="2021-07-12T14:2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>9) C3:  current_env_upgrading to itself</w:t>
            </w:r>
            <w:r w:rsidRPr="002A0DC6">
              <w:rPr>
                <w:rFonts w:ascii="Calibri" w:hAnsi="Calibri"/>
                <w:sz w:val="22"/>
                <w:szCs w:val="22"/>
                <w:rPrChange w:id="600" w:author="Wigfall, Trevonte" w:date="2021-07-12T14:2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</w:r>
            <w:r w:rsidRPr="002A0DC6">
              <w:rPr>
                <w:rFonts w:ascii="Calibri" w:hAnsi="Calibri"/>
                <w:sz w:val="22"/>
                <w:szCs w:val="22"/>
                <w:rPrChange w:id="601" w:author="Wigfall, Trevonte" w:date="2021-07-12T14:2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 xml:space="preserve">*** </w:t>
            </w:r>
            <w:r w:rsidRPr="002A0DC6">
              <w:rPr>
                <w:rFonts w:ascii="Calibri" w:hAnsi="Calibri"/>
                <w:sz w:val="22"/>
                <w:szCs w:val="22"/>
                <w:rPrChange w:id="602" w:author="Wigfall, Trevonte" w:date="2021-07-12T14:2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</w:r>
            <w:del w:id="603" w:author="Trevonte Wigfall" w:date="2021-10-03T01:08:00Z">
              <w:r w:rsidRPr="002A0DC6" w:rsidDel="00281D2F">
                <w:rPr>
                  <w:rFonts w:ascii="Calibri" w:hAnsi="Calibri"/>
                  <w:sz w:val="22"/>
                  <w:szCs w:val="22"/>
                  <w:rPrChange w:id="604" w:author="Wigfall, Trevonte" w:date="2021-07-12T14:29:00Z">
                    <w:rPr>
                      <w:rFonts w:ascii="Calibri" w:hAnsi="Calibri"/>
                      <w:strike/>
                      <w:sz w:val="22"/>
                      <w:szCs w:val="22"/>
                    </w:rPr>
                  </w:rPrChange>
                </w:rPr>
                <w:delText>3D</w:delText>
              </w:r>
            </w:del>
            <w:ins w:id="605" w:author="Trevonte Wigfall" w:date="2021-10-03T01:08:00Z">
              <w:r w:rsidR="00281D2F">
                <w:rPr>
                  <w:rFonts w:ascii="Calibri" w:hAnsi="Calibri"/>
                  <w:sz w:val="22"/>
                  <w:szCs w:val="22"/>
                </w:rPr>
                <w:t>Backflush List</w:t>
              </w:r>
            </w:ins>
            <w:r w:rsidRPr="002A0DC6">
              <w:rPr>
                <w:rFonts w:ascii="Calibri" w:hAnsi="Calibri"/>
                <w:sz w:val="22"/>
                <w:szCs w:val="22"/>
                <w:rPrChange w:id="606" w:author="Wigfall, Trevonte" w:date="2021-07-12T14:2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 xml:space="preserve"> master for 7D</w:t>
            </w:r>
          </w:p>
          <w:p w14:paraId="3FC4ABE7" w14:textId="77777777" w:rsidR="008F5FE5" w:rsidRPr="002A0DC6" w:rsidRDefault="008F5FE5" w:rsidP="008F5FE5">
            <w:pPr>
              <w:rPr>
                <w:rFonts w:ascii="Calibri" w:hAnsi="Calibri"/>
                <w:sz w:val="22"/>
                <w:szCs w:val="22"/>
                <w:rPrChange w:id="607" w:author="Wigfall, Trevonte" w:date="2021-07-12T14:2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="Calibri" w:hAnsi="Calibri"/>
                <w:sz w:val="22"/>
                <w:szCs w:val="22"/>
                <w:rPrChange w:id="608" w:author="Wigfall, Trevonte" w:date="2021-07-12T14:2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>7D master for 8Q</w:t>
            </w:r>
            <w:r w:rsidRPr="002A0DC6">
              <w:rPr>
                <w:rFonts w:ascii="Calibri" w:hAnsi="Calibri"/>
                <w:sz w:val="22"/>
                <w:szCs w:val="22"/>
                <w:rPrChange w:id="609" w:author="Wigfall, Trevonte" w:date="2021-07-12T14:29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>8Q master for everything else</w:t>
            </w:r>
            <w:r w:rsidRPr="002A0DC6">
              <w:rPr>
                <w:rFonts w:ascii="Calibri" w:hAnsi="Calibri"/>
                <w:noProof/>
                <w:sz w:val="22"/>
                <w:szCs w:val="22"/>
                <w:rPrChange w:id="610" w:author="Wigfall, Trevonte" w:date="2021-07-12T14:29:00Z">
                  <w:rPr>
                    <w:rFonts w:ascii="Calibri" w:hAnsi="Calibri"/>
                    <w:strike/>
                    <w:noProof/>
                    <w:sz w:val="22"/>
                    <w:szCs w:val="22"/>
                  </w:rPr>
                </w:rPrChange>
              </w:rPr>
              <w:drawing>
                <wp:anchor distT="0" distB="0" distL="114300" distR="114300" simplePos="0" relativeHeight="252106752" behindDoc="0" locked="0" layoutInCell="1" allowOverlap="1" wp14:anchorId="25782122" wp14:editId="0C9BDA5D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0</wp:posOffset>
                  </wp:positionV>
                  <wp:extent cx="180975" cy="266700"/>
                  <wp:effectExtent l="0" t="0" r="0" b="0"/>
                  <wp:wrapNone/>
                  <wp:docPr id="5" name="Text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Box 3"/>
                          <pic:cNvPicPr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703915C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rPrChange w:id="611" w:author="Wigfall, Trevonte" w:date="2021-07-12T14:29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EEC6B75" w14:textId="77777777" w:rsidR="008F5FE5" w:rsidRPr="002A0DC6" w:rsidRDefault="008F5FE5" w:rsidP="008F5FE5">
            <w:pPr>
              <w:rPr>
                <w:rFonts w:asciiTheme="minorHAnsi" w:hAnsiTheme="minorHAnsi"/>
                <w:smallCaps/>
                <w:sz w:val="22"/>
                <w:szCs w:val="22"/>
                <w:rPrChange w:id="612" w:author="Wigfall, Trevonte" w:date="2021-07-12T14:29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2A0DC6">
              <w:rPr>
                <w:rFonts w:ascii="Calibri" w:hAnsi="Calibri"/>
                <w:color w:val="000000"/>
                <w:sz w:val="22"/>
                <w:szCs w:val="22"/>
                <w:rPrChange w:id="613" w:author="Wigfall, Trevonte" w:date="2021-07-12T14:29:00Z">
                  <w:rPr>
                    <w:rFonts w:ascii="Calibri" w:hAnsi="Calibri"/>
                    <w:strike/>
                    <w:color w:val="000000"/>
                    <w:sz w:val="22"/>
                    <w:szCs w:val="22"/>
                  </w:rPr>
                </w:rPrChange>
              </w:rPr>
              <w:t>no discrepancies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EE35D38" w14:textId="40E3D1F0" w:rsidR="008F5FE5" w:rsidRPr="0026481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614" w:author="Wigfall, Trevonte" w:date="2021-07-12T14:34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del w:id="615" w:author="Wigfall, Trevonte" w:date="2021-05-27T10:51:00Z">
              <w:r w:rsidRPr="006A3FDE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616" w:author="Wigfall, Trevonte" w:date="2021-07-12T14:29:00Z">
              <w:r w:rsidR="002A0DC6" w:rsidRPr="006A3FDE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8F5FE5" w:rsidRPr="002A0DC6" w14:paraId="614436D5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47AB24C" w14:textId="77777777" w:rsidR="008F5FE5" w:rsidRPr="002A0DC6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216CDC0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FE004D0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254CAC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FB234C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A85F905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0AF098F" w14:textId="77777777" w:rsidR="008F5FE5" w:rsidRPr="002A0DC6" w:rsidRDefault="008F5FE5" w:rsidP="008F5FE5">
            <w:pPr>
              <w:rPr>
                <w:rFonts w:ascii="Calibri" w:hAnsi="Calibri" w:cs="Calibri"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Send email to Walter/Team when work is complete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60E9D80" w14:textId="77777777" w:rsidR="008F5FE5" w:rsidRPr="002A0DC6" w:rsidRDefault="008F5FE5" w:rsidP="008F5FE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smallCaps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9BCF65D" w14:textId="4F8B723D" w:rsidR="008F5FE5" w:rsidRPr="0026481C" w:rsidRDefault="008F5FE5" w:rsidP="008F5FE5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617" w:author="Wigfall, Trevonte" w:date="2021-07-12T14:34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618" w:author="Wigfall, Trevonte" w:date="2021-05-27T10:51:00Z">
              <w:r w:rsidRPr="006A3FDE" w:rsidDel="00AE59D6">
                <w:rPr>
                  <w:rFonts w:asciiTheme="minorHAnsi" w:hAnsiTheme="minorHAnsi"/>
                  <w:b/>
                  <w:sz w:val="22"/>
                  <w:szCs w:val="22"/>
                </w:rPr>
                <w:delText>4/28/21</w:delText>
              </w:r>
            </w:del>
            <w:ins w:id="619" w:author="Wigfall, Trevonte" w:date="2021-07-12T14:29:00Z">
              <w:r w:rsidR="002A0DC6" w:rsidRPr="006A3FDE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8F5FE5" w:rsidRPr="002A0DC6" w14:paraId="338BD7E3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0F87CB2" w14:textId="77777777" w:rsidR="008F5FE5" w:rsidRPr="002A0DC6" w:rsidRDefault="008F5FE5" w:rsidP="008F5FE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27D4810C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E676EAC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Code Editing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10D70A3" w14:textId="77777777" w:rsidR="008F5FE5" w:rsidRPr="002A0DC6" w:rsidRDefault="008F5FE5" w:rsidP="008F5FE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mallCaps/>
                <w:sz w:val="22"/>
                <w:szCs w:val="22"/>
              </w:rPr>
              <w:t>Environment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A6E0DF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C0DCC0A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85978C5" w14:textId="77777777" w:rsidR="008F5FE5" w:rsidRPr="002A0DC6" w:rsidRDefault="008F5FE5" w:rsidP="008F5FE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A0DC6">
              <w:rPr>
                <w:rFonts w:asciiTheme="minorHAnsi" w:hAnsiTheme="minorHAnsi"/>
                <w:b/>
                <w:sz w:val="22"/>
                <w:szCs w:val="22"/>
              </w:rPr>
              <w:t>Validate Environment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B7AEEF1" w14:textId="77777777" w:rsidR="008F5FE5" w:rsidRPr="002A0DC6" w:rsidRDefault="008F5FE5" w:rsidP="008F5FE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2A0DC6">
              <w:rPr>
                <w:rFonts w:asciiTheme="minorHAnsi" w:hAnsiTheme="minorHAnsi"/>
                <w:smallCaps/>
                <w:sz w:val="22"/>
                <w:szCs w:val="22"/>
              </w:rPr>
              <w:t>Environment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62D5112" w14:textId="2BBAD5CB" w:rsidR="008F5FE5" w:rsidRPr="0026481C" w:rsidRDefault="008F5FE5" w:rsidP="008F5FE5">
            <w:pPr>
              <w:rPr>
                <w:highlight w:val="yellow"/>
                <w:rPrChange w:id="620" w:author="Wigfall, Trevonte" w:date="2021-07-12T14:34:00Z">
                  <w:rPr/>
                </w:rPrChange>
              </w:rPr>
            </w:pPr>
            <w:del w:id="621" w:author="Wigfall, Trevonte" w:date="2021-05-27T10:51:00Z">
              <w:r w:rsidRPr="006A3FDE" w:rsidDel="00AE59D6">
                <w:rPr>
                  <w:rFonts w:asciiTheme="minorHAnsi" w:hAnsiTheme="minorHAnsi"/>
                  <w:b/>
                  <w:sz w:val="22"/>
                  <w:szCs w:val="22"/>
                  <w:rPrChange w:id="622" w:author="Trevonte Wigfall" w:date="2021-12-05T05:2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4/28/21</w:delText>
              </w:r>
            </w:del>
            <w:ins w:id="623" w:author="Wigfall, Trevonte" w:date="2021-07-12T14:29:00Z">
              <w:r w:rsidR="002A0DC6" w:rsidRPr="006A3FDE">
                <w:rPr>
                  <w:rFonts w:asciiTheme="minorHAnsi" w:hAnsiTheme="minorHAnsi"/>
                  <w:b/>
                  <w:sz w:val="22"/>
                  <w:szCs w:val="22"/>
                  <w:rPrChange w:id="624" w:author="Trevonte Wigfall" w:date="2021-12-05T05:2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</w:tbl>
    <w:p w14:paraId="4118EEE1" w14:textId="77777777" w:rsidR="0057614C" w:rsidRPr="002A0DC6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2"/>
      </w:tblGrid>
      <w:tr w:rsidR="008E63C2" w:rsidRPr="002A0DC6" w14:paraId="405FE24D" w14:textId="77777777" w:rsidTr="00C70289">
        <w:trPr>
          <w:trHeight w:val="2479"/>
        </w:trPr>
        <w:tc>
          <w:tcPr>
            <w:tcW w:w="13062" w:type="dxa"/>
          </w:tcPr>
          <w:p w14:paraId="74911104" w14:textId="77777777" w:rsidR="008E63C2" w:rsidRPr="002A0DC6" w:rsidRDefault="008E63C2" w:rsidP="00C70289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2A0DC6">
              <w:rPr>
                <w:rFonts w:ascii="Garamond" w:hAnsi="Garamond"/>
                <w:b/>
                <w:smallCaps/>
                <w:sz w:val="24"/>
                <w:szCs w:val="24"/>
              </w:rPr>
              <w:t>Comments:</w:t>
            </w:r>
          </w:p>
          <w:p w14:paraId="7C46BA24" w14:textId="77777777" w:rsidR="008E63C2" w:rsidRPr="002A0DC6" w:rsidRDefault="008E63C2" w:rsidP="00AB4FAD">
            <w:pPr>
              <w:rPr>
                <w:rFonts w:ascii="Calibri" w:hAnsi="Calibri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39797B1D" w14:textId="77777777" w:rsidR="0057614C" w:rsidRPr="002A0DC6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p w14:paraId="0474EAE5" w14:textId="77777777" w:rsidR="0057614C" w:rsidRPr="002A0DC6" w:rsidRDefault="0057614C">
      <w:pPr>
        <w:ind w:right="-90"/>
        <w:rPr>
          <w:rFonts w:ascii="Garamond" w:hAnsi="Garamond"/>
          <w:sz w:val="24"/>
          <w:szCs w:val="24"/>
        </w:rPr>
      </w:pPr>
    </w:p>
    <w:sectPr w:rsidR="0057614C" w:rsidRPr="002A0DC6">
      <w:headerReference w:type="default" r:id="rId12"/>
      <w:footerReference w:type="default" r:id="rId13"/>
      <w:pgSz w:w="15840" w:h="12240" w:orient="landscape" w:code="1"/>
      <w:pgMar w:top="720" w:right="1440" w:bottom="720" w:left="72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54A67" w14:textId="77777777" w:rsidR="00BB00BD" w:rsidRDefault="00BB00BD">
      <w:r>
        <w:separator/>
      </w:r>
    </w:p>
  </w:endnote>
  <w:endnote w:type="continuationSeparator" w:id="0">
    <w:p w14:paraId="3A32A779" w14:textId="77777777" w:rsidR="00BB00BD" w:rsidRDefault="00BB0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7A69F" w14:textId="77777777" w:rsidR="00C37A72" w:rsidRDefault="00C37A72">
    <w:pPr>
      <w:pStyle w:val="Footer"/>
      <w:tabs>
        <w:tab w:val="clear" w:pos="4320"/>
        <w:tab w:val="clear" w:pos="8640"/>
        <w:tab w:val="center" w:pos="6480"/>
        <w:tab w:val="right" w:pos="12780"/>
      </w:tabs>
    </w:pPr>
    <w:r>
      <w:t>Production Code Move Sheet V2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71EFE319" w14:textId="77777777" w:rsidR="00C37A72" w:rsidRDefault="00C37A72">
    <w:pPr>
      <w:pStyle w:val="Footer"/>
    </w:pPr>
    <w:r>
      <w:t>TS/QA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BD8B4" w14:textId="77777777" w:rsidR="00BB00BD" w:rsidRDefault="00BB00BD">
      <w:r>
        <w:separator/>
      </w:r>
    </w:p>
  </w:footnote>
  <w:footnote w:type="continuationSeparator" w:id="0">
    <w:p w14:paraId="078A84E4" w14:textId="77777777" w:rsidR="00BB00BD" w:rsidRDefault="00BB00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3FD19" w14:textId="77777777" w:rsidR="00C37A72" w:rsidRDefault="006A3FDE">
    <w:pPr>
      <w:pStyle w:val="Title"/>
      <w:outlineLvl w:val="0"/>
      <w:rPr>
        <w:rFonts w:ascii="Garamond" w:hAnsi="Garamond"/>
        <w:smallCaps/>
        <w:sz w:val="40"/>
        <w:szCs w:val="40"/>
      </w:rPr>
    </w:pPr>
    <w:r>
      <w:rPr>
        <w:noProof/>
      </w:rPr>
      <w:object w:dxaOrig="1440" w:dyaOrig="1440" w14:anchorId="6DE3E3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.05pt;margin-top:.2pt;width:172.8pt;height:66.1pt;z-index:-251658752">
          <v:imagedata r:id="rId1" o:title=""/>
        </v:shape>
        <o:OLEObject Type="Embed" ProgID="WangImage.Document" ShapeID="_x0000_s2049" DrawAspect="Content" ObjectID="_1700186882" r:id="rId2"/>
      </w:object>
    </w:r>
  </w:p>
  <w:p w14:paraId="7F8194A6" w14:textId="77777777" w:rsidR="00C37A72" w:rsidRDefault="00C37A72">
    <w:pPr>
      <w:pStyle w:val="Title"/>
      <w:ind w:right="1440"/>
      <w:jc w:val="right"/>
      <w:outlineLvl w:val="0"/>
      <w:rPr>
        <w:rFonts w:ascii="Garamond" w:hAnsi="Garamond"/>
        <w:smallCaps/>
        <w:sz w:val="40"/>
        <w:szCs w:val="40"/>
      </w:rPr>
    </w:pPr>
    <w:r w:rsidRPr="008E63C2">
      <w:rPr>
        <w:rFonts w:ascii="Garamond" w:hAnsi="Garamond"/>
        <w:smallCaps/>
        <w:sz w:val="40"/>
        <w:szCs w:val="40"/>
      </w:rPr>
      <w:t>Back-Out</w:t>
    </w:r>
    <w:r w:rsidRPr="008E63C2">
      <w:rPr>
        <w:rFonts w:ascii="Garamond" w:hAnsi="Garamond"/>
        <w:b w:val="0"/>
        <w:smallCaps/>
        <w:sz w:val="40"/>
        <w:szCs w:val="40"/>
      </w:rPr>
      <w:t xml:space="preserve"> </w:t>
    </w:r>
    <w:r>
      <w:rPr>
        <w:rFonts w:ascii="Garamond" w:hAnsi="Garamond"/>
        <w:smallCaps/>
        <w:sz w:val="40"/>
        <w:szCs w:val="40"/>
      </w:rPr>
      <w:t xml:space="preserve">&amp; </w:t>
    </w:r>
    <w:r w:rsidRPr="00AF10C5">
      <w:rPr>
        <w:rFonts w:ascii="Garamond" w:hAnsi="Garamond"/>
        <w:smallCaps/>
        <w:sz w:val="40"/>
        <w:szCs w:val="40"/>
      </w:rPr>
      <w:t>Implementation Plan</w:t>
    </w:r>
  </w:p>
  <w:p w14:paraId="2930AC14" w14:textId="77777777" w:rsidR="00C37A72" w:rsidRDefault="00C37A72">
    <w:pPr>
      <w:pStyle w:val="Title"/>
      <w:outlineLvl w:val="0"/>
      <w:rPr>
        <w:rFonts w:ascii="Garamond" w:hAnsi="Garamond"/>
        <w:smallCaps/>
        <w:sz w:val="40"/>
        <w:szCs w:val="40"/>
      </w:rPr>
    </w:pPr>
  </w:p>
  <w:p w14:paraId="4B4633D6" w14:textId="77777777" w:rsidR="00C37A72" w:rsidRDefault="00C37A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CF60F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6BF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B156A"/>
    <w:multiLevelType w:val="hybridMultilevel"/>
    <w:tmpl w:val="8CD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24F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42A1"/>
    <w:multiLevelType w:val="hybridMultilevel"/>
    <w:tmpl w:val="A46C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C8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4BF"/>
    <w:multiLevelType w:val="hybridMultilevel"/>
    <w:tmpl w:val="BE7C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31EF0"/>
    <w:multiLevelType w:val="hybridMultilevel"/>
    <w:tmpl w:val="29C492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AE762A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73C52"/>
    <w:multiLevelType w:val="hybridMultilevel"/>
    <w:tmpl w:val="B6F68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81B88"/>
    <w:multiLevelType w:val="hybridMultilevel"/>
    <w:tmpl w:val="DAF8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E4531"/>
    <w:multiLevelType w:val="hybridMultilevel"/>
    <w:tmpl w:val="65BAF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7D523D"/>
    <w:multiLevelType w:val="hybridMultilevel"/>
    <w:tmpl w:val="F6AA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E496C"/>
    <w:multiLevelType w:val="hybridMultilevel"/>
    <w:tmpl w:val="CBAA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4D3709"/>
    <w:multiLevelType w:val="hybridMultilevel"/>
    <w:tmpl w:val="E01C204A"/>
    <w:lvl w:ilvl="0" w:tplc="C07CCC7A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32182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5D118D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DEE30D3"/>
    <w:multiLevelType w:val="hybridMultilevel"/>
    <w:tmpl w:val="AE1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623D2"/>
    <w:multiLevelType w:val="hybridMultilevel"/>
    <w:tmpl w:val="8BD4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C5BDA"/>
    <w:multiLevelType w:val="hybridMultilevel"/>
    <w:tmpl w:val="054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6A173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744194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726765"/>
    <w:multiLevelType w:val="hybridMultilevel"/>
    <w:tmpl w:val="2D30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221DD5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871526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721732"/>
    <w:multiLevelType w:val="hybridMultilevel"/>
    <w:tmpl w:val="3EE8A9E8"/>
    <w:lvl w:ilvl="0" w:tplc="99E0B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0240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E624851"/>
    <w:multiLevelType w:val="hybridMultilevel"/>
    <w:tmpl w:val="19F2D21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5E382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9428B4"/>
    <w:multiLevelType w:val="hybridMultilevel"/>
    <w:tmpl w:val="83C47014"/>
    <w:lvl w:ilvl="0" w:tplc="03A6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EA4BFB"/>
    <w:multiLevelType w:val="hybridMultilevel"/>
    <w:tmpl w:val="6358C1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 w15:restartNumberingAfterBreak="0">
    <w:nsid w:val="5E547654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5D7B9B"/>
    <w:multiLevelType w:val="hybridMultilevel"/>
    <w:tmpl w:val="70B667AA"/>
    <w:lvl w:ilvl="0" w:tplc="C3D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4237BE"/>
    <w:multiLevelType w:val="hybridMultilevel"/>
    <w:tmpl w:val="7DB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834EAF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BC1CC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A4742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8377DD"/>
    <w:multiLevelType w:val="hybridMultilevel"/>
    <w:tmpl w:val="459E0A4A"/>
    <w:lvl w:ilvl="0" w:tplc="5114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98041F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438CC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78BC27C7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E33F6B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FC5A0A"/>
    <w:multiLevelType w:val="hybridMultilevel"/>
    <w:tmpl w:val="107CABC8"/>
    <w:lvl w:ilvl="0" w:tplc="209C8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6"/>
  </w:num>
  <w:num w:numId="4">
    <w:abstractNumId w:val="1"/>
  </w:num>
  <w:num w:numId="5">
    <w:abstractNumId w:val="23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0"/>
  </w:num>
  <w:num w:numId="8">
    <w:abstractNumId w:val="8"/>
  </w:num>
  <w:num w:numId="9">
    <w:abstractNumId w:val="21"/>
  </w:num>
  <w:num w:numId="10">
    <w:abstractNumId w:val="24"/>
  </w:num>
  <w:num w:numId="11">
    <w:abstractNumId w:val="26"/>
  </w:num>
  <w:num w:numId="12">
    <w:abstractNumId w:val="36"/>
  </w:num>
  <w:num w:numId="13">
    <w:abstractNumId w:val="5"/>
  </w:num>
  <w:num w:numId="14">
    <w:abstractNumId w:val="31"/>
  </w:num>
  <w:num w:numId="15">
    <w:abstractNumId w:val="3"/>
  </w:num>
  <w:num w:numId="16">
    <w:abstractNumId w:val="32"/>
  </w:num>
  <w:num w:numId="17">
    <w:abstractNumId w:val="17"/>
  </w:num>
  <w:num w:numId="18">
    <w:abstractNumId w:val="30"/>
  </w:num>
  <w:num w:numId="19">
    <w:abstractNumId w:val="33"/>
  </w:num>
  <w:num w:numId="20">
    <w:abstractNumId w:val="2"/>
  </w:num>
  <w:num w:numId="21">
    <w:abstractNumId w:val="16"/>
  </w:num>
  <w:num w:numId="22">
    <w:abstractNumId w:val="41"/>
  </w:num>
  <w:num w:numId="23">
    <w:abstractNumId w:val="28"/>
  </w:num>
  <w:num w:numId="24">
    <w:abstractNumId w:val="29"/>
  </w:num>
  <w:num w:numId="25">
    <w:abstractNumId w:val="20"/>
  </w:num>
  <w:num w:numId="26">
    <w:abstractNumId w:val="39"/>
  </w:num>
  <w:num w:numId="27">
    <w:abstractNumId w:val="13"/>
  </w:num>
  <w:num w:numId="28">
    <w:abstractNumId w:val="42"/>
  </w:num>
  <w:num w:numId="29">
    <w:abstractNumId w:val="25"/>
  </w:num>
  <w:num w:numId="30">
    <w:abstractNumId w:val="13"/>
  </w:num>
  <w:num w:numId="31">
    <w:abstractNumId w:val="37"/>
  </w:num>
  <w:num w:numId="32">
    <w:abstractNumId w:val="38"/>
  </w:num>
  <w:num w:numId="33">
    <w:abstractNumId w:val="18"/>
  </w:num>
  <w:num w:numId="34">
    <w:abstractNumId w:val="35"/>
  </w:num>
  <w:num w:numId="35">
    <w:abstractNumId w:val="15"/>
  </w:num>
  <w:num w:numId="36">
    <w:abstractNumId w:val="34"/>
  </w:num>
  <w:num w:numId="37">
    <w:abstractNumId w:val="12"/>
  </w:num>
  <w:num w:numId="38">
    <w:abstractNumId w:val="4"/>
  </w:num>
  <w:num w:numId="39">
    <w:abstractNumId w:val="19"/>
  </w:num>
  <w:num w:numId="40">
    <w:abstractNumId w:val="9"/>
  </w:num>
  <w:num w:numId="41">
    <w:abstractNumId w:val="10"/>
  </w:num>
  <w:num w:numId="42">
    <w:abstractNumId w:val="7"/>
  </w:num>
  <w:num w:numId="43">
    <w:abstractNumId w:val="11"/>
  </w:num>
  <w:num w:numId="44">
    <w:abstractNumId w:val="27"/>
  </w:num>
  <w:num w:numId="45">
    <w:abstractNumId w:val="14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gfall, Trevonte">
    <w15:presenceInfo w15:providerId="AD" w15:userId="S::AF47837@ad.wellpoint.com::9c24ad19-33db-463f-b9c4-0fd7a1986d3d"/>
  </w15:person>
  <w15:person w15:author="Trevonte Wigfall">
    <w15:presenceInfo w15:providerId="Windows Live" w15:userId="34d0e99d003078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1F"/>
    <w:rsid w:val="00001D93"/>
    <w:rsid w:val="00003336"/>
    <w:rsid w:val="00005BE1"/>
    <w:rsid w:val="00007341"/>
    <w:rsid w:val="00011291"/>
    <w:rsid w:val="000120AC"/>
    <w:rsid w:val="00013A0E"/>
    <w:rsid w:val="00015ECA"/>
    <w:rsid w:val="000166A4"/>
    <w:rsid w:val="00016BC4"/>
    <w:rsid w:val="0002180D"/>
    <w:rsid w:val="00022F54"/>
    <w:rsid w:val="0002394B"/>
    <w:rsid w:val="0002426F"/>
    <w:rsid w:val="00025255"/>
    <w:rsid w:val="000336DE"/>
    <w:rsid w:val="00034DD6"/>
    <w:rsid w:val="000373EE"/>
    <w:rsid w:val="0003762A"/>
    <w:rsid w:val="00037AF5"/>
    <w:rsid w:val="00037E82"/>
    <w:rsid w:val="00040E94"/>
    <w:rsid w:val="000410B2"/>
    <w:rsid w:val="00042023"/>
    <w:rsid w:val="000430AB"/>
    <w:rsid w:val="000465BD"/>
    <w:rsid w:val="00046A89"/>
    <w:rsid w:val="00046BE4"/>
    <w:rsid w:val="00047B81"/>
    <w:rsid w:val="0005091E"/>
    <w:rsid w:val="000523D3"/>
    <w:rsid w:val="00052451"/>
    <w:rsid w:val="00052EB0"/>
    <w:rsid w:val="00053809"/>
    <w:rsid w:val="000539CF"/>
    <w:rsid w:val="00055418"/>
    <w:rsid w:val="000556E3"/>
    <w:rsid w:val="00055E1E"/>
    <w:rsid w:val="000560D8"/>
    <w:rsid w:val="00056489"/>
    <w:rsid w:val="00056DB5"/>
    <w:rsid w:val="0005731A"/>
    <w:rsid w:val="000601D1"/>
    <w:rsid w:val="0006054C"/>
    <w:rsid w:val="0006276E"/>
    <w:rsid w:val="0006449A"/>
    <w:rsid w:val="000648B5"/>
    <w:rsid w:val="000658A3"/>
    <w:rsid w:val="00066135"/>
    <w:rsid w:val="000666D6"/>
    <w:rsid w:val="00067182"/>
    <w:rsid w:val="000674EB"/>
    <w:rsid w:val="000703AD"/>
    <w:rsid w:val="000704D7"/>
    <w:rsid w:val="000707A1"/>
    <w:rsid w:val="000724AA"/>
    <w:rsid w:val="000727DE"/>
    <w:rsid w:val="00072AB5"/>
    <w:rsid w:val="00073C61"/>
    <w:rsid w:val="00073F86"/>
    <w:rsid w:val="000751DC"/>
    <w:rsid w:val="00076194"/>
    <w:rsid w:val="0007657B"/>
    <w:rsid w:val="00077482"/>
    <w:rsid w:val="00080091"/>
    <w:rsid w:val="000801CD"/>
    <w:rsid w:val="000817B0"/>
    <w:rsid w:val="00082F38"/>
    <w:rsid w:val="000847EF"/>
    <w:rsid w:val="00084AE2"/>
    <w:rsid w:val="00084C1E"/>
    <w:rsid w:val="000857A2"/>
    <w:rsid w:val="000872C1"/>
    <w:rsid w:val="00087A66"/>
    <w:rsid w:val="00087EFB"/>
    <w:rsid w:val="00087F1D"/>
    <w:rsid w:val="000906EB"/>
    <w:rsid w:val="000936CE"/>
    <w:rsid w:val="00097773"/>
    <w:rsid w:val="000A0EB0"/>
    <w:rsid w:val="000A3211"/>
    <w:rsid w:val="000A35DC"/>
    <w:rsid w:val="000A590D"/>
    <w:rsid w:val="000A5DB4"/>
    <w:rsid w:val="000A687E"/>
    <w:rsid w:val="000A6EBB"/>
    <w:rsid w:val="000A7DB2"/>
    <w:rsid w:val="000B0115"/>
    <w:rsid w:val="000B065D"/>
    <w:rsid w:val="000B0C96"/>
    <w:rsid w:val="000B120C"/>
    <w:rsid w:val="000B2C3D"/>
    <w:rsid w:val="000B2C59"/>
    <w:rsid w:val="000B3496"/>
    <w:rsid w:val="000B37BC"/>
    <w:rsid w:val="000B3CE3"/>
    <w:rsid w:val="000B6B10"/>
    <w:rsid w:val="000B74BB"/>
    <w:rsid w:val="000C1BC1"/>
    <w:rsid w:val="000C23CA"/>
    <w:rsid w:val="000C2565"/>
    <w:rsid w:val="000C2F24"/>
    <w:rsid w:val="000C34F5"/>
    <w:rsid w:val="000C5277"/>
    <w:rsid w:val="000C6402"/>
    <w:rsid w:val="000C6427"/>
    <w:rsid w:val="000C6EE5"/>
    <w:rsid w:val="000D2725"/>
    <w:rsid w:val="000D3902"/>
    <w:rsid w:val="000D5305"/>
    <w:rsid w:val="000D7436"/>
    <w:rsid w:val="000D7EB9"/>
    <w:rsid w:val="000E3677"/>
    <w:rsid w:val="000E3FD6"/>
    <w:rsid w:val="000E4E82"/>
    <w:rsid w:val="000E56E5"/>
    <w:rsid w:val="000F1E83"/>
    <w:rsid w:val="000F69A9"/>
    <w:rsid w:val="001006F5"/>
    <w:rsid w:val="0010090F"/>
    <w:rsid w:val="00105D23"/>
    <w:rsid w:val="00111C1A"/>
    <w:rsid w:val="00113A6D"/>
    <w:rsid w:val="001146AA"/>
    <w:rsid w:val="001168F0"/>
    <w:rsid w:val="0011759E"/>
    <w:rsid w:val="00121E47"/>
    <w:rsid w:val="001234D7"/>
    <w:rsid w:val="00123DC2"/>
    <w:rsid w:val="0012634F"/>
    <w:rsid w:val="001275E8"/>
    <w:rsid w:val="001316CF"/>
    <w:rsid w:val="0013288B"/>
    <w:rsid w:val="00132B90"/>
    <w:rsid w:val="001352FD"/>
    <w:rsid w:val="001364BB"/>
    <w:rsid w:val="00140FFD"/>
    <w:rsid w:val="00142BA5"/>
    <w:rsid w:val="00143571"/>
    <w:rsid w:val="00144158"/>
    <w:rsid w:val="00146EE1"/>
    <w:rsid w:val="00150ECC"/>
    <w:rsid w:val="00152735"/>
    <w:rsid w:val="00155FB7"/>
    <w:rsid w:val="00157C9D"/>
    <w:rsid w:val="00160FA4"/>
    <w:rsid w:val="00163D5A"/>
    <w:rsid w:val="00165703"/>
    <w:rsid w:val="00166CD7"/>
    <w:rsid w:val="00167E86"/>
    <w:rsid w:val="001734E7"/>
    <w:rsid w:val="00174021"/>
    <w:rsid w:val="00175E82"/>
    <w:rsid w:val="0017681D"/>
    <w:rsid w:val="00180409"/>
    <w:rsid w:val="00181169"/>
    <w:rsid w:val="001816B3"/>
    <w:rsid w:val="001820D3"/>
    <w:rsid w:val="00182203"/>
    <w:rsid w:val="0018315A"/>
    <w:rsid w:val="00184DAD"/>
    <w:rsid w:val="00191E26"/>
    <w:rsid w:val="001939E0"/>
    <w:rsid w:val="00193D74"/>
    <w:rsid w:val="00193EB9"/>
    <w:rsid w:val="001944CF"/>
    <w:rsid w:val="00194CCA"/>
    <w:rsid w:val="0019528D"/>
    <w:rsid w:val="00195E6B"/>
    <w:rsid w:val="001A00DB"/>
    <w:rsid w:val="001A266B"/>
    <w:rsid w:val="001A283D"/>
    <w:rsid w:val="001A6364"/>
    <w:rsid w:val="001A6C4B"/>
    <w:rsid w:val="001B0457"/>
    <w:rsid w:val="001B1EEA"/>
    <w:rsid w:val="001B77F5"/>
    <w:rsid w:val="001B78B8"/>
    <w:rsid w:val="001C097C"/>
    <w:rsid w:val="001C1219"/>
    <w:rsid w:val="001C2CD0"/>
    <w:rsid w:val="001C361A"/>
    <w:rsid w:val="001C43F0"/>
    <w:rsid w:val="001C5E8C"/>
    <w:rsid w:val="001C6232"/>
    <w:rsid w:val="001C693F"/>
    <w:rsid w:val="001C721A"/>
    <w:rsid w:val="001C73CD"/>
    <w:rsid w:val="001D0437"/>
    <w:rsid w:val="001D07EF"/>
    <w:rsid w:val="001D08AB"/>
    <w:rsid w:val="001D4467"/>
    <w:rsid w:val="001D452B"/>
    <w:rsid w:val="001D53B9"/>
    <w:rsid w:val="001D7447"/>
    <w:rsid w:val="001D7DCF"/>
    <w:rsid w:val="001E0B42"/>
    <w:rsid w:val="001E1054"/>
    <w:rsid w:val="001E31FC"/>
    <w:rsid w:val="001E361B"/>
    <w:rsid w:val="001E55C7"/>
    <w:rsid w:val="001E69C1"/>
    <w:rsid w:val="001E6F26"/>
    <w:rsid w:val="001E74B2"/>
    <w:rsid w:val="001E7AB0"/>
    <w:rsid w:val="001F0781"/>
    <w:rsid w:val="001F2CE1"/>
    <w:rsid w:val="001F50EC"/>
    <w:rsid w:val="001F67B2"/>
    <w:rsid w:val="001F7C92"/>
    <w:rsid w:val="002002B7"/>
    <w:rsid w:val="00200941"/>
    <w:rsid w:val="00203ACC"/>
    <w:rsid w:val="00204029"/>
    <w:rsid w:val="00204E7C"/>
    <w:rsid w:val="00205B54"/>
    <w:rsid w:val="00210200"/>
    <w:rsid w:val="00211584"/>
    <w:rsid w:val="00211B34"/>
    <w:rsid w:val="00213B58"/>
    <w:rsid w:val="00214317"/>
    <w:rsid w:val="00220DBA"/>
    <w:rsid w:val="00221F13"/>
    <w:rsid w:val="00226EAE"/>
    <w:rsid w:val="002300F2"/>
    <w:rsid w:val="002318D8"/>
    <w:rsid w:val="002319A8"/>
    <w:rsid w:val="00232503"/>
    <w:rsid w:val="002326FC"/>
    <w:rsid w:val="00236022"/>
    <w:rsid w:val="00236192"/>
    <w:rsid w:val="00236DE8"/>
    <w:rsid w:val="00237142"/>
    <w:rsid w:val="00237418"/>
    <w:rsid w:val="00237786"/>
    <w:rsid w:val="00237C22"/>
    <w:rsid w:val="00237DE5"/>
    <w:rsid w:val="00240F73"/>
    <w:rsid w:val="00242B31"/>
    <w:rsid w:val="00245D3D"/>
    <w:rsid w:val="00251F9B"/>
    <w:rsid w:val="00252CC8"/>
    <w:rsid w:val="00254317"/>
    <w:rsid w:val="00260761"/>
    <w:rsid w:val="0026167B"/>
    <w:rsid w:val="002618F5"/>
    <w:rsid w:val="00262A70"/>
    <w:rsid w:val="0026481C"/>
    <w:rsid w:val="002649E9"/>
    <w:rsid w:val="0026596E"/>
    <w:rsid w:val="00266769"/>
    <w:rsid w:val="00266882"/>
    <w:rsid w:val="00266DFD"/>
    <w:rsid w:val="0027537D"/>
    <w:rsid w:val="0028037E"/>
    <w:rsid w:val="002812B4"/>
    <w:rsid w:val="002816E3"/>
    <w:rsid w:val="00281B8F"/>
    <w:rsid w:val="00281D2F"/>
    <w:rsid w:val="0028247E"/>
    <w:rsid w:val="0028271B"/>
    <w:rsid w:val="00284060"/>
    <w:rsid w:val="00285BB2"/>
    <w:rsid w:val="00287782"/>
    <w:rsid w:val="002907E6"/>
    <w:rsid w:val="00292997"/>
    <w:rsid w:val="00293BB6"/>
    <w:rsid w:val="00295309"/>
    <w:rsid w:val="00296E76"/>
    <w:rsid w:val="00297357"/>
    <w:rsid w:val="00297432"/>
    <w:rsid w:val="002A0006"/>
    <w:rsid w:val="002A0DC6"/>
    <w:rsid w:val="002A21CC"/>
    <w:rsid w:val="002A2F9A"/>
    <w:rsid w:val="002A51F6"/>
    <w:rsid w:val="002A6DAD"/>
    <w:rsid w:val="002B176D"/>
    <w:rsid w:val="002B17F4"/>
    <w:rsid w:val="002B294D"/>
    <w:rsid w:val="002B587A"/>
    <w:rsid w:val="002B67AD"/>
    <w:rsid w:val="002B6CAF"/>
    <w:rsid w:val="002C12A1"/>
    <w:rsid w:val="002C16C0"/>
    <w:rsid w:val="002C347B"/>
    <w:rsid w:val="002C4204"/>
    <w:rsid w:val="002C4DDA"/>
    <w:rsid w:val="002C78AF"/>
    <w:rsid w:val="002D047D"/>
    <w:rsid w:val="002D1835"/>
    <w:rsid w:val="002D3444"/>
    <w:rsid w:val="002D6069"/>
    <w:rsid w:val="002D66E6"/>
    <w:rsid w:val="002E0547"/>
    <w:rsid w:val="002E0F0D"/>
    <w:rsid w:val="002E163C"/>
    <w:rsid w:val="002E1F29"/>
    <w:rsid w:val="002E2942"/>
    <w:rsid w:val="002E2A57"/>
    <w:rsid w:val="002E2A84"/>
    <w:rsid w:val="002E53EA"/>
    <w:rsid w:val="002E6B37"/>
    <w:rsid w:val="002E7DE4"/>
    <w:rsid w:val="002F121F"/>
    <w:rsid w:val="002F1AE3"/>
    <w:rsid w:val="002F33E0"/>
    <w:rsid w:val="002F36E6"/>
    <w:rsid w:val="002F4B39"/>
    <w:rsid w:val="002F5EDE"/>
    <w:rsid w:val="002F7317"/>
    <w:rsid w:val="002F73FB"/>
    <w:rsid w:val="002F7C14"/>
    <w:rsid w:val="00302ADF"/>
    <w:rsid w:val="00302B9C"/>
    <w:rsid w:val="00303B32"/>
    <w:rsid w:val="00304153"/>
    <w:rsid w:val="00310B0E"/>
    <w:rsid w:val="00311078"/>
    <w:rsid w:val="00311B0D"/>
    <w:rsid w:val="003131C9"/>
    <w:rsid w:val="00314551"/>
    <w:rsid w:val="003148E0"/>
    <w:rsid w:val="00315400"/>
    <w:rsid w:val="00316138"/>
    <w:rsid w:val="00320822"/>
    <w:rsid w:val="00320ADD"/>
    <w:rsid w:val="0032172F"/>
    <w:rsid w:val="00321FA4"/>
    <w:rsid w:val="003257AB"/>
    <w:rsid w:val="00332235"/>
    <w:rsid w:val="003402C7"/>
    <w:rsid w:val="00342449"/>
    <w:rsid w:val="00345402"/>
    <w:rsid w:val="00345FFE"/>
    <w:rsid w:val="00346A83"/>
    <w:rsid w:val="00346E9B"/>
    <w:rsid w:val="00350510"/>
    <w:rsid w:val="00350776"/>
    <w:rsid w:val="00351219"/>
    <w:rsid w:val="00351ADA"/>
    <w:rsid w:val="00355224"/>
    <w:rsid w:val="00357A7D"/>
    <w:rsid w:val="0036046D"/>
    <w:rsid w:val="003604E8"/>
    <w:rsid w:val="00360904"/>
    <w:rsid w:val="0036134E"/>
    <w:rsid w:val="00365FD0"/>
    <w:rsid w:val="00367764"/>
    <w:rsid w:val="00371869"/>
    <w:rsid w:val="00372B1F"/>
    <w:rsid w:val="00380302"/>
    <w:rsid w:val="003813A8"/>
    <w:rsid w:val="00381D8C"/>
    <w:rsid w:val="00382127"/>
    <w:rsid w:val="00384115"/>
    <w:rsid w:val="0038513B"/>
    <w:rsid w:val="00387FD6"/>
    <w:rsid w:val="00390D2B"/>
    <w:rsid w:val="00391C62"/>
    <w:rsid w:val="00395A29"/>
    <w:rsid w:val="00396C35"/>
    <w:rsid w:val="00396EFB"/>
    <w:rsid w:val="003A03AD"/>
    <w:rsid w:val="003A0814"/>
    <w:rsid w:val="003A2DC4"/>
    <w:rsid w:val="003A3040"/>
    <w:rsid w:val="003A4904"/>
    <w:rsid w:val="003A4EFB"/>
    <w:rsid w:val="003A582E"/>
    <w:rsid w:val="003B1789"/>
    <w:rsid w:val="003B1FC1"/>
    <w:rsid w:val="003B6C76"/>
    <w:rsid w:val="003B7476"/>
    <w:rsid w:val="003B76CA"/>
    <w:rsid w:val="003D47BF"/>
    <w:rsid w:val="003D5472"/>
    <w:rsid w:val="003D60C7"/>
    <w:rsid w:val="003D7130"/>
    <w:rsid w:val="003D7C61"/>
    <w:rsid w:val="003D7CA2"/>
    <w:rsid w:val="003E13D6"/>
    <w:rsid w:val="003E54C0"/>
    <w:rsid w:val="003F05F7"/>
    <w:rsid w:val="003F1866"/>
    <w:rsid w:val="003F18C9"/>
    <w:rsid w:val="003F1CE5"/>
    <w:rsid w:val="003F3436"/>
    <w:rsid w:val="003F35F8"/>
    <w:rsid w:val="003F4C8B"/>
    <w:rsid w:val="003F511A"/>
    <w:rsid w:val="003F6FAC"/>
    <w:rsid w:val="003F7572"/>
    <w:rsid w:val="003F7589"/>
    <w:rsid w:val="00400821"/>
    <w:rsid w:val="00400D24"/>
    <w:rsid w:val="0040156D"/>
    <w:rsid w:val="00401CE1"/>
    <w:rsid w:val="00403930"/>
    <w:rsid w:val="00405873"/>
    <w:rsid w:val="00405B0C"/>
    <w:rsid w:val="00407D2F"/>
    <w:rsid w:val="00410E88"/>
    <w:rsid w:val="004121E0"/>
    <w:rsid w:val="00412E00"/>
    <w:rsid w:val="00414084"/>
    <w:rsid w:val="00414AF7"/>
    <w:rsid w:val="00414BFE"/>
    <w:rsid w:val="00416440"/>
    <w:rsid w:val="0041735E"/>
    <w:rsid w:val="004203B5"/>
    <w:rsid w:val="004204E1"/>
    <w:rsid w:val="0042196E"/>
    <w:rsid w:val="00421D25"/>
    <w:rsid w:val="0042256C"/>
    <w:rsid w:val="00422C06"/>
    <w:rsid w:val="00423D11"/>
    <w:rsid w:val="004245B0"/>
    <w:rsid w:val="004270A0"/>
    <w:rsid w:val="00427263"/>
    <w:rsid w:val="004272C6"/>
    <w:rsid w:val="0042783B"/>
    <w:rsid w:val="0043170D"/>
    <w:rsid w:val="004317D4"/>
    <w:rsid w:val="00432652"/>
    <w:rsid w:val="004336EF"/>
    <w:rsid w:val="0043379F"/>
    <w:rsid w:val="004340DC"/>
    <w:rsid w:val="004411A1"/>
    <w:rsid w:val="00443857"/>
    <w:rsid w:val="00444C41"/>
    <w:rsid w:val="004473D0"/>
    <w:rsid w:val="00451FD6"/>
    <w:rsid w:val="00452ACB"/>
    <w:rsid w:val="0045713F"/>
    <w:rsid w:val="00460FF1"/>
    <w:rsid w:val="00461549"/>
    <w:rsid w:val="00463B24"/>
    <w:rsid w:val="00465AE0"/>
    <w:rsid w:val="00467383"/>
    <w:rsid w:val="004679C7"/>
    <w:rsid w:val="00471ACC"/>
    <w:rsid w:val="00471E4D"/>
    <w:rsid w:val="00472870"/>
    <w:rsid w:val="00472FF6"/>
    <w:rsid w:val="004745EC"/>
    <w:rsid w:val="00475A22"/>
    <w:rsid w:val="00476032"/>
    <w:rsid w:val="00476347"/>
    <w:rsid w:val="0048073E"/>
    <w:rsid w:val="00482095"/>
    <w:rsid w:val="0048255B"/>
    <w:rsid w:val="00482DD4"/>
    <w:rsid w:val="004857DB"/>
    <w:rsid w:val="004872AB"/>
    <w:rsid w:val="00487CA0"/>
    <w:rsid w:val="004922CC"/>
    <w:rsid w:val="00492663"/>
    <w:rsid w:val="00495EC6"/>
    <w:rsid w:val="00496E91"/>
    <w:rsid w:val="004A0057"/>
    <w:rsid w:val="004A18B3"/>
    <w:rsid w:val="004A1C1F"/>
    <w:rsid w:val="004A29BC"/>
    <w:rsid w:val="004A2CE1"/>
    <w:rsid w:val="004A403B"/>
    <w:rsid w:val="004A4527"/>
    <w:rsid w:val="004A485D"/>
    <w:rsid w:val="004A4EA4"/>
    <w:rsid w:val="004A50D9"/>
    <w:rsid w:val="004A52E7"/>
    <w:rsid w:val="004A7312"/>
    <w:rsid w:val="004B1AE1"/>
    <w:rsid w:val="004B3497"/>
    <w:rsid w:val="004B39F0"/>
    <w:rsid w:val="004B424E"/>
    <w:rsid w:val="004B6C64"/>
    <w:rsid w:val="004B6F89"/>
    <w:rsid w:val="004B7657"/>
    <w:rsid w:val="004C15E7"/>
    <w:rsid w:val="004C19A4"/>
    <w:rsid w:val="004C1BB0"/>
    <w:rsid w:val="004C2FF5"/>
    <w:rsid w:val="004C41DB"/>
    <w:rsid w:val="004C4920"/>
    <w:rsid w:val="004C4F71"/>
    <w:rsid w:val="004C7D91"/>
    <w:rsid w:val="004D5462"/>
    <w:rsid w:val="004D5B0F"/>
    <w:rsid w:val="004D5D76"/>
    <w:rsid w:val="004D7626"/>
    <w:rsid w:val="004D7B63"/>
    <w:rsid w:val="004E00C6"/>
    <w:rsid w:val="004E25E6"/>
    <w:rsid w:val="004E5308"/>
    <w:rsid w:val="004F10E8"/>
    <w:rsid w:val="004F64D0"/>
    <w:rsid w:val="00500AD8"/>
    <w:rsid w:val="00500F34"/>
    <w:rsid w:val="00501171"/>
    <w:rsid w:val="00504A36"/>
    <w:rsid w:val="00504AE1"/>
    <w:rsid w:val="00506BAB"/>
    <w:rsid w:val="005072AB"/>
    <w:rsid w:val="00510506"/>
    <w:rsid w:val="005117D4"/>
    <w:rsid w:val="00511FB7"/>
    <w:rsid w:val="0051224F"/>
    <w:rsid w:val="00514B98"/>
    <w:rsid w:val="005164C8"/>
    <w:rsid w:val="005212AC"/>
    <w:rsid w:val="00521792"/>
    <w:rsid w:val="00521F28"/>
    <w:rsid w:val="0052300A"/>
    <w:rsid w:val="00523E48"/>
    <w:rsid w:val="00524190"/>
    <w:rsid w:val="0052464B"/>
    <w:rsid w:val="00527593"/>
    <w:rsid w:val="00527925"/>
    <w:rsid w:val="00527B15"/>
    <w:rsid w:val="005316A2"/>
    <w:rsid w:val="005317CA"/>
    <w:rsid w:val="00533B29"/>
    <w:rsid w:val="00534344"/>
    <w:rsid w:val="00534616"/>
    <w:rsid w:val="005429EE"/>
    <w:rsid w:val="00551630"/>
    <w:rsid w:val="00553114"/>
    <w:rsid w:val="00553D9C"/>
    <w:rsid w:val="00555F54"/>
    <w:rsid w:val="00556432"/>
    <w:rsid w:val="005600D1"/>
    <w:rsid w:val="00560673"/>
    <w:rsid w:val="005609C6"/>
    <w:rsid w:val="00562FB4"/>
    <w:rsid w:val="00564781"/>
    <w:rsid w:val="005653A3"/>
    <w:rsid w:val="005667ED"/>
    <w:rsid w:val="005710B2"/>
    <w:rsid w:val="00572C43"/>
    <w:rsid w:val="00572D46"/>
    <w:rsid w:val="00572F32"/>
    <w:rsid w:val="0057329F"/>
    <w:rsid w:val="00573CF0"/>
    <w:rsid w:val="0057502E"/>
    <w:rsid w:val="00575750"/>
    <w:rsid w:val="0057614C"/>
    <w:rsid w:val="005765D2"/>
    <w:rsid w:val="00576B95"/>
    <w:rsid w:val="00585EB7"/>
    <w:rsid w:val="00586E9B"/>
    <w:rsid w:val="00590F84"/>
    <w:rsid w:val="0059155A"/>
    <w:rsid w:val="00592D0C"/>
    <w:rsid w:val="00597193"/>
    <w:rsid w:val="00597B9C"/>
    <w:rsid w:val="005A122C"/>
    <w:rsid w:val="005A156F"/>
    <w:rsid w:val="005A1DBF"/>
    <w:rsid w:val="005A2868"/>
    <w:rsid w:val="005A2DEE"/>
    <w:rsid w:val="005A386A"/>
    <w:rsid w:val="005A5185"/>
    <w:rsid w:val="005A6035"/>
    <w:rsid w:val="005A604D"/>
    <w:rsid w:val="005B1362"/>
    <w:rsid w:val="005B15CC"/>
    <w:rsid w:val="005B2234"/>
    <w:rsid w:val="005B2859"/>
    <w:rsid w:val="005B75FD"/>
    <w:rsid w:val="005C2ECB"/>
    <w:rsid w:val="005C38BA"/>
    <w:rsid w:val="005C749C"/>
    <w:rsid w:val="005D1473"/>
    <w:rsid w:val="005D1BC2"/>
    <w:rsid w:val="005D32F8"/>
    <w:rsid w:val="005D5DA1"/>
    <w:rsid w:val="005D7CB3"/>
    <w:rsid w:val="005E2821"/>
    <w:rsid w:val="005E3B50"/>
    <w:rsid w:val="005E3E4A"/>
    <w:rsid w:val="005E4842"/>
    <w:rsid w:val="005F0043"/>
    <w:rsid w:val="005F1F62"/>
    <w:rsid w:val="005F208B"/>
    <w:rsid w:val="005F2968"/>
    <w:rsid w:val="005F4688"/>
    <w:rsid w:val="005F54DC"/>
    <w:rsid w:val="005F5AEC"/>
    <w:rsid w:val="005F6465"/>
    <w:rsid w:val="005F6AD6"/>
    <w:rsid w:val="005F7669"/>
    <w:rsid w:val="006009FD"/>
    <w:rsid w:val="00606F8B"/>
    <w:rsid w:val="006070B2"/>
    <w:rsid w:val="00607C4A"/>
    <w:rsid w:val="0061132C"/>
    <w:rsid w:val="00611A0D"/>
    <w:rsid w:val="0061394B"/>
    <w:rsid w:val="00616470"/>
    <w:rsid w:val="006203F2"/>
    <w:rsid w:val="00622160"/>
    <w:rsid w:val="00622FD9"/>
    <w:rsid w:val="006242A5"/>
    <w:rsid w:val="006266F4"/>
    <w:rsid w:val="0062685D"/>
    <w:rsid w:val="00631DF5"/>
    <w:rsid w:val="006327C9"/>
    <w:rsid w:val="00634AAA"/>
    <w:rsid w:val="00637C06"/>
    <w:rsid w:val="00642B26"/>
    <w:rsid w:val="006468E4"/>
    <w:rsid w:val="006501D3"/>
    <w:rsid w:val="00651A56"/>
    <w:rsid w:val="0065258B"/>
    <w:rsid w:val="00654C13"/>
    <w:rsid w:val="00656D07"/>
    <w:rsid w:val="00656DC9"/>
    <w:rsid w:val="00661FF9"/>
    <w:rsid w:val="00662559"/>
    <w:rsid w:val="00663878"/>
    <w:rsid w:val="00663C87"/>
    <w:rsid w:val="006640EA"/>
    <w:rsid w:val="006655B3"/>
    <w:rsid w:val="0066574A"/>
    <w:rsid w:val="00666C30"/>
    <w:rsid w:val="00671977"/>
    <w:rsid w:val="00672923"/>
    <w:rsid w:val="00675BBA"/>
    <w:rsid w:val="00677624"/>
    <w:rsid w:val="00681D24"/>
    <w:rsid w:val="00681FEC"/>
    <w:rsid w:val="00682052"/>
    <w:rsid w:val="00683B7B"/>
    <w:rsid w:val="00683D57"/>
    <w:rsid w:val="00684924"/>
    <w:rsid w:val="00684E9B"/>
    <w:rsid w:val="00686674"/>
    <w:rsid w:val="0068670D"/>
    <w:rsid w:val="00687861"/>
    <w:rsid w:val="00692B5C"/>
    <w:rsid w:val="00693EF0"/>
    <w:rsid w:val="006945B4"/>
    <w:rsid w:val="006958E0"/>
    <w:rsid w:val="0069592B"/>
    <w:rsid w:val="00695A04"/>
    <w:rsid w:val="006973CD"/>
    <w:rsid w:val="006A0348"/>
    <w:rsid w:val="006A140B"/>
    <w:rsid w:val="006A2258"/>
    <w:rsid w:val="006A25FD"/>
    <w:rsid w:val="006A3A61"/>
    <w:rsid w:val="006A3FDE"/>
    <w:rsid w:val="006A5EB6"/>
    <w:rsid w:val="006B12C5"/>
    <w:rsid w:val="006B149C"/>
    <w:rsid w:val="006B206C"/>
    <w:rsid w:val="006B24D1"/>
    <w:rsid w:val="006B2823"/>
    <w:rsid w:val="006B3834"/>
    <w:rsid w:val="006C0BDB"/>
    <w:rsid w:val="006C14DF"/>
    <w:rsid w:val="006C1EEF"/>
    <w:rsid w:val="006C37DE"/>
    <w:rsid w:val="006C3E12"/>
    <w:rsid w:val="006C474E"/>
    <w:rsid w:val="006C47A7"/>
    <w:rsid w:val="006C49DC"/>
    <w:rsid w:val="006C666B"/>
    <w:rsid w:val="006C77F2"/>
    <w:rsid w:val="006D14DB"/>
    <w:rsid w:val="006D3BEC"/>
    <w:rsid w:val="006D3D54"/>
    <w:rsid w:val="006D49A4"/>
    <w:rsid w:val="006D5CF5"/>
    <w:rsid w:val="006D72FC"/>
    <w:rsid w:val="006D77EA"/>
    <w:rsid w:val="006E1CDB"/>
    <w:rsid w:val="006E2215"/>
    <w:rsid w:val="006E24A0"/>
    <w:rsid w:val="006E40E4"/>
    <w:rsid w:val="006E4DFE"/>
    <w:rsid w:val="006E6CA8"/>
    <w:rsid w:val="006F0FF6"/>
    <w:rsid w:val="006F4910"/>
    <w:rsid w:val="006F6C83"/>
    <w:rsid w:val="006F7E3E"/>
    <w:rsid w:val="00702642"/>
    <w:rsid w:val="007030C3"/>
    <w:rsid w:val="007041A2"/>
    <w:rsid w:val="00705987"/>
    <w:rsid w:val="00705D2B"/>
    <w:rsid w:val="00706A85"/>
    <w:rsid w:val="00706FBD"/>
    <w:rsid w:val="007072F0"/>
    <w:rsid w:val="00707545"/>
    <w:rsid w:val="0071279D"/>
    <w:rsid w:val="0071491E"/>
    <w:rsid w:val="0071503D"/>
    <w:rsid w:val="00715141"/>
    <w:rsid w:val="00715B6B"/>
    <w:rsid w:val="00715BDC"/>
    <w:rsid w:val="00715C01"/>
    <w:rsid w:val="007176C4"/>
    <w:rsid w:val="00720166"/>
    <w:rsid w:val="00720604"/>
    <w:rsid w:val="007226B0"/>
    <w:rsid w:val="00724F67"/>
    <w:rsid w:val="00727DE8"/>
    <w:rsid w:val="007301A9"/>
    <w:rsid w:val="00730706"/>
    <w:rsid w:val="00731E37"/>
    <w:rsid w:val="00733872"/>
    <w:rsid w:val="0073397F"/>
    <w:rsid w:val="00735D10"/>
    <w:rsid w:val="00742663"/>
    <w:rsid w:val="00743137"/>
    <w:rsid w:val="00750246"/>
    <w:rsid w:val="007519ED"/>
    <w:rsid w:val="00751E4D"/>
    <w:rsid w:val="00754224"/>
    <w:rsid w:val="00755AF7"/>
    <w:rsid w:val="00755E09"/>
    <w:rsid w:val="0075722E"/>
    <w:rsid w:val="007621BD"/>
    <w:rsid w:val="00762C4D"/>
    <w:rsid w:val="007649F3"/>
    <w:rsid w:val="007654BA"/>
    <w:rsid w:val="0076591A"/>
    <w:rsid w:val="007662D7"/>
    <w:rsid w:val="00770216"/>
    <w:rsid w:val="00771CF6"/>
    <w:rsid w:val="00773BB5"/>
    <w:rsid w:val="00773E26"/>
    <w:rsid w:val="0077428D"/>
    <w:rsid w:val="007744A3"/>
    <w:rsid w:val="00781CDB"/>
    <w:rsid w:val="00782782"/>
    <w:rsid w:val="00782CE7"/>
    <w:rsid w:val="00782EDD"/>
    <w:rsid w:val="00783621"/>
    <w:rsid w:val="00786344"/>
    <w:rsid w:val="00786F3E"/>
    <w:rsid w:val="00787186"/>
    <w:rsid w:val="00787483"/>
    <w:rsid w:val="00787D5D"/>
    <w:rsid w:val="00794C5F"/>
    <w:rsid w:val="00794CEB"/>
    <w:rsid w:val="00795A19"/>
    <w:rsid w:val="00795CEB"/>
    <w:rsid w:val="007A09C4"/>
    <w:rsid w:val="007A1B0E"/>
    <w:rsid w:val="007A2759"/>
    <w:rsid w:val="007A320F"/>
    <w:rsid w:val="007A36C1"/>
    <w:rsid w:val="007A75E5"/>
    <w:rsid w:val="007A7623"/>
    <w:rsid w:val="007B2B81"/>
    <w:rsid w:val="007B6642"/>
    <w:rsid w:val="007C0CD3"/>
    <w:rsid w:val="007C175B"/>
    <w:rsid w:val="007C2FB4"/>
    <w:rsid w:val="007C37B3"/>
    <w:rsid w:val="007C7136"/>
    <w:rsid w:val="007D096A"/>
    <w:rsid w:val="007D1264"/>
    <w:rsid w:val="007D2A35"/>
    <w:rsid w:val="007D321B"/>
    <w:rsid w:val="007D3BBF"/>
    <w:rsid w:val="007E1C2E"/>
    <w:rsid w:val="007E3825"/>
    <w:rsid w:val="007E4A89"/>
    <w:rsid w:val="007E613A"/>
    <w:rsid w:val="007E7268"/>
    <w:rsid w:val="007F0355"/>
    <w:rsid w:val="007F349F"/>
    <w:rsid w:val="007F3EDA"/>
    <w:rsid w:val="007F522B"/>
    <w:rsid w:val="007F6084"/>
    <w:rsid w:val="007F7B96"/>
    <w:rsid w:val="00800428"/>
    <w:rsid w:val="00800773"/>
    <w:rsid w:val="00800DCC"/>
    <w:rsid w:val="008024BB"/>
    <w:rsid w:val="00802875"/>
    <w:rsid w:val="008035DB"/>
    <w:rsid w:val="00806A55"/>
    <w:rsid w:val="00807407"/>
    <w:rsid w:val="008108BD"/>
    <w:rsid w:val="00812CF1"/>
    <w:rsid w:val="00814164"/>
    <w:rsid w:val="00814424"/>
    <w:rsid w:val="00814EDD"/>
    <w:rsid w:val="00815A82"/>
    <w:rsid w:val="0081629B"/>
    <w:rsid w:val="0081641E"/>
    <w:rsid w:val="00816FB0"/>
    <w:rsid w:val="00820DFB"/>
    <w:rsid w:val="008225EE"/>
    <w:rsid w:val="00822E79"/>
    <w:rsid w:val="00823934"/>
    <w:rsid w:val="00824EDE"/>
    <w:rsid w:val="008260FD"/>
    <w:rsid w:val="00826835"/>
    <w:rsid w:val="008271AD"/>
    <w:rsid w:val="00827A71"/>
    <w:rsid w:val="008303CA"/>
    <w:rsid w:val="00830FF0"/>
    <w:rsid w:val="00832519"/>
    <w:rsid w:val="00833AC6"/>
    <w:rsid w:val="00835D80"/>
    <w:rsid w:val="008362E0"/>
    <w:rsid w:val="00837399"/>
    <w:rsid w:val="00837A5B"/>
    <w:rsid w:val="0084065C"/>
    <w:rsid w:val="0084097A"/>
    <w:rsid w:val="00841C95"/>
    <w:rsid w:val="00845925"/>
    <w:rsid w:val="00845BE3"/>
    <w:rsid w:val="0085019E"/>
    <w:rsid w:val="00851CAD"/>
    <w:rsid w:val="008546DA"/>
    <w:rsid w:val="00854872"/>
    <w:rsid w:val="00856F02"/>
    <w:rsid w:val="008602A4"/>
    <w:rsid w:val="008652C1"/>
    <w:rsid w:val="00865770"/>
    <w:rsid w:val="00866DAC"/>
    <w:rsid w:val="008673CF"/>
    <w:rsid w:val="008708B4"/>
    <w:rsid w:val="00873624"/>
    <w:rsid w:val="0087393B"/>
    <w:rsid w:val="00875123"/>
    <w:rsid w:val="008756C4"/>
    <w:rsid w:val="0087592E"/>
    <w:rsid w:val="00876230"/>
    <w:rsid w:val="008762A8"/>
    <w:rsid w:val="00876D63"/>
    <w:rsid w:val="00880009"/>
    <w:rsid w:val="008805F9"/>
    <w:rsid w:val="00880ECB"/>
    <w:rsid w:val="0088251E"/>
    <w:rsid w:val="008830D7"/>
    <w:rsid w:val="00883DB6"/>
    <w:rsid w:val="00883E16"/>
    <w:rsid w:val="00883F36"/>
    <w:rsid w:val="00884E3F"/>
    <w:rsid w:val="00892F52"/>
    <w:rsid w:val="008950A3"/>
    <w:rsid w:val="008954E6"/>
    <w:rsid w:val="00896AB9"/>
    <w:rsid w:val="00897AFE"/>
    <w:rsid w:val="00897EDD"/>
    <w:rsid w:val="008A0206"/>
    <w:rsid w:val="008A2252"/>
    <w:rsid w:val="008A23B3"/>
    <w:rsid w:val="008A64E8"/>
    <w:rsid w:val="008A7BD8"/>
    <w:rsid w:val="008A7F21"/>
    <w:rsid w:val="008B2441"/>
    <w:rsid w:val="008B25B5"/>
    <w:rsid w:val="008B2F42"/>
    <w:rsid w:val="008B3FEF"/>
    <w:rsid w:val="008B586B"/>
    <w:rsid w:val="008B68E8"/>
    <w:rsid w:val="008B7843"/>
    <w:rsid w:val="008B7DDF"/>
    <w:rsid w:val="008C0FA2"/>
    <w:rsid w:val="008C1319"/>
    <w:rsid w:val="008C1ED0"/>
    <w:rsid w:val="008C1EE0"/>
    <w:rsid w:val="008C4F4A"/>
    <w:rsid w:val="008C7E75"/>
    <w:rsid w:val="008D0F0F"/>
    <w:rsid w:val="008D60E4"/>
    <w:rsid w:val="008E2695"/>
    <w:rsid w:val="008E3866"/>
    <w:rsid w:val="008E3A2D"/>
    <w:rsid w:val="008E63C2"/>
    <w:rsid w:val="008F01B4"/>
    <w:rsid w:val="008F0EFF"/>
    <w:rsid w:val="008F2B27"/>
    <w:rsid w:val="008F5FE5"/>
    <w:rsid w:val="0090324F"/>
    <w:rsid w:val="00905753"/>
    <w:rsid w:val="009058E5"/>
    <w:rsid w:val="00906475"/>
    <w:rsid w:val="0090728E"/>
    <w:rsid w:val="00907766"/>
    <w:rsid w:val="00910B3C"/>
    <w:rsid w:val="009111B6"/>
    <w:rsid w:val="009116DF"/>
    <w:rsid w:val="0091199E"/>
    <w:rsid w:val="009162A2"/>
    <w:rsid w:val="00917BB4"/>
    <w:rsid w:val="00917D89"/>
    <w:rsid w:val="00921C21"/>
    <w:rsid w:val="00922408"/>
    <w:rsid w:val="00922D64"/>
    <w:rsid w:val="00926BFA"/>
    <w:rsid w:val="009278C0"/>
    <w:rsid w:val="00927D17"/>
    <w:rsid w:val="00933ADA"/>
    <w:rsid w:val="00936ED6"/>
    <w:rsid w:val="009370FD"/>
    <w:rsid w:val="00937E1C"/>
    <w:rsid w:val="0094029B"/>
    <w:rsid w:val="00940C9A"/>
    <w:rsid w:val="00941C41"/>
    <w:rsid w:val="00943369"/>
    <w:rsid w:val="00943683"/>
    <w:rsid w:val="00944080"/>
    <w:rsid w:val="00944E4A"/>
    <w:rsid w:val="00952146"/>
    <w:rsid w:val="00957B36"/>
    <w:rsid w:val="00957F3C"/>
    <w:rsid w:val="00960C59"/>
    <w:rsid w:val="009615C7"/>
    <w:rsid w:val="00961D1B"/>
    <w:rsid w:val="00961FFD"/>
    <w:rsid w:val="00963E64"/>
    <w:rsid w:val="00964ECB"/>
    <w:rsid w:val="00965C85"/>
    <w:rsid w:val="00966003"/>
    <w:rsid w:val="0096679C"/>
    <w:rsid w:val="009700D9"/>
    <w:rsid w:val="00970E4B"/>
    <w:rsid w:val="00974827"/>
    <w:rsid w:val="00974D84"/>
    <w:rsid w:val="009754FA"/>
    <w:rsid w:val="00975E68"/>
    <w:rsid w:val="00976565"/>
    <w:rsid w:val="00977ECD"/>
    <w:rsid w:val="00981EAF"/>
    <w:rsid w:val="00982DB4"/>
    <w:rsid w:val="00983302"/>
    <w:rsid w:val="00984316"/>
    <w:rsid w:val="0098539F"/>
    <w:rsid w:val="0098578C"/>
    <w:rsid w:val="009857EF"/>
    <w:rsid w:val="00985D98"/>
    <w:rsid w:val="0099113C"/>
    <w:rsid w:val="00993182"/>
    <w:rsid w:val="00993BD3"/>
    <w:rsid w:val="009A1042"/>
    <w:rsid w:val="009A22E8"/>
    <w:rsid w:val="009A2F72"/>
    <w:rsid w:val="009A468A"/>
    <w:rsid w:val="009A664A"/>
    <w:rsid w:val="009A6672"/>
    <w:rsid w:val="009A6E0E"/>
    <w:rsid w:val="009B07F5"/>
    <w:rsid w:val="009B1762"/>
    <w:rsid w:val="009B1C95"/>
    <w:rsid w:val="009B2025"/>
    <w:rsid w:val="009B32C3"/>
    <w:rsid w:val="009B3ADF"/>
    <w:rsid w:val="009B6184"/>
    <w:rsid w:val="009B7706"/>
    <w:rsid w:val="009C0254"/>
    <w:rsid w:val="009C445B"/>
    <w:rsid w:val="009C45F9"/>
    <w:rsid w:val="009C7925"/>
    <w:rsid w:val="009C7DFA"/>
    <w:rsid w:val="009D048C"/>
    <w:rsid w:val="009D317F"/>
    <w:rsid w:val="009D372E"/>
    <w:rsid w:val="009D40DE"/>
    <w:rsid w:val="009D5420"/>
    <w:rsid w:val="009D7343"/>
    <w:rsid w:val="009E1816"/>
    <w:rsid w:val="009E378C"/>
    <w:rsid w:val="009E3C96"/>
    <w:rsid w:val="009E4B77"/>
    <w:rsid w:val="009E6DFC"/>
    <w:rsid w:val="009E7162"/>
    <w:rsid w:val="009E7BD2"/>
    <w:rsid w:val="009F1077"/>
    <w:rsid w:val="009F1ED2"/>
    <w:rsid w:val="009F38ED"/>
    <w:rsid w:val="009F42E4"/>
    <w:rsid w:val="00A0140E"/>
    <w:rsid w:val="00A05451"/>
    <w:rsid w:val="00A1350A"/>
    <w:rsid w:val="00A13A5C"/>
    <w:rsid w:val="00A14EE6"/>
    <w:rsid w:val="00A1695A"/>
    <w:rsid w:val="00A21580"/>
    <w:rsid w:val="00A24935"/>
    <w:rsid w:val="00A25781"/>
    <w:rsid w:val="00A2716D"/>
    <w:rsid w:val="00A3052A"/>
    <w:rsid w:val="00A32CD7"/>
    <w:rsid w:val="00A34C25"/>
    <w:rsid w:val="00A3521B"/>
    <w:rsid w:val="00A37B49"/>
    <w:rsid w:val="00A41FE0"/>
    <w:rsid w:val="00A43472"/>
    <w:rsid w:val="00A43728"/>
    <w:rsid w:val="00A50A84"/>
    <w:rsid w:val="00A52711"/>
    <w:rsid w:val="00A52DAA"/>
    <w:rsid w:val="00A5387A"/>
    <w:rsid w:val="00A54422"/>
    <w:rsid w:val="00A545E4"/>
    <w:rsid w:val="00A57486"/>
    <w:rsid w:val="00A57FEF"/>
    <w:rsid w:val="00A6018A"/>
    <w:rsid w:val="00A6083F"/>
    <w:rsid w:val="00A60A14"/>
    <w:rsid w:val="00A60DEC"/>
    <w:rsid w:val="00A62D05"/>
    <w:rsid w:val="00A63D18"/>
    <w:rsid w:val="00A64482"/>
    <w:rsid w:val="00A6754F"/>
    <w:rsid w:val="00A67981"/>
    <w:rsid w:val="00A67ABD"/>
    <w:rsid w:val="00A7043B"/>
    <w:rsid w:val="00A70D21"/>
    <w:rsid w:val="00A72CAA"/>
    <w:rsid w:val="00A733AE"/>
    <w:rsid w:val="00A73B30"/>
    <w:rsid w:val="00A73C44"/>
    <w:rsid w:val="00A74B73"/>
    <w:rsid w:val="00A74BE3"/>
    <w:rsid w:val="00A74CCC"/>
    <w:rsid w:val="00A7678A"/>
    <w:rsid w:val="00A77152"/>
    <w:rsid w:val="00A771CF"/>
    <w:rsid w:val="00A8011C"/>
    <w:rsid w:val="00A805FA"/>
    <w:rsid w:val="00A80A3F"/>
    <w:rsid w:val="00A80ECE"/>
    <w:rsid w:val="00A82BD0"/>
    <w:rsid w:val="00A83949"/>
    <w:rsid w:val="00A8418A"/>
    <w:rsid w:val="00A84A9A"/>
    <w:rsid w:val="00A86404"/>
    <w:rsid w:val="00A87344"/>
    <w:rsid w:val="00A87391"/>
    <w:rsid w:val="00A904EF"/>
    <w:rsid w:val="00A92589"/>
    <w:rsid w:val="00A93E06"/>
    <w:rsid w:val="00A93FFC"/>
    <w:rsid w:val="00A946FB"/>
    <w:rsid w:val="00A94EF5"/>
    <w:rsid w:val="00A95089"/>
    <w:rsid w:val="00A958FF"/>
    <w:rsid w:val="00A9696A"/>
    <w:rsid w:val="00A97C32"/>
    <w:rsid w:val="00AA0866"/>
    <w:rsid w:val="00AA337C"/>
    <w:rsid w:val="00AA4C2C"/>
    <w:rsid w:val="00AA5D77"/>
    <w:rsid w:val="00AA5F69"/>
    <w:rsid w:val="00AA6A60"/>
    <w:rsid w:val="00AB1C00"/>
    <w:rsid w:val="00AB4FAD"/>
    <w:rsid w:val="00AB53EE"/>
    <w:rsid w:val="00AB7095"/>
    <w:rsid w:val="00AB7387"/>
    <w:rsid w:val="00AC2ED4"/>
    <w:rsid w:val="00AC5E30"/>
    <w:rsid w:val="00AD2737"/>
    <w:rsid w:val="00AD6A3C"/>
    <w:rsid w:val="00AD7CCD"/>
    <w:rsid w:val="00AD7F32"/>
    <w:rsid w:val="00AE0E9F"/>
    <w:rsid w:val="00AE12F1"/>
    <w:rsid w:val="00AE46D9"/>
    <w:rsid w:val="00AE59D6"/>
    <w:rsid w:val="00AE6C54"/>
    <w:rsid w:val="00AE7270"/>
    <w:rsid w:val="00AF26F4"/>
    <w:rsid w:val="00AF4332"/>
    <w:rsid w:val="00AF482C"/>
    <w:rsid w:val="00AF560A"/>
    <w:rsid w:val="00B01A07"/>
    <w:rsid w:val="00B04620"/>
    <w:rsid w:val="00B054BB"/>
    <w:rsid w:val="00B05DC0"/>
    <w:rsid w:val="00B06DCB"/>
    <w:rsid w:val="00B077F8"/>
    <w:rsid w:val="00B1217C"/>
    <w:rsid w:val="00B13F27"/>
    <w:rsid w:val="00B144A7"/>
    <w:rsid w:val="00B1544C"/>
    <w:rsid w:val="00B163F0"/>
    <w:rsid w:val="00B16732"/>
    <w:rsid w:val="00B174D0"/>
    <w:rsid w:val="00B20807"/>
    <w:rsid w:val="00B22EEA"/>
    <w:rsid w:val="00B24E1D"/>
    <w:rsid w:val="00B266D1"/>
    <w:rsid w:val="00B27F61"/>
    <w:rsid w:val="00B30AD7"/>
    <w:rsid w:val="00B31072"/>
    <w:rsid w:val="00B3232B"/>
    <w:rsid w:val="00B32832"/>
    <w:rsid w:val="00B34A9D"/>
    <w:rsid w:val="00B35897"/>
    <w:rsid w:val="00B37577"/>
    <w:rsid w:val="00B415AB"/>
    <w:rsid w:val="00B46E4D"/>
    <w:rsid w:val="00B47320"/>
    <w:rsid w:val="00B50D5F"/>
    <w:rsid w:val="00B51DAC"/>
    <w:rsid w:val="00B521A7"/>
    <w:rsid w:val="00B546E6"/>
    <w:rsid w:val="00B57A85"/>
    <w:rsid w:val="00B57EB5"/>
    <w:rsid w:val="00B6091F"/>
    <w:rsid w:val="00B60AB1"/>
    <w:rsid w:val="00B60EEE"/>
    <w:rsid w:val="00B61E19"/>
    <w:rsid w:val="00B6234E"/>
    <w:rsid w:val="00B63F47"/>
    <w:rsid w:val="00B66923"/>
    <w:rsid w:val="00B669E6"/>
    <w:rsid w:val="00B67B9B"/>
    <w:rsid w:val="00B71A08"/>
    <w:rsid w:val="00B71E80"/>
    <w:rsid w:val="00B74286"/>
    <w:rsid w:val="00B75B1C"/>
    <w:rsid w:val="00B76DD3"/>
    <w:rsid w:val="00B8000D"/>
    <w:rsid w:val="00B808B0"/>
    <w:rsid w:val="00B80F60"/>
    <w:rsid w:val="00B8398D"/>
    <w:rsid w:val="00B8683D"/>
    <w:rsid w:val="00B87742"/>
    <w:rsid w:val="00B90E20"/>
    <w:rsid w:val="00B91423"/>
    <w:rsid w:val="00B917E2"/>
    <w:rsid w:val="00B9402C"/>
    <w:rsid w:val="00B944AE"/>
    <w:rsid w:val="00B95034"/>
    <w:rsid w:val="00B9524A"/>
    <w:rsid w:val="00B960C6"/>
    <w:rsid w:val="00B96EAA"/>
    <w:rsid w:val="00B970C7"/>
    <w:rsid w:val="00BA129D"/>
    <w:rsid w:val="00BA2F55"/>
    <w:rsid w:val="00BA6988"/>
    <w:rsid w:val="00BA70F0"/>
    <w:rsid w:val="00BB00BD"/>
    <w:rsid w:val="00BB2AAD"/>
    <w:rsid w:val="00BB3069"/>
    <w:rsid w:val="00BB367C"/>
    <w:rsid w:val="00BB3B3C"/>
    <w:rsid w:val="00BB4180"/>
    <w:rsid w:val="00BB5365"/>
    <w:rsid w:val="00BB602D"/>
    <w:rsid w:val="00BB6B8C"/>
    <w:rsid w:val="00BC02E0"/>
    <w:rsid w:val="00BC1AC4"/>
    <w:rsid w:val="00BC2564"/>
    <w:rsid w:val="00BC4FA1"/>
    <w:rsid w:val="00BC5F85"/>
    <w:rsid w:val="00BC65C6"/>
    <w:rsid w:val="00BC69D2"/>
    <w:rsid w:val="00BD036E"/>
    <w:rsid w:val="00BD14F2"/>
    <w:rsid w:val="00BD34FE"/>
    <w:rsid w:val="00BD42DF"/>
    <w:rsid w:val="00BD537E"/>
    <w:rsid w:val="00BD5E2E"/>
    <w:rsid w:val="00BE2D98"/>
    <w:rsid w:val="00BE357F"/>
    <w:rsid w:val="00BE58BC"/>
    <w:rsid w:val="00BF08F0"/>
    <w:rsid w:val="00BF2235"/>
    <w:rsid w:val="00BF36B1"/>
    <w:rsid w:val="00BF5689"/>
    <w:rsid w:val="00C03D56"/>
    <w:rsid w:val="00C04B8D"/>
    <w:rsid w:val="00C05E43"/>
    <w:rsid w:val="00C07103"/>
    <w:rsid w:val="00C0731E"/>
    <w:rsid w:val="00C1049E"/>
    <w:rsid w:val="00C11F5E"/>
    <w:rsid w:val="00C167E4"/>
    <w:rsid w:val="00C201EE"/>
    <w:rsid w:val="00C20863"/>
    <w:rsid w:val="00C21323"/>
    <w:rsid w:val="00C23E60"/>
    <w:rsid w:val="00C25A8C"/>
    <w:rsid w:val="00C30216"/>
    <w:rsid w:val="00C31104"/>
    <w:rsid w:val="00C3150F"/>
    <w:rsid w:val="00C34F72"/>
    <w:rsid w:val="00C37365"/>
    <w:rsid w:val="00C37A72"/>
    <w:rsid w:val="00C4013D"/>
    <w:rsid w:val="00C40C90"/>
    <w:rsid w:val="00C427F6"/>
    <w:rsid w:val="00C43495"/>
    <w:rsid w:val="00C4530F"/>
    <w:rsid w:val="00C464DE"/>
    <w:rsid w:val="00C46E95"/>
    <w:rsid w:val="00C51C03"/>
    <w:rsid w:val="00C51EB2"/>
    <w:rsid w:val="00C51F6F"/>
    <w:rsid w:val="00C52C3B"/>
    <w:rsid w:val="00C53711"/>
    <w:rsid w:val="00C53C58"/>
    <w:rsid w:val="00C53D30"/>
    <w:rsid w:val="00C54220"/>
    <w:rsid w:val="00C56960"/>
    <w:rsid w:val="00C56D24"/>
    <w:rsid w:val="00C605C4"/>
    <w:rsid w:val="00C60AB7"/>
    <w:rsid w:val="00C64020"/>
    <w:rsid w:val="00C648A4"/>
    <w:rsid w:val="00C64CDE"/>
    <w:rsid w:val="00C675D2"/>
    <w:rsid w:val="00C70289"/>
    <w:rsid w:val="00C70EDA"/>
    <w:rsid w:val="00C75E3A"/>
    <w:rsid w:val="00C8085E"/>
    <w:rsid w:val="00C80B46"/>
    <w:rsid w:val="00C81303"/>
    <w:rsid w:val="00C832C2"/>
    <w:rsid w:val="00C83BF6"/>
    <w:rsid w:val="00C86019"/>
    <w:rsid w:val="00C876D7"/>
    <w:rsid w:val="00C90156"/>
    <w:rsid w:val="00C902DB"/>
    <w:rsid w:val="00C91137"/>
    <w:rsid w:val="00C91755"/>
    <w:rsid w:val="00C92FCA"/>
    <w:rsid w:val="00C93359"/>
    <w:rsid w:val="00C93D15"/>
    <w:rsid w:val="00C94708"/>
    <w:rsid w:val="00C97080"/>
    <w:rsid w:val="00CA3B9A"/>
    <w:rsid w:val="00CA502D"/>
    <w:rsid w:val="00CA53FE"/>
    <w:rsid w:val="00CA6317"/>
    <w:rsid w:val="00CB1251"/>
    <w:rsid w:val="00CB1272"/>
    <w:rsid w:val="00CB1C58"/>
    <w:rsid w:val="00CB1EAF"/>
    <w:rsid w:val="00CB54F4"/>
    <w:rsid w:val="00CB6BAC"/>
    <w:rsid w:val="00CC147E"/>
    <w:rsid w:val="00CC17BE"/>
    <w:rsid w:val="00CC244F"/>
    <w:rsid w:val="00CC6138"/>
    <w:rsid w:val="00CC64AF"/>
    <w:rsid w:val="00CC6631"/>
    <w:rsid w:val="00CC66EF"/>
    <w:rsid w:val="00CC73AC"/>
    <w:rsid w:val="00CD01DE"/>
    <w:rsid w:val="00CD1940"/>
    <w:rsid w:val="00CD2021"/>
    <w:rsid w:val="00CD590D"/>
    <w:rsid w:val="00CE0648"/>
    <w:rsid w:val="00CE2154"/>
    <w:rsid w:val="00CE3407"/>
    <w:rsid w:val="00CE5676"/>
    <w:rsid w:val="00CE5EC8"/>
    <w:rsid w:val="00CE6713"/>
    <w:rsid w:val="00CE7F2E"/>
    <w:rsid w:val="00CF06AC"/>
    <w:rsid w:val="00CF0A15"/>
    <w:rsid w:val="00CF3DDF"/>
    <w:rsid w:val="00CF445A"/>
    <w:rsid w:val="00CF53E8"/>
    <w:rsid w:val="00D00643"/>
    <w:rsid w:val="00D008B7"/>
    <w:rsid w:val="00D016ED"/>
    <w:rsid w:val="00D01880"/>
    <w:rsid w:val="00D01E0E"/>
    <w:rsid w:val="00D02613"/>
    <w:rsid w:val="00D056DD"/>
    <w:rsid w:val="00D05D76"/>
    <w:rsid w:val="00D07D35"/>
    <w:rsid w:val="00D1158C"/>
    <w:rsid w:val="00D14A88"/>
    <w:rsid w:val="00D15CE3"/>
    <w:rsid w:val="00D16319"/>
    <w:rsid w:val="00D16A1E"/>
    <w:rsid w:val="00D1752C"/>
    <w:rsid w:val="00D17EC9"/>
    <w:rsid w:val="00D22757"/>
    <w:rsid w:val="00D25A78"/>
    <w:rsid w:val="00D303AB"/>
    <w:rsid w:val="00D31AD9"/>
    <w:rsid w:val="00D34A7B"/>
    <w:rsid w:val="00D353CF"/>
    <w:rsid w:val="00D3552E"/>
    <w:rsid w:val="00D37AAB"/>
    <w:rsid w:val="00D40775"/>
    <w:rsid w:val="00D43747"/>
    <w:rsid w:val="00D44F5C"/>
    <w:rsid w:val="00D46A4E"/>
    <w:rsid w:val="00D46AC6"/>
    <w:rsid w:val="00D474B9"/>
    <w:rsid w:val="00D5017F"/>
    <w:rsid w:val="00D518C5"/>
    <w:rsid w:val="00D52465"/>
    <w:rsid w:val="00D53552"/>
    <w:rsid w:val="00D5742F"/>
    <w:rsid w:val="00D57508"/>
    <w:rsid w:val="00D6034E"/>
    <w:rsid w:val="00D606A1"/>
    <w:rsid w:val="00D612BC"/>
    <w:rsid w:val="00D612F5"/>
    <w:rsid w:val="00D6370C"/>
    <w:rsid w:val="00D648C2"/>
    <w:rsid w:val="00D66B1B"/>
    <w:rsid w:val="00D67741"/>
    <w:rsid w:val="00D714EF"/>
    <w:rsid w:val="00D724D6"/>
    <w:rsid w:val="00D73AB8"/>
    <w:rsid w:val="00D74265"/>
    <w:rsid w:val="00D814F4"/>
    <w:rsid w:val="00D83746"/>
    <w:rsid w:val="00D85C5F"/>
    <w:rsid w:val="00D85D43"/>
    <w:rsid w:val="00D86ED0"/>
    <w:rsid w:val="00D87CE0"/>
    <w:rsid w:val="00D9038D"/>
    <w:rsid w:val="00D909AC"/>
    <w:rsid w:val="00D92AF1"/>
    <w:rsid w:val="00D95210"/>
    <w:rsid w:val="00D96CD8"/>
    <w:rsid w:val="00DA066A"/>
    <w:rsid w:val="00DA1527"/>
    <w:rsid w:val="00DA33E0"/>
    <w:rsid w:val="00DA777E"/>
    <w:rsid w:val="00DA7ABD"/>
    <w:rsid w:val="00DB022F"/>
    <w:rsid w:val="00DB1123"/>
    <w:rsid w:val="00DB1E32"/>
    <w:rsid w:val="00DB252E"/>
    <w:rsid w:val="00DB2722"/>
    <w:rsid w:val="00DB3B66"/>
    <w:rsid w:val="00DB3EDE"/>
    <w:rsid w:val="00DB48B6"/>
    <w:rsid w:val="00DB4F86"/>
    <w:rsid w:val="00DB7611"/>
    <w:rsid w:val="00DC36DC"/>
    <w:rsid w:val="00DC68FE"/>
    <w:rsid w:val="00DC69B1"/>
    <w:rsid w:val="00DC794C"/>
    <w:rsid w:val="00DC79F3"/>
    <w:rsid w:val="00DD0280"/>
    <w:rsid w:val="00DD02ED"/>
    <w:rsid w:val="00DD0F30"/>
    <w:rsid w:val="00DD24B7"/>
    <w:rsid w:val="00DD4175"/>
    <w:rsid w:val="00DD4D45"/>
    <w:rsid w:val="00DD4D68"/>
    <w:rsid w:val="00DD61AE"/>
    <w:rsid w:val="00DD656A"/>
    <w:rsid w:val="00DD67D4"/>
    <w:rsid w:val="00DD7EA5"/>
    <w:rsid w:val="00DE1F76"/>
    <w:rsid w:val="00DE3171"/>
    <w:rsid w:val="00DE5FFF"/>
    <w:rsid w:val="00DE631E"/>
    <w:rsid w:val="00DE6D26"/>
    <w:rsid w:val="00DF24E3"/>
    <w:rsid w:val="00DF3185"/>
    <w:rsid w:val="00DF344F"/>
    <w:rsid w:val="00DF55F2"/>
    <w:rsid w:val="00E04152"/>
    <w:rsid w:val="00E14592"/>
    <w:rsid w:val="00E15EE7"/>
    <w:rsid w:val="00E1747C"/>
    <w:rsid w:val="00E20FC2"/>
    <w:rsid w:val="00E229F0"/>
    <w:rsid w:val="00E24F7F"/>
    <w:rsid w:val="00E255F6"/>
    <w:rsid w:val="00E25CE2"/>
    <w:rsid w:val="00E26438"/>
    <w:rsid w:val="00E26AB5"/>
    <w:rsid w:val="00E27A45"/>
    <w:rsid w:val="00E27A89"/>
    <w:rsid w:val="00E3363D"/>
    <w:rsid w:val="00E40110"/>
    <w:rsid w:val="00E4104A"/>
    <w:rsid w:val="00E41268"/>
    <w:rsid w:val="00E42402"/>
    <w:rsid w:val="00E44E50"/>
    <w:rsid w:val="00E46C94"/>
    <w:rsid w:val="00E5028C"/>
    <w:rsid w:val="00E51C17"/>
    <w:rsid w:val="00E534E8"/>
    <w:rsid w:val="00E541FF"/>
    <w:rsid w:val="00E5556E"/>
    <w:rsid w:val="00E55653"/>
    <w:rsid w:val="00E5612A"/>
    <w:rsid w:val="00E56214"/>
    <w:rsid w:val="00E56C63"/>
    <w:rsid w:val="00E5733F"/>
    <w:rsid w:val="00E57D5A"/>
    <w:rsid w:val="00E60287"/>
    <w:rsid w:val="00E638A2"/>
    <w:rsid w:val="00E64713"/>
    <w:rsid w:val="00E6716B"/>
    <w:rsid w:val="00E700DC"/>
    <w:rsid w:val="00E72190"/>
    <w:rsid w:val="00E746C4"/>
    <w:rsid w:val="00E75A3C"/>
    <w:rsid w:val="00E815F6"/>
    <w:rsid w:val="00E821EB"/>
    <w:rsid w:val="00E83B46"/>
    <w:rsid w:val="00E86B1F"/>
    <w:rsid w:val="00E86DA9"/>
    <w:rsid w:val="00E94333"/>
    <w:rsid w:val="00E95EDB"/>
    <w:rsid w:val="00E968B7"/>
    <w:rsid w:val="00E970FB"/>
    <w:rsid w:val="00EA1140"/>
    <w:rsid w:val="00EA2415"/>
    <w:rsid w:val="00EA3979"/>
    <w:rsid w:val="00EA48AE"/>
    <w:rsid w:val="00EA6419"/>
    <w:rsid w:val="00EA72F5"/>
    <w:rsid w:val="00EB0B60"/>
    <w:rsid w:val="00EB10D4"/>
    <w:rsid w:val="00EB14F3"/>
    <w:rsid w:val="00EB1B19"/>
    <w:rsid w:val="00EB2493"/>
    <w:rsid w:val="00EB249B"/>
    <w:rsid w:val="00EB30B9"/>
    <w:rsid w:val="00EB3915"/>
    <w:rsid w:val="00EB44BB"/>
    <w:rsid w:val="00EB44D8"/>
    <w:rsid w:val="00EB57CD"/>
    <w:rsid w:val="00EB6ACC"/>
    <w:rsid w:val="00EB76CC"/>
    <w:rsid w:val="00EC0491"/>
    <w:rsid w:val="00EC1AC2"/>
    <w:rsid w:val="00EC1C6E"/>
    <w:rsid w:val="00EC2223"/>
    <w:rsid w:val="00EC672E"/>
    <w:rsid w:val="00EC6A98"/>
    <w:rsid w:val="00EC790B"/>
    <w:rsid w:val="00ED0750"/>
    <w:rsid w:val="00ED0D00"/>
    <w:rsid w:val="00ED1E8E"/>
    <w:rsid w:val="00ED6D6B"/>
    <w:rsid w:val="00EE0D55"/>
    <w:rsid w:val="00EE0E7A"/>
    <w:rsid w:val="00EE14B5"/>
    <w:rsid w:val="00EE360E"/>
    <w:rsid w:val="00EE41FC"/>
    <w:rsid w:val="00EE4BFB"/>
    <w:rsid w:val="00EF0539"/>
    <w:rsid w:val="00EF0F34"/>
    <w:rsid w:val="00EF243C"/>
    <w:rsid w:val="00F001B0"/>
    <w:rsid w:val="00F00662"/>
    <w:rsid w:val="00F01A88"/>
    <w:rsid w:val="00F020E3"/>
    <w:rsid w:val="00F04B30"/>
    <w:rsid w:val="00F062AF"/>
    <w:rsid w:val="00F06328"/>
    <w:rsid w:val="00F06761"/>
    <w:rsid w:val="00F06FA6"/>
    <w:rsid w:val="00F0744B"/>
    <w:rsid w:val="00F07667"/>
    <w:rsid w:val="00F10200"/>
    <w:rsid w:val="00F1145A"/>
    <w:rsid w:val="00F15A3E"/>
    <w:rsid w:val="00F15A51"/>
    <w:rsid w:val="00F20924"/>
    <w:rsid w:val="00F21019"/>
    <w:rsid w:val="00F21605"/>
    <w:rsid w:val="00F21754"/>
    <w:rsid w:val="00F22058"/>
    <w:rsid w:val="00F2373B"/>
    <w:rsid w:val="00F239CB"/>
    <w:rsid w:val="00F2597F"/>
    <w:rsid w:val="00F34429"/>
    <w:rsid w:val="00F34805"/>
    <w:rsid w:val="00F40943"/>
    <w:rsid w:val="00F42C31"/>
    <w:rsid w:val="00F442AA"/>
    <w:rsid w:val="00F45261"/>
    <w:rsid w:val="00F45949"/>
    <w:rsid w:val="00F508CD"/>
    <w:rsid w:val="00F52A26"/>
    <w:rsid w:val="00F53B88"/>
    <w:rsid w:val="00F54B33"/>
    <w:rsid w:val="00F5507F"/>
    <w:rsid w:val="00F5795D"/>
    <w:rsid w:val="00F57A93"/>
    <w:rsid w:val="00F57E9E"/>
    <w:rsid w:val="00F61639"/>
    <w:rsid w:val="00F61D94"/>
    <w:rsid w:val="00F62981"/>
    <w:rsid w:val="00F63307"/>
    <w:rsid w:val="00F63F53"/>
    <w:rsid w:val="00F65842"/>
    <w:rsid w:val="00F65F1A"/>
    <w:rsid w:val="00F66E7B"/>
    <w:rsid w:val="00F71E1E"/>
    <w:rsid w:val="00F72F56"/>
    <w:rsid w:val="00F74172"/>
    <w:rsid w:val="00F77C25"/>
    <w:rsid w:val="00F77FDD"/>
    <w:rsid w:val="00F801AE"/>
    <w:rsid w:val="00F818FC"/>
    <w:rsid w:val="00F828DE"/>
    <w:rsid w:val="00F8376D"/>
    <w:rsid w:val="00F837FE"/>
    <w:rsid w:val="00F839FA"/>
    <w:rsid w:val="00F85617"/>
    <w:rsid w:val="00F862EF"/>
    <w:rsid w:val="00F873C0"/>
    <w:rsid w:val="00F90969"/>
    <w:rsid w:val="00F9241E"/>
    <w:rsid w:val="00F97154"/>
    <w:rsid w:val="00F971C1"/>
    <w:rsid w:val="00FA0B9B"/>
    <w:rsid w:val="00FA108A"/>
    <w:rsid w:val="00FA15ED"/>
    <w:rsid w:val="00FA34BA"/>
    <w:rsid w:val="00FA3908"/>
    <w:rsid w:val="00FA5BDE"/>
    <w:rsid w:val="00FB0176"/>
    <w:rsid w:val="00FB091C"/>
    <w:rsid w:val="00FB1F72"/>
    <w:rsid w:val="00FB24FE"/>
    <w:rsid w:val="00FB32D3"/>
    <w:rsid w:val="00FB3EB3"/>
    <w:rsid w:val="00FB42EF"/>
    <w:rsid w:val="00FB4796"/>
    <w:rsid w:val="00FB49E4"/>
    <w:rsid w:val="00FB74FC"/>
    <w:rsid w:val="00FB7FEE"/>
    <w:rsid w:val="00FC1D01"/>
    <w:rsid w:val="00FC437C"/>
    <w:rsid w:val="00FC5698"/>
    <w:rsid w:val="00FC59CC"/>
    <w:rsid w:val="00FC5AA9"/>
    <w:rsid w:val="00FC64AE"/>
    <w:rsid w:val="00FD20C1"/>
    <w:rsid w:val="00FD3EF8"/>
    <w:rsid w:val="00FD63C7"/>
    <w:rsid w:val="00FD67AC"/>
    <w:rsid w:val="00FE2875"/>
    <w:rsid w:val="00FE3485"/>
    <w:rsid w:val="00FE6913"/>
    <w:rsid w:val="00FE70FA"/>
    <w:rsid w:val="00FF0B6A"/>
    <w:rsid w:val="00FF267A"/>
    <w:rsid w:val="00FF3EFC"/>
    <w:rsid w:val="00FF50D3"/>
    <w:rsid w:val="00FF60F8"/>
    <w:rsid w:val="00FF6478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4A971D8"/>
  <w15:docId w15:val="{50C6C084-464A-4373-8BBA-539AC492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B7706"/>
    <w:rPr>
      <w:rFonts w:ascii="Garamond" w:hAnsi="Garamond"/>
      <w:bCs/>
      <w:sz w:val="24"/>
    </w:rPr>
  </w:style>
  <w:style w:type="character" w:styleId="Hyperlink">
    <w:name w:val="Hyperlink"/>
    <w:uiPriority w:val="99"/>
    <w:rsid w:val="00262A70"/>
    <w:rPr>
      <w:color w:val="0000FF"/>
      <w:u w:val="single"/>
    </w:rPr>
  </w:style>
  <w:style w:type="character" w:styleId="FollowedHyperlink">
    <w:name w:val="FollowedHyperlink"/>
    <w:rsid w:val="00F54B33"/>
    <w:rPr>
      <w:color w:val="800080"/>
      <w:u w:val="single"/>
    </w:rPr>
  </w:style>
  <w:style w:type="character" w:customStyle="1" w:styleId="f54">
    <w:name w:val="f54"/>
    <w:rsid w:val="00D43747"/>
  </w:style>
  <w:style w:type="paragraph" w:styleId="ListParagraph">
    <w:name w:val="List Paragraph"/>
    <w:basedOn w:val="Normal"/>
    <w:uiPriority w:val="34"/>
    <w:qFormat/>
    <w:rsid w:val="00D903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1C03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B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B8C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B8C"/>
    <w:rPr>
      <w:rFonts w:ascii="CG Times" w:hAnsi="CG 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77FD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3762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A3FDE"/>
    <w:rPr>
      <w:rFonts w:ascii="CG Times" w:hAnsi="CG 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1/relationships/people" Target="peop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wwwDevWebApps\WEBSTER\Documentation\Implementation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A122C791BB2549B1CABDC5B5C003DE" ma:contentTypeVersion="10" ma:contentTypeDescription="Create a new document." ma:contentTypeScope="" ma:versionID="43067d0c299065ff6fc0caafe23ba604">
  <xsd:schema xmlns:xsd="http://www.w3.org/2001/XMLSchema" xmlns:xs="http://www.w3.org/2001/XMLSchema" xmlns:p="http://schemas.microsoft.com/office/2006/metadata/properties" xmlns:ns3="2a2cef4b-70c5-4dfb-9c6f-3f433fa1fed7" xmlns:ns4="0f926eb3-b04a-4b72-a2a4-fefa1e58f212" targetNamespace="http://schemas.microsoft.com/office/2006/metadata/properties" ma:root="true" ma:fieldsID="d82c7cf12f31cb56cd2db0398c766c3f" ns3:_="" ns4:_="">
    <xsd:import namespace="2a2cef4b-70c5-4dfb-9c6f-3f433fa1fed7"/>
    <xsd:import namespace="0f926eb3-b04a-4b72-a2a4-fefa1e58f2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2cef4b-70c5-4dfb-9c6f-3f433fa1fe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926eb3-b04a-4b72-a2a4-fefa1e58f21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910F82-6E1F-4C1B-97A0-BAFFF05856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E7EA7D1-FD8B-4119-88C5-BBCF776AA9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2cef4b-70c5-4dfb-9c6f-3f433fa1fed7"/>
    <ds:schemaRef ds:uri="0f926eb3-b04a-4b72-a2a4-fefa1e58f2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54FEF6-FA19-42D3-BB9A-5B24090A3C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617F9E-A3A3-41A7-ADB6-D37F0BBFD3D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Implementation Plan.dot</Template>
  <TotalTime>5</TotalTime>
  <Pages>4</Pages>
  <Words>1807</Words>
  <Characters>10305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Code Move Sheet</vt:lpstr>
    </vt:vector>
  </TitlesOfParts>
  <Company>Amerigroup Corporation</Company>
  <LinksUpToDate>false</LinksUpToDate>
  <CharactersWithSpaces>12088</CharactersWithSpaces>
  <SharedDoc>false</SharedDoc>
  <HLinks>
    <vt:vector size="126" baseType="variant">
      <vt:variant>
        <vt:i4>7995416</vt:i4>
      </vt:variant>
      <vt:variant>
        <vt:i4>60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Team\Team-Wide\Scripts\Bin\CNRs\SNOW-2974\SNOW-2974_VALIDATION-MACRO_POOL.cmd</vt:lpwstr>
      </vt:variant>
      <vt:variant>
        <vt:lpwstr/>
      </vt:variant>
      <vt:variant>
        <vt:i4>7798835</vt:i4>
      </vt:variant>
      <vt:variant>
        <vt:i4>57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Team\Team-Wide\Scripts\Bin\CNRs\SNOW-2974\SNOW-2974_VALIDATION-PROD_DR_FIC.cmd</vt:lpwstr>
      </vt:variant>
      <vt:variant>
        <vt:lpwstr/>
      </vt:variant>
      <vt:variant>
        <vt:i4>4390922</vt:i4>
      </vt:variant>
      <vt:variant>
        <vt:i4>54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Team\Team-Wide\Scripts\Bin\CNRs\SNOW-2974\SNOW-2974_VALIDATION-PROD_DR_FACAPP.cmd</vt:lpwstr>
      </vt:variant>
      <vt:variant>
        <vt:lpwstr/>
      </vt:variant>
      <vt:variant>
        <vt:i4>2031643</vt:i4>
      </vt:variant>
      <vt:variant>
        <vt:i4>51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48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2031643</vt:i4>
      </vt:variant>
      <vt:variant>
        <vt:i4>45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5570565</vt:i4>
      </vt:variant>
      <vt:variant>
        <vt:i4>42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3145765</vt:i4>
      </vt:variant>
      <vt:variant>
        <vt:i4>39</vt:i4>
      </vt:variant>
      <vt:variant>
        <vt:i4>0</vt:i4>
      </vt:variant>
      <vt:variant>
        <vt:i4>5</vt:i4>
      </vt:variant>
      <vt:variant>
        <vt:lpwstr>\\va01pxa7fic999\d$\ClaimChk\V100\Database\V56\FACETS</vt:lpwstr>
      </vt:variant>
      <vt:variant>
        <vt:lpwstr/>
      </vt:variant>
      <vt:variant>
        <vt:i4>3407917</vt:i4>
      </vt:variant>
      <vt:variant>
        <vt:i4>36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5570565</vt:i4>
      </vt:variant>
      <vt:variant>
        <vt:i4>33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5570565</vt:i4>
      </vt:variant>
      <vt:variant>
        <vt:i4>30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8323107</vt:i4>
      </vt:variant>
      <vt:variant>
        <vt:i4>27</vt:i4>
      </vt:variant>
      <vt:variant>
        <vt:i4>0</vt:i4>
      </vt:variant>
      <vt:variant>
        <vt:i4>5</vt:i4>
      </vt:variant>
      <vt:variant>
        <vt:lpwstr>\\vdaasw7me0000a.us.ad.wellpoint.com\d$\ClaimChk\V100\Database\V56\FACETS</vt:lpwstr>
      </vt:variant>
      <vt:variant>
        <vt:lpwstr/>
      </vt:variant>
      <vt:variant>
        <vt:i4>3407917</vt:i4>
      </vt:variant>
      <vt:variant>
        <vt:i4>24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8192063</vt:i4>
      </vt:variant>
      <vt:variant>
        <vt:i4>21</vt:i4>
      </vt:variant>
      <vt:variant>
        <vt:i4>0</vt:i4>
      </vt:variant>
      <vt:variant>
        <vt:i4>5</vt:i4>
      </vt:variant>
      <vt:variant>
        <vt:lpwstr>\\DR01aficprd996\d$\ClaimChk\V100\Database\V56\FACETS</vt:lpwstr>
      </vt:variant>
      <vt:variant>
        <vt:lpwstr/>
      </vt:variant>
      <vt:variant>
        <vt:i4>3407917</vt:i4>
      </vt:variant>
      <vt:variant>
        <vt:i4>18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6291501</vt:i4>
      </vt:variant>
      <vt:variant>
        <vt:i4>15</vt:i4>
      </vt:variant>
      <vt:variant>
        <vt:i4>0</vt:i4>
      </vt:variant>
      <vt:variant>
        <vt:i4>5</vt:i4>
      </vt:variant>
      <vt:variant>
        <vt:lpwstr>\\va01aficprd998\d$\ClaimChk\V100\Database\V56\FACETS</vt:lpwstr>
      </vt:variant>
      <vt:variant>
        <vt:lpwstr/>
      </vt:variant>
      <vt:variant>
        <vt:i4>3407917</vt:i4>
      </vt:variant>
      <vt:variant>
        <vt:i4>12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2031643</vt:i4>
      </vt:variant>
      <vt:variant>
        <vt:i4>9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2031643</vt:i4>
      </vt:variant>
      <vt:variant>
        <vt:i4>6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3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6488113</vt:i4>
      </vt:variant>
      <vt:variant>
        <vt:i4>0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Code Move Sheet</dc:title>
  <dc:creator>Frank Hagen</dc:creator>
  <cp:lastModifiedBy>Trevonte Wigfall</cp:lastModifiedBy>
  <cp:revision>9</cp:revision>
  <cp:lastPrinted>2016-04-21T16:18:00Z</cp:lastPrinted>
  <dcterms:created xsi:type="dcterms:W3CDTF">2021-06-14T18:19:00Z</dcterms:created>
  <dcterms:modified xsi:type="dcterms:W3CDTF">2021-12-05T10:22:00Z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1262184379</vt:i4>
  </property>
  <property fmtid="{D5CDD505-2E9C-101B-9397-08002B2CF9AE}" pid="3" name="_EmailEntryID">
    <vt:lpwstr>0000000099EFE693543CE74FA1ECA463CFE89E680700EED718525FFFEF4EA29526FB451FD2A7000001A55C2A0000EED718525FFFEF4EA29526FB451FD2A7000001ED7F1D0000</vt:lpwstr>
  </property>
  <property fmtid="{D5CDD505-2E9C-101B-9397-08002B2CF9AE}" pid="4" name="_EmailStoreID">
    <vt:lpwstr>0000000038A1BB1005E5101AA1BB08002B2A56C20000454D534D44422E444C4C00000000000000001B55FA20AA6611CD9BC800AA002FC45A0C0000005641314558433032002F6F3D414D455249434149442F6F753D4143435642444F4D303030312F636E3D6163637662626463303030312F636E3D4343616666796E00</vt:lpwstr>
  </property>
  <property fmtid="{D5CDD505-2E9C-101B-9397-08002B2CF9AE}" pid="5" name="_ReviewingToolsShownOnce">
    <vt:lpwstr/>
  </property>
  <property fmtid="{D5CDD505-2E9C-101B-9397-08002B2CF9AE}" pid="6" name="ContentTypeId">
    <vt:lpwstr>0x010100AFA122C791BB2549B1CABDC5B5C003DE</vt:lpwstr>
  </property>
</Properties>
</file>