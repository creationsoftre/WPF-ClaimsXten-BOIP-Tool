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7614C" w:rsidRPr="001477F0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1477F0">
        <w:rPr>
          <w:rFonts w:ascii="Garamond" w:hAnsi="Garamond"/>
          <w:sz w:val="24"/>
          <w:szCs w:val="24"/>
        </w:rPr>
        <w:tab/>
      </w:r>
      <w:r w:rsidRPr="001477F0">
        <w:rPr>
          <w:rFonts w:ascii="Garamond" w:hAnsi="Garamond"/>
          <w:sz w:val="24"/>
          <w:szCs w:val="24"/>
        </w:rPr>
        <w:tab/>
      </w:r>
      <w:r w:rsidRPr="001477F0">
        <w:rPr>
          <w:rFonts w:ascii="Garamond" w:hAnsi="Garamond"/>
          <w:sz w:val="24"/>
          <w:szCs w:val="24"/>
        </w:rPr>
        <w:tab/>
      </w:r>
      <w:r w:rsidRPr="001477F0">
        <w:rPr>
          <w:rFonts w:ascii="Garamond" w:hAnsi="Garamond"/>
          <w:sz w:val="24"/>
          <w:szCs w:val="24"/>
        </w:rPr>
        <w:tab/>
      </w:r>
      <w:r w:rsidRPr="001477F0">
        <w:rPr>
          <w:rFonts w:ascii="Garamond" w:hAnsi="Garamond"/>
          <w:sz w:val="24"/>
          <w:szCs w:val="24"/>
        </w:rPr>
        <w:tab/>
      </w:r>
      <w:r w:rsidRPr="001477F0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4:30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29"/>
        <w:gridCol w:w="256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E55E22" w:rsidRPr="001477F0" w14:paraId="4D6A475F" w14:textId="77777777" w:rsidTr="001477F0">
        <w:trPr>
          <w:trHeight w:val="438"/>
          <w:trPrChange w:id="2" w:author="Wigfall, Trevonte" w:date="2021-07-12T14:30:00Z">
            <w:trPr>
              <w:trHeight w:val="438"/>
            </w:trPr>
          </w:trPrChange>
        </w:trPr>
        <w:tc>
          <w:tcPr>
            <w:tcW w:w="1165" w:type="dxa"/>
            <w:tcPrChange w:id="3" w:author="Wigfall, Trevonte" w:date="2021-07-12T14:30:00Z">
              <w:tcPr>
                <w:tcW w:w="1728" w:type="dxa"/>
              </w:tcPr>
            </w:tcPrChange>
          </w:tcPr>
          <w:p w14:paraId="7A2CD3A5" w14:textId="426919CE" w:rsidR="00E55E22" w:rsidRPr="001477F0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477F0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4" w:author="Wigfall, Trevonte" w:date="2021-06-14T14:19:00Z">
              <w:r w:rsidR="00754667" w:rsidRPr="00AD1B6F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5" w:author="Wigfall, Trevonte" w:date="2021-07-12T14:30:00Z">
              <w:r w:rsidR="001477F0" w:rsidRPr="00AD1B6F">
                <w:rPr>
                  <w:rFonts w:ascii="Garamond" w:hAnsi="Garamond"/>
                  <w:b/>
                  <w:sz w:val="24"/>
                  <w:szCs w:val="24"/>
                </w:rPr>
                <w:t>T</w:t>
              </w:r>
            </w:ins>
            <w:ins w:id="6" w:author="Wigfall, Trevonte" w:date="2021-07-16T22:40:00Z">
              <w:r w:rsidR="0061642F" w:rsidRPr="00AD1B6F">
                <w:rPr>
                  <w:rFonts w:ascii="Garamond" w:hAnsi="Garamond"/>
                  <w:b/>
                  <w:sz w:val="24"/>
                  <w:szCs w:val="24"/>
                </w:rPr>
                <w:t>EMP</w:t>
              </w:r>
            </w:ins>
            <w:del w:id="7" w:author="Wigfall, Trevonte" w:date="2021-05-27T10:57:00Z">
              <w:r w:rsidRPr="001477F0" w:rsidDel="00F0061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567" w:type="dxa"/>
            <w:tcBorders>
              <w:right w:val="single" w:sz="4" w:space="0" w:color="auto"/>
            </w:tcBorders>
            <w:tcPrChange w:id="8" w:author="Wigfall, Trevonte" w:date="2021-07-12T14:30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31239612" w14:textId="2D1490B0" w:rsidR="00E55E22" w:rsidRPr="001477F0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477F0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9" w:author="Wigfall, Trevonte" w:date="2021-07-12T14:30:00Z">
              <w:r w:rsidRPr="00AD1B6F" w:rsidDel="001477F0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ins w:id="10" w:author="Wigfall, Trevonte" w:date="2021-07-16T22:40:00Z">
              <w:r w:rsidR="0061642F" w:rsidRPr="00AD1B6F">
                <w:rPr>
                  <w:rFonts w:ascii="Garamond" w:hAnsi="Garamond"/>
                  <w:b/>
                  <w:sz w:val="24"/>
                  <w:szCs w:val="24"/>
                </w:rPr>
                <w:t>R#</w:t>
              </w:r>
            </w:ins>
            <w:del w:id="11" w:author="Wigfall, Trevonte" w:date="2021-05-27T10:56:00Z">
              <w:r w:rsidRPr="001477F0" w:rsidDel="00F00612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2" w:author="Wigfall, Trevonte" w:date="2021-07-12T14:30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0A37501D" w14:textId="77777777" w:rsidR="00E55E22" w:rsidRPr="001477F0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13" w:name="Dropdown2"/>
          </w:p>
        </w:tc>
        <w:tc>
          <w:tcPr>
            <w:tcW w:w="1296" w:type="dxa"/>
            <w:tcBorders>
              <w:left w:val="single" w:sz="4" w:space="0" w:color="auto"/>
            </w:tcBorders>
            <w:tcPrChange w:id="14" w:author="Wigfall, Trevonte" w:date="2021-07-12T14:30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43E317AC" w14:textId="77777777" w:rsidR="00E55E22" w:rsidRPr="001477F0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477F0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3"/>
        <w:tc>
          <w:tcPr>
            <w:tcW w:w="2232" w:type="dxa"/>
            <w:tcPrChange w:id="15" w:author="Wigfall, Trevonte" w:date="2021-07-12T14:30:00Z">
              <w:tcPr>
                <w:tcW w:w="2232" w:type="dxa"/>
              </w:tcPr>
            </w:tcPrChange>
          </w:tcPr>
          <w:p w14:paraId="10BB08F8" w14:textId="10F6E4C5" w:rsidR="00E55E22" w:rsidRPr="001477F0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477F0">
              <w:rPr>
                <w:rFonts w:ascii="Garamond" w:hAnsi="Garamond"/>
                <w:b/>
                <w:sz w:val="24"/>
                <w:szCs w:val="24"/>
              </w:rPr>
              <w:t>GBCXT07D</w:t>
            </w:r>
          </w:p>
        </w:tc>
      </w:tr>
    </w:tbl>
    <w:p w14:paraId="0DFAE634" w14:textId="77777777" w:rsidR="002F7317" w:rsidRPr="001477F0" w:rsidRDefault="0057614C">
      <w:pPr>
        <w:rPr>
          <w:rFonts w:ascii="Garamond" w:hAnsi="Garamond"/>
          <w:b/>
          <w:sz w:val="24"/>
          <w:szCs w:val="24"/>
        </w:rPr>
      </w:pPr>
      <w:r w:rsidRPr="001477F0">
        <w:rPr>
          <w:rFonts w:ascii="Garamond" w:hAnsi="Garamond"/>
          <w:b/>
          <w:sz w:val="24"/>
          <w:szCs w:val="24"/>
        </w:rPr>
        <w:t xml:space="preserve">  </w:t>
      </w:r>
    </w:p>
    <w:p w14:paraId="5DAB6C7B" w14:textId="77777777" w:rsidR="0057614C" w:rsidRPr="001477F0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1477F0" w14:paraId="7E50A29C" w14:textId="77777777" w:rsidTr="2C70F91F">
        <w:tc>
          <w:tcPr>
            <w:tcW w:w="5000" w:type="pct"/>
            <w:gridSpan w:val="9"/>
            <w:shd w:val="clear" w:color="auto" w:fill="E6E6E6"/>
          </w:tcPr>
          <w:p w14:paraId="306E660E" w14:textId="77777777" w:rsidR="00D43747" w:rsidRPr="001477F0" w:rsidRDefault="00D43747">
            <w:pPr>
              <w:rPr>
                <w:rFonts w:ascii="Garamond" w:hAnsi="Garamond"/>
                <w:smallCaps/>
              </w:rPr>
            </w:pPr>
            <w:r w:rsidRPr="001477F0">
              <w:rPr>
                <w:rFonts w:ascii="Garamond" w:hAnsi="Garamond"/>
                <w:b/>
                <w:smallCaps/>
              </w:rPr>
              <w:t xml:space="preserve">Environment </w:t>
            </w:r>
            <w:r w:rsidRPr="001477F0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1477F0" w14:paraId="2E24DDF4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19BD54E3" w14:textId="461606CF" w:rsidR="00E206D0" w:rsidRPr="001477F0" w:rsidRDefault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8B27F7" w:rsidRPr="001477F0">
              <w:rPr>
                <w:rFonts w:asciiTheme="minorHAnsi" w:hAnsiTheme="minorHAnsi"/>
                <w:smallCaps/>
                <w:sz w:val="22"/>
                <w:szCs w:val="22"/>
              </w:rPr>
              <w:t>VA33TWVCXT328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(TPIC), </w:t>
            </w:r>
            <w:r w:rsidR="008B27F7" w:rsidRPr="001477F0">
              <w:rPr>
                <w:rFonts w:asciiTheme="minorHAnsi" w:hAnsiTheme="minorHAnsi"/>
                <w:smallCaps/>
                <w:sz w:val="22"/>
                <w:szCs w:val="22"/>
              </w:rPr>
              <w:t>VA33TWVCXT330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(UIAPP), </w:t>
            </w:r>
            <w:r w:rsidR="008B27F7" w:rsidRPr="001477F0">
              <w:rPr>
                <w:rFonts w:asciiTheme="minorHAnsi" w:hAnsiTheme="minorHAnsi"/>
                <w:smallCaps/>
                <w:sz w:val="22"/>
                <w:szCs w:val="22"/>
              </w:rPr>
              <w:t>VA33TWVCXT302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(TPPUI), </w:t>
            </w:r>
            <w:r w:rsidR="008B27F7" w:rsidRPr="001477F0">
              <w:rPr>
                <w:rFonts w:asciiTheme="minorHAnsi" w:hAnsiTheme="minorHAnsi"/>
                <w:smallCaps/>
                <w:sz w:val="22"/>
                <w:szCs w:val="22"/>
              </w:rPr>
              <w:t>VA33TWVCXT327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(Reporting), </w:t>
            </w:r>
            <w:r w:rsidR="008B27F7" w:rsidRPr="001477F0">
              <w:rPr>
                <w:rFonts w:asciiTheme="minorHAnsi" w:hAnsiTheme="minorHAnsi"/>
                <w:smallCaps/>
                <w:sz w:val="22"/>
                <w:szCs w:val="22"/>
              </w:rPr>
              <w:t>VA33TWVCXT326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(C3)</w:t>
            </w:r>
          </w:p>
        </w:tc>
      </w:tr>
      <w:tr w:rsidR="00D43747" w:rsidRPr="001477F0" w14:paraId="41548FE6" w14:textId="77777777" w:rsidTr="2C70F91F">
        <w:tc>
          <w:tcPr>
            <w:tcW w:w="5000" w:type="pct"/>
            <w:gridSpan w:val="9"/>
            <w:shd w:val="clear" w:color="auto" w:fill="E6E6E6"/>
          </w:tcPr>
          <w:p w14:paraId="3F89B173" w14:textId="77777777" w:rsidR="00D43747" w:rsidRPr="001477F0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1477F0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1477F0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B91FF9" w:rsidRPr="001477F0" w14:paraId="0C167D0F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6DD2FC6" w14:textId="77777777" w:rsidR="00E55E22" w:rsidRPr="001477F0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E7E7C25" w14:textId="77777777" w:rsidR="00E55E22" w:rsidRPr="001477F0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477F0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056D80A5" w14:textId="77777777" w:rsidR="00E55E22" w:rsidRPr="001477F0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4ECEE51" w14:textId="78D997EE" w:rsidR="00E55E22" w:rsidRPr="001477F0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477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514142" w:rsidRPr="001477F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1477F0">
              <w:rPr>
                <w:rFonts w:asciiTheme="minorHAnsi" w:hAnsiTheme="minorHAnsi" w:cstheme="minorHAnsi"/>
                <w:sz w:val="24"/>
                <w:szCs w:val="24"/>
              </w:rPr>
              <w:t xml:space="preserve">. Use </w:t>
            </w:r>
            <w:ins w:id="16" w:author="Wigfall, Trevonte" w:date="2021-07-16T22:40:00Z">
              <w:r w:rsidR="0061642F" w:rsidRPr="00AD1B6F">
                <w:rPr>
                  <w:rFonts w:ascii="Garamond" w:hAnsi="Garamond"/>
                  <w:b/>
                  <w:sz w:val="24"/>
                  <w:szCs w:val="24"/>
                  <w:rPrChange w:id="17" w:author="Trevonte Wigfall" w:date="2021-12-05T05:22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</w:t>
              </w:r>
            </w:ins>
            <w:ins w:id="18" w:author="Wigfall, Trevonte" w:date="2021-07-16T22:41:00Z">
              <w:r w:rsidR="0061642F" w:rsidRPr="00AD1B6F">
                <w:rPr>
                  <w:rFonts w:ascii="Garamond" w:hAnsi="Garamond"/>
                  <w:b/>
                  <w:sz w:val="24"/>
                  <w:szCs w:val="24"/>
                  <w:rPrChange w:id="19" w:author="Trevonte Wigfall" w:date="2021-12-05T05:22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_CNR</w:t>
              </w:r>
            </w:ins>
            <w:del w:id="20" w:author="Wigfall, Trevonte" w:date="2021-07-12T14:30:00Z">
              <w:r w:rsidRPr="00AD1B6F" w:rsidDel="001477F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ins w:id="21" w:author="Wigfall, Trevonte" w:date="2021-07-12T14:30:00Z">
              <w:r w:rsidR="001477F0" w:rsidRPr="00AD1B6F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r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207F71FE" w14:textId="77777777" w:rsidR="00E55E22" w:rsidRPr="001477F0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D1B6F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5444EB93" w14:textId="77777777" w:rsidR="00E55E22" w:rsidRPr="001477F0" w:rsidRDefault="00E55E22" w:rsidP="00E55E22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1477F0">
              <w:rPr>
                <w:rFonts w:asciiTheme="minorHAnsi" w:hAnsiTheme="minorHAnsi" w:cstheme="minorHAnsi"/>
                <w:b/>
                <w:sz w:val="24"/>
                <w:szCs w:val="24"/>
                <w:rPrChange w:id="22" w:author="Wigfall, Trevonte" w:date="2021-07-12T14:32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AD1B6F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1477F0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730E391F" w14:textId="77777777" w:rsidR="00E55E22" w:rsidRPr="001477F0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D1B6F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  <w:p w14:paraId="5A39BBE3" w14:textId="2FE58D8F" w:rsidR="00B91FF9" w:rsidRPr="001477F0" w:rsidRDefault="00E55E22" w:rsidP="00E55E22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t>1</w:t>
            </w:r>
            <w:r w:rsidR="00E11026"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  <w:r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t>-19</w:t>
            </w:r>
            <w:ins w:id="23" w:author="Wigfall, Trevonte" w:date="2021-06-23T10:18:00Z">
              <w:r w:rsidR="00BF25B2" w:rsidRPr="001477F0">
                <w:rPr>
                  <w:rFonts w:asciiTheme="minorHAnsi" w:hAnsiTheme="minorHAnsi" w:cstheme="minorHAnsi"/>
                  <w:b/>
                  <w:sz w:val="24"/>
                  <w:szCs w:val="24"/>
                </w:rPr>
                <w:t>.</w:t>
              </w:r>
            </w:ins>
            <w:r w:rsidRPr="001477F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use </w:t>
            </w:r>
            <w:ins w:id="24" w:author="Wigfall, Trevonte" w:date="2021-07-16T22:41:00Z">
              <w:r w:rsidR="0061642F" w:rsidRPr="00AD1B6F">
                <w:rPr>
                  <w:rFonts w:ascii="Garamond" w:hAnsi="Garamond"/>
                  <w:b/>
                  <w:sz w:val="24"/>
                  <w:szCs w:val="24"/>
                  <w:rPrChange w:id="25" w:author="Trevonte Wigfall" w:date="2021-12-05T05:22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Backout_CNR</w:t>
              </w:r>
              <w:r w:rsidR="0061642F" w:rsidRPr="00AD1B6F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 </w:t>
              </w:r>
            </w:ins>
            <w:del w:id="26" w:author="Wigfall, Trevonte" w:date="2021-07-12T14:30:00Z">
              <w:r w:rsidRPr="001477F0" w:rsidDel="001477F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1477F0" w14:paraId="5686E822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5A0DF22" w14:textId="77777777" w:rsidR="000B2C59" w:rsidRPr="001477F0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1477F0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1477F0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1477F0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1477F0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1477F0" w14:paraId="43F3B814" w14:textId="77777777" w:rsidTr="2C70F91F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5223DB03" w14:textId="77777777" w:rsidR="00D43747" w:rsidRPr="001477F0" w:rsidRDefault="00D43747">
            <w:pPr>
              <w:rPr>
                <w:rFonts w:ascii="Garamond" w:hAnsi="Garamond"/>
                <w:b/>
                <w:smallCaps/>
              </w:rPr>
            </w:pPr>
            <w:r w:rsidRPr="001477F0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1477F0" w14:paraId="5A474FB7" w14:textId="77777777" w:rsidTr="2C70F91F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231C31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C5ABBB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3998C9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64BB43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6B2033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161863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81CB3E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0081178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B4E697" w14:textId="77777777" w:rsidR="00D43747" w:rsidRPr="001477F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1477F0" w14:paraId="2CC44D43" w14:textId="77777777" w:rsidTr="2C70F91F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C8F396" w14:textId="77777777" w:rsidR="00E206D0" w:rsidRPr="001477F0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2A3D3EC" w14:textId="77777777" w:rsidR="00E206D0" w:rsidRPr="001477F0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2EE618" w14:textId="77777777" w:rsidR="00E206D0" w:rsidRPr="001477F0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318C72" w14:textId="77777777" w:rsidR="00E206D0" w:rsidRPr="001477F0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7C33154D" w14:textId="77777777" w:rsidR="00E206D0" w:rsidRPr="001477F0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9DA86" w14:textId="77777777" w:rsidR="00E206D0" w:rsidRPr="001477F0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01656B" w14:textId="77777777" w:rsidR="00E206D0" w:rsidRPr="001477F0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E111CF7" w14:textId="77777777" w:rsidR="00E206D0" w:rsidRPr="001477F0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477F0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0D0B940D" w14:textId="77777777" w:rsidR="00E206D0" w:rsidRPr="001477F0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4296792" w14:textId="77777777" w:rsidR="00E206D0" w:rsidRPr="001477F0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2C6A0D" w14:textId="4954776C" w:rsidR="003A2DF8" w:rsidRPr="00AD1B6F" w:rsidDel="001477F0" w:rsidRDefault="001429BC" w:rsidP="00E206D0">
            <w:pPr>
              <w:rPr>
                <w:del w:id="27" w:author="Wigfall, Trevonte" w:date="2021-07-12T14:33:00Z"/>
                <w:rFonts w:asciiTheme="minorHAnsi" w:hAnsiTheme="minorHAnsi"/>
                <w:b/>
                <w:sz w:val="22"/>
                <w:szCs w:val="22"/>
              </w:rPr>
            </w:pPr>
            <w:del w:id="28" w:author="Wigfall, Trevonte" w:date="2021-05-27T10:58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</w:delText>
              </w:r>
              <w:r w:rsidR="004412FC"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29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  <w:p w14:paraId="157433BB" w14:textId="0DD75AE9" w:rsidR="00625289" w:rsidRPr="00AD1B6F" w:rsidRDefault="00625289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30" w:author="Wigfall, Trevonte" w:date="2021-07-12T14:33:00Z">
              <w:r w:rsidRPr="00AD1B6F" w:rsidDel="001477F0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Starting at </w:delText>
              </w:r>
              <w:r w:rsidR="001429BC" w:rsidRPr="00AD1B6F" w:rsidDel="001477F0">
                <w:rPr>
                  <w:rFonts w:asciiTheme="minorHAnsi" w:hAnsiTheme="minorHAnsi"/>
                  <w:b/>
                  <w:sz w:val="22"/>
                  <w:szCs w:val="22"/>
                </w:rPr>
                <w:delText>3:00pm</w:delText>
              </w:r>
            </w:del>
          </w:p>
        </w:tc>
      </w:tr>
      <w:tr w:rsidR="001429BC" w:rsidRPr="001477F0" w14:paraId="255E991A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E27B00A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0061E4C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CD465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21530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62849C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37A47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5DDBFC7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03C094" w14:textId="77777777" w:rsidR="001429BC" w:rsidRPr="001477F0" w:rsidRDefault="00767289" w:rsidP="001429BC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D1B6F"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1477F0">
              <w:rPr>
                <w:rPrChange w:id="31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AD1B6F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3B5A6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B1CD32" w14:textId="7A6C5219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2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3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4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5CE9D28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EAFD9C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4D5A5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7123F5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3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D792A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4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CF48A5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41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42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C26645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43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4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9208B7" w14:textId="77777777" w:rsidR="001429BC" w:rsidRPr="001477F0" w:rsidRDefault="00767289" w:rsidP="001429B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45" w:author="Wigfall, Trevonte" w:date="2021-07-12T14:32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477F0">
              <w:rPr>
                <w:rPrChange w:id="46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1477F0">
              <w:rPr>
                <w:rPrChange w:id="47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8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9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768157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51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B01748" w14:textId="33511981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2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3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4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121339B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EEC669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656B9AB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D623B3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5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F7EC3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6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33E3673B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62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5E6D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63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6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EE186E2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6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66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86F657" w14:textId="77777777" w:rsidR="001429BC" w:rsidRPr="001477F0" w:rsidRDefault="001429BC" w:rsidP="001429BC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7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8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9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0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767289" w:rsidRPr="00AD1B6F">
              <w:fldChar w:fldCharType="begin"/>
            </w:r>
            <w:r w:rsidR="00767289" w:rsidRPr="001477F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767289" w:rsidRPr="001477F0">
              <w:rPr>
                <w:rPrChange w:id="71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2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="00767289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3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9D6B04F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74" w:author="Wigfall, Trevonte" w:date="2021-07-12T14:32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5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76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5FB0818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77" w:author="Wigfall, Trevonte" w:date="2021-07-12T14:32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31DBD58" w14:textId="77777777" w:rsidR="001429BC" w:rsidRPr="001477F0" w:rsidRDefault="001429BC" w:rsidP="001429B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78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47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79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90D8CB" w14:textId="0CFC4B82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80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81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82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55E51EB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9F31CB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3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12826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4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0BA30B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5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8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FA3CEC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8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033F562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90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15C4F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91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92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476843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93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9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3207E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  <w:rPrChange w:id="95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477F0">
              <w:rPr>
                <w:rPrChange w:id="96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477F0">
              <w:rPr>
                <w:rPrChange w:id="97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8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99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2486C05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00" w:author="Wigfall, Trevonte" w:date="2021-07-12T14:32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52EBB" w14:textId="77777777" w:rsidR="001429BC" w:rsidRPr="001477F0" w:rsidRDefault="001429BC" w:rsidP="001429B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01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47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02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0BC688" w14:textId="26284F51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03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04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05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3640DE2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01652C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6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9056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C18D8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0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45DDBA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1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6E39ACC9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113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573335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11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11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BBC16F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116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117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1477F0" w14:paraId="17415D27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1477F0" w14:paraId="4B3B7C78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99C43A" w14:textId="77777777" w:rsidR="001429BC" w:rsidRPr="001477F0" w:rsidRDefault="001429BC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18" w:author="Wigfall, Trevonte" w:date="2021-07-12T14:32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1477F0" w14:paraId="2AB5B534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97CD09A" w14:textId="77777777" w:rsidR="001429BC" w:rsidRPr="001477F0" w:rsidRDefault="00767289" w:rsidP="001429BC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119" w:author="Wigfall, Trevonte" w:date="2021-07-12T14:32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AD1B6F">
                                <w:fldChar w:fldCharType="begin"/>
                              </w:r>
                              <w:r w:rsidRPr="001477F0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1477F0">
                                <w:rPr>
                                  <w:rPrChange w:id="120" w:author="Wigfall, Trevonte" w:date="2021-07-12T14:32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1429BC" w:rsidRPr="001477F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21" w:author="Wigfall, Trevonte" w:date="2021-07-12T14:32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1477F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122" w:author="Wigfall, Trevonte" w:date="2021-07-12T14:32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4DDBEF00" w14:textId="77777777" w:rsidR="001429BC" w:rsidRPr="001477F0" w:rsidRDefault="001429BC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123" w:author="Wigfall, Trevonte" w:date="2021-07-12T14:32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3461D779" w14:textId="77777777" w:rsidR="001429BC" w:rsidRPr="001477F0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  <w:rPrChange w:id="124" w:author="Wigfall, Trevonte" w:date="2021-07-12T14:32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3CF2D8B6" w14:textId="77777777" w:rsidR="001429BC" w:rsidRPr="001477F0" w:rsidRDefault="001429BC" w:rsidP="001429BC">
            <w:pPr>
              <w:rPr>
                <w:rFonts w:ascii="Calibri" w:hAnsi="Calibri" w:cs="Calibri"/>
                <w:sz w:val="22"/>
                <w:szCs w:val="22"/>
                <w:u w:val="single"/>
                <w:rPrChange w:id="125" w:author="Wigfall, Trevonte" w:date="2021-07-12T14:32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42D0AB" w14:textId="77777777" w:rsidR="001429BC" w:rsidRPr="001477F0" w:rsidRDefault="001429BC" w:rsidP="001429B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6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47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7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50348F8" w14:textId="4DDDBE79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28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29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30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6115746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B78278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31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C39945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651D7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3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34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ADEA58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5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13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549A864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138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29BB2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139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140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6ACE7A0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141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142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7CFD354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  <w:rPrChange w:id="143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477F0">
              <w:rPr>
                <w:rPrChange w:id="144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477F0">
              <w:rPr>
                <w:rPrChange w:id="145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46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47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562CB0E" w14:textId="77777777" w:rsidR="001429BC" w:rsidRPr="001477F0" w:rsidRDefault="001429BC" w:rsidP="001429BC">
            <w:pPr>
              <w:rPr>
                <w:rFonts w:ascii="Calibri" w:hAnsi="Calibri" w:cs="Calibri"/>
                <w:noProof/>
                <w:sz w:val="22"/>
                <w:szCs w:val="22"/>
                <w:rPrChange w:id="148" w:author="Wigfall, Trevonte" w:date="2021-07-12T14:32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617D55" w14:textId="77777777" w:rsidR="001429BC" w:rsidRPr="001477F0" w:rsidRDefault="001429BC" w:rsidP="001429B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49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1477F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50" w:author="Wigfall, Trevonte" w:date="2021-07-12T14:32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DD584B" w14:textId="2CA0D7A8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1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2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53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4157FF3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CE0A41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2EBF3C5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209A9C" w14:textId="77777777" w:rsidR="001429BC" w:rsidRPr="001477F0" w:rsidRDefault="001429BC" w:rsidP="001429BC"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EAA2C5" w14:textId="416E7F6E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2143AA59" w14:textId="526DA922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D329A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A5F6F4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4855AC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477F0">
              <w:rPr>
                <w:rPrChange w:id="154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1477F0">
              <w:rPr>
                <w:rPrChange w:id="155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AD1B6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6D98A12B" w14:textId="77777777" w:rsidR="001429BC" w:rsidRPr="001477F0" w:rsidRDefault="001429BC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5A9F33" w14:textId="77777777" w:rsidR="001429BC" w:rsidRPr="001477F0" w:rsidRDefault="001429BC" w:rsidP="001429BC"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4C94D4" w14:textId="4DE94510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56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57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58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506B6086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46DB82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997CC1D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1FF70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B34DB9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205204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5584BCB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382D650" w14:textId="77777777" w:rsidR="001429BC" w:rsidRPr="001477F0" w:rsidRDefault="00767289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D1B6F"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1477F0">
              <w:rPr>
                <w:rPrChange w:id="159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AD1B6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95CD95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2C5343" w14:textId="1404A64A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60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61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62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:rsidDel="00754667" w14:paraId="53D7B3E2" w14:textId="51181789" w:rsidTr="2C70F91F">
        <w:trPr>
          <w:trHeight w:val="863"/>
          <w:del w:id="163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BC67AB" w14:textId="41C4F614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64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E1E27D" w14:textId="3C213B3A" w:rsidR="001429BC" w:rsidRPr="001477F0" w:rsidDel="00754667" w:rsidRDefault="001429BC" w:rsidP="001429BC">
            <w:pPr>
              <w:rPr>
                <w:del w:id="165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7BAA74F" w14:textId="66DD800F" w:rsidR="001429BC" w:rsidRPr="001477F0" w:rsidDel="00754667" w:rsidRDefault="001429BC" w:rsidP="001429BC">
            <w:pPr>
              <w:rPr>
                <w:del w:id="166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67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E47584" w14:textId="7A0C6E08" w:rsidR="001429BC" w:rsidRPr="001477F0" w:rsidDel="00754667" w:rsidRDefault="001429BC" w:rsidP="001429BC">
            <w:pPr>
              <w:rPr>
                <w:del w:id="168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69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7D except Reporting</w:delText>
              </w:r>
            </w:del>
          </w:p>
          <w:p w14:paraId="0EB149A2" w14:textId="49E62CDB" w:rsidR="001429BC" w:rsidRPr="001477F0" w:rsidDel="00754667" w:rsidRDefault="001429BC" w:rsidP="001429BC">
            <w:pPr>
              <w:rPr>
                <w:del w:id="170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28DB7" w14:textId="098C0E44" w:rsidR="001429BC" w:rsidRPr="001477F0" w:rsidDel="00754667" w:rsidRDefault="001429BC" w:rsidP="001429BC">
            <w:pPr>
              <w:rPr>
                <w:del w:id="171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172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E3725B" w14:textId="2FFC8336" w:rsidR="001429BC" w:rsidRPr="001477F0" w:rsidDel="00754667" w:rsidRDefault="001429BC" w:rsidP="001429BC">
            <w:pPr>
              <w:rPr>
                <w:del w:id="173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174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580B2DA" w14:textId="5D92EA1A" w:rsidR="001429BC" w:rsidRPr="001477F0" w:rsidDel="00754667" w:rsidRDefault="00754667" w:rsidP="001429BC">
            <w:pPr>
              <w:rPr>
                <w:del w:id="175" w:author="Wigfall, Trevonte" w:date="2021-06-14T14:20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176" w:author="Wigfall, Trevonte" w:date="2021-06-14T14:20:00Z">
              <w:r w:rsidRPr="001477F0" w:rsidDel="00754667">
                <w:rPr>
                  <w:rPrChange w:id="177" w:author="Wigfall, Trevonte" w:date="2021-07-12T14:32:00Z">
                    <w:rPr>
                      <w:color w:val="0000FF"/>
                    </w:rPr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477F0" w:rsidDel="00754667">
                <w:rPr>
                  <w:rPrChange w:id="178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Backup Config files</w:delText>
              </w:r>
              <w:r w:rsidRPr="00AD1B6F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05A6F4D7" w14:textId="682BD344" w:rsidR="001429BC" w:rsidRPr="001477F0" w:rsidDel="00754667" w:rsidRDefault="001429BC" w:rsidP="001429BC">
            <w:pPr>
              <w:spacing w:after="200" w:line="276" w:lineRule="auto"/>
              <w:rPr>
                <w:del w:id="179" w:author="Wigfall, Trevonte" w:date="2021-06-14T14:20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5A39C0" w14:textId="725C79F2" w:rsidR="001429BC" w:rsidRPr="001477F0" w:rsidDel="00754667" w:rsidRDefault="001429BC" w:rsidP="001429BC">
            <w:pPr>
              <w:rPr>
                <w:del w:id="180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181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backed up</w:delText>
              </w:r>
            </w:del>
          </w:p>
          <w:p w14:paraId="710B7F2B" w14:textId="60BF3AC3" w:rsidR="001429BC" w:rsidRPr="001477F0" w:rsidDel="00754667" w:rsidRDefault="001429BC" w:rsidP="001429BC">
            <w:pPr>
              <w:rPr>
                <w:del w:id="182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1A951F" w14:textId="269584E5" w:rsidR="001429BC" w:rsidRPr="00AD1B6F" w:rsidDel="00754667" w:rsidRDefault="001429BC" w:rsidP="001429BC">
            <w:pPr>
              <w:rPr>
                <w:del w:id="183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184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</w:p>
        </w:tc>
      </w:tr>
      <w:tr w:rsidR="001429BC" w:rsidRPr="001477F0" w:rsidDel="00754667" w14:paraId="14DBAFD1" w14:textId="4D841518" w:rsidTr="2C70F91F">
        <w:trPr>
          <w:trHeight w:val="863"/>
          <w:del w:id="185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94A5FED" w14:textId="244BD483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86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4EB5C7" w14:textId="0C247518" w:rsidR="001429BC" w:rsidRPr="001477F0" w:rsidDel="00754667" w:rsidRDefault="001429BC" w:rsidP="001429BC">
            <w:pPr>
              <w:rPr>
                <w:del w:id="187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7A0735A" w14:textId="17ADBB55" w:rsidR="001429BC" w:rsidRPr="001477F0" w:rsidDel="00754667" w:rsidRDefault="001429BC" w:rsidP="001429BC">
            <w:pPr>
              <w:rPr>
                <w:del w:id="188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89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64020" w14:textId="1B746074" w:rsidR="001429BC" w:rsidRPr="001477F0" w:rsidDel="00754667" w:rsidRDefault="001429BC" w:rsidP="001429BC">
            <w:pPr>
              <w:rPr>
                <w:del w:id="190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91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</w:del>
          </w:p>
          <w:p w14:paraId="71761849" w14:textId="5AA50ECA" w:rsidR="001429BC" w:rsidRPr="001477F0" w:rsidDel="00754667" w:rsidRDefault="001429BC" w:rsidP="001429BC">
            <w:pPr>
              <w:rPr>
                <w:del w:id="192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8EAB7E" w14:textId="5DFC0731" w:rsidR="001429BC" w:rsidRPr="001477F0" w:rsidDel="00754667" w:rsidRDefault="001429BC" w:rsidP="001429BC">
            <w:pPr>
              <w:rPr>
                <w:del w:id="193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194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55EE18" w14:textId="05AE12AD" w:rsidR="001429BC" w:rsidRPr="001477F0" w:rsidDel="00754667" w:rsidRDefault="001429BC" w:rsidP="001429BC">
            <w:pPr>
              <w:rPr>
                <w:del w:id="195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196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AAF94" w14:textId="1916D124" w:rsidR="001429BC" w:rsidRPr="001477F0" w:rsidDel="00754667" w:rsidRDefault="00754667" w:rsidP="001429BC">
            <w:pPr>
              <w:rPr>
                <w:del w:id="197" w:author="Wigfall, Trevonte" w:date="2021-06-14T14:20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198" w:author="Wigfall, Trevonte" w:date="2021-06-14T14:20:00Z">
              <w:r w:rsidRPr="001477F0" w:rsidDel="00754667">
                <w:rPr>
                  <w:rPrChange w:id="199" w:author="Wigfall, Trevonte" w:date="2021-07-12T14:32:00Z">
                    <w:rPr>
                      <w:color w:val="0000FF"/>
                    </w:rPr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1477F0" w:rsidDel="00754667">
                <w:rPr>
                  <w:rPrChange w:id="200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Uninstall Custom Release</w:delText>
              </w:r>
              <w:r w:rsidRPr="00AD1B6F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319BE915" w14:textId="1B62160A" w:rsidR="001429BC" w:rsidRPr="001477F0" w:rsidDel="00754667" w:rsidRDefault="001429BC" w:rsidP="001429BC">
            <w:pPr>
              <w:spacing w:after="200" w:line="276" w:lineRule="auto"/>
              <w:rPr>
                <w:del w:id="201" w:author="Wigfall, Trevonte" w:date="2021-06-14T14:20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0E8CF7" w14:textId="6359BF4F" w:rsidR="001429BC" w:rsidRPr="001477F0" w:rsidDel="00754667" w:rsidRDefault="001429BC" w:rsidP="001429BC">
            <w:pPr>
              <w:rPr>
                <w:del w:id="202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203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Custom application removed</w:delText>
              </w:r>
            </w:del>
          </w:p>
          <w:p w14:paraId="4549A6B7" w14:textId="050D33FC" w:rsidR="001429BC" w:rsidRPr="001477F0" w:rsidDel="00754667" w:rsidRDefault="001429BC" w:rsidP="001429BC">
            <w:pPr>
              <w:rPr>
                <w:del w:id="204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8D9D63" w14:textId="3F94E0E2" w:rsidR="001429BC" w:rsidRPr="00AD1B6F" w:rsidDel="00754667" w:rsidRDefault="001429BC" w:rsidP="001429BC">
            <w:pPr>
              <w:rPr>
                <w:del w:id="205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06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</w:p>
        </w:tc>
      </w:tr>
      <w:tr w:rsidR="001429BC" w:rsidRPr="001477F0" w:rsidDel="00754667" w14:paraId="2EE5FBDC" w14:textId="4AF8160B" w:rsidTr="2C70F91F">
        <w:trPr>
          <w:trHeight w:val="863"/>
          <w:del w:id="207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E15DC7" w14:textId="5F2A0F23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08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D748B2" w14:textId="6B938E40" w:rsidR="001429BC" w:rsidRPr="001477F0" w:rsidDel="00754667" w:rsidRDefault="001429BC" w:rsidP="001429BC">
            <w:pPr>
              <w:rPr>
                <w:del w:id="209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CD7B7" w14:textId="218DD995" w:rsidR="001429BC" w:rsidRPr="001477F0" w:rsidDel="00754667" w:rsidRDefault="001429BC" w:rsidP="001429BC">
            <w:pPr>
              <w:rPr>
                <w:del w:id="210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11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B3C46A" w14:textId="24DA7CB2" w:rsidR="001429BC" w:rsidRPr="001477F0" w:rsidDel="00754667" w:rsidRDefault="001429BC" w:rsidP="001429BC">
            <w:pPr>
              <w:rPr>
                <w:del w:id="212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13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All servers:  </w:delText>
              </w:r>
            </w:del>
          </w:p>
          <w:p w14:paraId="1CBC557C" w14:textId="6CEE7880" w:rsidR="001429BC" w:rsidRPr="001477F0" w:rsidDel="00754667" w:rsidRDefault="001429BC" w:rsidP="001429BC">
            <w:pPr>
              <w:rPr>
                <w:del w:id="214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82CE6" w14:textId="591C492C" w:rsidR="001429BC" w:rsidRPr="001477F0" w:rsidDel="00754667" w:rsidRDefault="001429BC" w:rsidP="001429BC">
            <w:pPr>
              <w:rPr>
                <w:del w:id="215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16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4F2589" w14:textId="26EE4DDE" w:rsidR="001429BC" w:rsidRPr="001477F0" w:rsidDel="00754667" w:rsidRDefault="001429BC" w:rsidP="001429BC">
            <w:pPr>
              <w:rPr>
                <w:del w:id="217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18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5FB22B" w14:textId="28E9156A" w:rsidR="001429BC" w:rsidRPr="001477F0" w:rsidDel="00754667" w:rsidRDefault="00754667" w:rsidP="001429BC">
            <w:pPr>
              <w:rPr>
                <w:del w:id="219" w:author="Wigfall, Trevonte" w:date="2021-06-14T14:20:00Z"/>
              </w:rPr>
            </w:pPr>
            <w:del w:id="220" w:author="Wigfall, Trevonte" w:date="2021-06-14T14:20:00Z">
              <w:r w:rsidRPr="00AD1B6F" w:rsidDel="00754667"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"file:///\\\\agpcorp\\apps\\Local\\EMT\\COTS\\McKesson\\ClaimsXten\\v6.0\\Docs%20%20(Internal)\\CXT_Installation_Guide-Custom_Release_AUTOMATED.docx" </w:delInstrText>
              </w:r>
              <w:r w:rsidRPr="001477F0" w:rsidDel="00754667">
                <w:rPr>
                  <w:rPrChange w:id="221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Install Custom Release</w:delText>
              </w:r>
              <w:r w:rsidRPr="00AD1B6F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42E2BA" w14:textId="15E99D09" w:rsidR="001429BC" w:rsidRPr="001477F0" w:rsidDel="00754667" w:rsidRDefault="001429BC" w:rsidP="001429BC">
            <w:pPr>
              <w:rPr>
                <w:del w:id="222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23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Custom Application installed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00E1E0" w14:textId="5541737B" w:rsidR="001429BC" w:rsidRPr="00AD1B6F" w:rsidDel="00754667" w:rsidRDefault="001429BC" w:rsidP="001429BC">
            <w:pPr>
              <w:rPr>
                <w:del w:id="224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25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</w:p>
        </w:tc>
      </w:tr>
      <w:tr w:rsidR="001429BC" w:rsidRPr="001477F0" w14:paraId="337350AE" w14:textId="77777777" w:rsidTr="0087532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D46C71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7512542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0F38A2" w14:textId="6FF0C7CA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D7218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</w:p>
          <w:p w14:paraId="75FC68A7" w14:textId="77777777" w:rsidR="001429BC" w:rsidRPr="001477F0" w:rsidRDefault="001429BC" w:rsidP="001429B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47CBA5" w14:textId="017EB0CE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C783F" w14:textId="74517726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67DD3BD" w14:textId="7454D300" w:rsidR="001429BC" w:rsidRPr="001477F0" w:rsidRDefault="00767289" w:rsidP="001429BC">
            <w:r w:rsidRPr="00AD1B6F">
              <w:fldChar w:fldCharType="begin"/>
            </w:r>
            <w:r w:rsidRPr="001477F0">
              <w:instrText xml:space="preserve"> HYPERLINK "file:///\\\\agpcorp\\apps\\Local\\EMT\\COTS\\McKesson\\ClaimsXten\\v6.0\\Docs%20%20(Internal)\\CXT_Installation_Guide-Dictionary-dat_AUTOMATED.docx" </w:instrText>
            </w:r>
            <w:r w:rsidRPr="001477F0">
              <w:rPr>
                <w:rPrChange w:id="226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AD1B6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30E51C" w14:textId="752F8AE0" w:rsidR="001429BC" w:rsidRPr="001477F0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1477F0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D228C7" w14:textId="7A62796D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227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28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9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:rsidDel="00754667" w14:paraId="31AB49AC" w14:textId="46EB6E65" w:rsidTr="2C70F91F">
        <w:trPr>
          <w:trHeight w:val="557"/>
          <w:del w:id="230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7805D2" w14:textId="2A726E1A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31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63F29E8" w14:textId="02F6A794" w:rsidR="001429BC" w:rsidRPr="001477F0" w:rsidDel="00754667" w:rsidRDefault="001429BC" w:rsidP="001429BC">
            <w:pPr>
              <w:rPr>
                <w:del w:id="232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0ED75" w14:textId="27811634" w:rsidR="001429BC" w:rsidRPr="001477F0" w:rsidDel="00754667" w:rsidRDefault="001429BC" w:rsidP="001429BC">
            <w:pPr>
              <w:rPr>
                <w:del w:id="233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34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6C7432" w14:textId="06D88E25" w:rsidR="001429BC" w:rsidRPr="001477F0" w:rsidDel="00754667" w:rsidRDefault="001429BC" w:rsidP="001429BC">
            <w:pPr>
              <w:rPr>
                <w:del w:id="235" w:author="Wigfall, Trevonte" w:date="2021-06-14T14:20:00Z"/>
                <w:rFonts w:asciiTheme="minorHAnsi" w:hAnsiTheme="minorHAnsi"/>
                <w:smallCaps/>
                <w:sz w:val="22"/>
                <w:szCs w:val="22"/>
              </w:rPr>
            </w:pPr>
            <w:del w:id="236" w:author="Wigfall, Trevonte" w:date="2021-06-14T14:20:00Z">
              <w:r w:rsidRPr="001477F0" w:rsidDel="00754667">
                <w:rPr>
                  <w:rFonts w:ascii="Calibri" w:hAnsi="Calibri" w:cs="Calibri"/>
                  <w:b/>
                  <w:sz w:val="22"/>
                  <w:szCs w:val="22"/>
                </w:rPr>
                <w:delText>UIAPP MASTER:</w:delText>
              </w:r>
              <w:r w:rsidRPr="001477F0" w:rsidDel="00754667">
                <w:rPr>
                  <w:rFonts w:ascii="Calibri" w:hAnsi="Calibri" w:cs="Calibri"/>
                  <w:sz w:val="22"/>
                  <w:szCs w:val="22"/>
                </w:rPr>
                <w:delText xml:space="preserve"> </w:delText>
              </w:r>
            </w:del>
          </w:p>
          <w:p w14:paraId="0F21AA32" w14:textId="3CD1DE5C" w:rsidR="001429BC" w:rsidRPr="001477F0" w:rsidDel="00754667" w:rsidRDefault="001429BC" w:rsidP="001429BC">
            <w:pPr>
              <w:rPr>
                <w:del w:id="237" w:author="Wigfall, Trevonte" w:date="2021-06-14T14:20:00Z"/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B6C34" w14:textId="39C3569C" w:rsidR="001429BC" w:rsidRPr="001477F0" w:rsidDel="00754667" w:rsidRDefault="001429BC" w:rsidP="001429BC">
            <w:pPr>
              <w:rPr>
                <w:del w:id="238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39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1AEAA49" w14:textId="1257B00D" w:rsidR="001429BC" w:rsidRPr="001477F0" w:rsidDel="00754667" w:rsidRDefault="001429BC" w:rsidP="001429BC">
            <w:pPr>
              <w:rPr>
                <w:del w:id="240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41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1A0B46" w14:textId="2F9C7F00" w:rsidR="001429BC" w:rsidRPr="001477F0" w:rsidDel="00754667" w:rsidRDefault="00754667" w:rsidP="001429BC">
            <w:pPr>
              <w:rPr>
                <w:del w:id="242" w:author="Wigfall, Trevonte" w:date="2021-06-14T14:20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243" w:author="Wigfall, Trevonte" w:date="2021-06-14T14:20:00Z">
              <w:r w:rsidRPr="001477F0" w:rsidDel="00754667">
                <w:rPr>
                  <w:rPrChange w:id="244" w:author="Wigfall, Trevonte" w:date="2021-07-12T14:32:00Z">
                    <w:rPr>
                      <w:color w:val="0000FF"/>
                    </w:rPr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RPr="001477F0" w:rsidDel="00754667">
                <w:rPr>
                  <w:rPrChange w:id="245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Import Edit Clarifications</w:delText>
              </w:r>
              <w:r w:rsidRPr="00AD1B6F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3B7B4B86" w14:textId="21C0E04B" w:rsidR="001429BC" w:rsidRPr="001477F0" w:rsidDel="00754667" w:rsidRDefault="001429BC" w:rsidP="001429BC">
            <w:pPr>
              <w:rPr>
                <w:del w:id="246" w:author="Wigfall, Trevonte" w:date="2021-06-14T14:20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F075B7" w14:textId="09A33458" w:rsidR="001429BC" w:rsidRPr="001477F0" w:rsidDel="00754667" w:rsidRDefault="001429BC" w:rsidP="001429BC">
            <w:pPr>
              <w:rPr>
                <w:del w:id="247" w:author="Wigfall, Trevonte" w:date="2021-06-14T14:20:00Z"/>
                <w:rFonts w:ascii="Calibri" w:hAnsi="Calibri" w:cs="Calibri"/>
                <w:sz w:val="22"/>
                <w:szCs w:val="22"/>
              </w:rPr>
            </w:pPr>
            <w:del w:id="248" w:author="Wigfall, Trevonte" w:date="2021-06-14T14:20:00Z">
              <w:r w:rsidRPr="001477F0" w:rsidDel="00754667">
                <w:rPr>
                  <w:rFonts w:ascii="Calibri" w:hAnsi="Calibri" w:cs="Calibri"/>
                  <w:sz w:val="22"/>
                  <w:szCs w:val="22"/>
                </w:rPr>
                <w:delText>Edits installed</w:delText>
              </w:r>
            </w:del>
          </w:p>
          <w:p w14:paraId="3A0FF5F2" w14:textId="551BC68B" w:rsidR="001429BC" w:rsidRPr="001477F0" w:rsidDel="00754667" w:rsidRDefault="001429BC" w:rsidP="001429BC">
            <w:pPr>
              <w:rPr>
                <w:del w:id="249" w:author="Wigfall, Trevonte" w:date="2021-06-14T14:20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997BD9" w14:textId="07A458B3" w:rsidR="001429BC" w:rsidRPr="00AD1B6F" w:rsidDel="00754667" w:rsidRDefault="001429BC" w:rsidP="001429BC">
            <w:pPr>
              <w:rPr>
                <w:del w:id="250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51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</w:p>
        </w:tc>
      </w:tr>
      <w:tr w:rsidR="001429BC" w:rsidRPr="001477F0" w:rsidDel="00754667" w14:paraId="0B7999A1" w14:textId="79F12D0D" w:rsidTr="2C70F91F">
        <w:trPr>
          <w:trHeight w:val="557"/>
          <w:del w:id="252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0FCBBC" w14:textId="50F6E857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53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D07B7BA" w14:textId="2B3C2EAB" w:rsidR="001429BC" w:rsidRPr="001477F0" w:rsidDel="00754667" w:rsidRDefault="001429BC" w:rsidP="001429BC">
            <w:pPr>
              <w:rPr>
                <w:del w:id="254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0188A" w14:textId="5E079CAE" w:rsidR="001429BC" w:rsidRPr="001477F0" w:rsidDel="00754667" w:rsidRDefault="001429BC" w:rsidP="001429BC">
            <w:pPr>
              <w:rPr>
                <w:del w:id="255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56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57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6B2D1" w14:textId="63C6E06D" w:rsidR="001429BC" w:rsidRPr="001477F0" w:rsidDel="00754667" w:rsidRDefault="001429BC" w:rsidP="001429BC">
            <w:pPr>
              <w:rPr>
                <w:del w:id="258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  <w:rPrChange w:id="259" w:author="Wigfall, Trevonte" w:date="2021-07-12T14:32:00Z">
                  <w:rPr>
                    <w:del w:id="260" w:author="Wigfall, Trevonte" w:date="2021-06-14T14:20:00Z"/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61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62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UIApp Master </w:delText>
              </w:r>
              <w:r w:rsidRPr="001477F0" w:rsidDel="00754667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263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 xml:space="preserve">EXCEPT DR </w:delText>
              </w:r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64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(Do this in all environments </w:delText>
              </w:r>
              <w:r w:rsidRPr="001477F0" w:rsidDel="00754667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  <w:rPrChange w:id="265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color w:val="FF0000"/>
                      <w:sz w:val="22"/>
                      <w:szCs w:val="22"/>
                    </w:rPr>
                  </w:rPrChange>
                </w:rPr>
                <w:delText>EXCEPT 03D and 07D</w:delText>
              </w:r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66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):  </w:delText>
              </w:r>
            </w:del>
          </w:p>
          <w:p w14:paraId="165A21EE" w14:textId="14DE45DD" w:rsidR="001429BC" w:rsidRPr="001477F0" w:rsidDel="00754667" w:rsidRDefault="001429BC" w:rsidP="001429BC">
            <w:pPr>
              <w:rPr>
                <w:del w:id="267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68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69" w:author="Wigfall, Trevonte" w:date="2021-07-12T14:32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D458FE" w14:textId="3CE5B48C" w:rsidR="001429BC" w:rsidRPr="001477F0" w:rsidDel="00754667" w:rsidRDefault="001429BC" w:rsidP="001429BC">
            <w:pPr>
              <w:rPr>
                <w:del w:id="270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71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  <w:rPrChange w:id="272" w:author="Wigfall, Trevonte" w:date="2021-07-12T14:32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66BE38" w14:textId="2FEE2844" w:rsidR="001429BC" w:rsidRPr="001477F0" w:rsidDel="00754667" w:rsidRDefault="001429BC" w:rsidP="001429BC">
            <w:pPr>
              <w:rPr>
                <w:del w:id="273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74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  <w:rPrChange w:id="275" w:author="Wigfall, Trevonte" w:date="2021-07-12T14:32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53957C" w14:textId="0CDCCAF1" w:rsidR="001429BC" w:rsidRPr="001477F0" w:rsidDel="00754667" w:rsidRDefault="00754667" w:rsidP="001429BC">
            <w:pPr>
              <w:rPr>
                <w:del w:id="276" w:author="Wigfall, Trevonte" w:date="2021-06-14T14:20:00Z"/>
                <w:rFonts w:ascii="Arial" w:hAnsi="Arial" w:cs="Arial"/>
                <w:b/>
                <w:sz w:val="22"/>
                <w:szCs w:val="22"/>
                <w:u w:val="single"/>
                <w:rPrChange w:id="277" w:author="Wigfall, Trevonte" w:date="2021-07-12T14:32:00Z">
                  <w:rPr>
                    <w:del w:id="278" w:author="Wigfall, Trevonte" w:date="2021-06-14T14:20:00Z"/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del w:id="279" w:author="Wigfall, Trevonte" w:date="2021-06-14T14:20:00Z">
              <w:r w:rsidRPr="00AD1B6F" w:rsidDel="00754667"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1477F0" w:rsidDel="00754667">
                <w:rPr>
                  <w:rPrChange w:id="280" w:author="Wigfall, Trevonte" w:date="2021-07-12T14:32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281" w:author="Wigfall, Trevonte" w:date="2021-07-12T14:32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delText>Import custom rules</w:delText>
              </w:r>
              <w:r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  <w:rPrChange w:id="282" w:author="Wigfall, Trevonte" w:date="2021-07-12T14:32:00Z">
                    <w:rPr>
                      <w:rStyle w:val="Hyperlink"/>
                      <w:rFonts w:ascii="Arial" w:hAnsi="Arial" w:cs="Arial"/>
                      <w:b/>
                      <w:strike/>
                      <w:color w:val="auto"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039C6228" w14:textId="0D62490F" w:rsidR="001429BC" w:rsidRPr="001477F0" w:rsidDel="00754667" w:rsidRDefault="001429BC" w:rsidP="001429BC">
            <w:pPr>
              <w:rPr>
                <w:del w:id="283" w:author="Wigfall, Trevonte" w:date="2021-06-14T14:20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E5D05" w14:textId="31B1643A" w:rsidR="001429BC" w:rsidRPr="001477F0" w:rsidDel="00754667" w:rsidRDefault="001429BC" w:rsidP="001429BC">
            <w:pPr>
              <w:rPr>
                <w:del w:id="284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285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  <w:rPrChange w:id="286" w:author="Wigfall, Trevonte" w:date="2021-07-12T14:32:00Z">
                    <w:rPr>
                      <w:rFonts w:ascii="Calibri" w:hAnsi="Calibri" w:cs="Calibri"/>
                      <w:strike/>
                      <w:color w:val="000000"/>
                      <w:sz w:val="22"/>
                      <w:szCs w:val="22"/>
                    </w:rPr>
                  </w:rPrChange>
                </w:rPr>
                <w:delText>Rules imported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F33D0B" w14:textId="391F1EE6" w:rsidR="001429BC" w:rsidRPr="00AD1B6F" w:rsidDel="00754667" w:rsidRDefault="001429BC" w:rsidP="001429BC">
            <w:pPr>
              <w:rPr>
                <w:del w:id="287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88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</w:p>
        </w:tc>
      </w:tr>
      <w:tr w:rsidR="001429BC" w:rsidRPr="001477F0" w:rsidDel="00754667" w14:paraId="6B6416E9" w14:textId="03A01711" w:rsidTr="2C70F91F">
        <w:trPr>
          <w:trHeight w:val="557"/>
          <w:del w:id="289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FB17FA" w14:textId="345A4136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290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4D3C79D" w14:textId="05848744" w:rsidR="001429BC" w:rsidRPr="001477F0" w:rsidDel="00754667" w:rsidRDefault="001429BC" w:rsidP="001429BC">
            <w:pPr>
              <w:rPr>
                <w:del w:id="291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9D73D4" w14:textId="3FF8123C" w:rsidR="001429BC" w:rsidRPr="001477F0" w:rsidDel="00754667" w:rsidRDefault="001429BC" w:rsidP="001429BC">
            <w:pPr>
              <w:rPr>
                <w:del w:id="292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93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385945" w14:textId="33DEAC4E" w:rsidR="001429BC" w:rsidRPr="001477F0" w:rsidDel="00754667" w:rsidRDefault="001429BC" w:rsidP="001429BC">
            <w:pPr>
              <w:rPr>
                <w:del w:id="294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95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7D except Reporting</w:delText>
              </w:r>
            </w:del>
          </w:p>
          <w:p w14:paraId="727162C8" w14:textId="0084F2FF" w:rsidR="001429BC" w:rsidRPr="001477F0" w:rsidDel="00754667" w:rsidRDefault="001429BC" w:rsidP="001429BC">
            <w:pPr>
              <w:rPr>
                <w:del w:id="296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77989" w14:textId="29FEBB33" w:rsidR="001429BC" w:rsidRPr="001477F0" w:rsidDel="00754667" w:rsidRDefault="001429BC" w:rsidP="001429BC">
            <w:pPr>
              <w:rPr>
                <w:del w:id="297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298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2E3F62" w14:textId="076C5220" w:rsidR="001429BC" w:rsidRPr="001477F0" w:rsidDel="00754667" w:rsidRDefault="001429BC" w:rsidP="001429BC">
            <w:pPr>
              <w:rPr>
                <w:del w:id="299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00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EF3677" w14:textId="7DFAE084" w:rsidR="001429BC" w:rsidRPr="001477F0" w:rsidDel="00754667" w:rsidRDefault="00754667" w:rsidP="001429BC">
            <w:pPr>
              <w:rPr>
                <w:del w:id="301" w:author="Wigfall, Trevonte" w:date="2021-06-14T14:20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02" w:author="Wigfall, Trevonte" w:date="2021-06-14T14:20:00Z">
              <w:r w:rsidRPr="001477F0" w:rsidDel="00754667">
                <w:rPr>
                  <w:rPrChange w:id="303" w:author="Wigfall, Trevonte" w:date="2021-07-12T14:32:00Z">
                    <w:rPr>
                      <w:color w:val="0000FF"/>
                    </w:rPr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477F0" w:rsidDel="00754667">
                <w:rPr>
                  <w:rPrChange w:id="304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Replace Config Files</w:delText>
              </w:r>
              <w:r w:rsidRPr="00AD1B6F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5A425870" w14:textId="1C84235D" w:rsidR="001429BC" w:rsidRPr="001477F0" w:rsidDel="00754667" w:rsidRDefault="001429BC" w:rsidP="001429BC">
            <w:pPr>
              <w:rPr>
                <w:del w:id="305" w:author="Wigfall, Trevonte" w:date="2021-06-14T14:20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092B0D" w14:textId="777E0325" w:rsidR="001429BC" w:rsidRPr="001477F0" w:rsidDel="00754667" w:rsidRDefault="001429BC" w:rsidP="001429BC">
            <w:pPr>
              <w:rPr>
                <w:del w:id="306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307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replaced</w:delText>
              </w:r>
            </w:del>
          </w:p>
          <w:p w14:paraId="3E47963F" w14:textId="384BA14C" w:rsidR="001429BC" w:rsidRPr="001477F0" w:rsidDel="00754667" w:rsidRDefault="001429BC" w:rsidP="001429BC">
            <w:pPr>
              <w:rPr>
                <w:del w:id="308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5BCA13" w14:textId="31757F44" w:rsidR="001429BC" w:rsidRPr="00AD1B6F" w:rsidDel="00754667" w:rsidRDefault="001429BC" w:rsidP="001429BC">
            <w:pPr>
              <w:rPr>
                <w:del w:id="309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10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</w:p>
        </w:tc>
      </w:tr>
      <w:tr w:rsidR="001429BC" w:rsidRPr="001477F0" w:rsidDel="00754667" w14:paraId="03C38D44" w14:textId="56C45444" w:rsidTr="2C70F91F">
        <w:trPr>
          <w:trHeight w:val="557"/>
          <w:del w:id="311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050E56" w14:textId="2FA1A5F8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12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103AC6A" w14:textId="6768D6CF" w:rsidR="001429BC" w:rsidRPr="001477F0" w:rsidDel="00754667" w:rsidRDefault="001429BC" w:rsidP="001429BC">
            <w:pPr>
              <w:rPr>
                <w:del w:id="313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FA6109" w14:textId="42D0077B" w:rsidR="001429BC" w:rsidRPr="001477F0" w:rsidDel="00754667" w:rsidRDefault="001429BC" w:rsidP="001429BC">
            <w:pPr>
              <w:rPr>
                <w:del w:id="314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15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959EF" w14:textId="5C5E3C7B" w:rsidR="001429BC" w:rsidRPr="001477F0" w:rsidDel="00754667" w:rsidRDefault="001429BC" w:rsidP="001429BC">
            <w:pPr>
              <w:rPr>
                <w:del w:id="316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17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UIApp and TPIC: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ABDA1F" w14:textId="79AA657E" w:rsidR="001429BC" w:rsidRPr="001477F0" w:rsidDel="00754667" w:rsidRDefault="001429BC" w:rsidP="001429BC">
            <w:pPr>
              <w:rPr>
                <w:del w:id="318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19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CF39" w14:textId="5BEC9C27" w:rsidR="001429BC" w:rsidRPr="001477F0" w:rsidDel="00754667" w:rsidRDefault="001429BC" w:rsidP="001429BC">
            <w:pPr>
              <w:rPr>
                <w:del w:id="320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21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528A0AF" w14:textId="2F2D0DE8" w:rsidR="001429BC" w:rsidRPr="001477F0" w:rsidDel="00754667" w:rsidRDefault="00754667" w:rsidP="001429BC">
            <w:pPr>
              <w:rPr>
                <w:del w:id="322" w:author="Wigfall, Trevonte" w:date="2021-06-14T14:20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23" w:author="Wigfall, Trevonte" w:date="2021-06-14T14:20:00Z">
              <w:r w:rsidRPr="001477F0" w:rsidDel="00754667">
                <w:rPr>
                  <w:rPrChange w:id="324" w:author="Wigfall, Trevonte" w:date="2021-07-12T14:32:00Z">
                    <w:rPr>
                      <w:color w:val="0000FF"/>
                    </w:rPr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1477F0" w:rsidDel="00754667">
                <w:rPr>
                  <w:rPrChange w:id="325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Nthost config files</w:delText>
              </w:r>
              <w:r w:rsidRPr="00AD1B6F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32A99021" w14:textId="6E7B5864" w:rsidR="001429BC" w:rsidRPr="001477F0" w:rsidDel="00754667" w:rsidRDefault="001429BC" w:rsidP="001429BC">
            <w:pPr>
              <w:rPr>
                <w:del w:id="326" w:author="Wigfall, Trevonte" w:date="2021-06-14T14:20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95248" w14:textId="11CBDF6F" w:rsidR="001429BC" w:rsidRPr="001477F0" w:rsidDel="00754667" w:rsidRDefault="001429BC" w:rsidP="001429BC">
            <w:pPr>
              <w:rPr>
                <w:del w:id="327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328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2E0B1456" w14:textId="55475A86" w:rsidR="001429BC" w:rsidRPr="001477F0" w:rsidDel="00754667" w:rsidRDefault="001429BC" w:rsidP="001429BC">
            <w:pPr>
              <w:rPr>
                <w:del w:id="329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A17F29E" w14:textId="21AF2251" w:rsidR="001429BC" w:rsidRPr="00AD1B6F" w:rsidDel="00754667" w:rsidRDefault="001429BC" w:rsidP="001429BC">
            <w:pPr>
              <w:rPr>
                <w:del w:id="330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31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</w:p>
        </w:tc>
      </w:tr>
      <w:tr w:rsidR="001429BC" w:rsidRPr="001477F0" w:rsidDel="00754667" w14:paraId="51F28894" w14:textId="707932F8" w:rsidTr="2C70F91F">
        <w:trPr>
          <w:trHeight w:val="557"/>
          <w:del w:id="332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C98C03" w14:textId="44E1A28C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33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80D1705" w14:textId="1F25B9A4" w:rsidR="001429BC" w:rsidRPr="001477F0" w:rsidDel="00754667" w:rsidRDefault="001429BC" w:rsidP="001429BC">
            <w:pPr>
              <w:rPr>
                <w:del w:id="334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39030B" w14:textId="571A4274" w:rsidR="001429BC" w:rsidRPr="001477F0" w:rsidDel="00754667" w:rsidRDefault="001429BC" w:rsidP="001429BC">
            <w:pPr>
              <w:rPr>
                <w:del w:id="335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36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7CE5EB" w14:textId="5A864D0F" w:rsidR="001429BC" w:rsidRPr="001477F0" w:rsidDel="00754667" w:rsidRDefault="001429BC" w:rsidP="001429BC">
            <w:pPr>
              <w:rPr>
                <w:del w:id="337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338" w:author="Wigfall, Trevonte" w:date="2021-06-14T14:20:00Z">
              <w:r w:rsidRPr="001477F0" w:rsidDel="00754667">
                <w:rPr>
                  <w:rFonts w:ascii="Calibri" w:hAnsi="Calibri" w:cs="Calibri"/>
                  <w:b/>
                  <w:color w:val="000000"/>
                  <w:sz w:val="22"/>
                  <w:szCs w:val="22"/>
                </w:rPr>
                <w:delText>TPPUI &amp; C3 (where C3 applies):</w:delText>
              </w:r>
              <w:r w:rsidRPr="001477F0" w:rsidDel="00754667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 </w:delText>
              </w:r>
            </w:del>
          </w:p>
          <w:p w14:paraId="0B3689F3" w14:textId="6D471E46" w:rsidR="001429BC" w:rsidRPr="001477F0" w:rsidDel="00754667" w:rsidRDefault="001429BC" w:rsidP="001429BC">
            <w:pPr>
              <w:rPr>
                <w:del w:id="339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6F7A8" w14:textId="1E5AB9A2" w:rsidR="001429BC" w:rsidRPr="001477F0" w:rsidDel="00754667" w:rsidRDefault="001429BC" w:rsidP="001429BC">
            <w:pPr>
              <w:rPr>
                <w:del w:id="340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41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67D3B5" w14:textId="4F0971EF" w:rsidR="001429BC" w:rsidRPr="001477F0" w:rsidDel="00754667" w:rsidRDefault="001429BC" w:rsidP="001429BC">
            <w:pPr>
              <w:rPr>
                <w:del w:id="342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43" w:author="Wigfall, Trevonte" w:date="2021-06-14T14:20:00Z">
              <w:r w:rsidRPr="001477F0" w:rsidDel="00754667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10B40D" w14:textId="17E775C5" w:rsidR="001429BC" w:rsidRPr="001477F0" w:rsidDel="00754667" w:rsidRDefault="00754667" w:rsidP="001429BC">
            <w:pPr>
              <w:rPr>
                <w:del w:id="344" w:author="Wigfall, Trevonte" w:date="2021-06-14T14:20:00Z"/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del w:id="345" w:author="Wigfall, Trevonte" w:date="2021-06-14T14:20:00Z">
              <w:r w:rsidRPr="001477F0" w:rsidDel="00754667">
                <w:rPr>
                  <w:rPrChange w:id="346" w:author="Wigfall, Trevonte" w:date="2021-07-12T14:32:00Z">
                    <w:rPr>
                      <w:color w:val="0000FF"/>
                    </w:rPr>
                  </w:rPrChange>
                </w:rPr>
                <w:fldChar w:fldCharType="begin"/>
              </w:r>
              <w:r w:rsidRPr="001477F0" w:rsidDel="00754667"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1477F0" w:rsidDel="00754667">
                <w:rPr>
                  <w:rPrChange w:id="347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Edit Web.Config Files</w:delText>
              </w:r>
              <w:r w:rsidRPr="00AD1B6F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</w:del>
          </w:p>
          <w:p w14:paraId="57317AE7" w14:textId="259DC1C3" w:rsidR="001429BC" w:rsidRPr="001477F0" w:rsidDel="00754667" w:rsidRDefault="001429BC" w:rsidP="001429BC">
            <w:pPr>
              <w:rPr>
                <w:del w:id="348" w:author="Wigfall, Trevonte" w:date="2021-06-14T14:20:00Z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D8640A" w14:textId="348F5940" w:rsidR="001429BC" w:rsidRPr="001477F0" w:rsidDel="00754667" w:rsidRDefault="001429BC" w:rsidP="001429BC">
            <w:pPr>
              <w:rPr>
                <w:del w:id="349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  <w:del w:id="350" w:author="Wigfall, Trevonte" w:date="2021-06-14T14:20:00Z">
              <w:r w:rsidRPr="001477F0" w:rsidDel="00754667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files edited</w:delText>
              </w:r>
            </w:del>
          </w:p>
          <w:p w14:paraId="2044D9F2" w14:textId="7A5FBAB2" w:rsidR="001429BC" w:rsidRPr="001477F0" w:rsidDel="00754667" w:rsidRDefault="001429BC" w:rsidP="001429BC">
            <w:pPr>
              <w:rPr>
                <w:del w:id="351" w:author="Wigfall, Trevonte" w:date="2021-06-14T14:20:00Z"/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69CD38" w14:textId="64A030B3" w:rsidR="001429BC" w:rsidRPr="00AD1B6F" w:rsidDel="00754667" w:rsidRDefault="001429BC" w:rsidP="001429BC">
            <w:pPr>
              <w:rPr>
                <w:del w:id="352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53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</w:p>
        </w:tc>
      </w:tr>
      <w:tr w:rsidR="001429BC" w:rsidRPr="001477F0" w14:paraId="720B622E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FF1C98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072C0D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2355AD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1477F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0F9870" w14:textId="35D02B0C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  <w:p w14:paraId="187D2E75" w14:textId="77777777" w:rsidR="001429BC" w:rsidRPr="001477F0" w:rsidRDefault="001429BC" w:rsidP="001429BC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1477F0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48A21919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22DFA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F0A0F5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CDF39B" w14:textId="77777777" w:rsidR="001429BC" w:rsidRPr="001477F0" w:rsidRDefault="00767289" w:rsidP="001429BC">
            <w:pPr>
              <w:spacing w:after="200" w:line="276" w:lineRule="auto"/>
            </w:pPr>
            <w:r w:rsidRPr="00AD1B6F">
              <w:fldChar w:fldCharType="begin"/>
            </w:r>
            <w:r w:rsidRPr="001477F0">
              <w:instrText xml:space="preserve"> HYPERLINK "file:///\\\\agpcorp\\apps\\Local\\EMT\\COTS\\McKesson\\ClaimsXten\\v6.0\\Docs%20%20(Internal)\\CXT_Installation_Guide-TPIC_Metadata_XML_AUTOMATED.docx" </w:instrText>
            </w:r>
            <w:r w:rsidRPr="001477F0">
              <w:rPr>
                <w:rPrChange w:id="354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AD1B6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7AB66" w14:textId="77777777" w:rsidR="001429BC" w:rsidRPr="001477F0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477F0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09A39" w14:textId="628A3B76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55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56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57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:rsidDel="00754667" w14:paraId="28418395" w14:textId="5E408507" w:rsidTr="2C70F91F">
        <w:trPr>
          <w:trHeight w:val="557"/>
          <w:del w:id="358" w:author="Wigfall, Trevonte" w:date="2021-06-14T14:20:00Z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4EB356" w14:textId="29F2D01B" w:rsidR="001429BC" w:rsidRPr="001477F0" w:rsidDel="0075466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359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942D3AB" w14:textId="632672E0" w:rsidR="001429BC" w:rsidRPr="001477F0" w:rsidDel="00754667" w:rsidRDefault="001429BC" w:rsidP="001429BC">
            <w:pPr>
              <w:rPr>
                <w:del w:id="360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BF1067" w14:textId="288F2C42" w:rsidR="001429BC" w:rsidRPr="001477F0" w:rsidDel="00754667" w:rsidRDefault="001429BC" w:rsidP="001429BC">
            <w:pPr>
              <w:rPr>
                <w:del w:id="361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62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E50B9F" w14:textId="0C691C26" w:rsidR="001429BC" w:rsidRPr="001477F0" w:rsidDel="00754667" w:rsidRDefault="001429BC" w:rsidP="001429BC">
            <w:pPr>
              <w:rPr>
                <w:del w:id="363" w:author="Wigfall, Trevonte" w:date="2021-06-14T14:20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364" w:author="Wigfall, Trevonte" w:date="2021-06-14T14:20:00Z">
              <w:r w:rsidRPr="001477F0" w:rsidDel="00754667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 xml:space="preserve">TPPUI &amp; UIAPP </w:delText>
              </w:r>
              <w:r w:rsidRPr="001477F0" w:rsidDel="00754667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Servers: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BA230" w14:textId="37699FBE" w:rsidR="001429BC" w:rsidRPr="001477F0" w:rsidDel="00754667" w:rsidRDefault="001429BC" w:rsidP="001429BC">
            <w:pPr>
              <w:rPr>
                <w:del w:id="365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489D399" w14:textId="6A220FDE" w:rsidR="001429BC" w:rsidRPr="001477F0" w:rsidDel="00754667" w:rsidRDefault="001429BC" w:rsidP="001429BC">
            <w:pPr>
              <w:rPr>
                <w:del w:id="366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744FD" w14:textId="721521AF" w:rsidR="001429BC" w:rsidRPr="001477F0" w:rsidDel="00754667" w:rsidRDefault="00754667" w:rsidP="001429BC">
            <w:pPr>
              <w:spacing w:after="200" w:line="276" w:lineRule="auto"/>
              <w:rPr>
                <w:del w:id="367" w:author="Wigfall, Trevonte" w:date="2021-06-14T14:20:00Z"/>
              </w:rPr>
            </w:pPr>
            <w:del w:id="368" w:author="Wigfall, Trevonte" w:date="2021-06-14T14:20:00Z">
              <w:r w:rsidRPr="00AD1B6F" w:rsidDel="00754667">
                <w:fldChar w:fldCharType="begin"/>
              </w:r>
              <w:r w:rsidRPr="001477F0" w:rsidDel="00754667"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1477F0" w:rsidDel="00754667">
                <w:rPr>
                  <w:rPrChange w:id="369" w:author="Wigfall, Trevonte" w:date="2021-07-12T14:32:00Z">
                    <w:rPr>
                      <w:rStyle w:val="Hyperlink"/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</w:rPrChange>
                </w:rPr>
                <w:fldChar w:fldCharType="separate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>Set LDAP manager password</w:delText>
              </w:r>
              <w:r w:rsidRPr="00AD1B6F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fldChar w:fldCharType="end"/>
              </w:r>
              <w:r w:rsidR="001429BC" w:rsidRPr="001477F0" w:rsidDel="00754667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delText xml:space="preserve"> </w:delText>
              </w:r>
            </w:del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E5E6C" w14:textId="16753ACD" w:rsidR="001429BC" w:rsidRPr="001477F0" w:rsidDel="00754667" w:rsidRDefault="001429BC" w:rsidP="001429BC">
            <w:pPr>
              <w:rPr>
                <w:del w:id="370" w:author="Wigfall, Trevonte" w:date="2021-06-14T14:20:00Z"/>
                <w:rFonts w:ascii="Calibri" w:hAnsi="Calibri"/>
                <w:color w:val="000000"/>
                <w:sz w:val="22"/>
                <w:szCs w:val="22"/>
              </w:rPr>
            </w:pPr>
            <w:del w:id="371" w:author="Wigfall, Trevonte" w:date="2021-06-14T14:20:00Z">
              <w:r w:rsidRPr="001477F0" w:rsidDel="00754667">
                <w:rPr>
                  <w:rFonts w:ascii="Calibri" w:hAnsi="Calibri"/>
                  <w:color w:val="000000"/>
                  <w:sz w:val="22"/>
                  <w:szCs w:val="22"/>
                </w:rPr>
                <w:delText>Password set</w:delText>
              </w:r>
            </w:del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293E22" w14:textId="6098BABB" w:rsidR="001429BC" w:rsidRPr="00AD1B6F" w:rsidDel="00754667" w:rsidRDefault="001429BC" w:rsidP="001429BC">
            <w:pPr>
              <w:rPr>
                <w:del w:id="372" w:author="Wigfall, Trevonte" w:date="2021-06-14T14:20:00Z"/>
                <w:rFonts w:asciiTheme="minorHAnsi" w:hAnsiTheme="minorHAnsi"/>
                <w:b/>
                <w:sz w:val="22"/>
                <w:szCs w:val="22"/>
              </w:rPr>
            </w:pPr>
            <w:del w:id="373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</w:p>
        </w:tc>
      </w:tr>
      <w:tr w:rsidR="001429BC" w:rsidRPr="001477F0" w14:paraId="221BB7E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6DEB4AB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D9C6F4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BF3DFF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D0162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1477F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5B49235" w14:textId="214CC66D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Servers: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: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br/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29E0A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487B70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D455359" w14:textId="77777777" w:rsidR="001429BC" w:rsidRPr="001477F0" w:rsidRDefault="00767289" w:rsidP="001429BC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477F0">
              <w:rPr>
                <w:rPrChange w:id="374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1477F0">
              <w:rPr>
                <w:rPrChange w:id="375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AD1B6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4B1F511A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8D53C7" w14:textId="77777777" w:rsidR="001429BC" w:rsidRPr="001477F0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FA40AF" w14:textId="6F4743C2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76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77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78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70C74CE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5F9C3DC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79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23141B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D6F5A4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1BB2D" w14:textId="57195E8C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42262D9B" w14:textId="19650443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3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F43CE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38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3069F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38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A08E5F1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386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477F0">
              <w:rPr>
                <w:rPrChange w:id="387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1477F0">
              <w:rPr>
                <w:rPrChange w:id="388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AD1B6F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A350938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8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820D1E" w14:textId="2F5557AB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390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391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392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60BC35FB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3B1409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393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62C75D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4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7FB75F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5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39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D3E03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39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3DCE34D6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39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400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4927F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401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402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6076DFE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403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40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1A1360" w14:textId="77777777" w:rsidR="001429BC" w:rsidRPr="001477F0" w:rsidRDefault="001429BC" w:rsidP="001429BC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5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6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7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08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767289" w:rsidRPr="00AD1B6F">
              <w:fldChar w:fldCharType="begin"/>
            </w:r>
            <w:r w:rsidR="00767289" w:rsidRPr="001477F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767289" w:rsidRPr="001477F0">
              <w:rPr>
                <w:rPrChange w:id="409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10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="00767289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11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A6959E7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12" w:author="Wigfall, Trevonte" w:date="2021-07-12T14:32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13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14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64355AD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15" w:author="Wigfall, Trevonte" w:date="2021-07-12T14:32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43AFFD1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  <w:rPrChange w:id="416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41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B75F" w14:textId="3FD17065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18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19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20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79DD3D4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965116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21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F4E37C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2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A4D14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23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424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EB83F8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25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42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673C1F6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2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428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6B924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429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430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97EA31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431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432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F995674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  <w:rPrChange w:id="433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477F0">
              <w:rPr>
                <w:rPrChange w:id="434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477F0">
              <w:rPr>
                <w:rPrChange w:id="435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1477F0">
              <w:rPr>
                <w:rPrChange w:id="436" w:author="Wigfall, Trevonte" w:date="2021-07-12T14:32:00Z">
                  <w:rPr>
                    <w:strike/>
                  </w:rPr>
                </w:rPrChange>
              </w:rPr>
              <w:t xml:space="preserve"> </w:t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37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38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4FB30F8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439" w:author="Wigfall, Trevonte" w:date="2021-07-12T14:32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26E651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  <w:rPrChange w:id="440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44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55D0E6" w14:textId="3D1CD6AA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42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43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44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5DB445B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A6542E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4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41E394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0AD969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448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66F02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49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450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69F2A1C3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5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452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3A53E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453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454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680CCD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455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456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1477F0" w14:paraId="66DE8A4B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1477F0" w14:paraId="33014501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22B00AE" w14:textId="77777777" w:rsidR="001429BC" w:rsidRPr="001477F0" w:rsidRDefault="001429BC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57" w:author="Wigfall, Trevonte" w:date="2021-07-12T14:32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1477F0" w14:paraId="5A1C732F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369BCBB" w14:textId="77777777" w:rsidR="001429BC" w:rsidRPr="001477F0" w:rsidRDefault="00767289" w:rsidP="001429BC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458" w:author="Wigfall, Trevonte" w:date="2021-07-12T14:32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AD1B6F">
                                <w:fldChar w:fldCharType="begin"/>
                              </w:r>
                              <w:r w:rsidRPr="001477F0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1477F0">
                                <w:rPr>
                                  <w:rPrChange w:id="459" w:author="Wigfall, Trevonte" w:date="2021-07-12T14:32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1429BC" w:rsidRPr="001477F0">
                                <w:rPr>
                                  <w:rPrChange w:id="460" w:author="Wigfall, Trevonte" w:date="2021-07-12T14:32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="001429BC" w:rsidRPr="001477F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61" w:author="Wigfall, Trevonte" w:date="2021-07-12T14:32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1477F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462" w:author="Wigfall, Trevonte" w:date="2021-07-12T14:32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42C6D796" w14:textId="77777777" w:rsidR="001429BC" w:rsidRPr="001477F0" w:rsidRDefault="001429BC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463" w:author="Wigfall, Trevonte" w:date="2021-07-12T14:32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6E1831B3" w14:textId="77777777" w:rsidR="001429BC" w:rsidRPr="001477F0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  <w:rPrChange w:id="464" w:author="Wigfall, Trevonte" w:date="2021-07-12T14:32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54E11D2A" w14:textId="77777777" w:rsidR="001429BC" w:rsidRPr="001477F0" w:rsidRDefault="001429BC" w:rsidP="001429BC">
            <w:pPr>
              <w:rPr>
                <w:rFonts w:ascii="Calibri" w:hAnsi="Calibri" w:cs="Calibri"/>
                <w:sz w:val="22"/>
                <w:szCs w:val="22"/>
                <w:u w:val="single"/>
                <w:rPrChange w:id="465" w:author="Wigfall, Trevonte" w:date="2021-07-12T14:32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D363DE8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  <w:rPrChange w:id="466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46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B82C25" w14:textId="158E6894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68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69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70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6ED13D8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126E5D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471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DE403A5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2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A5EA29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3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474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8F9C9D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5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476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29BF2E26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477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478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5E54A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479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480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034A1B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rPrChange w:id="481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  <w:rPrChange w:id="482" w:author="Wigfall, Trevonte" w:date="2021-07-12T14:32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222FD0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  <w:rPrChange w:id="483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1477F0">
              <w:rPr>
                <w:rPrChange w:id="484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1477F0">
              <w:rPr>
                <w:rPrChange w:id="485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429BC" w:rsidRPr="001477F0">
              <w:rPr>
                <w:rPrChange w:id="486" w:author="Wigfall, Trevonte" w:date="2021-07-12T14:32:00Z">
                  <w:rPr>
                    <w:strike/>
                  </w:rPr>
                </w:rPrChange>
              </w:rPr>
              <w:t xml:space="preserve"> </w:t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87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488" w:author="Wigfall, Trevonte" w:date="2021-07-12T14:32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62431CDC" w14:textId="77777777" w:rsidR="001429BC" w:rsidRPr="001477F0" w:rsidRDefault="001429BC" w:rsidP="001429BC">
            <w:pPr>
              <w:rPr>
                <w:rFonts w:ascii="Calibri" w:hAnsi="Calibri" w:cs="Calibri"/>
                <w:noProof/>
                <w:sz w:val="22"/>
                <w:szCs w:val="22"/>
                <w:rPrChange w:id="489" w:author="Wigfall, Trevonte" w:date="2021-07-12T14:32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79001C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  <w:rPrChange w:id="490" w:author="Wigfall, Trevonte" w:date="2021-07-12T14:32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  <w:rPrChange w:id="491" w:author="Wigfall, Trevonte" w:date="2021-07-12T14:3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6F1342C" w14:textId="5722FDCC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92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93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94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742B1EB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E398E2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6287F2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D614611" w14:textId="77777777" w:rsidR="001429BC" w:rsidRPr="001477F0" w:rsidRDefault="001429BC" w:rsidP="001429BC"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410A3" w14:textId="034D0AAA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BECC2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D9B6BA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34C9F4" w14:textId="77777777" w:rsidR="001429BC" w:rsidRPr="001477F0" w:rsidRDefault="00767289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D1B6F"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1477F0">
              <w:rPr>
                <w:rPrChange w:id="495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Validate UIApp and TPIC services using EMT GUI</w:t>
            </w:r>
            <w:r w:rsidRPr="00AD1B6F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FC6CCA" w14:textId="77777777" w:rsidR="001429BC" w:rsidRPr="001477F0" w:rsidRDefault="001429BC" w:rsidP="001429BC">
            <w:r w:rsidRPr="001477F0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A23E0D0" w14:textId="6FA1AE5C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496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497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98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787BF91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E93A62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4BA73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B710C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EC800E" w14:textId="3D9EBB2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1477F0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AB89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00FE7CE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C1400" w14:textId="77777777" w:rsidR="001429BC" w:rsidRPr="001477F0" w:rsidRDefault="00767289" w:rsidP="001429B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AD1B6F"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1477F0">
              <w:rPr>
                <w:rPrChange w:id="499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AD1B6F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fldChar w:fldCharType="end"/>
            </w:r>
          </w:p>
          <w:p w14:paraId="34B3F2EB" w14:textId="77777777" w:rsidR="001429BC" w:rsidRPr="001477F0" w:rsidRDefault="001429BC" w:rsidP="001429BC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23DF15C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F83EDD4" w14:textId="3F9117BD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00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01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02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6CB14D8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34F5C7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B4020A7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8220B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EE22B4" w14:textId="0D7EA522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1477F0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77EEA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45ECE1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D925C06" w14:textId="77777777" w:rsidR="001429BC" w:rsidRPr="001477F0" w:rsidRDefault="00767289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D1B6F"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1477F0">
              <w:rPr>
                <w:rPrChange w:id="503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AD1B6F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60CEA8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4DF6BE" w14:textId="462CA38B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04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05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06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5A3F387C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7B270A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F904CB7" w14:textId="77777777" w:rsidR="001429BC" w:rsidRPr="001477F0" w:rsidRDefault="001429BC" w:rsidP="001429BC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6971CD3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809B4D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C9D10" w14:textId="77777777" w:rsidR="001429BC" w:rsidRPr="001477F0" w:rsidRDefault="001429BC" w:rsidP="001429BC"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FACETS: 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6DA30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7123BF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F560F4" w14:textId="77777777" w:rsidR="001429BC" w:rsidRPr="001477F0" w:rsidRDefault="00767289" w:rsidP="001429BC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AD1B6F"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1477F0">
              <w:rPr>
                <w:rPrChange w:id="507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AD1B6F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E10FBB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C5DAD" w14:textId="1E8A5D11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08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09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10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190906A4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A1F701D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3EFCA4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C2549F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863575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1477F0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2A2C7C" w14:textId="4E91CB4A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18809B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45DA7A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09E7C" w14:textId="77777777" w:rsidR="001429BC" w:rsidRPr="001477F0" w:rsidRDefault="00767289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  <w:r w:rsidRPr="001477F0">
              <w:rPr>
                <w:rPrChange w:id="511" w:author="Wigfall, Trevonte" w:date="2021-07-12T14:32:00Z">
                  <w:rPr>
                    <w:color w:val="0000FF"/>
                  </w:rPr>
                </w:rPrChange>
              </w:rPr>
              <w:fldChar w:fldCharType="begin"/>
            </w:r>
            <w:r w:rsidRPr="001477F0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1477F0">
              <w:rPr>
                <w:rPrChange w:id="512" w:author="Wigfall, Trevonte" w:date="2021-07-12T14:32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429BC" w:rsidRPr="001477F0">
              <w:rPr>
                <w:rStyle w:val="Hyperlink"/>
                <w:rFonts w:ascii="Arial" w:hAnsi="Arial" w:cs="Arial"/>
                <w:b/>
                <w:color w:val="auto"/>
              </w:rPr>
              <w:t>VALIDATE C3 Services are functional</w:t>
            </w:r>
            <w:r w:rsidRPr="00AD1B6F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</w:p>
          <w:p w14:paraId="5F96A722" w14:textId="77777777" w:rsidR="001429BC" w:rsidRPr="001477F0" w:rsidRDefault="001429BC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FD7FFF4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  <w:rPrChange w:id="513" w:author="Wigfall, Trevonte" w:date="2021-07-12T14:32:00Z">
                  <w:rPr>
                    <w:rFonts w:asciiTheme="minorHAnsi" w:hAnsiTheme="minorHAnsi"/>
                    <w:smallCaps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1E46046" w14:textId="3894D1FC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14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15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16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275F4E49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95CD12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0BBB2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BB0ED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6B583F" w14:textId="77777777" w:rsidR="001429BC" w:rsidRPr="001477F0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77F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0940E6CE" w14:textId="4A30A9BA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1C3FD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90B1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1429BC" w:rsidRPr="001477F0" w14:paraId="25D0D77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62D0" w14:textId="77777777" w:rsidR="001429BC" w:rsidRPr="001477F0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AD1B6F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84576" behindDoc="0" locked="0" layoutInCell="1" allowOverlap="1" wp14:anchorId="356D005C" wp14:editId="31B39746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E5DEA2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84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429BC" w:rsidRPr="001477F0" w14:paraId="7D88BBEF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E70DF84" w14:textId="77777777" w:rsidR="001429BC" w:rsidRPr="001477F0" w:rsidRDefault="00767289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</w:pPr>
                        <w:r w:rsidRPr="00AD1B6F">
                          <w:fldChar w:fldCharType="begin"/>
                        </w:r>
                        <w:r w:rsidRPr="001477F0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1477F0">
                          <w:rPr>
                            <w:rPrChange w:id="517" w:author="Wigfall, Trevonte" w:date="2021-07-12T14:32:00Z">
                              <w:rPr>
                                <w:rStyle w:val="Hyperlink"/>
                                <w:rFonts w:ascii="Arial" w:hAnsi="Arial" w:cs="Arial"/>
                                <w:b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1429BC" w:rsidRPr="001477F0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</w:rPr>
                          <w:t>VALIDATE Reporting server is functional</w:t>
                        </w:r>
                        <w:r w:rsidRPr="00AD1B6F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</w:rPr>
                          <w:fldChar w:fldCharType="end"/>
                        </w:r>
                      </w:p>
                    </w:tc>
                  </w:tr>
                </w:tbl>
                <w:p w14:paraId="13CB595B" w14:textId="77777777" w:rsidR="001429BC" w:rsidRPr="001477F0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D9C8D39" w14:textId="77777777" w:rsidR="001429BC" w:rsidRPr="001477F0" w:rsidRDefault="001429BC" w:rsidP="001429B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E74E223" w14:textId="77777777" w:rsidR="001429BC" w:rsidRPr="001477F0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77F0">
              <w:rPr>
                <w:rFonts w:ascii="Calibri" w:hAnsi="Calibri" w:cs="Calibri"/>
                <w:color w:val="000000"/>
                <w:sz w:val="22"/>
                <w:szCs w:val="22"/>
                <w:rPrChange w:id="518" w:author="Wigfall, Trevonte" w:date="2021-07-12T14:32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675E05EE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C7406F" w14:textId="3A50A55F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19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20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21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46E478F7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FC17F8B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4F7224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501C712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1477F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E48A43" w14:textId="77777777" w:rsidR="001429BC" w:rsidRPr="001477F0" w:rsidRDefault="001429BC" w:rsidP="001429BC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F40DEB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7A52294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0E38E1" w14:textId="77777777" w:rsidR="001429BC" w:rsidRPr="001477F0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1477F0">
              <w:rPr>
                <w:rFonts w:ascii="Calibri" w:hAnsi="Calibri"/>
                <w:sz w:val="22"/>
                <w:szCs w:val="22"/>
              </w:rPr>
              <w:t>Perform App Compares using the templates in \\va01dfacapp971\d$\Scripts\CXT_COMPARE_TEST\Launchers (run as admin, provide master and target environments when prompted):</w:t>
            </w:r>
          </w:p>
          <w:p w14:paraId="510A9587" w14:textId="77777777" w:rsidR="001429BC" w:rsidRPr="001477F0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1) TPIC:  Master to current_env_upgrading 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2) UIAPP:  Master to current_env_upgrading 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3) TPPUI:  Master to current_env_upgrading 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4) C3:  Master to current_env_upgrading 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5) Reporting:  Master to current_env_upgrading 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>6) TPIC:  current_env_upgrading to itself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>7) UIAPP:  current_env_upgrading to itself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>8) TPPUI:  current_env_upgrading to itself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>9) C3:  current_env_upgrading to itself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0E704354" w14:textId="77777777" w:rsidR="001429BC" w:rsidRPr="001477F0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1477F0">
              <w:rPr>
                <w:rFonts w:ascii="Calibri" w:hAnsi="Calibri"/>
                <w:sz w:val="22"/>
                <w:szCs w:val="22"/>
              </w:rPr>
              <w:t>7D master for 8Q</w:t>
            </w:r>
            <w:r w:rsidRPr="001477F0">
              <w:rPr>
                <w:rFonts w:ascii="Calibri" w:hAnsi="Calibri"/>
                <w:sz w:val="22"/>
                <w:szCs w:val="22"/>
              </w:rPr>
              <w:br/>
              <w:t>8Q master for everything else</w:t>
            </w:r>
            <w:r w:rsidRPr="00AD1B6F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2183552" behindDoc="0" locked="0" layoutInCell="1" allowOverlap="1" wp14:anchorId="51BF27B4" wp14:editId="2D6304F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7DCDA8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5214A6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DC25CD" w14:textId="64249E39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22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23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24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08176FC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0EA2D7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DD355C9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B093D2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6DBE71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3BC8F0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13DD87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98F340" w14:textId="77777777" w:rsidR="001429BC" w:rsidRPr="001477F0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EFF3D8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AC80ED" w14:textId="2D9D6692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25" w:author="Wigfall, Trevonte" w:date="2021-07-12T14:3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26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27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429BC" w:rsidRPr="001477F0" w14:paraId="07BC98F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81F0B1" w14:textId="77777777" w:rsidR="001429BC" w:rsidRPr="001477F0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AAFBA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45D9E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7255D6" w14:textId="77777777" w:rsidR="001429BC" w:rsidRPr="001477F0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79F220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9FAB5C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E1D4114" w14:textId="77777777" w:rsidR="001429BC" w:rsidRPr="001477F0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477F0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42F138" w14:textId="77777777" w:rsidR="001429BC" w:rsidRPr="001477F0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477F0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EE48EE" w14:textId="3C203EDC" w:rsidR="001429BC" w:rsidRPr="001477F0" w:rsidRDefault="001429BC" w:rsidP="001429BC">
            <w:pPr>
              <w:rPr>
                <w:highlight w:val="yellow"/>
                <w:rPrChange w:id="528" w:author="Wigfall, Trevonte" w:date="2021-07-12T14:33:00Z">
                  <w:rPr/>
                </w:rPrChange>
              </w:rPr>
            </w:pPr>
            <w:del w:id="529" w:author="Wigfall, Trevonte" w:date="2021-05-27T10:59:00Z">
              <w:r w:rsidRPr="00AD1B6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30" w:author="Wigfall, Trevonte" w:date="2021-07-12T14:33:00Z">
              <w:r w:rsidR="001477F0" w:rsidRPr="00AD1B6F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</w:tbl>
    <w:p w14:paraId="6AA258D8" w14:textId="77777777" w:rsidR="0057614C" w:rsidRPr="001477F0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1477F0" w14:paraId="2336B5CC" w14:textId="77777777" w:rsidTr="00C70289">
        <w:trPr>
          <w:trHeight w:val="2479"/>
        </w:trPr>
        <w:tc>
          <w:tcPr>
            <w:tcW w:w="13062" w:type="dxa"/>
          </w:tcPr>
          <w:p w14:paraId="06E5450A" w14:textId="77777777" w:rsidR="008E63C2" w:rsidRPr="001477F0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1477F0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6FFBD3EC" w14:textId="77777777" w:rsidR="008E63C2" w:rsidRPr="001477F0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0DCCCAD" w14:textId="77777777" w:rsidR="0057614C" w:rsidRPr="001477F0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6AF6883" w14:textId="77777777" w:rsidR="0057614C" w:rsidRPr="001477F0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1477F0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3BBE5" w14:textId="77777777" w:rsidR="00114E7C" w:rsidRDefault="00114E7C">
      <w:r>
        <w:separator/>
      </w:r>
    </w:p>
  </w:endnote>
  <w:endnote w:type="continuationSeparator" w:id="0">
    <w:p w14:paraId="1C59E880" w14:textId="77777777" w:rsidR="00114E7C" w:rsidRDefault="00114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3B99" w14:textId="04C24348" w:rsidR="00F9662D" w:rsidRDefault="00F9662D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C74DAEB" w14:textId="77777777" w:rsidR="00F9662D" w:rsidRDefault="00F9662D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9D046" w14:textId="77777777" w:rsidR="00114E7C" w:rsidRDefault="00114E7C">
      <w:r>
        <w:separator/>
      </w:r>
    </w:p>
  </w:footnote>
  <w:footnote w:type="continuationSeparator" w:id="0">
    <w:p w14:paraId="59732FAC" w14:textId="77777777" w:rsidR="00114E7C" w:rsidRDefault="00114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ED82" w14:textId="77777777" w:rsidR="00F9662D" w:rsidRDefault="00AD1B6F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39A6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6953" r:id="rId2"/>
      </w:object>
    </w:r>
  </w:p>
  <w:p w14:paraId="4610AFDF" w14:textId="77777777" w:rsidR="00F9662D" w:rsidRDefault="00F9662D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E36661F" w14:textId="77777777" w:rsidR="00F9662D" w:rsidRDefault="00F9662D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8645DC7" w14:textId="77777777" w:rsidR="00F9662D" w:rsidRDefault="00F96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527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417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0579"/>
    <w:rsid w:val="00111C1A"/>
    <w:rsid w:val="00113A6D"/>
    <w:rsid w:val="001146AA"/>
    <w:rsid w:val="00114E7C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5647"/>
    <w:rsid w:val="001364BB"/>
    <w:rsid w:val="0013798F"/>
    <w:rsid w:val="00140FFD"/>
    <w:rsid w:val="001429BC"/>
    <w:rsid w:val="00142BA5"/>
    <w:rsid w:val="00143571"/>
    <w:rsid w:val="00144158"/>
    <w:rsid w:val="00146EE1"/>
    <w:rsid w:val="001477F0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38F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16EA4"/>
    <w:rsid w:val="00217CA3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52E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5801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651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DF3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2DF8"/>
    <w:rsid w:val="003A3040"/>
    <w:rsid w:val="003A4904"/>
    <w:rsid w:val="003A4EFB"/>
    <w:rsid w:val="003A582E"/>
    <w:rsid w:val="003B1789"/>
    <w:rsid w:val="003B1FC1"/>
    <w:rsid w:val="003B7476"/>
    <w:rsid w:val="003B76CA"/>
    <w:rsid w:val="003C7AF6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12FC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142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8B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77139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858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B7AA3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2F"/>
    <w:rsid w:val="00616470"/>
    <w:rsid w:val="006203F2"/>
    <w:rsid w:val="006212A2"/>
    <w:rsid w:val="00622160"/>
    <w:rsid w:val="00622FD9"/>
    <w:rsid w:val="006242A5"/>
    <w:rsid w:val="00625289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052E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6C09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494"/>
    <w:rsid w:val="007519ED"/>
    <w:rsid w:val="00751E4D"/>
    <w:rsid w:val="00754224"/>
    <w:rsid w:val="00754667"/>
    <w:rsid w:val="00755AF7"/>
    <w:rsid w:val="00755E09"/>
    <w:rsid w:val="007621BD"/>
    <w:rsid w:val="00762C4D"/>
    <w:rsid w:val="007649F3"/>
    <w:rsid w:val="007654BA"/>
    <w:rsid w:val="0076591A"/>
    <w:rsid w:val="007662D7"/>
    <w:rsid w:val="00767289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97257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7F7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285"/>
    <w:rsid w:val="008C7E75"/>
    <w:rsid w:val="008D0F0F"/>
    <w:rsid w:val="008D60E4"/>
    <w:rsid w:val="008E0361"/>
    <w:rsid w:val="008E2695"/>
    <w:rsid w:val="008E3866"/>
    <w:rsid w:val="008E3A2D"/>
    <w:rsid w:val="008E63C2"/>
    <w:rsid w:val="008F01B4"/>
    <w:rsid w:val="008F0EFF"/>
    <w:rsid w:val="008F2B27"/>
    <w:rsid w:val="008F33E0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317F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3CDC"/>
    <w:rsid w:val="00957B36"/>
    <w:rsid w:val="00957F3C"/>
    <w:rsid w:val="00960C59"/>
    <w:rsid w:val="009612A7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4A2D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B75AA"/>
    <w:rsid w:val="00AC2ED4"/>
    <w:rsid w:val="00AC3705"/>
    <w:rsid w:val="00AC5E30"/>
    <w:rsid w:val="00AD1B6F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FF9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0920"/>
    <w:rsid w:val="00BB2AAD"/>
    <w:rsid w:val="00BB3069"/>
    <w:rsid w:val="00BB367C"/>
    <w:rsid w:val="00BB3B3C"/>
    <w:rsid w:val="00BB4180"/>
    <w:rsid w:val="00BB4EA5"/>
    <w:rsid w:val="00BB5365"/>
    <w:rsid w:val="00BB602D"/>
    <w:rsid w:val="00BB6B8C"/>
    <w:rsid w:val="00BC02E0"/>
    <w:rsid w:val="00BC1AC4"/>
    <w:rsid w:val="00BC2564"/>
    <w:rsid w:val="00BC3B45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25B2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3DCC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368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2ACB"/>
    <w:rsid w:val="00DF3185"/>
    <w:rsid w:val="00DF344F"/>
    <w:rsid w:val="00DF55F2"/>
    <w:rsid w:val="00E04152"/>
    <w:rsid w:val="00E11026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5E22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69F5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1A2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12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4AED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4985"/>
    <w:rsid w:val="00F9662D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  <w:rsid w:val="2C70F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4FC3B7"/>
  <w15:docId w15:val="{0FC01DA8-C7EF-4365-B5C1-1E31B3C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AD1B6F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3E3DE-3AFD-4F98-835C-B65AB59B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14</TotalTime>
  <Pages>4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subject/>
  <dc:creator>Frank Hagen</dc:creator>
  <cp:keywords/>
  <dc:description/>
  <cp:lastModifiedBy>Trevonte Wigfall</cp:lastModifiedBy>
  <cp:revision>7</cp:revision>
  <cp:lastPrinted>2016-04-21T16:18:00Z</cp:lastPrinted>
  <dcterms:created xsi:type="dcterms:W3CDTF">2021-06-02T13:56:00Z</dcterms:created>
  <dcterms:modified xsi:type="dcterms:W3CDTF">2021-12-05T10:23:00Z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