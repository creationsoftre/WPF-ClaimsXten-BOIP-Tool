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5312D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232"/>
      </w:tblGrid>
      <w:tr w:rsidR="00F90282" w:rsidRPr="00597B9C" w14:paraId="018DBACE" w14:textId="77777777" w:rsidTr="00EA71DA">
        <w:trPr>
          <w:trHeight w:val="438"/>
        </w:trPr>
        <w:tc>
          <w:tcPr>
            <w:tcW w:w="1728" w:type="dxa"/>
          </w:tcPr>
          <w:p w14:paraId="07DC4678" w14:textId="27C55A4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23T10:11:00Z">
              <w:r w:rsidR="00DE0E8F" w:rsidRPr="00D031AA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" w:author="Wigfall, Trevonte" w:date="2021-07-16T22:4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SNOW-</w:t>
              </w:r>
            </w:ins>
            <w:ins w:id="2" w:author="Wigfall, Trevonte" w:date="2021-07-12T14:41:00Z">
              <w:r w:rsidR="002F55CA" w:rsidRPr="00D031AA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3" w:author="Wigfall, Trevonte" w:date="2021-07-16T22:4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TE</w:t>
              </w:r>
            </w:ins>
            <w:ins w:id="4" w:author="Wigfall, Trevonte" w:date="2021-07-16T22:42:00Z">
              <w:r w:rsidR="00D031AA" w:rsidRPr="00D031AA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5" w:author="Wigfall, Trevonte" w:date="2021-07-16T22:4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MP</w:t>
              </w:r>
            </w:ins>
            <w:del w:id="6" w:author="Wigfall, Trevonte" w:date="2021-06-08T13:53:00Z">
              <w:r w:rsidRPr="009E3C96" w:rsidDel="001B0019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  <w:bookmarkStart w:id="7" w:name="Dropdown2"/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28882922" w14:textId="7CCA3BB5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225F7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8" w:author="Wigfall, Trevonte" w:date="2021-07-12T14:41:00Z">
              <w:r w:rsidRPr="00D031AA" w:rsidDel="002F55CA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9" w:author="Wigfall, Trevonte" w:date="2021-07-16T22:4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5</w:delText>
              </w:r>
            </w:del>
            <w:del w:id="10" w:author="Wigfall, Trevonte" w:date="2021-06-11T14:00:00Z">
              <w:r w:rsidRPr="00D031AA" w:rsidDel="001B6B2A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1" w:author="Wigfall, Trevonte" w:date="2021-07-16T22:4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0</w:delText>
              </w:r>
            </w:del>
            <w:del w:id="12" w:author="Wigfall, Trevonte" w:date="2021-07-12T14:41:00Z">
              <w:r w:rsidRPr="00D031AA" w:rsidDel="002F55CA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3" w:author="Wigfall, Trevonte" w:date="2021-07-16T22:4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.</w:delText>
              </w:r>
            </w:del>
            <w:ins w:id="14" w:author="Wigfall, Trevonte" w:date="2021-07-16T22:42:00Z">
              <w:r w:rsidR="00D031AA" w:rsidRPr="00D031AA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5" w:author="Wigfall, Trevonte" w:date="2021-07-16T22:4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R#</w:t>
              </w:r>
            </w:ins>
            <w:del w:id="16" w:author="Wigfall, Trevonte" w:date="2021-06-11T14:00:00Z">
              <w:r w:rsidDel="001B6B2A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ED865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0AE04268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7"/>
        <w:tc>
          <w:tcPr>
            <w:tcW w:w="2232" w:type="dxa"/>
          </w:tcPr>
          <w:p w14:paraId="58604D99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PROD-1P</w:t>
            </w:r>
          </w:p>
        </w:tc>
      </w:tr>
    </w:tbl>
    <w:p w14:paraId="35442A9B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132357E0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PrChange w:id="17" w:author="Wigfall, Trevonte" w:date="2021-06-11T18:06:00Z">
          <w:tblPr>
            <w:tblW w:w="5002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</w:tblPrChange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  <w:tblGridChange w:id="18">
          <w:tblGrid>
            <w:gridCol w:w="804"/>
            <w:gridCol w:w="728"/>
            <w:gridCol w:w="818"/>
            <w:gridCol w:w="2327"/>
            <w:gridCol w:w="719"/>
            <w:gridCol w:w="812"/>
            <w:gridCol w:w="90"/>
            <w:gridCol w:w="4677"/>
            <w:gridCol w:w="1168"/>
            <w:gridCol w:w="1532"/>
          </w:tblGrid>
        </w:tblGridChange>
      </w:tblGrid>
      <w:tr w:rsidR="00D43747" w:rsidRPr="00597B9C" w14:paraId="6193FE57" w14:textId="77777777" w:rsidTr="008A2A0F">
        <w:tc>
          <w:tcPr>
            <w:tcW w:w="5000" w:type="pct"/>
            <w:gridSpan w:val="10"/>
            <w:shd w:val="clear" w:color="auto" w:fill="E6E6E6"/>
            <w:tcPrChange w:id="19" w:author="Wigfall, Trevonte" w:date="2021-06-11T18:06:00Z">
              <w:tcPr>
                <w:tcW w:w="5000" w:type="pct"/>
                <w:gridSpan w:val="10"/>
                <w:shd w:val="clear" w:color="auto" w:fill="E6E6E6"/>
              </w:tcPr>
            </w:tcPrChange>
          </w:tcPr>
          <w:p w14:paraId="4DEEEA01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008B8B8D" w14:textId="77777777" w:rsidTr="008A2A0F">
        <w:trPr>
          <w:trHeight w:val="720"/>
          <w:trPrChange w:id="20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21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0C76AE00" w14:textId="77777777" w:rsidR="00170981" w:rsidRDefault="00170981" w:rsidP="00170981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(</w:t>
            </w:r>
            <w:r w:rsidRPr="00EF7B26">
              <w:rPr>
                <w:rFonts w:asciiTheme="minorHAnsi" w:hAnsiTheme="minorHAnsi"/>
                <w:b/>
                <w:smallCaps/>
                <w:sz w:val="22"/>
                <w:szCs w:val="22"/>
              </w:rPr>
              <w:t>TPIC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VA22PWPCXT001, VA22PWPCXT002, VA22PWPCXT003, VA22PWPCXT004, VA22PWPCXT005, VA22PWPCXT006, VA22PWPCXT007, </w:t>
            </w:r>
          </w:p>
          <w:p w14:paraId="7FA88F39" w14:textId="3FFDF577" w:rsidR="00D43747" w:rsidRPr="00826835" w:rsidRDefault="00170981" w:rsidP="00170981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>
              <w:rPr>
                <w:rFonts w:asciiTheme="minorHAnsi" w:hAnsiTheme="minorHAnsi"/>
                <w:smallCaps/>
                <w:sz w:val="22"/>
                <w:szCs w:val="22"/>
              </w:rPr>
              <w:t>22PWPCXT010; (</w:t>
            </w:r>
            <w:r w:rsidRPr="00EF7B26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VA22PWvCXT003, VA22PWvCXT004; (</w:t>
            </w:r>
            <w:r w:rsidRPr="00EF7B26">
              <w:rPr>
                <w:rFonts w:asciiTheme="minorHAnsi" w:hAnsiTheme="minorHAnsi"/>
                <w:b/>
                <w:smallCaps/>
                <w:sz w:val="22"/>
                <w:szCs w:val="22"/>
              </w:rPr>
              <w:t>TPPUI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VA22PWvCXT005, VA22PWvCXT006, (</w:t>
            </w:r>
            <w:r w:rsidRPr="00EF7B26">
              <w:rPr>
                <w:rFonts w:asciiTheme="minorHAnsi" w:hAnsiTheme="minorHAnsi"/>
                <w:b/>
                <w:smallCaps/>
                <w:sz w:val="22"/>
                <w:szCs w:val="22"/>
              </w:rPr>
              <w:t>R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PT)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VA22PWvCXT300, (</w:t>
            </w:r>
            <w:r w:rsidRPr="00EF7B26">
              <w:rPr>
                <w:rFonts w:asciiTheme="minorHAnsi" w:hAnsiTheme="minorHAnsi"/>
                <w:b/>
                <w:smallCaps/>
                <w:sz w:val="22"/>
                <w:szCs w:val="22"/>
              </w:rPr>
              <w:t>C3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VA22PWvCXT001, VA22PWvCXT002</w:t>
            </w:r>
          </w:p>
        </w:tc>
      </w:tr>
      <w:tr w:rsidR="00D43747" w:rsidRPr="00597B9C" w14:paraId="233895CA" w14:textId="77777777" w:rsidTr="008A2A0F">
        <w:tc>
          <w:tcPr>
            <w:tcW w:w="5000" w:type="pct"/>
            <w:gridSpan w:val="10"/>
            <w:shd w:val="clear" w:color="auto" w:fill="E6E6E6"/>
            <w:tcPrChange w:id="22" w:author="Wigfall, Trevonte" w:date="2021-06-11T18:06:00Z">
              <w:tcPr>
                <w:tcW w:w="5000" w:type="pct"/>
                <w:gridSpan w:val="10"/>
                <w:shd w:val="clear" w:color="auto" w:fill="E6E6E6"/>
              </w:tcPr>
            </w:tcPrChange>
          </w:tcPr>
          <w:p w14:paraId="04754DDC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77E179D4" w14:textId="77777777" w:rsidTr="008A2A0F">
        <w:trPr>
          <w:trHeight w:val="720"/>
          <w:trPrChange w:id="23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24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47B58176" w14:textId="77777777" w:rsidR="00F90282" w:rsidRPr="00DB1E32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19347166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BEF0E41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D028FEE" w14:textId="18437A6C" w:rsidR="00F90282" w:rsidRPr="00DB1E32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 xml:space="preserve">. Use </w:t>
            </w:r>
            <w:proofErr w:type="spellStart"/>
            <w:ins w:id="25" w:author="Wigfall, Trevonte" w:date="2021-07-12T14:49:00Z">
              <w:r w:rsidR="00153A3F" w:rsidRPr="00153A3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6" w:author="Wigfall, Trevonte" w:date="2021-07-12T14:49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Backout_CNR</w:t>
              </w:r>
            </w:ins>
            <w:proofErr w:type="spellEnd"/>
            <w:ins w:id="27" w:author="Wigfall, Trevonte" w:date="2021-07-12T14:41:00Z">
              <w:r w:rsidR="002F55CA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28" w:author="Wigfall, Trevonte" w:date="2021-06-08T13:52:00Z">
              <w:r w:rsidRPr="001B1EEA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  <w:r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16587FC5" w14:textId="77777777" w:rsidR="00F90282" w:rsidRPr="008F5FE5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</w:instrText>
            </w:r>
            <w:r w:rsidRPr="008F5FE5">
              <w:rPr>
                <w:rFonts w:asciiTheme="minorHAnsi" w:hAnsiTheme="minorHAnsi" w:cstheme="minorHAnsi"/>
                <w:b/>
                <w:sz w:val="24"/>
                <w:szCs w:val="24"/>
              </w:rPr>
              <w:instrText>\\\\va01pstodfs003.corp.agp.ads\\apps\\Local\\EMT\\COTS\\McKesson\\ClaimsXten\\v6.0\\McKesson-supplied-updates\\GBD_6.0_Release_49_62516_Custom_Build_03312021\\CHC.TPP.GBD_CXT.6.0.1.TPSVC-62516.1.msi</w:instrText>
            </w:r>
          </w:p>
          <w:p w14:paraId="5C2A6807" w14:textId="77777777" w:rsidR="00F90282" w:rsidRPr="00433686" w:rsidRDefault="00F90282" w:rsidP="00F90282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" </w:instrTex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Pr="00433686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61E5CEF9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</w:p>
          <w:p w14:paraId="48B2367F" w14:textId="475C131B" w:rsidR="00A904EF" w:rsidRPr="00597B9C" w:rsidRDefault="00F90282" w:rsidP="00F90282">
            <w:pPr>
              <w:rPr>
                <w:rFonts w:ascii="Garamond" w:hAnsi="Garamond"/>
                <w:smallCaps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14</w:t>
            </w: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20</w:t>
            </w: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use </w:t>
            </w:r>
            <w:proofErr w:type="spellStart"/>
            <w:ins w:id="29" w:author="Wigfall, Trevonte" w:date="2021-07-12T14:50:00Z">
              <w:r w:rsidR="00153A3F" w:rsidRPr="00D111D6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Backout_CNR</w:t>
              </w:r>
            </w:ins>
            <w:proofErr w:type="spellEnd"/>
            <w:del w:id="30" w:author="Wigfall, Trevonte" w:date="2021-06-08T13:52:00Z">
              <w:r w:rsidRPr="0098578C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Pr="001B1EEA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597B9C" w14:paraId="7C55AF20" w14:textId="77777777" w:rsidTr="008A2A0F">
        <w:trPr>
          <w:trHeight w:val="720"/>
          <w:trPrChange w:id="31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32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200BB619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06A663B2" w14:textId="77777777" w:rsidTr="008A2A0F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  <w:tcPrChange w:id="33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7E2C5ADA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4F12D68E" w14:textId="77777777" w:rsidTr="008A2A0F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34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84B58F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35" w:author="Wigfall, Trevonte" w:date="2021-06-11T18:06:00Z">
              <w:tcPr>
                <w:tcW w:w="26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D9FCEA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36" w:author="Wigfall, Trevonte" w:date="2021-06-11T18:06:00Z">
              <w:tcPr>
                <w:tcW w:w="299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36C77984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37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1D8D942C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38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B7A1FF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39" w:author="Wigfall, Trevonte" w:date="2021-06-11T18:06:00Z">
              <w:tcPr>
                <w:tcW w:w="33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7728571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40" w:author="Wigfall, Trevonte" w:date="2021-06-11T18:06:00Z">
              <w:tcPr>
                <w:tcW w:w="171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61A1CE7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  <w:tcPrChange w:id="41" w:author="Wigfall, Trevonte" w:date="2021-06-11T18:06:00Z">
              <w:tcPr>
                <w:tcW w:w="427" w:type="pct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177AA59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42" w:author="Wigfall, Trevonte" w:date="2021-06-11T18:06:00Z">
              <w:tcPr>
                <w:tcW w:w="56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72F5D1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597B9C" w14:paraId="43C78981" w14:textId="77777777" w:rsidTr="008A2A0F">
        <w:trPr>
          <w:trHeight w:val="557"/>
          <w:trPrChange w:id="4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4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BDDCF4" w14:textId="77777777" w:rsidR="001308BC" w:rsidRPr="00C46E95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45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ED24E8A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4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ABF919" w14:textId="77777777" w:rsidR="001308BC" w:rsidRDefault="001308BC" w:rsidP="001308BC">
            <w:pPr>
              <w:rPr>
                <w:ins w:id="47" w:author="Wigfall, Trevonte" w:date="2021-06-23T14:48:00Z"/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  <w:p w14:paraId="551BCC10" w14:textId="7CBA0E31" w:rsidR="006048E2" w:rsidRPr="004317D4" w:rsidRDefault="006048E2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8" w:author="Wigfall, Trevonte" w:date="2021-06-23T14:48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706A0A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1A0CE82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11F3900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1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DAA4CB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F0D9E3" w14:textId="77777777" w:rsidR="001308BC" w:rsidRPr="007301A9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75E3A0A5" w14:textId="77777777" w:rsidR="001308BC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96C936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5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B1EC6B" w14:textId="1170EF67" w:rsidR="001308BC" w:rsidRPr="00240F73" w:rsidRDefault="00114352" w:rsidP="0072645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5" w:author="Wigfall, Trevonte" w:date="2021-07-15T11:26:00Z">
              <w:r w:rsidRPr="00BC2FB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 Starting at HH:MM</w:t>
              </w:r>
            </w:ins>
            <w:del w:id="57" w:author="Wigfall, Trevonte" w:date="2021-06-23T10:13:00Z">
              <w:r w:rsidR="004824F5" w:rsidDel="00AE0ADC">
                <w:rPr>
                  <w:rFonts w:asciiTheme="minorHAnsi" w:hAnsiTheme="minorHAnsi"/>
                  <w:b/>
                  <w:sz w:val="22"/>
                  <w:szCs w:val="22"/>
                </w:rPr>
                <w:delText>FRI</w:delText>
              </w:r>
            </w:del>
            <w:del w:id="58" w:author="Wigfall, Trevonte" w:date="2021-07-15T11:26:00Z">
              <w:r w:rsidR="004824F5" w:rsidDel="00114352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  <w:del w:id="59" w:author="Wigfall, Trevonte" w:date="2021-06-11T18:06:00Z">
              <w:r w:rsidR="004824F5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>5/14/21</w:delText>
              </w:r>
              <w:r w:rsidR="001308BC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  <w:del w:id="60" w:author="Wigfall, Trevonte" w:date="2021-07-15T11:26:00Z">
              <w:r w:rsidR="008E2AEA" w:rsidDel="00114352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Starting at </w:delText>
              </w:r>
            </w:del>
            <w:del w:id="61" w:author="Wigfall, Trevonte" w:date="2021-06-23T10:13:00Z">
              <w:r w:rsidR="004824F5" w:rsidDel="00AE0ADC">
                <w:rPr>
                  <w:rFonts w:asciiTheme="minorHAnsi" w:hAnsiTheme="minorHAnsi"/>
                  <w:b/>
                  <w:sz w:val="22"/>
                  <w:szCs w:val="22"/>
                </w:rPr>
                <w:delText>6:30PM</w:delText>
              </w:r>
            </w:del>
          </w:p>
        </w:tc>
      </w:tr>
      <w:tr w:rsidR="006048E2" w:rsidRPr="00597B9C" w14:paraId="22DCEDCB" w14:textId="77777777" w:rsidTr="008A2A0F">
        <w:trPr>
          <w:trHeight w:val="557"/>
          <w:trPrChange w:id="6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6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F30263" w14:textId="77777777" w:rsidR="006048E2" w:rsidRPr="00C46E95" w:rsidRDefault="006048E2" w:rsidP="006048E2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64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DAF78B6" w14:textId="77777777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6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755273A" w14:textId="77777777" w:rsidR="006048E2" w:rsidRDefault="006048E2" w:rsidP="006048E2">
            <w:pPr>
              <w:rPr>
                <w:ins w:id="66" w:author="Wigfall, Trevonte" w:date="2021-06-23T14:48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67" w:author="Wigfall, Trevonte" w:date="2021-06-23T14:48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4FB6DBC5" w14:textId="28CEBE4E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8" w:author="Wigfall, Trevonte" w:date="2021-06-23T14:48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69" w:author="Wigfall, Trevonte" w:date="2021-06-23T14:48:00Z">
              <w:r w:rsidRPr="004317D4" w:rsidDel="000C470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1A05EF" w14:textId="77777777" w:rsidR="006048E2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26274D8" w14:textId="77777777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296633" w14:textId="77777777" w:rsidR="006048E2" w:rsidRPr="004317D4" w:rsidRDefault="006048E2" w:rsidP="006048E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2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34E" w14:textId="77777777" w:rsidR="006048E2" w:rsidRPr="004317D4" w:rsidRDefault="006048E2" w:rsidP="006048E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B3F378" w14:textId="77777777" w:rsidR="006048E2" w:rsidRPr="00432652" w:rsidRDefault="006048E2" w:rsidP="006048E2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"https://share.antheminc.com/teams/AppEnvrMgmt/trizettosupport/Shared%20Documents/ClaimsXten/Procedures/How-to%20Docs/How_To_Run_CXT_HealthCheck_From_EMT_GUI.docx" </w:instrText>
            </w:r>
            <w:r>
              <w:fldChar w:fldCharType="separate"/>
            </w:r>
            <w:r w:rsidRPr="002F121F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901BE8" w14:textId="77777777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75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8B80E7" w14:textId="6332DC38" w:rsidR="006048E2" w:rsidRPr="00D6319E" w:rsidRDefault="002F55CA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76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7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8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ins w:id="81" w:author="Wigfall, Trevonte" w:date="2021-06-20T23:56:00Z">
              <w:r w:rsidR="006048E2"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2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83" w:author="Wigfall, Trevonte" w:date="2021-06-11T18:06:00Z">
              <w:r w:rsidR="006048E2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4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</w:delText>
              </w:r>
            </w:del>
          </w:p>
        </w:tc>
      </w:tr>
      <w:tr w:rsidR="006048E2" w:rsidRPr="00597B9C" w14:paraId="423B3B7B" w14:textId="77777777" w:rsidTr="008A2A0F">
        <w:trPr>
          <w:trHeight w:val="557"/>
          <w:trPrChange w:id="8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9B505A" w14:textId="77777777" w:rsidR="006048E2" w:rsidRPr="00C46E95" w:rsidRDefault="006048E2" w:rsidP="006048E2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87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31664ABD" w14:textId="77777777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8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7C5B7B" w14:textId="77777777" w:rsidR="006048E2" w:rsidRDefault="006048E2" w:rsidP="006048E2">
            <w:pPr>
              <w:rPr>
                <w:ins w:id="89" w:author="Wigfall, Trevonte" w:date="2021-06-23T14:48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0" w:author="Wigfall, Trevonte" w:date="2021-06-23T14:48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3C4DF76C" w14:textId="0CCE4026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1" w:author="Wigfall, Trevonte" w:date="2021-06-23T14:48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92" w:author="Wigfall, Trevonte" w:date="2021-06-23T14:48:00Z">
              <w:r w:rsidDel="008D227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19BE02" w14:textId="77777777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49B090C" w14:textId="77777777" w:rsidR="006048E2" w:rsidRPr="004317D4" w:rsidRDefault="006048E2" w:rsidP="006048E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B705A5" w14:textId="77777777" w:rsidR="006048E2" w:rsidRPr="004317D4" w:rsidRDefault="006048E2" w:rsidP="006048E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60878C" w14:textId="77777777" w:rsidR="006048E2" w:rsidRPr="007301A9" w:rsidRDefault="006048E2" w:rsidP="006048E2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>
              <w:fldChar w:fldCharType="separate"/>
            </w:r>
            <w:r w:rsidRPr="00332D85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Update RM </w:t>
            </w:r>
            <w:proofErr w:type="spellStart"/>
            <w:r w:rsidRPr="00332D85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spreadhsheet</w:t>
            </w:r>
            <w:proofErr w:type="spellEnd"/>
            <w:r w:rsidRPr="00332D85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 the change effort had </w:t>
            </w:r>
            <w:proofErr w:type="spellStart"/>
            <w:proofErr w:type="gramStart"/>
            <w:r w:rsidRPr="00332D85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begin</w:t>
            </w:r>
            <w:proofErr w:type="spellEnd"/>
            <w:proofErr w:type="gramEnd"/>
            <w:r w:rsidRPr="00332D85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 (PROD MW Only)</w:t>
            </w:r>
            <w:r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7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3CE265" w14:textId="77777777" w:rsidR="006048E2" w:rsidRPr="004317D4" w:rsidRDefault="006048E2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C6230A" w14:textId="2EAA441B" w:rsidR="006048E2" w:rsidRPr="00D6319E" w:rsidRDefault="002F55CA" w:rsidP="006048E2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99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0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1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2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3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ins w:id="104" w:author="Wigfall, Trevonte" w:date="2021-06-20T23:56:00Z">
              <w:r w:rsidR="006048E2"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06" w:author="Wigfall, Trevonte" w:date="2021-06-11T18:06:00Z">
              <w:r w:rsidR="006048E2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</w:delText>
              </w:r>
            </w:del>
          </w:p>
        </w:tc>
      </w:tr>
      <w:tr w:rsidR="003A6777" w:rsidRPr="00597B9C" w14:paraId="11166E20" w14:textId="77777777" w:rsidTr="008A2A0F">
        <w:trPr>
          <w:trHeight w:val="557"/>
          <w:trPrChange w:id="10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9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65B978" w14:textId="77777777" w:rsidR="003A6777" w:rsidRPr="00C46E95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10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A891DFD" w14:textId="77777777" w:rsidR="003A6777" w:rsidRPr="004317D4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1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B0CF60" w14:textId="77777777" w:rsidR="003A6777" w:rsidRDefault="003A6777" w:rsidP="003A6777">
            <w:pPr>
              <w:rPr>
                <w:ins w:id="112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3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5950543E" w14:textId="291081D9" w:rsidR="003A6777" w:rsidRPr="004317D4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4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15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F1B3412" w14:textId="77777777" w:rsidR="003A6777" w:rsidRPr="004317D4" w:rsidRDefault="003A6777" w:rsidP="003A6777">
            <w:pPr>
              <w:rPr>
                <w:ins w:id="11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8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cxtTpicFac</w:t>
              </w:r>
              <w:proofErr w:type="spellEnd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&lt;env&gt;):</w:t>
              </w:r>
            </w:ins>
          </w:p>
          <w:p w14:paraId="79BCA67C" w14:textId="31A98FA0" w:rsidR="003A6777" w:rsidDel="00440061" w:rsidRDefault="003A6777" w:rsidP="003A6777">
            <w:pPr>
              <w:rPr>
                <w:del w:id="11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20" w:author="Wigfall, Trevonte" w:date="2021-06-11T18:06:00Z">
              <w:r w:rsidRPr="00C22873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121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ReportingServer:</w:delText>
              </w:r>
            </w:del>
          </w:p>
          <w:p w14:paraId="554BECB0" w14:textId="2F8C8518" w:rsidR="003A6777" w:rsidRPr="004317D4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C40FB3" w14:textId="49E6E271" w:rsidR="003A6777" w:rsidRPr="004317D4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3" w:author="Wigfall, Trevonte" w:date="2021-06-11T18:06:00Z">
              <w:r w:rsidRPr="004317D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4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9B3837" w14:textId="787EE5C2" w:rsidR="003A6777" w:rsidRPr="004317D4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6" w:author="Wigfall, Trevonte" w:date="2021-06-11T18:06:00Z">
              <w:r w:rsidRPr="004317D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7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C88F4B" w14:textId="02AB488E" w:rsidR="003A6777" w:rsidRDefault="003A6777" w:rsidP="003A6777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29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3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"https://share.antheminc.com/teams/AppEnvrMgmt/trizettosupport/Shared%20Documents/ClaimsXten/Procedures/How-to%20Docs/ClaimsXten%20Reporting%20Server%20Pre_Check.docx" </w:delInstrText>
              </w:r>
              <w:r w:rsidDel="00440061">
                <w:fldChar w:fldCharType="separate"/>
              </w:r>
              <w:r w:rsidRPr="007F7F2C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Run Reporting Server Pre-Checks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3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2DE6A6" w14:textId="47B9FE10" w:rsidR="003A6777" w:rsidRPr="004317D4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2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33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Check successful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3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BD0FDE" w14:textId="20AE1ADE" w:rsidR="003A6777" w:rsidRPr="00D6319E" w:rsidRDefault="002F55CA" w:rsidP="003A6777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35" w:author="Wigfall, Trevonte" w:date="2021-07-15T11:2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36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8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40" w:author="Wigfall, Trevonte" w:date="2021-06-11T18:06:00Z">
              <w:r w:rsidR="003A6777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1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3A6777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2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597B9C" w14:paraId="78397405" w14:textId="77777777" w:rsidTr="008A2A0F">
        <w:trPr>
          <w:trHeight w:val="557"/>
          <w:trPrChange w:id="14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4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8B7720" w14:textId="77777777" w:rsidR="003A6777" w:rsidRPr="00C46E95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45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1565D4A1" w14:textId="77777777" w:rsidR="003A6777" w:rsidRPr="004317D4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4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DCE9985" w14:textId="77777777" w:rsidR="003A6777" w:rsidRDefault="003A6777" w:rsidP="003A6777">
            <w:pPr>
              <w:rPr>
                <w:ins w:id="147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48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7E9ADB55" w14:textId="79E48AC9" w:rsidR="003A6777" w:rsidRPr="004317D4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9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50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5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0F6A25A" w14:textId="77777777" w:rsidR="003A6777" w:rsidRPr="00167E86" w:rsidRDefault="003A6777" w:rsidP="003A6777">
            <w:pPr>
              <w:rPr>
                <w:ins w:id="15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53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</w:t>
              </w:r>
              <w:proofErr w:type="spellStart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cxtTppuiFac</w:t>
              </w:r>
              <w:proofErr w:type="spellEnd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&lt;env&gt;):</w:t>
              </w:r>
            </w:ins>
          </w:p>
          <w:p w14:paraId="15DD4A96" w14:textId="50BF1B41" w:rsidR="003A6777" w:rsidRPr="004317D4" w:rsidDel="00440061" w:rsidRDefault="003A6777" w:rsidP="003A6777">
            <w:pPr>
              <w:rPr>
                <w:del w:id="15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55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56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658315F6" w14:textId="7EF96723" w:rsidR="003A6777" w:rsidRPr="004317D4" w:rsidRDefault="003A6777" w:rsidP="003A6777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57" w:author="Wigfall, Trevonte" w:date="2021-06-11T18:06:00Z">
              <w:r w:rsidRPr="00C22873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58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EE646B" w14:textId="6FE0547D" w:rsidR="003A6777" w:rsidRPr="004317D4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9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60" w:author="Wigfall, Trevonte" w:date="2021-06-11T18:06:00Z">
              <w:r w:rsidRPr="004317D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61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8F45D9" w14:textId="4C2320C0" w:rsidR="003A6777" w:rsidRPr="004317D4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62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63" w:author="Wigfall, Trevonte" w:date="2021-06-11T18:06:00Z">
              <w:r w:rsidRPr="004317D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6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775BBE" w14:textId="3CCDD090" w:rsidR="003A6777" w:rsidRPr="004317D4" w:rsidRDefault="003A6777" w:rsidP="003A6777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65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66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4317D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TPIC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67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074D90" w14:textId="71702297" w:rsidR="003A6777" w:rsidRPr="004317D4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8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69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70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373000" w14:textId="387A79CD" w:rsidR="003A6777" w:rsidRPr="00D6319E" w:rsidRDefault="002F55CA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71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72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3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4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76" w:author="Wigfall, Trevonte" w:date="2021-06-11T18:06:00Z">
              <w:r w:rsidR="003A6777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3A6777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8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167E86" w14:paraId="274E92C9" w14:textId="77777777" w:rsidTr="008A2A0F">
        <w:trPr>
          <w:trHeight w:val="557"/>
          <w:trPrChange w:id="17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80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24E61E" w14:textId="77777777" w:rsidR="003A6777" w:rsidRPr="00C46E95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81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59CE1F1" w14:textId="77777777" w:rsidR="003A6777" w:rsidRPr="00167E86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8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559D6E" w14:textId="77777777" w:rsidR="003A6777" w:rsidRDefault="003A6777" w:rsidP="003A6777">
            <w:pPr>
              <w:rPr>
                <w:ins w:id="183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84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7E94BA9B" w14:textId="248547A6" w:rsidR="003A6777" w:rsidRPr="00167E86" w:rsidRDefault="003A6777" w:rsidP="003A6777">
            <w:ins w:id="185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86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8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568B57" w14:textId="77777777" w:rsidR="003A6777" w:rsidRPr="00167E86" w:rsidRDefault="003A6777" w:rsidP="003A6777">
            <w:pPr>
              <w:rPr>
                <w:ins w:id="18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89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</w:t>
              </w:r>
              <w:proofErr w:type="spellStart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cxtUIAPPFac</w:t>
              </w:r>
              <w:proofErr w:type="spellEnd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&lt;env&gt;):</w:t>
              </w:r>
            </w:ins>
          </w:p>
          <w:p w14:paraId="2AC7C744" w14:textId="302C660B" w:rsidR="003A6777" w:rsidRPr="00167E86" w:rsidDel="00440061" w:rsidRDefault="003A6777" w:rsidP="003A6777">
            <w:pPr>
              <w:rPr>
                <w:del w:id="19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91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92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D345864" w14:textId="54FB220F" w:rsidR="003A6777" w:rsidRPr="00167E86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93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9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2FC240" w14:textId="479DDD22" w:rsidR="003A6777" w:rsidRPr="00167E86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95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96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9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3C0DDA" w14:textId="4594ED7B" w:rsidR="003A6777" w:rsidRPr="00167E86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98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99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0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EC6718" w14:textId="10A01E48" w:rsidR="003A6777" w:rsidRPr="00167E86" w:rsidRDefault="003A6777" w:rsidP="003A6777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0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0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TPPUI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0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3BEA26" w14:textId="15D6C6FE" w:rsidR="003A6777" w:rsidRPr="00167E86" w:rsidRDefault="003A6777" w:rsidP="003A6777">
            <w:ins w:id="204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205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0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9272E4" w14:textId="4CD9DB0A" w:rsidR="003A6777" w:rsidRPr="00D6319E" w:rsidRDefault="002F55CA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07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08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1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212" w:author="Wigfall, Trevonte" w:date="2021-06-11T18:06:00Z">
              <w:r w:rsidR="003A6777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3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3A6777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4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167E86" w14:paraId="072E6DFE" w14:textId="77777777" w:rsidTr="008A2A0F">
        <w:trPr>
          <w:trHeight w:val="557"/>
          <w:trPrChange w:id="21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1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61E976" w14:textId="77777777" w:rsidR="003A6777" w:rsidRPr="00C46E95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17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3460F70" w14:textId="77777777" w:rsidR="003A6777" w:rsidRPr="00167E86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1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0A9317" w14:textId="77777777" w:rsidR="003A6777" w:rsidRDefault="003A6777" w:rsidP="003A6777">
            <w:pPr>
              <w:rPr>
                <w:ins w:id="219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20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51CAFEAC" w14:textId="61B9B54A" w:rsidR="003A6777" w:rsidRPr="00167E86" w:rsidRDefault="003A6777" w:rsidP="003A6777">
            <w:ins w:id="221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22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2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71196F2" w14:textId="77777777" w:rsidR="003A6777" w:rsidRPr="00167E86" w:rsidRDefault="003A6777" w:rsidP="003A6777">
            <w:pPr>
              <w:rPr>
                <w:ins w:id="22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25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7398F528" w14:textId="48D86B46" w:rsidR="003A6777" w:rsidRPr="00167E86" w:rsidDel="00440061" w:rsidRDefault="003A6777" w:rsidP="003A6777">
            <w:pPr>
              <w:rPr>
                <w:del w:id="22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27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3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22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E01F638" w14:textId="075FF39E" w:rsidR="003A6777" w:rsidRPr="00167E86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29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3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4F9165" w14:textId="38EDB527" w:rsidR="003A6777" w:rsidRPr="00167E86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31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3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3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99B5E" w14:textId="6FF5CE85" w:rsidR="003A6777" w:rsidRPr="00167E86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34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35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3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1A5085" w14:textId="1B53182D" w:rsidR="003A6777" w:rsidRPr="00167E86" w:rsidRDefault="003A6777" w:rsidP="003A6777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37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3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UIAPP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3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8FE352" w14:textId="0B231C5E" w:rsidR="003A6777" w:rsidRPr="00167E86" w:rsidRDefault="003A6777" w:rsidP="003A6777">
            <w:ins w:id="240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241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4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1094EF" w14:textId="47422949" w:rsidR="003A6777" w:rsidRPr="00D6319E" w:rsidRDefault="002F55CA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43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44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248" w:author="Wigfall, Trevonte" w:date="2021-06-11T18:06:00Z">
              <w:r w:rsidR="003A6777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3A6777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167E86" w14:paraId="7EE6B410" w14:textId="77777777" w:rsidTr="008A2A0F">
        <w:trPr>
          <w:trHeight w:val="557"/>
          <w:trPrChange w:id="25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5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3E6299" w14:textId="77777777" w:rsidR="003A6777" w:rsidRPr="00C46E95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53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43593956" w14:textId="77777777" w:rsidR="003A6777" w:rsidRPr="00167E86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5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D3C8D19" w14:textId="77777777" w:rsidR="003A6777" w:rsidRDefault="003A6777" w:rsidP="003A6777">
            <w:pPr>
              <w:rPr>
                <w:ins w:id="255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56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50F96318" w14:textId="76FDD750" w:rsidR="003A6777" w:rsidRPr="00167E86" w:rsidRDefault="003A6777" w:rsidP="003A6777">
            <w:ins w:id="257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5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5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BFFCB3" w14:textId="77777777" w:rsidR="003A6777" w:rsidRDefault="003A6777" w:rsidP="003A6777">
            <w:pPr>
              <w:rPr>
                <w:ins w:id="26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ins w:id="261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</w:t>
              </w:r>
              <w:proofErr w:type="spellEnd"/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 and TPIC ONLY</w:t>
              </w:r>
            </w:ins>
          </w:p>
          <w:p w14:paraId="0A5B7B2B" w14:textId="1086591C" w:rsidR="003A6777" w:rsidRPr="00167E86" w:rsidDel="00440061" w:rsidRDefault="003A6777" w:rsidP="003A6777">
            <w:pPr>
              <w:rPr>
                <w:del w:id="26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63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7290E63A" w14:textId="45D1B2AA" w:rsidR="003A6777" w:rsidRPr="00167E86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64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3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65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BDD3575" w14:textId="09A6A852" w:rsidR="003A6777" w:rsidRPr="00167E86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66" w:author="Wigfall, Trevonte" w:date="2021-06-11T18:06:00Z">
              <w:r w:rsidRPr="00976565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67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68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58A30B" w14:textId="1C30CF2F" w:rsidR="003A6777" w:rsidRPr="00167E86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69" w:author="Wigfall, Trevonte" w:date="2021-06-11T18:06:00Z">
              <w:r w:rsidRPr="00976565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70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7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73B928" w14:textId="01D88CAB" w:rsidR="003A6777" w:rsidRPr="00167E86" w:rsidRDefault="003A6777" w:rsidP="003A6777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72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"https://share.antheminc.com/teams/AppEnvrMgmt/trizettosupport/Shared%20Documents/ClaimsXten/Procedures/How-to%20Docs/How_To_Stop_ClaimsXten_Services_AUTOMATED.docx" </w:instrText>
              </w:r>
              <w:r>
                <w:fldChar w:fldCharType="separate"/>
              </w:r>
              <w:r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73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Suspend all nodes from </w:delText>
              </w:r>
              <w:r w:rsidRPr="00167E86" w:rsidDel="00440061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delText>C3</w:delText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7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931D68" w14:textId="712256F7" w:rsidR="003A6777" w:rsidRPr="00167E86" w:rsidRDefault="003A6777" w:rsidP="003A6777">
            <w:ins w:id="275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services stopped</w:t>
              </w:r>
            </w:ins>
            <w:del w:id="276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7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DBEB82" w14:textId="74CF854C" w:rsidR="003A6777" w:rsidRPr="00D6319E" w:rsidRDefault="002F55CA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78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79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1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2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283" w:author="Wigfall, Trevonte" w:date="2021-06-11T18:06:00Z">
              <w:r w:rsidR="003A6777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4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3A6777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976565" w14:paraId="5020995B" w14:textId="77777777" w:rsidTr="008A2A0F">
        <w:trPr>
          <w:trHeight w:val="557"/>
          <w:trPrChange w:id="28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8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96C1D8" w14:textId="77777777" w:rsidR="003A6777" w:rsidRPr="00C46E95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88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9977B5E" w14:textId="77777777" w:rsidR="003A6777" w:rsidRPr="00976565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8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086790" w14:textId="77777777" w:rsidR="003A6777" w:rsidRDefault="003A6777" w:rsidP="003A6777">
            <w:pPr>
              <w:rPr>
                <w:ins w:id="290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91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4364C7C0" w14:textId="1279DA5A" w:rsidR="003A6777" w:rsidRPr="00976565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92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93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9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4FDB4F" w14:textId="088B1265" w:rsidR="003A6777" w:rsidDel="00440061" w:rsidRDefault="003A6777" w:rsidP="003A6777">
            <w:pPr>
              <w:rPr>
                <w:del w:id="29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ins w:id="296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</w:t>
              </w:r>
              <w:proofErr w:type="spellEnd"/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 and TPIC (archive for 1P, delete for all others)</w:t>
              </w:r>
            </w:ins>
            <w:del w:id="297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A51D6BD" w14:textId="42A8FDFE" w:rsidR="003A6777" w:rsidRPr="004473D0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98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0A7DF42" w14:textId="66AE34F0" w:rsidR="003A6777" w:rsidRPr="00976565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99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300" w:author="Wigfall, Trevonte" w:date="2021-06-11T18:06:00Z">
              <w:r w:rsidRPr="00976565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301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2CD592" w14:textId="42597AF2" w:rsidR="003A6777" w:rsidRPr="00976565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02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303" w:author="Wigfall, Trevonte" w:date="2021-06-11T18:06:00Z">
              <w:r w:rsidRPr="00976565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30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A1FC5" w14:textId="09FC1469" w:rsidR="003A6777" w:rsidRPr="00976565" w:rsidRDefault="003A6777" w:rsidP="003A6777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305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"https://share.antheminc.com/teams/AppEnvrMgmt/trizettosupport/Shared%20Documents/ClaimsXten/Procedures/How-to%20Docs/How_To_Archive_Or_Delete_CXT_Logs_MASTER.docx"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306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"https://share.antheminc.com/teams/AppEnvrMgmt/trizettosupport/Shared%20Documents/ClaimsXten/Procedures/How-to%20Docs/How_To_Stop_ClaimsXten_Services_AUTOMATED.docx" </w:delInstrText>
              </w:r>
              <w:r w:rsidDel="00440061">
                <w:fldChar w:fldCharType="separate"/>
              </w:r>
              <w:r w:rsidRPr="00976565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Stop UIAPP and TPIC CXT services in environment(s)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307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71D1AF" w14:textId="58BE8357" w:rsidR="003A6777" w:rsidRPr="00976565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08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Files archived or deleted</w:t>
              </w:r>
            </w:ins>
            <w:del w:id="309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services stopped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310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861000" w14:textId="22D1E58C" w:rsidR="003A6777" w:rsidRPr="00D6319E" w:rsidRDefault="002F55CA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11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12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3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4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316" w:author="Wigfall, Trevonte" w:date="2021-06-11T18:06:00Z">
              <w:r w:rsidR="003A6777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3A6777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8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FB3EB3" w:rsidDel="00DE0E8F" w14:paraId="6669C805" w14:textId="4A61C2FE" w:rsidTr="008A2A0F">
        <w:trPr>
          <w:trHeight w:val="557"/>
          <w:del w:id="319" w:author="Wigfall, Trevonte" w:date="2021-06-23T10:11:00Z"/>
          <w:trPrChange w:id="32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32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A80B3B" w14:textId="75DE8E29" w:rsidR="003A6777" w:rsidRPr="00C46E95" w:rsidDel="00DE0E8F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22" w:author="Wigfall, Trevonte" w:date="2021-06-23T10:11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323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02C3A1BE" w14:textId="7600B76C" w:rsidR="003A6777" w:rsidRPr="00FB3EB3" w:rsidDel="00DE0E8F" w:rsidRDefault="003A6777" w:rsidP="003A6777">
            <w:pPr>
              <w:rPr>
                <w:del w:id="324" w:author="Wigfall, Trevonte" w:date="2021-06-23T10:11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32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09831" w14:textId="7FBB63AC" w:rsidR="003A6777" w:rsidRPr="00FB3EB3" w:rsidDel="00DE0E8F" w:rsidRDefault="003A6777" w:rsidP="003A6777">
            <w:pPr>
              <w:rPr>
                <w:del w:id="326" w:author="Wigfall, Trevonte" w:date="2021-06-23T10:1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27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28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B7B630C" w14:textId="71BFD019" w:rsidR="003A6777" w:rsidRPr="00FB3EB3" w:rsidDel="00DE0E8F" w:rsidRDefault="003A6777" w:rsidP="003A6777">
            <w:pPr>
              <w:rPr>
                <w:del w:id="329" w:author="Wigfall, Trevonte" w:date="2021-06-23T10:1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30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(archive for 1P, delete for all others)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3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93ACA2" w14:textId="06922DCA" w:rsidR="003A6777" w:rsidRPr="00FB3EB3" w:rsidDel="00DE0E8F" w:rsidRDefault="003A6777" w:rsidP="003A6777">
            <w:pPr>
              <w:rPr>
                <w:del w:id="332" w:author="Wigfall, Trevonte" w:date="2021-06-23T10:11:00Z"/>
                <w:rFonts w:asciiTheme="minorHAnsi" w:hAnsiTheme="minorHAnsi"/>
                <w:b/>
                <w:sz w:val="22"/>
                <w:szCs w:val="22"/>
              </w:rPr>
            </w:pPr>
            <w:del w:id="333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33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52A48F" w14:textId="7F9B6D7B" w:rsidR="003A6777" w:rsidRPr="00FB3EB3" w:rsidDel="00DE0E8F" w:rsidRDefault="003A6777" w:rsidP="003A6777">
            <w:pPr>
              <w:rPr>
                <w:del w:id="335" w:author="Wigfall, Trevonte" w:date="2021-06-23T10:11:00Z"/>
                <w:rFonts w:asciiTheme="minorHAnsi" w:hAnsiTheme="minorHAnsi"/>
                <w:b/>
                <w:sz w:val="22"/>
                <w:szCs w:val="22"/>
              </w:rPr>
            </w:pPr>
            <w:del w:id="336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33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87FD665" w14:textId="4F900B3C" w:rsidR="003A6777" w:rsidRPr="00FB3EB3" w:rsidDel="00DE0E8F" w:rsidRDefault="003A6777" w:rsidP="003A6777">
            <w:pPr>
              <w:rPr>
                <w:del w:id="338" w:author="Wigfall, Trevonte" w:date="2021-06-23T10:11:00Z"/>
                <w:rFonts w:ascii="Arial" w:hAnsi="Arial" w:cs="Arial"/>
                <w:b/>
                <w:sz w:val="24"/>
                <w:szCs w:val="24"/>
              </w:rPr>
            </w:pPr>
            <w:del w:id="33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"https://share.antheminc.com/teams/AppEnvrMgmt/trizettosupport/Shared%20Documents/ClaimsXten/Procedures/How-to%20Docs/How_To_Archive_Or_Delete_CXT_Logs_MASTER.docx"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Archive or Delete the existing CXT logs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34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50AF5D" w14:textId="38523910" w:rsidR="003A6777" w:rsidRPr="00FB3EB3" w:rsidDel="00DE0E8F" w:rsidRDefault="003A6777" w:rsidP="003A6777">
            <w:pPr>
              <w:rPr>
                <w:del w:id="341" w:author="Wigfall, Trevonte" w:date="2021-06-23T10:1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42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34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647859" w14:textId="2B4327FC" w:rsidR="003A6777" w:rsidRPr="00D6319E" w:rsidDel="00DE0E8F" w:rsidRDefault="003A6777" w:rsidP="003A6777">
            <w:pPr>
              <w:rPr>
                <w:del w:id="344" w:author="Wigfall, Trevonte" w:date="2021-06-23T10:11:00Z"/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45" w:author="Wigfall, Trevonte" w:date="2021-07-15T11:27:00Z">
                  <w:rPr>
                    <w:del w:id="346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47" w:author="Wigfall, Trevonte" w:date="2021-06-11T18:06:00Z">
              <w:r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8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FB3EB3" w:rsidDel="00DE0E8F" w14:paraId="36A3A6A4" w14:textId="6DC1878B" w:rsidTr="008A2A0F">
        <w:trPr>
          <w:trHeight w:val="557"/>
          <w:del w:id="350" w:author="Wigfall, Trevonte" w:date="2021-06-23T10:11:00Z"/>
          <w:trPrChange w:id="35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32B51EB" w14:textId="238258F3" w:rsidR="003A6777" w:rsidRPr="001B0019" w:rsidDel="00DE0E8F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53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354" w:author="Wigfall, Trevonte" w:date="2021-06-08T13:53:00Z">
                  <w:rPr>
                    <w:del w:id="355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6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FF25FA4" w14:textId="5A9B317A" w:rsidR="003A6777" w:rsidRPr="001B0019" w:rsidDel="00DE0E8F" w:rsidRDefault="003A6777" w:rsidP="003A6777">
            <w:pPr>
              <w:rPr>
                <w:del w:id="357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358" w:author="Wigfall, Trevonte" w:date="2021-06-08T13:53:00Z">
                  <w:rPr>
                    <w:del w:id="359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4BE40F" w14:textId="5A6C29F4" w:rsidR="003A6777" w:rsidRPr="001B0019" w:rsidDel="00DE0E8F" w:rsidRDefault="003A6777" w:rsidP="003A6777">
            <w:pPr>
              <w:rPr>
                <w:del w:id="361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362" w:author="Wigfall, Trevonte" w:date="2021-06-08T13:53:00Z">
                  <w:rPr>
                    <w:del w:id="363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64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6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6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A78D6E2" w14:textId="53B61DCA" w:rsidR="003A6777" w:rsidRPr="001B0019" w:rsidDel="00440061" w:rsidRDefault="003A6777" w:rsidP="003A6777">
            <w:pPr>
              <w:rPr>
                <w:del w:id="367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368" w:author="Wigfall, Trevonte" w:date="2021-06-08T13:53:00Z">
                  <w:rPr>
                    <w:del w:id="369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del w:id="370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7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 except reporting</w:delText>
              </w:r>
            </w:del>
          </w:p>
          <w:p w14:paraId="67F2C875" w14:textId="03E7C840" w:rsidR="003A6777" w:rsidRPr="001B0019" w:rsidDel="00DE0E8F" w:rsidRDefault="003A6777" w:rsidP="003A6777">
            <w:pPr>
              <w:rPr>
                <w:del w:id="372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373" w:author="Wigfall, Trevonte" w:date="2021-06-08T13:53:00Z">
                  <w:rPr>
                    <w:del w:id="374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75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80117D4" w14:textId="27BC686F" w:rsidR="003A6777" w:rsidRPr="001B0019" w:rsidDel="00DE0E8F" w:rsidRDefault="003A6777" w:rsidP="003A6777">
            <w:pPr>
              <w:rPr>
                <w:del w:id="376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377" w:author="Wigfall, Trevonte" w:date="2021-06-08T13:53:00Z">
                  <w:rPr>
                    <w:del w:id="378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79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8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1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FC0C5E" w14:textId="3896548D" w:rsidR="003A6777" w:rsidRPr="001B0019" w:rsidDel="00DE0E8F" w:rsidRDefault="003A6777" w:rsidP="003A6777">
            <w:pPr>
              <w:rPr>
                <w:del w:id="382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383" w:author="Wigfall, Trevonte" w:date="2021-06-08T13:53:00Z">
                  <w:rPr>
                    <w:del w:id="384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85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8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C73184A" w14:textId="78181582" w:rsidR="003A6777" w:rsidRPr="001B0019" w:rsidDel="00440061" w:rsidRDefault="003A6777" w:rsidP="003A6777">
            <w:pPr>
              <w:rPr>
                <w:del w:id="388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89" w:author="Wigfall, Trevonte" w:date="2021-06-08T13:53:00Z">
                  <w:rPr>
                    <w:del w:id="390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del w:id="391" w:author="Wigfall, Trevonte" w:date="2021-06-11T18:06:00Z">
              <w:r w:rsidRPr="001B0019" w:rsidDel="00440061">
                <w:rPr>
                  <w:strike/>
                  <w:rPrChange w:id="392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393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B0019" w:rsidDel="00440061">
                <w:rPr>
                  <w:strike/>
                  <w:rPrChange w:id="39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9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Backup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9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267793D2" w14:textId="59616790" w:rsidR="003A6777" w:rsidRPr="001B0019" w:rsidDel="00DE0E8F" w:rsidRDefault="003A6777" w:rsidP="003A6777">
            <w:pPr>
              <w:rPr>
                <w:del w:id="397" w:author="Wigfall, Trevonte" w:date="2021-06-23T10:11:00Z"/>
                <w:strike/>
                <w:rPrChange w:id="398" w:author="Wigfall, Trevonte" w:date="2021-06-08T13:53:00Z">
                  <w:rPr>
                    <w:del w:id="399" w:author="Wigfall, Trevonte" w:date="2021-06-23T10:11:00Z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40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546E96F6" w14:textId="040E4C17" w:rsidR="003A6777" w:rsidRPr="001B0019" w:rsidDel="00DE0E8F" w:rsidRDefault="003A6777" w:rsidP="003A6777">
            <w:pPr>
              <w:rPr>
                <w:del w:id="401" w:author="Wigfall, Trevonte" w:date="2021-06-23T10:11:00Z"/>
                <w:rFonts w:ascii="Calibri" w:hAnsi="Calibri"/>
                <w:strike/>
                <w:color w:val="000000"/>
                <w:sz w:val="22"/>
                <w:szCs w:val="22"/>
                <w:rPrChange w:id="402" w:author="Wigfall, Trevonte" w:date="2021-06-08T13:53:00Z">
                  <w:rPr>
                    <w:del w:id="403" w:author="Wigfall, Trevonte" w:date="2021-06-23T10:11:00Z"/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del w:id="404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05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Files backed up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0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233A2" w14:textId="2C0C450B" w:rsidR="003A6777" w:rsidRPr="00D6319E" w:rsidDel="00DE0E8F" w:rsidRDefault="003A6777" w:rsidP="003A6777">
            <w:pPr>
              <w:rPr>
                <w:del w:id="407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408" w:author="Wigfall, Trevonte" w:date="2021-07-15T11:27:00Z">
                  <w:rPr>
                    <w:del w:id="409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10" w:author="Wigfall, Trevonte" w:date="2021-06-11T18:06:00Z">
              <w:r w:rsidRPr="00D6319E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411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D6319E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412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3024B8" w:rsidDel="00DE0E8F" w14:paraId="3A072407" w14:textId="09ACDC37" w:rsidTr="008A2A0F">
        <w:trPr>
          <w:trHeight w:val="557"/>
          <w:del w:id="413" w:author="Wigfall, Trevonte" w:date="2021-06-23T10:11:00Z"/>
          <w:trPrChange w:id="41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15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3CC4C9" w14:textId="3479C374" w:rsidR="003A6777" w:rsidRPr="001B0019" w:rsidDel="00DE0E8F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16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417" w:author="Wigfall, Trevonte" w:date="2021-06-08T13:53:00Z">
                  <w:rPr>
                    <w:del w:id="418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19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561961" w14:textId="3E4BF89B" w:rsidR="003A6777" w:rsidRPr="001B0019" w:rsidDel="00DE0E8F" w:rsidRDefault="003A6777" w:rsidP="003A6777">
            <w:pPr>
              <w:rPr>
                <w:del w:id="420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421" w:author="Wigfall, Trevonte" w:date="2021-06-08T13:53:00Z">
                  <w:rPr>
                    <w:del w:id="422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3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186739" w14:textId="5906296F" w:rsidR="003A6777" w:rsidRPr="001B0019" w:rsidDel="00DE0E8F" w:rsidRDefault="003A6777" w:rsidP="003A6777">
            <w:pPr>
              <w:rPr>
                <w:del w:id="424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425" w:author="Wigfall, Trevonte" w:date="2021-06-08T13:53:00Z">
                  <w:rPr>
                    <w:del w:id="426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27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2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29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E3CA60A" w14:textId="40408862" w:rsidR="003A6777" w:rsidRPr="001B0019" w:rsidDel="00440061" w:rsidRDefault="003A6777" w:rsidP="003A6777">
            <w:pPr>
              <w:rPr>
                <w:del w:id="430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431" w:author="Wigfall, Trevonte" w:date="2021-06-08T13:53:00Z">
                  <w:rPr>
                    <w:del w:id="432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3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3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</w:delText>
              </w:r>
            </w:del>
          </w:p>
          <w:p w14:paraId="17BA872E" w14:textId="348B9C64" w:rsidR="003A6777" w:rsidRPr="001B0019" w:rsidDel="00DE0E8F" w:rsidRDefault="003A6777" w:rsidP="003A6777">
            <w:pPr>
              <w:rPr>
                <w:del w:id="435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436" w:author="Wigfall, Trevonte" w:date="2021-06-08T13:53:00Z">
                  <w:rPr>
                    <w:del w:id="437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38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9E0B65E" w14:textId="4A706350" w:rsidR="003A6777" w:rsidRPr="001B0019" w:rsidDel="00DE0E8F" w:rsidRDefault="003A6777" w:rsidP="003A6777">
            <w:pPr>
              <w:rPr>
                <w:del w:id="439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440" w:author="Wigfall, Trevonte" w:date="2021-06-08T13:53:00Z">
                  <w:rPr>
                    <w:del w:id="441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42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4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4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C11900" w14:textId="6E9542D3" w:rsidR="003A6777" w:rsidRPr="001B0019" w:rsidDel="00DE0E8F" w:rsidRDefault="003A6777" w:rsidP="003A6777">
            <w:pPr>
              <w:rPr>
                <w:del w:id="445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446" w:author="Wigfall, Trevonte" w:date="2021-06-08T13:53:00Z">
                  <w:rPr>
                    <w:del w:id="447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4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4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6E90192" w14:textId="64368F85" w:rsidR="003A6777" w:rsidRPr="001B0019" w:rsidDel="00440061" w:rsidRDefault="003A6777" w:rsidP="003A6777">
            <w:pPr>
              <w:rPr>
                <w:del w:id="451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52" w:author="Wigfall, Trevonte" w:date="2021-06-08T13:53:00Z">
                  <w:rPr>
                    <w:del w:id="453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del w:id="454" w:author="Wigfall, Trevonte" w:date="2021-06-11T18:06:00Z">
              <w:r w:rsidRPr="001B0019" w:rsidDel="00440061">
                <w:rPr>
                  <w:strike/>
                  <w:rPrChange w:id="455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456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1B0019" w:rsidDel="00440061">
                <w:rPr>
                  <w:strike/>
                  <w:rPrChange w:id="45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5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UNinstall Custom Release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5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73EE1F85" w14:textId="1C2CD2AF" w:rsidR="003A6777" w:rsidRPr="001B0019" w:rsidDel="00440061" w:rsidRDefault="003A6777" w:rsidP="003A6777">
            <w:pPr>
              <w:rPr>
                <w:del w:id="460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61" w:author="Wigfall, Trevonte" w:date="2021-06-08T13:53:00Z">
                  <w:rPr>
                    <w:del w:id="462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113C1739" w14:textId="35BFF15B" w:rsidR="003A6777" w:rsidRPr="001B0019" w:rsidDel="00DE0E8F" w:rsidRDefault="003A6777" w:rsidP="003A6777">
            <w:pPr>
              <w:rPr>
                <w:del w:id="463" w:author="Wigfall, Trevonte" w:date="2021-06-23T10:11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64" w:author="Wigfall, Trevonte" w:date="2021-06-08T13:53:00Z">
                  <w:rPr>
                    <w:del w:id="465" w:author="Wigfall, Trevonte" w:date="2021-06-23T10:11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466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9539A62" w14:textId="15F7DAD9" w:rsidR="003A6777" w:rsidRPr="001B0019" w:rsidDel="00DE0E8F" w:rsidRDefault="003A6777" w:rsidP="003A6777">
            <w:pPr>
              <w:rPr>
                <w:del w:id="467" w:author="Wigfall, Trevonte" w:date="2021-06-23T10:11:00Z"/>
                <w:rFonts w:ascii="Calibri" w:hAnsi="Calibri"/>
                <w:strike/>
                <w:color w:val="000000"/>
                <w:sz w:val="22"/>
                <w:szCs w:val="22"/>
                <w:rPrChange w:id="468" w:author="Wigfall, Trevonte" w:date="2021-06-08T13:53:00Z">
                  <w:rPr>
                    <w:del w:id="469" w:author="Wigfall, Trevonte" w:date="2021-06-23T10:11:00Z"/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del w:id="470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71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Custom application removed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72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566FAE" w14:textId="1FE0AF2C" w:rsidR="003A6777" w:rsidRPr="00D6319E" w:rsidDel="00DE0E8F" w:rsidRDefault="003A6777" w:rsidP="003A6777">
            <w:pPr>
              <w:rPr>
                <w:del w:id="473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474" w:author="Wigfall, Trevonte" w:date="2021-07-15T11:27:00Z">
                  <w:rPr>
                    <w:del w:id="475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76" w:author="Wigfall, Trevonte" w:date="2021-06-11T18:06:00Z">
              <w:r w:rsidRPr="00D6319E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47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D6319E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478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3024B8" w:rsidDel="00DE0E8F" w14:paraId="676D87C6" w14:textId="6464ADF1" w:rsidTr="008A2A0F">
        <w:trPr>
          <w:trHeight w:val="557"/>
          <w:del w:id="479" w:author="Wigfall, Trevonte" w:date="2021-06-23T10:11:00Z"/>
          <w:trPrChange w:id="48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481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FDF4C3" w14:textId="4788EA6B" w:rsidR="003A6777" w:rsidRPr="001B0019" w:rsidDel="00DE0E8F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82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483" w:author="Wigfall, Trevonte" w:date="2021-06-08T13:53:00Z">
                  <w:rPr>
                    <w:del w:id="484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485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A3BCF9" w14:textId="6A95ECCD" w:rsidR="003A6777" w:rsidRPr="001B0019" w:rsidDel="00DE0E8F" w:rsidRDefault="003A6777" w:rsidP="003A6777">
            <w:pPr>
              <w:rPr>
                <w:del w:id="486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487" w:author="Wigfall, Trevonte" w:date="2021-06-08T13:53:00Z">
                  <w:rPr>
                    <w:del w:id="488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489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957805" w14:textId="66DE29F6" w:rsidR="003A6777" w:rsidRPr="001B0019" w:rsidDel="00DE0E8F" w:rsidRDefault="003A6777" w:rsidP="003A6777">
            <w:pPr>
              <w:rPr>
                <w:del w:id="490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491" w:author="Wigfall, Trevonte" w:date="2021-06-08T13:53:00Z">
                  <w:rPr>
                    <w:del w:id="492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9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9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95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C2A304E" w14:textId="73FCB90D" w:rsidR="003A6777" w:rsidRPr="001B0019" w:rsidDel="00440061" w:rsidRDefault="003A6777" w:rsidP="003A6777">
            <w:pPr>
              <w:rPr>
                <w:del w:id="496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497" w:author="Wigfall, Trevonte" w:date="2021-06-08T13:53:00Z">
                  <w:rPr>
                    <w:del w:id="498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99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0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</w:delText>
              </w:r>
            </w:del>
          </w:p>
          <w:p w14:paraId="0D031FC0" w14:textId="41541D23" w:rsidR="003A6777" w:rsidRPr="001B0019" w:rsidDel="00DE0E8F" w:rsidRDefault="003A6777" w:rsidP="003A6777">
            <w:pPr>
              <w:rPr>
                <w:del w:id="501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502" w:author="Wigfall, Trevonte" w:date="2021-06-08T13:53:00Z">
                  <w:rPr>
                    <w:del w:id="503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04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E5D04E" w14:textId="259C2E93" w:rsidR="003A6777" w:rsidRPr="001B0019" w:rsidDel="00DE0E8F" w:rsidRDefault="003A6777" w:rsidP="003A6777">
            <w:pPr>
              <w:rPr>
                <w:del w:id="505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506" w:author="Wigfall, Trevonte" w:date="2021-06-08T13:53:00Z">
                  <w:rPr>
                    <w:del w:id="507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0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50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10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752C15" w14:textId="470C6D41" w:rsidR="003A6777" w:rsidRPr="001B0019" w:rsidDel="00DE0E8F" w:rsidRDefault="003A6777" w:rsidP="003A6777">
            <w:pPr>
              <w:rPr>
                <w:del w:id="511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512" w:author="Wigfall, Trevonte" w:date="2021-06-08T13:53:00Z">
                  <w:rPr>
                    <w:del w:id="513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14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51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1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3A6777" w:rsidRPr="001B0019" w:rsidDel="00440061" w14:paraId="77C1A6B7" w14:textId="1349DA4D" w:rsidTr="00240F73">
              <w:trPr>
                <w:trHeight w:val="300"/>
                <w:del w:id="517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9031D" w14:textId="2DD67C11" w:rsidR="003A6777" w:rsidRPr="001B0019" w:rsidDel="00440061" w:rsidRDefault="003A6777" w:rsidP="003A6777">
                  <w:pPr>
                    <w:rPr>
                      <w:del w:id="518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519" w:author="Wigfall, Trevonte" w:date="2021-06-08T13:53:00Z">
                        <w:rPr>
                          <w:del w:id="520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del w:id="521" w:author="Wigfall, Trevonte" w:date="2021-06-11T18:06:00Z">
                    <w:r w:rsidRPr="001B0019" w:rsidDel="00440061">
                      <w:rPr>
                        <w:strike/>
                        <w:rPrChange w:id="522" w:author="Wigfall, Trevonte" w:date="2021-06-08T13:53:00Z">
                          <w:rPr/>
                        </w:rPrChange>
                      </w:rPr>
                      <w:fldChar w:fldCharType="begin"/>
                    </w:r>
                    <w:r w:rsidRPr="001B0019" w:rsidDel="00440061">
                      <w:rPr>
                        <w:strike/>
                        <w:rPrChange w:id="523" w:author="Wigfall, Trevonte" w:date="2021-06-08T13:53:00Z">
                          <w:rPr/>
                        </w:rPrChange>
                      </w:rPr>
                      <w:delInstrText xml:space="preserve"> HYPERLINK "file:///\\\\agpcorp\\apps\\Local\\EMT\\COTS\\McKesson\\ClaimsXten\\v6.0\\Docs%20%20(Internal)\\CXT_Installation_Guide-Custom_Release_AUTOMATED.docx" </w:delInstrText>
                    </w:r>
                    <w:r w:rsidRPr="001B0019" w:rsidDel="00440061">
                      <w:rPr>
                        <w:strike/>
                        <w:rPrChange w:id="524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1B0019" w:rsidDel="00440061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525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delText>Install Custom Release</w:delText>
                    </w:r>
                    <w:r w:rsidRPr="001B0019" w:rsidDel="00440061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526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end"/>
                    </w:r>
                    <w:r w:rsidRPr="001B0019" w:rsidDel="00440061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527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805696" behindDoc="0" locked="0" layoutInCell="1" allowOverlap="1" wp14:anchorId="72E435A8" wp14:editId="37EB670B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" name="Text Box 3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453D6933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3" o:spid="_x0000_s1026" type="#_x0000_t202" style="position:absolute;margin-left:73.5pt;margin-top:-3pt;width:14.25pt;height:21pt;z-index:251805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1B0019" w:rsidDel="00440061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528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806720" behindDoc="0" locked="0" layoutInCell="1" allowOverlap="1" wp14:anchorId="5CDCD1F5" wp14:editId="1E6F905A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2" name="Text Box 2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1A0CB34F" w14:textId="77777777" w:rsidR="003A6777" w:rsidRDefault="003A6777" w:rsidP="004824F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5CDCD1F5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" o:spid="_x0000_s1026" type="#_x0000_t202" style="position:absolute;margin-left:78.75pt;margin-top:-15pt;width:18pt;height:21pt;z-index:251806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  <v:textbox style="mso-fit-shape-to-text:t">
                                <w:txbxContent>
                                  <w:p w14:paraId="1A0CB34F" w14:textId="77777777" w:rsidR="003A6777" w:rsidRDefault="003A6777" w:rsidP="004824F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del>
                </w:p>
                <w:p w14:paraId="74478B8D" w14:textId="18626F05" w:rsidR="003A6777" w:rsidRPr="001B0019" w:rsidDel="00440061" w:rsidRDefault="003A6777" w:rsidP="003A6777">
                  <w:pPr>
                    <w:rPr>
                      <w:del w:id="529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530" w:author="Wigfall, Trevonte" w:date="2021-06-08T13:53:00Z">
                        <w:rPr>
                          <w:del w:id="531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5B25BC7B" w14:textId="66936CBC" w:rsidR="003A6777" w:rsidRPr="001B0019" w:rsidDel="00DE0E8F" w:rsidRDefault="003A6777" w:rsidP="003A6777">
            <w:pPr>
              <w:rPr>
                <w:del w:id="532" w:author="Wigfall, Trevonte" w:date="2021-06-23T10:11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533" w:author="Wigfall, Trevonte" w:date="2021-06-08T13:53:00Z">
                  <w:rPr>
                    <w:del w:id="534" w:author="Wigfall, Trevonte" w:date="2021-06-23T10:11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35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51BC9A37" w14:textId="0877FAEE" w:rsidR="003A6777" w:rsidRPr="001B0019" w:rsidDel="00DE0E8F" w:rsidRDefault="003A6777" w:rsidP="003A6777">
            <w:pPr>
              <w:rPr>
                <w:del w:id="536" w:author="Wigfall, Trevonte" w:date="2021-06-23T10:11:00Z"/>
                <w:rFonts w:ascii="Calibri" w:hAnsi="Calibri"/>
                <w:strike/>
                <w:color w:val="000000"/>
                <w:sz w:val="22"/>
                <w:szCs w:val="22"/>
                <w:rPrChange w:id="537" w:author="Wigfall, Trevonte" w:date="2021-06-08T13:53:00Z">
                  <w:rPr>
                    <w:del w:id="538" w:author="Wigfall, Trevonte" w:date="2021-06-23T10:11:00Z"/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del w:id="539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540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Custom Application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541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752086" w14:textId="0E8A22C6" w:rsidR="003A6777" w:rsidRPr="00D6319E" w:rsidDel="00DE0E8F" w:rsidRDefault="003A6777" w:rsidP="003A6777">
            <w:pPr>
              <w:rPr>
                <w:del w:id="542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543" w:author="Wigfall, Trevonte" w:date="2021-07-15T11:27:00Z">
                  <w:rPr>
                    <w:del w:id="544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545" w:author="Wigfall, Trevonte" w:date="2021-06-11T18:06:00Z">
              <w:r w:rsidRPr="00D6319E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54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D6319E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54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FB3EB3" w14:paraId="7EFA304D" w14:textId="77777777" w:rsidTr="008A2A0F">
        <w:trPr>
          <w:trHeight w:val="557"/>
          <w:trPrChange w:id="54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49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174B20" w14:textId="77777777" w:rsidR="003A6777" w:rsidRPr="00C46E95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550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A9ED88" w14:textId="2AFCD781" w:rsidR="003A6777" w:rsidRPr="00FB3EB3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51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Concurrent w/ previous step</w:t>
              </w:r>
            </w:ins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55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802901" w14:textId="77777777" w:rsidR="003A6777" w:rsidRDefault="003A6777" w:rsidP="003A6777">
            <w:pPr>
              <w:rPr>
                <w:ins w:id="553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554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540A4B41" w14:textId="10B1E55B" w:rsidR="003A6777" w:rsidRPr="00FB3EB3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55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556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5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3A8E872" w14:textId="77777777" w:rsidR="003A6777" w:rsidRPr="00597B9C" w:rsidRDefault="003A6777" w:rsidP="003A6777">
            <w:pPr>
              <w:rPr>
                <w:ins w:id="558" w:author="Wigfall, Trevonte" w:date="2021-06-11T18:06:00Z"/>
                <w:rFonts w:asciiTheme="minorHAnsi" w:hAnsiTheme="minorHAnsi"/>
                <w:sz w:val="22"/>
                <w:szCs w:val="22"/>
              </w:rPr>
            </w:pPr>
            <w:ins w:id="559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TPIC and </w:t>
              </w:r>
              <w:proofErr w:type="spellStart"/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</w:t>
              </w:r>
              <w:proofErr w:type="spellEnd"/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 servers</w:t>
              </w:r>
            </w:ins>
          </w:p>
          <w:p w14:paraId="29F5D614" w14:textId="0C1A2FD0" w:rsidR="003A6777" w:rsidRPr="00FB3EB3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60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Master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6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229275" w14:textId="746D06B8" w:rsidR="003A6777" w:rsidRPr="00FB3EB3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62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63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6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59807F" w14:textId="5C783FA1" w:rsidR="003A6777" w:rsidRPr="00FB3EB3" w:rsidRDefault="003A6777" w:rsidP="003A6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65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66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6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A37ADA" w14:textId="782FACFE" w:rsidR="003A6777" w:rsidRPr="00FB3EB3" w:rsidDel="00440061" w:rsidRDefault="003A6777" w:rsidP="003A6777">
            <w:pPr>
              <w:rPr>
                <w:del w:id="568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569" w:author="Wigfall, Trevonte" w:date="2021-06-11T18:06:00Z"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"file:///\\\\agpcorp\\apps\\Local\\EMT\\COTS\\McKesson\\ClaimsXten\\v6.0\\Docs%20%20(Internal)\\CXT_Installation_Guide-Dictionary-dat_AUTOMATED.docx"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FB3EB3">
                <w:rPr>
                  <w:rFonts w:ascii="Arial" w:hAnsi="Arial" w:cs="Arial"/>
                  <w:b/>
                  <w:sz w:val="24"/>
                  <w:szCs w:val="24"/>
                </w:rPr>
                <w:t xml:space="preserve">  </w:t>
              </w:r>
            </w:ins>
            <w:del w:id="570" w:author="Wigfall, Trevonte" w:date="2021-06-11T18:06:00Z"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Edit Clarifications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12ACDA8F" w14:textId="77777777" w:rsidR="003A6777" w:rsidRDefault="003A6777" w:rsidP="003A6777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7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495FDE" w14:textId="71653972" w:rsidR="003A6777" w:rsidRPr="00FB3EB3" w:rsidRDefault="003A6777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72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 installed</w:t>
              </w:r>
            </w:ins>
            <w:del w:id="573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Edits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57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EF78CC" w14:textId="4005CB83" w:rsidR="003A6777" w:rsidRPr="00D6319E" w:rsidRDefault="002F55CA" w:rsidP="003A6777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75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76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8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580" w:author="Wigfall, Trevonte" w:date="2021-06-11T18:06:00Z">
              <w:r w:rsidR="003A6777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1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3A6777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2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FB3EB3" w:rsidDel="002A024A" w14:paraId="18E2F3E5" w14:textId="21A3E547" w:rsidTr="008A2A0F">
        <w:trPr>
          <w:trHeight w:val="557"/>
          <w:del w:id="583" w:author="Wigfall, Trevonte" w:date="2021-06-27T09:43:00Z"/>
          <w:trPrChange w:id="58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8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1C0676" w14:textId="168F09C7" w:rsidR="003A6777" w:rsidRPr="00C46E95" w:rsidDel="002A024A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86" w:author="Wigfall, Trevonte" w:date="2021-06-27T09:4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8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30CCE2" w14:textId="02272CC1" w:rsidR="003A6777" w:rsidRPr="00FB3EB3" w:rsidDel="002A024A" w:rsidRDefault="003A6777" w:rsidP="003A6777">
            <w:pPr>
              <w:rPr>
                <w:del w:id="588" w:author="Wigfall, Trevonte" w:date="2021-06-27T09:4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589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9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30E925" w14:textId="46A1D5D5" w:rsidR="003A6777" w:rsidRPr="00FB3EB3" w:rsidDel="002A024A" w:rsidRDefault="003A6777" w:rsidP="003A6777">
            <w:pPr>
              <w:rPr>
                <w:del w:id="591" w:author="Wigfall, Trevonte" w:date="2021-06-27T09:4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592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9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76D119F" w14:textId="3DD59332" w:rsidR="003A6777" w:rsidRPr="00597B9C" w:rsidDel="00440061" w:rsidRDefault="003A6777" w:rsidP="003A6777">
            <w:pPr>
              <w:rPr>
                <w:del w:id="594" w:author="Wigfall, Trevonte" w:date="2021-06-11T18:06:00Z"/>
                <w:rFonts w:asciiTheme="minorHAnsi" w:hAnsiTheme="minorHAnsi"/>
                <w:sz w:val="22"/>
                <w:szCs w:val="22"/>
              </w:rPr>
            </w:pPr>
            <w:del w:id="595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and UIApp servers</w:delText>
              </w:r>
            </w:del>
          </w:p>
          <w:p w14:paraId="5E49F127" w14:textId="420618B4" w:rsidR="003A6777" w:rsidRPr="00597B9C" w:rsidDel="002A024A" w:rsidRDefault="003A6777" w:rsidP="003A6777">
            <w:pPr>
              <w:rPr>
                <w:del w:id="596" w:author="Wigfall, Trevonte" w:date="2021-06-27T09:43:00Z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9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B550B0" w14:textId="21BED854" w:rsidR="003A6777" w:rsidRPr="00FB3EB3" w:rsidDel="002A024A" w:rsidRDefault="003A6777" w:rsidP="003A6777">
            <w:pPr>
              <w:rPr>
                <w:del w:id="598" w:author="Wigfall, Trevonte" w:date="2021-06-27T09:43:00Z"/>
                <w:rFonts w:asciiTheme="minorHAnsi" w:hAnsiTheme="minorHAnsi"/>
                <w:b/>
                <w:sz w:val="22"/>
                <w:szCs w:val="22"/>
              </w:rPr>
            </w:pPr>
            <w:del w:id="599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E562E1" w14:textId="459B447D" w:rsidR="003A6777" w:rsidRPr="00FB3EB3" w:rsidDel="002A024A" w:rsidRDefault="003A6777" w:rsidP="003A6777">
            <w:pPr>
              <w:rPr>
                <w:del w:id="601" w:author="Wigfall, Trevonte" w:date="2021-06-27T09:43:00Z"/>
                <w:rFonts w:asciiTheme="minorHAnsi" w:hAnsiTheme="minorHAnsi"/>
                <w:b/>
                <w:sz w:val="22"/>
                <w:szCs w:val="22"/>
              </w:rPr>
            </w:pPr>
            <w:del w:id="602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0F1DA4" w14:textId="367136DD" w:rsidR="003A6777" w:rsidRPr="00FB3EB3" w:rsidDel="002A024A" w:rsidRDefault="003A6777" w:rsidP="003A6777">
            <w:pPr>
              <w:spacing w:after="200" w:line="276" w:lineRule="auto"/>
              <w:rPr>
                <w:del w:id="604" w:author="Wigfall, Trevonte" w:date="2021-06-27T09:43:00Z"/>
                <w:rFonts w:ascii="Arial" w:hAnsi="Arial" w:cs="Arial"/>
                <w:b/>
                <w:sz w:val="24"/>
                <w:szCs w:val="24"/>
              </w:rPr>
            </w:pPr>
            <w:del w:id="60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"file:///\\\\agpcorp\\apps\\Local\\EMT\\COTS\\McKesson\\ClaimsXten\\v6.0\\Docs%20%20(Internal)\\CXT_Installation_Guide-Dictionary-dat_AUTOMATED.docx"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Install new dictionary file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FB3EB3" w:rsidDel="00440061">
                <w:rPr>
                  <w:rFonts w:ascii="Arial" w:hAnsi="Arial" w:cs="Arial"/>
                  <w:b/>
                  <w:sz w:val="24"/>
                  <w:szCs w:val="24"/>
                </w:rPr>
                <w:delText xml:space="preserve"> 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CF0F67E" w14:textId="6CCBCA7B" w:rsidR="003A6777" w:rsidRPr="00FB3EB3" w:rsidDel="002A024A" w:rsidRDefault="003A6777" w:rsidP="003A6777">
            <w:pPr>
              <w:rPr>
                <w:del w:id="607" w:author="Wigfall, Trevonte" w:date="2021-06-27T09:4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608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0E6FC6" w14:textId="005395BB" w:rsidR="003A6777" w:rsidRPr="00D6319E" w:rsidDel="002A024A" w:rsidRDefault="003A6777" w:rsidP="003A6777">
            <w:pPr>
              <w:rPr>
                <w:del w:id="610" w:author="Wigfall, Trevonte" w:date="2021-06-27T09:43:00Z"/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611" w:author="Wigfall, Trevonte" w:date="2021-07-15T11:27:00Z">
                  <w:rPr>
                    <w:del w:id="612" w:author="Wigfall, Trevonte" w:date="2021-06-27T09:43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13" w:author="Wigfall, Trevonte" w:date="2021-06-11T18:06:00Z">
              <w:r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14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1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3024B8" w:rsidDel="00807602" w14:paraId="3A385127" w14:textId="3E5E55FC" w:rsidTr="008A2A0F">
        <w:trPr>
          <w:trHeight w:val="557"/>
          <w:del w:id="616" w:author="Wigfall, Trevonte" w:date="2021-06-23T10:11:00Z"/>
          <w:trPrChange w:id="61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618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B3606C" w14:textId="7D6B6E3E" w:rsidR="003A6777" w:rsidRPr="001B0019" w:rsidDel="00807602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19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620" w:author="Wigfall, Trevonte" w:date="2021-06-08T13:53:00Z">
                  <w:rPr>
                    <w:del w:id="621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622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D86ECF8" w14:textId="1D714AEB" w:rsidR="003A6777" w:rsidRPr="001B0019" w:rsidDel="00807602" w:rsidRDefault="003A6777" w:rsidP="003A6777">
            <w:pPr>
              <w:rPr>
                <w:del w:id="623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624" w:author="Wigfall, Trevonte" w:date="2021-06-08T13:53:00Z">
                  <w:rPr>
                    <w:del w:id="625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26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  <w:rPrChange w:id="627" w:author="Wigfall, Trevonte" w:date="2021-06-08T13:53:00Z">
                    <w:rPr>
                      <w:rFonts w:asciiTheme="minorHAnsi" w:hAnsiTheme="minorHAnsi"/>
                      <w:b/>
                      <w:smallCaps/>
                      <w:color w:val="FF0000"/>
                      <w:sz w:val="22"/>
                      <w:szCs w:val="22"/>
                    </w:rPr>
                  </w:rPrChange>
                </w:rPr>
                <w:delText>EDIT CLARIFICATIONS MUST BE COMPLETE!!!!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628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3DC8DA" w14:textId="12BAD1EB" w:rsidR="003A6777" w:rsidRPr="001B0019" w:rsidDel="00807602" w:rsidRDefault="003A6777" w:rsidP="003A6777">
            <w:pPr>
              <w:rPr>
                <w:del w:id="629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630" w:author="Wigfall, Trevonte" w:date="2021-06-08T13:53:00Z">
                  <w:rPr>
                    <w:del w:id="631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32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3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34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94F161C" w14:textId="5C24A2FB" w:rsidR="003A6777" w:rsidRPr="001B0019" w:rsidDel="00440061" w:rsidRDefault="003A6777" w:rsidP="003A6777">
            <w:pPr>
              <w:rPr>
                <w:del w:id="635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36" w:author="Wigfall, Trevonte" w:date="2021-06-08T13:53:00Z">
                  <w:rPr>
                    <w:del w:id="637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3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3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UIApp Master (Do this all environments EXCEPT the first two DEV environments 3-D and 7-D):  </w:delText>
              </w:r>
            </w:del>
          </w:p>
          <w:p w14:paraId="3A0FEB84" w14:textId="1487D253" w:rsidR="003A6777" w:rsidRPr="001B0019" w:rsidDel="00807602" w:rsidRDefault="003A6777" w:rsidP="003A6777">
            <w:pPr>
              <w:rPr>
                <w:del w:id="640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641" w:author="Wigfall, Trevonte" w:date="2021-06-08T13:53:00Z">
                  <w:rPr>
                    <w:del w:id="642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43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FCAFB67" w14:textId="43F53932" w:rsidR="003A6777" w:rsidRPr="001B0019" w:rsidDel="00807602" w:rsidRDefault="003A6777" w:rsidP="003A6777">
            <w:pPr>
              <w:rPr>
                <w:del w:id="644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645" w:author="Wigfall, Trevonte" w:date="2021-06-08T13:53:00Z">
                  <w:rPr>
                    <w:del w:id="646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47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4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49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46BA" w14:textId="655902F0" w:rsidR="003A6777" w:rsidRPr="001B0019" w:rsidDel="00807602" w:rsidRDefault="003A6777" w:rsidP="003A6777">
            <w:pPr>
              <w:rPr>
                <w:del w:id="650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651" w:author="Wigfall, Trevonte" w:date="2021-06-08T13:53:00Z">
                  <w:rPr>
                    <w:del w:id="652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53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5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5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754322" w14:textId="22D295BE" w:rsidR="003A6777" w:rsidRPr="001B0019" w:rsidDel="00440061" w:rsidRDefault="003A6777" w:rsidP="003A6777">
            <w:pPr>
              <w:rPr>
                <w:del w:id="656" w:author="Wigfall, Trevonte" w:date="2021-06-11T18:06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657" w:author="Wigfall, Trevonte" w:date="2021-06-08T13:53:00Z">
                  <w:rPr>
                    <w:del w:id="658" w:author="Wigfall, Trevonte" w:date="2021-06-11T18:06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del w:id="659" w:author="Wigfall, Trevonte" w:date="2021-06-11T18:06:00Z">
              <w:r w:rsidRPr="001B0019" w:rsidDel="00440061">
                <w:rPr>
                  <w:strike/>
                  <w:rPrChange w:id="660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661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1B0019" w:rsidDel="00440061">
                <w:rPr>
                  <w:strike/>
                  <w:rPrChange w:id="66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6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Import custom rules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6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7B9D490A" w14:textId="03C76ABA" w:rsidR="003A6777" w:rsidRPr="001B0019" w:rsidDel="00807602" w:rsidRDefault="003A6777" w:rsidP="003A6777">
            <w:pPr>
              <w:rPr>
                <w:del w:id="665" w:author="Wigfall, Trevonte" w:date="2021-06-23T10:11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666" w:author="Wigfall, Trevonte" w:date="2021-06-08T13:53:00Z">
                  <w:rPr>
                    <w:del w:id="667" w:author="Wigfall, Trevonte" w:date="2021-06-23T10:11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668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07EEBB" w14:textId="434D37BC" w:rsidR="003A6777" w:rsidRPr="001B0019" w:rsidDel="00807602" w:rsidRDefault="003A6777" w:rsidP="003A6777">
            <w:pPr>
              <w:rPr>
                <w:del w:id="669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670" w:author="Wigfall, Trevonte" w:date="2021-06-08T13:53:00Z">
                  <w:rPr>
                    <w:del w:id="671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72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7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rules imported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674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5E5D91" w14:textId="3292A205" w:rsidR="003A6777" w:rsidRPr="00D6319E" w:rsidDel="00807602" w:rsidRDefault="003A6777" w:rsidP="003A6777">
            <w:pPr>
              <w:rPr>
                <w:del w:id="675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676" w:author="Wigfall, Trevonte" w:date="2021-07-15T11:27:00Z">
                  <w:rPr>
                    <w:del w:id="677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78" w:author="Wigfall, Trevonte" w:date="2021-06-11T18:06:00Z">
              <w:r w:rsidRPr="00D6319E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67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D6319E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68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597B9C" w:rsidDel="00807602" w14:paraId="1A4CB1B3" w14:textId="123DAA48" w:rsidTr="008A2A0F">
        <w:trPr>
          <w:trHeight w:val="557"/>
          <w:del w:id="681" w:author="Wigfall, Trevonte" w:date="2021-06-23T10:11:00Z"/>
          <w:trPrChange w:id="68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8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8E17F7" w14:textId="441578EB" w:rsidR="003A6777" w:rsidRPr="001B0019" w:rsidDel="00807602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84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685" w:author="Wigfall, Trevonte" w:date="2021-06-08T13:53:00Z">
                  <w:rPr>
                    <w:del w:id="686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8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3A2D8D" w14:textId="06CC9715" w:rsidR="003A6777" w:rsidRPr="001B0019" w:rsidDel="00807602" w:rsidRDefault="003A6777" w:rsidP="003A6777">
            <w:pPr>
              <w:rPr>
                <w:del w:id="688" w:author="Wigfall, Trevonte" w:date="2021-06-23T10:11:00Z"/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689" w:author="Wigfall, Trevonte" w:date="2021-06-08T13:53:00Z">
                  <w:rPr>
                    <w:del w:id="690" w:author="Wigfall, Trevonte" w:date="2021-06-23T10:11:00Z"/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91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F27DB9" w14:textId="542C2CBB" w:rsidR="003A6777" w:rsidRPr="001B0019" w:rsidDel="00807602" w:rsidRDefault="003A6777" w:rsidP="003A6777">
            <w:pPr>
              <w:rPr>
                <w:del w:id="692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693" w:author="Wigfall, Trevonte" w:date="2021-06-08T13:53:00Z">
                  <w:rPr>
                    <w:del w:id="694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95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9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9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2CDF3A7" w14:textId="269D017D" w:rsidR="003A6777" w:rsidRPr="001B0019" w:rsidDel="00440061" w:rsidRDefault="003A6777" w:rsidP="003A6777">
            <w:pPr>
              <w:rPr>
                <w:del w:id="698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99" w:author="Wigfall, Trevonte" w:date="2021-06-08T13:53:00Z">
                  <w:rPr>
                    <w:del w:id="700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01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0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All servers except </w:delText>
              </w:r>
            </w:del>
          </w:p>
          <w:p w14:paraId="0D9D7121" w14:textId="3A081958" w:rsidR="003A6777" w:rsidRPr="001B0019" w:rsidDel="00807602" w:rsidRDefault="003A6777" w:rsidP="003A6777">
            <w:pPr>
              <w:rPr>
                <w:del w:id="703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704" w:author="Wigfall, Trevonte" w:date="2021-06-08T13:53:00Z">
                  <w:rPr>
                    <w:del w:id="705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0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09AF2A" w14:textId="01E1C739" w:rsidR="003A6777" w:rsidRPr="001B0019" w:rsidDel="00807602" w:rsidRDefault="003A6777" w:rsidP="003A6777">
            <w:pPr>
              <w:rPr>
                <w:del w:id="707" w:author="Wigfall, Trevonte" w:date="2021-06-23T10:11:00Z"/>
                <w:strike/>
                <w:rPrChange w:id="708" w:author="Wigfall, Trevonte" w:date="2021-06-08T13:53:00Z">
                  <w:rPr>
                    <w:del w:id="709" w:author="Wigfall, Trevonte" w:date="2021-06-23T10:11:00Z"/>
                  </w:rPr>
                </w:rPrChange>
              </w:rPr>
            </w:pPr>
            <w:del w:id="710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1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2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91D698" w14:textId="39C87D6D" w:rsidR="003A6777" w:rsidRPr="001B0019" w:rsidDel="00807602" w:rsidRDefault="003A6777" w:rsidP="003A6777">
            <w:pPr>
              <w:rPr>
                <w:del w:id="713" w:author="Wigfall, Trevonte" w:date="2021-06-23T10:11:00Z"/>
                <w:strike/>
                <w:rPrChange w:id="714" w:author="Wigfall, Trevonte" w:date="2021-06-08T13:53:00Z">
                  <w:rPr>
                    <w:del w:id="715" w:author="Wigfall, Trevonte" w:date="2021-06-23T10:11:00Z"/>
                  </w:rPr>
                </w:rPrChange>
              </w:rPr>
            </w:pPr>
            <w:del w:id="71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1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E25444" w14:textId="6CF50E6C" w:rsidR="003A6777" w:rsidRPr="001B0019" w:rsidDel="00807602" w:rsidRDefault="003A6777" w:rsidP="003A6777">
            <w:pPr>
              <w:spacing w:after="200" w:line="276" w:lineRule="auto"/>
              <w:rPr>
                <w:del w:id="719" w:author="Wigfall, Trevonte" w:date="2021-06-23T10:11:00Z"/>
                <w:rFonts w:ascii="Arial" w:hAnsi="Arial" w:cs="Arial"/>
                <w:b/>
                <w:strike/>
                <w:rPrChange w:id="720" w:author="Wigfall, Trevonte" w:date="2021-06-08T13:53:00Z">
                  <w:rPr>
                    <w:del w:id="721" w:author="Wigfall, Trevonte" w:date="2021-06-23T10:11:00Z"/>
                    <w:rFonts w:ascii="Arial" w:hAnsi="Arial" w:cs="Arial"/>
                    <w:b/>
                  </w:rPr>
                </w:rPrChange>
              </w:rPr>
            </w:pPr>
            <w:del w:id="722" w:author="Wigfall, Trevonte" w:date="2021-06-11T18:06:00Z">
              <w:r w:rsidRPr="001B0019" w:rsidDel="00440061">
                <w:rPr>
                  <w:strike/>
                  <w:rPrChange w:id="723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724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B0019" w:rsidDel="00440061">
                <w:rPr>
                  <w:strike/>
                  <w:rPrChange w:id="72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2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Replace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2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8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C7A6BF" w14:textId="2F67B9CA" w:rsidR="003A6777" w:rsidRPr="001B0019" w:rsidDel="00807602" w:rsidRDefault="003A6777" w:rsidP="003A6777">
            <w:pPr>
              <w:rPr>
                <w:del w:id="729" w:author="Wigfall, Trevonte" w:date="2021-06-23T10:11:00Z"/>
                <w:rFonts w:asciiTheme="minorHAnsi" w:hAnsiTheme="minorHAnsi"/>
                <w:smallCaps/>
                <w:strike/>
                <w:sz w:val="22"/>
                <w:szCs w:val="22"/>
                <w:rPrChange w:id="730" w:author="Wigfall, Trevonte" w:date="2021-06-08T13:53:00Z">
                  <w:rPr>
                    <w:del w:id="731" w:author="Wigfall, Trevonte" w:date="2021-06-23T10:11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del w:id="732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33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replaced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3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54B266" w14:textId="34D609AB" w:rsidR="003A6777" w:rsidRPr="00D6319E" w:rsidDel="00807602" w:rsidRDefault="003A6777" w:rsidP="003A6777">
            <w:pPr>
              <w:rPr>
                <w:del w:id="735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736" w:author="Wigfall, Trevonte" w:date="2021-07-15T11:27:00Z">
                  <w:rPr>
                    <w:del w:id="737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38" w:author="Wigfall, Trevonte" w:date="2021-06-11T18:06:00Z">
              <w:r w:rsidRPr="00D6319E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73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D6319E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74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597B9C" w:rsidDel="00807602" w14:paraId="3A081148" w14:textId="04456C1D" w:rsidTr="008A2A0F">
        <w:trPr>
          <w:trHeight w:val="557"/>
          <w:del w:id="741" w:author="Wigfall, Trevonte" w:date="2021-06-23T10:11:00Z"/>
          <w:trPrChange w:id="74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43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49CDD0" w14:textId="62BA58BB" w:rsidR="003A6777" w:rsidRPr="001B0019" w:rsidDel="00807602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744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745" w:author="Wigfall, Trevonte" w:date="2021-06-08T13:53:00Z">
                  <w:rPr>
                    <w:del w:id="746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747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69575E" w14:textId="21EAF034" w:rsidR="003A6777" w:rsidRPr="001B0019" w:rsidDel="00807602" w:rsidRDefault="003A6777" w:rsidP="003A6777">
            <w:pPr>
              <w:rPr>
                <w:del w:id="748" w:author="Wigfall, Trevonte" w:date="2021-06-23T10:11:00Z"/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749" w:author="Wigfall, Trevonte" w:date="2021-06-08T13:53:00Z">
                  <w:rPr>
                    <w:del w:id="750" w:author="Wigfall, Trevonte" w:date="2021-06-23T10:11:00Z"/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751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496A78" w14:textId="20E9FDB1" w:rsidR="003A6777" w:rsidRPr="001B0019" w:rsidDel="00807602" w:rsidRDefault="003A6777" w:rsidP="003A6777">
            <w:pPr>
              <w:rPr>
                <w:del w:id="752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753" w:author="Wigfall, Trevonte" w:date="2021-06-08T13:53:00Z">
                  <w:rPr>
                    <w:del w:id="754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55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5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57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08655B6" w14:textId="34667D9F" w:rsidR="003A6777" w:rsidRPr="001B0019" w:rsidDel="00440061" w:rsidRDefault="003A6777" w:rsidP="003A6777">
            <w:pPr>
              <w:rPr>
                <w:del w:id="758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759" w:author="Wigfall, Trevonte" w:date="2021-06-08T13:53:00Z">
                  <w:rPr>
                    <w:del w:id="760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61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6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TPIC and UIApp </w:delText>
              </w:r>
            </w:del>
          </w:p>
          <w:p w14:paraId="5C92F1F8" w14:textId="49C02F94" w:rsidR="003A6777" w:rsidRPr="001B0019" w:rsidDel="00807602" w:rsidRDefault="003A6777" w:rsidP="003A6777">
            <w:pPr>
              <w:rPr>
                <w:del w:id="763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rPrChange w:id="764" w:author="Wigfall, Trevonte" w:date="2021-06-08T13:53:00Z">
                  <w:rPr>
                    <w:del w:id="765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66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C59A28B" w14:textId="07CFA358" w:rsidR="003A6777" w:rsidRPr="001B0019" w:rsidDel="00807602" w:rsidRDefault="003A6777" w:rsidP="003A6777">
            <w:pPr>
              <w:rPr>
                <w:del w:id="767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768" w:author="Wigfall, Trevonte" w:date="2021-06-08T13:53:00Z">
                  <w:rPr>
                    <w:del w:id="769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770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7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72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5BD741A" w14:textId="54C66265" w:rsidR="003A6777" w:rsidRPr="001B0019" w:rsidDel="00807602" w:rsidRDefault="003A6777" w:rsidP="003A6777">
            <w:pPr>
              <w:rPr>
                <w:del w:id="773" w:author="Wigfall, Trevonte" w:date="2021-06-23T10:11:00Z"/>
                <w:rFonts w:asciiTheme="minorHAnsi" w:hAnsiTheme="minorHAnsi"/>
                <w:b/>
                <w:strike/>
                <w:sz w:val="22"/>
                <w:szCs w:val="22"/>
                <w:rPrChange w:id="774" w:author="Wigfall, Trevonte" w:date="2021-06-08T13:53:00Z">
                  <w:rPr>
                    <w:del w:id="775" w:author="Wigfall, Trevonte" w:date="2021-06-23T10:1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77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7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7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1BFFD5" w14:textId="43F8413A" w:rsidR="003A6777" w:rsidRPr="001B0019" w:rsidDel="00807602" w:rsidRDefault="003A6777" w:rsidP="003A6777">
            <w:pPr>
              <w:spacing w:after="200" w:line="276" w:lineRule="auto"/>
              <w:rPr>
                <w:del w:id="779" w:author="Wigfall, Trevonte" w:date="2021-06-23T10:11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780" w:author="Wigfall, Trevonte" w:date="2021-06-08T13:53:00Z">
                  <w:rPr>
                    <w:del w:id="781" w:author="Wigfall, Trevonte" w:date="2021-06-23T10:11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del w:id="782" w:author="Wigfall, Trevonte" w:date="2021-06-11T18:06:00Z">
              <w:r w:rsidRPr="001B0019" w:rsidDel="00440061">
                <w:rPr>
                  <w:strike/>
                  <w:rPrChange w:id="783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784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1B0019" w:rsidDel="00440061">
                <w:rPr>
                  <w:strike/>
                  <w:rPrChange w:id="78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8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Edit Nthost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8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88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3267EB" w14:textId="4ACB5748" w:rsidR="003A6777" w:rsidRPr="001B0019" w:rsidDel="00807602" w:rsidRDefault="003A6777" w:rsidP="003A6777">
            <w:pPr>
              <w:rPr>
                <w:del w:id="789" w:author="Wigfall, Trevonte" w:date="2021-06-23T10:11:00Z"/>
                <w:rFonts w:asciiTheme="minorHAnsi" w:hAnsiTheme="minorHAnsi"/>
                <w:smallCaps/>
                <w:strike/>
                <w:sz w:val="22"/>
                <w:szCs w:val="22"/>
                <w:rPrChange w:id="790" w:author="Wigfall, Trevonte" w:date="2021-06-08T13:53:00Z">
                  <w:rPr>
                    <w:del w:id="791" w:author="Wigfall, Trevonte" w:date="2021-06-23T10:11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del w:id="792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93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edited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794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C97E88" w14:textId="31E6F4AD" w:rsidR="003A6777" w:rsidRPr="00D6319E" w:rsidDel="00807602" w:rsidRDefault="003A6777" w:rsidP="003A6777">
            <w:pPr>
              <w:rPr>
                <w:del w:id="795" w:author="Wigfall, Trevonte" w:date="2021-06-23T10:11:00Z"/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796" w:author="Wigfall, Trevonte" w:date="2021-07-15T11:27:00Z">
                  <w:rPr>
                    <w:del w:id="797" w:author="Wigfall, Trevonte" w:date="2021-06-23T10:11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98" w:author="Wigfall, Trevonte" w:date="2021-06-11T18:06:00Z">
              <w:r w:rsidRPr="00D6319E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79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D6319E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80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597B9C" w14:paraId="456DA54E" w14:textId="77777777" w:rsidTr="008A2A0F">
        <w:trPr>
          <w:trHeight w:val="557"/>
          <w:trPrChange w:id="80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0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8BC3E2" w14:textId="77777777" w:rsidR="003A6777" w:rsidRPr="001B0019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803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804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E68EF1" w14:textId="77777777" w:rsidR="003A6777" w:rsidRPr="001B0019" w:rsidRDefault="003A6777" w:rsidP="003A677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0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80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068538" w14:textId="76B620BF" w:rsidR="003A6777" w:rsidRPr="001B0019" w:rsidRDefault="003A6777" w:rsidP="003A677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07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80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0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1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D0C9A7" w14:textId="77777777" w:rsidR="003A6777" w:rsidRDefault="003A6777" w:rsidP="003A6777">
            <w:pPr>
              <w:rPr>
                <w:ins w:id="811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812" w:author="Wigfall, Trevonte" w:date="2021-06-11T18:06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Servers</w:t>
              </w:r>
            </w:ins>
          </w:p>
          <w:p w14:paraId="7331B518" w14:textId="06D4C9A3" w:rsidR="003A6777" w:rsidRPr="001B0019" w:rsidDel="00440061" w:rsidRDefault="003A6777" w:rsidP="003A6777">
            <w:pPr>
              <w:rPr>
                <w:del w:id="813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814" w:author="Wigfall, Trevonte" w:date="2021-06-08T13:53:00Z">
                  <w:rPr>
                    <w:del w:id="815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16" w:author="Wigfall, Trevonte" w:date="2021-06-11T18:06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 xml:space="preserve"> </w:t>
              </w:r>
            </w:ins>
            <w:del w:id="817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1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TPPUI and c3 servers</w:delText>
              </w:r>
            </w:del>
          </w:p>
          <w:p w14:paraId="54FD4E62" w14:textId="00D419E5" w:rsidR="003A6777" w:rsidRPr="001B0019" w:rsidRDefault="003A6777" w:rsidP="003A6777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19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2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4B4D866" w14:textId="6819DA9E" w:rsidR="003A6777" w:rsidRPr="001B0019" w:rsidRDefault="003A6777" w:rsidP="003A6777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21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22" w:author="Wigfall, Trevonte" w:date="2021-06-11T18:06:00Z">
              <w:r w:rsidRPr="00217E9F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23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2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2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DE8FE0" w14:textId="5C020690" w:rsidR="003A6777" w:rsidRPr="001B0019" w:rsidRDefault="003A6777" w:rsidP="003A6777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26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27" w:author="Wigfall, Trevonte" w:date="2021-06-11T18:06:00Z">
              <w:r w:rsidRPr="00217E9F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2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2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83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7E1" w14:textId="7C627D05" w:rsidR="003A6777" w:rsidRPr="001B0019" w:rsidRDefault="003A6777" w:rsidP="003A6777">
            <w:pPr>
              <w:spacing w:after="200" w:line="276" w:lineRule="auto"/>
              <w:rPr>
                <w:rFonts w:ascii="Arial" w:hAnsi="Arial" w:cs="Arial"/>
                <w:strike/>
                <w:sz w:val="24"/>
                <w:szCs w:val="24"/>
                <w:rPrChange w:id="831" w:author="Wigfall, Trevonte" w:date="2021-06-08T13:53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832" w:author="Wigfall, Trevonte" w:date="2021-06-11T18:06:00Z"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"file:///\\\\agpcorp\\apps\\Local\\EMT\\COTS\\McKesson\\ClaimsXten\\v6.0\\Docs%20%20(Internal)\\CXT_Installation_Guide-TPIC_Metadata_XML_AUTOMATED.docx" </w:instrText>
              </w:r>
              <w:r>
                <w:fldChar w:fldCharType="separate"/>
              </w:r>
              <w:r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  <w:r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ins>
            <w:del w:id="833" w:author="Wigfall, Trevonte" w:date="2021-06-11T18:06:00Z">
              <w:r w:rsidRPr="001B0019" w:rsidDel="00440061">
                <w:rPr>
                  <w:strike/>
                  <w:rPrChange w:id="834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835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1B0019" w:rsidDel="00440061">
                <w:rPr>
                  <w:strike/>
                  <w:rPrChange w:id="83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3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Edit Web.Config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3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83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C636DD2" w14:textId="1A0A2F15" w:rsidR="003A6777" w:rsidRPr="001B0019" w:rsidRDefault="003A6777" w:rsidP="003A6777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40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41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files installed</w:t>
              </w:r>
            </w:ins>
            <w:del w:id="842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843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edited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84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78FC24" w14:textId="12B3B1BC" w:rsidR="003A6777" w:rsidRPr="00D6319E" w:rsidRDefault="002F55CA" w:rsidP="003A677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845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46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4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48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4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850" w:author="Wigfall, Trevonte" w:date="2021-06-11T18:06:00Z">
              <w:r w:rsidR="003A6777" w:rsidRPr="00D6319E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851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3A6777" w:rsidRPr="00D6319E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852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3A6777" w:rsidRPr="00597B9C" w:rsidDel="00807602" w14:paraId="6CDB6EF7" w14:textId="0EA39E79" w:rsidTr="008A2A0F">
        <w:trPr>
          <w:trHeight w:val="557"/>
          <w:del w:id="853" w:author="Wigfall, Trevonte" w:date="2021-06-23T10:12:00Z"/>
          <w:trPrChange w:id="85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5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6B6BF8" w14:textId="76515126" w:rsidR="003A6777" w:rsidRPr="00C46E95" w:rsidDel="00807602" w:rsidRDefault="003A6777" w:rsidP="003A6777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856" w:author="Wigfall, Trevonte" w:date="2021-06-23T10:1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5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19B946" w14:textId="149BC4E5" w:rsidR="003A6777" w:rsidRPr="00597B9C" w:rsidDel="00807602" w:rsidRDefault="003A6777" w:rsidP="003A6777">
            <w:pPr>
              <w:rPr>
                <w:del w:id="858" w:author="Wigfall, Trevonte" w:date="2021-06-23T10:12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5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E58467" w14:textId="5F2FF12A" w:rsidR="003A6777" w:rsidRPr="00597B9C" w:rsidDel="00807602" w:rsidRDefault="003A6777" w:rsidP="003A6777">
            <w:pPr>
              <w:rPr>
                <w:del w:id="860" w:author="Wigfall, Trevonte" w:date="2021-06-23T10:12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86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153251" w14:textId="574A861F" w:rsidR="003A6777" w:rsidDel="00440061" w:rsidRDefault="003A6777" w:rsidP="003A6777">
            <w:pPr>
              <w:rPr>
                <w:del w:id="862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del w:id="863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Servers</w:delText>
              </w:r>
            </w:del>
          </w:p>
          <w:p w14:paraId="7DD0FBA7" w14:textId="6E3C19A5" w:rsidR="003A6777" w:rsidRPr="00597B9C" w:rsidDel="00807602" w:rsidRDefault="003A6777" w:rsidP="003A6777">
            <w:pPr>
              <w:rPr>
                <w:del w:id="864" w:author="Wigfall, Trevonte" w:date="2021-06-23T10:1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865" w:author="Wigfall, Trevonte" w:date="2021-06-11T18:06:00Z">
              <w:r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86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534049" w14:textId="209517D2" w:rsidR="003A6777" w:rsidRPr="00597B9C" w:rsidDel="00807602" w:rsidRDefault="003A6777" w:rsidP="003A6777">
            <w:pPr>
              <w:rPr>
                <w:del w:id="867" w:author="Wigfall, Trevonte" w:date="2021-06-23T10:12:00Z"/>
                <w:rFonts w:asciiTheme="minorHAnsi" w:hAnsiTheme="minorHAnsi"/>
                <w:b/>
                <w:sz w:val="22"/>
                <w:szCs w:val="22"/>
              </w:rPr>
            </w:pPr>
            <w:del w:id="868" w:author="Wigfall, Trevonte" w:date="2021-06-11T18:06:00Z">
              <w:r w:rsidRPr="00217E9F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69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D60BDB" w14:textId="58710113" w:rsidR="003A6777" w:rsidRPr="00597B9C" w:rsidDel="00807602" w:rsidRDefault="003A6777" w:rsidP="003A6777">
            <w:pPr>
              <w:rPr>
                <w:del w:id="870" w:author="Wigfall, Trevonte" w:date="2021-06-23T10:12:00Z"/>
                <w:rFonts w:asciiTheme="minorHAnsi" w:hAnsiTheme="minorHAnsi"/>
                <w:b/>
                <w:sz w:val="22"/>
                <w:szCs w:val="22"/>
              </w:rPr>
            </w:pPr>
            <w:del w:id="871" w:author="Wigfall, Trevonte" w:date="2021-06-11T18:06:00Z">
              <w:r w:rsidRPr="00217E9F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87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F91BA82" w14:textId="60AEA9FB" w:rsidR="003A6777" w:rsidRPr="00055E1E" w:rsidDel="00807602" w:rsidRDefault="003A6777" w:rsidP="003A6777">
            <w:pPr>
              <w:rPr>
                <w:del w:id="873" w:author="Wigfall, Trevonte" w:date="2021-06-23T10:12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874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"file:///\\\\agpcorp\\apps\\Local\\EMT\\COTS\\McKesson\\ClaimsXten\\v6.0\\Docs%20%20(Internal)\\CXT_Installation_Guide-TPIC_Metadata_XML_AUTOMATED.docx" </w:delInstrText>
              </w:r>
              <w:r w:rsidDel="00440061">
                <w:fldChar w:fldCharType="separate"/>
              </w:r>
              <w:r w:rsidRPr="00055E1E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Install most current metadata files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87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04ACE113" w14:textId="6E114E0C" w:rsidR="003A6777" w:rsidDel="00807602" w:rsidRDefault="003A6777" w:rsidP="003A6777">
            <w:pPr>
              <w:rPr>
                <w:del w:id="876" w:author="Wigfall, Trevonte" w:date="2021-06-23T10:12:00Z"/>
                <w:rFonts w:ascii="Calibri" w:hAnsi="Calibri"/>
                <w:color w:val="000000"/>
                <w:sz w:val="22"/>
                <w:szCs w:val="22"/>
              </w:rPr>
            </w:pPr>
            <w:del w:id="877" w:author="Wigfall, Trevonte" w:date="2021-06-11T18:06:00Z">
              <w:r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files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7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435331" w14:textId="3EB3B13F" w:rsidR="003A6777" w:rsidRPr="00D6319E" w:rsidDel="00807602" w:rsidRDefault="003A6777" w:rsidP="003A6777">
            <w:pPr>
              <w:rPr>
                <w:del w:id="879" w:author="Wigfall, Trevonte" w:date="2021-06-23T10:12:00Z"/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880" w:author="Wigfall, Trevonte" w:date="2021-07-15T11:27:00Z">
                  <w:rPr>
                    <w:del w:id="881" w:author="Wigfall, Trevonte" w:date="2021-06-23T10:12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882" w:author="Wigfall, Trevonte" w:date="2021-06-11T18:06:00Z">
              <w:r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83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84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7E44CC" w14:paraId="32DBB49A" w14:textId="77777777" w:rsidTr="008A2A0F">
        <w:trPr>
          <w:trHeight w:val="557"/>
          <w:trPrChange w:id="88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86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3CF6C9" w14:textId="77777777" w:rsidR="00002A13" w:rsidRPr="001B0019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887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888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2D45D00" w14:textId="25179056" w:rsidR="00002A13" w:rsidRPr="001B0019" w:rsidRDefault="00002A13" w:rsidP="00002A13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89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890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9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892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EE9E08" w14:textId="77777777" w:rsidR="00002A13" w:rsidRDefault="00002A13" w:rsidP="00002A13">
            <w:pPr>
              <w:rPr>
                <w:ins w:id="893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894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5800BCFD" w14:textId="38315201" w:rsidR="00002A13" w:rsidRPr="001B0019" w:rsidRDefault="00002A13" w:rsidP="00002A13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9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96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897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9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99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933606" w14:textId="77777777" w:rsidR="00002A13" w:rsidRPr="00032CED" w:rsidRDefault="00002A13" w:rsidP="00002A13">
            <w:pPr>
              <w:rPr>
                <w:ins w:id="90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ins w:id="901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</w:t>
              </w:r>
              <w:proofErr w:type="spellEnd"/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 and TPIC ONLY</w:t>
              </w:r>
            </w:ins>
          </w:p>
          <w:p w14:paraId="2F5F16A5" w14:textId="7FEF54C0" w:rsidR="00002A13" w:rsidRPr="001B0019" w:rsidDel="00440061" w:rsidRDefault="00002A13" w:rsidP="00002A13">
            <w:pPr>
              <w:rPr>
                <w:del w:id="902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903" w:author="Wigfall, Trevonte" w:date="2021-06-08T13:53:00Z">
                  <w:rPr>
                    <w:del w:id="904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905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0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1P</w:delText>
              </w:r>
            </w:del>
          </w:p>
          <w:p w14:paraId="6DF47E85" w14:textId="77777777" w:rsidR="00002A13" w:rsidRPr="001B0019" w:rsidRDefault="00002A13" w:rsidP="00002A13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07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08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7A6B890" w14:textId="15F79A69" w:rsidR="00002A13" w:rsidRPr="001B0019" w:rsidRDefault="00002A13" w:rsidP="00002A13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09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10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1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1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13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2035D15" w14:textId="1F0162F4" w:rsidR="00002A13" w:rsidRPr="001B0019" w:rsidRDefault="00002A13" w:rsidP="00002A13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14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15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1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1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1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58D9DE3" w14:textId="77777777" w:rsidR="00002A13" w:rsidRPr="00032CED" w:rsidRDefault="00002A13" w:rsidP="00002A13">
            <w:pPr>
              <w:spacing w:after="200" w:line="276" w:lineRule="auto"/>
              <w:rPr>
                <w:ins w:id="919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920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"https://share.antheminc.com/teams/AppEnvrMgmt/trizettosupport/Shared%20Documents/ClaimsXten/Procedures/How-to%20Docs/How_To_Start_ClaimsXten_Services_AUTOMATED.docx" </w:instrText>
              </w:r>
              <w:r>
                <w:fldChar w:fldCharType="separate"/>
              </w:r>
              <w:r w:rsidRPr="00032CED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 CXT services in environment(s) using EMT GUI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64EEE341" w14:textId="77777777" w:rsidR="00002A13" w:rsidRPr="00032CED" w:rsidRDefault="00002A13" w:rsidP="00002A13">
            <w:pPr>
              <w:spacing w:after="200" w:line="276" w:lineRule="auto"/>
              <w:rPr>
                <w:ins w:id="921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3B9133FE" w14:textId="77777777" w:rsidR="00002A13" w:rsidRPr="00032CED" w:rsidRDefault="00002A13" w:rsidP="00002A13">
            <w:pPr>
              <w:spacing w:after="200" w:line="276" w:lineRule="auto"/>
              <w:rPr>
                <w:ins w:id="922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C846905" w14:textId="77777777" w:rsidR="00002A13" w:rsidRPr="00032CED" w:rsidRDefault="00002A13" w:rsidP="00002A13">
            <w:pPr>
              <w:rPr>
                <w:ins w:id="923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4616B044" w14:textId="0EBDC52D" w:rsidR="00002A13" w:rsidRPr="001B0019" w:rsidRDefault="00002A13" w:rsidP="00002A13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924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925" w:author="Wigfall, Trevonte" w:date="2021-06-11T18:06:00Z">
              <w:r w:rsidRPr="00032CED">
                <w:rPr>
                  <w:rFonts w:ascii="Arial" w:hAnsi="Arial" w:cs="Arial"/>
                  <w:sz w:val="24"/>
                  <w:szCs w:val="24"/>
                </w:rPr>
                <w:tab/>
              </w:r>
            </w:ins>
            <w:del w:id="926" w:author="Wigfall, Trevonte" w:date="2021-06-11T18:06:00Z">
              <w:r w:rsidRPr="001B0019" w:rsidDel="00440061">
                <w:rPr>
                  <w:strike/>
                  <w:rPrChange w:id="927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928" w:author="Wigfall, Trevonte" w:date="2021-06-08T13:53:00Z">
                    <w:rPr/>
                  </w:rPrChange>
                </w:rPr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1B0019" w:rsidDel="00440061">
                <w:rPr>
                  <w:strike/>
                  <w:rPrChange w:id="92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begin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InstrText xml:space="preserve"> LINK Excel.Sheet.12 \\\\va01pstodfs003.corp.agp.ads\\users\\va1\\AD69086\\MckEsson\\CXT\\DOCUMENTATION\\CXT_Release_Type_BOIP_Matrix_170911.xlsx Sheet1!R27C14 \a \f 4 \h  \* MERGEFORMAT </w:delInstr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Set LDAP manager password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 xml:space="preserve"> – STEP 2 ONLY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37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F74FF09" w14:textId="7FD74344" w:rsidR="00002A13" w:rsidRPr="001B0019" w:rsidRDefault="00002A13" w:rsidP="00002A13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938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939" w:author="Wigfall, Trevonte" w:date="2021-06-11T18:06:00Z">
              <w:r w:rsidRPr="00032CED">
                <w:rPr>
                  <w:rFonts w:asciiTheme="minorHAnsi" w:hAnsiTheme="minorHAnsi"/>
                  <w:smallCaps/>
                  <w:sz w:val="22"/>
                  <w:szCs w:val="22"/>
                </w:rPr>
                <w:t>services start</w:t>
              </w:r>
            </w:ins>
            <w:del w:id="940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941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42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668F068" w14:textId="562D1D40" w:rsidR="00002A13" w:rsidRPr="00D6319E" w:rsidRDefault="002F55CA" w:rsidP="00002A13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943" w:author="Wigfall, Trevonte" w:date="2021-07-15T11:2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44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4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4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4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948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94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95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032CED" w14:paraId="0ED51AD6" w14:textId="77777777" w:rsidTr="008A2A0F">
        <w:trPr>
          <w:trHeight w:val="557"/>
          <w:trPrChange w:id="95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5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C444C" w14:textId="77777777" w:rsidR="00002A13" w:rsidRPr="00032CED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53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C4F4F9" w14:textId="77777777" w:rsidR="00002A13" w:rsidRPr="00032CED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5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630E5C" w14:textId="77777777" w:rsidR="00002A13" w:rsidRDefault="00002A13" w:rsidP="00002A13">
            <w:pPr>
              <w:rPr>
                <w:ins w:id="955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56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76F6B45E" w14:textId="6B2ACF5D" w:rsidR="00002A13" w:rsidRPr="00032CED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57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958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5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597C6E" w14:textId="77777777" w:rsidR="00002A13" w:rsidRPr="00032CED" w:rsidRDefault="00002A13" w:rsidP="00002A13">
            <w:pPr>
              <w:rPr>
                <w:ins w:id="960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961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servers</w:t>
              </w:r>
            </w:ins>
          </w:p>
          <w:p w14:paraId="71727806" w14:textId="128513E9" w:rsidR="00002A13" w:rsidRPr="00032CED" w:rsidDel="00440061" w:rsidRDefault="00002A13" w:rsidP="00002A13">
            <w:pPr>
              <w:rPr>
                <w:del w:id="96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963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DAA3D01" w14:textId="4D1F5DFB" w:rsidR="00002A13" w:rsidRPr="00032CED" w:rsidRDefault="00002A13" w:rsidP="00002A13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6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F318F2" w14:textId="6E9EF9E5" w:rsidR="00002A13" w:rsidRPr="00032CED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65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66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6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10BDA0" w14:textId="7E77F647" w:rsidR="00002A13" w:rsidRPr="00032CED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68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69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7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305AEB" w14:textId="77777777" w:rsidR="00002A13" w:rsidRPr="00032CED" w:rsidRDefault="00002A13" w:rsidP="00002A13">
            <w:pPr>
              <w:spacing w:after="200" w:line="276" w:lineRule="auto"/>
              <w:rPr>
                <w:ins w:id="971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972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"https://share.antheminc.com/teams/AppEnvrMgmt/trizettosupport/Shared%20Documents/ClaimsXten/Procedures/How-to%20Docs/How_To_Restart_IIS_for_ClaimsXten_iisreset_AUTOMATED.docx" </w:instrText>
              </w:r>
              <w:r>
                <w:fldChar w:fldCharType="separate"/>
              </w:r>
              <w:r w:rsidRPr="00032CED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3847886E" w14:textId="1313DB27" w:rsidR="00002A13" w:rsidRPr="00032CED" w:rsidDel="00440061" w:rsidRDefault="00002A13" w:rsidP="00002A13">
            <w:pPr>
              <w:spacing w:after="200" w:line="276" w:lineRule="auto"/>
              <w:rPr>
                <w:del w:id="973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974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"https://share.antheminc.com/teams/AppEnvrMgmt/trizettosupport/Shared%20Documents/ClaimsXten/Procedures/How-to%20Docs/How_To_Start_ClaimsXten_Services_AUTOMATED.docx" </w:delInstrText>
              </w:r>
              <w:r w:rsidDel="00440061">
                <w:fldChar w:fldCharType="separate"/>
              </w:r>
              <w:r w:rsidRPr="00032CED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Start UIAPP and TPIC CXT services in environment(s)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2B49AD9E" w14:textId="7BCB2727" w:rsidR="00002A13" w:rsidRPr="00032CED" w:rsidDel="00440061" w:rsidRDefault="00002A13" w:rsidP="00002A13">
            <w:pPr>
              <w:spacing w:after="200" w:line="276" w:lineRule="auto"/>
              <w:rPr>
                <w:del w:id="975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4964F14" w14:textId="3BAA0804" w:rsidR="00002A13" w:rsidRPr="00032CED" w:rsidDel="00440061" w:rsidRDefault="00002A13" w:rsidP="00002A13">
            <w:pPr>
              <w:spacing w:after="200" w:line="276" w:lineRule="auto"/>
              <w:rPr>
                <w:del w:id="976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55649372" w14:textId="05025D3F" w:rsidR="00002A13" w:rsidRPr="00032CED" w:rsidDel="00440061" w:rsidRDefault="00002A13" w:rsidP="00002A13">
            <w:pPr>
              <w:rPr>
                <w:del w:id="977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0E796CCF" w14:textId="46BFDA8E" w:rsidR="00002A13" w:rsidRPr="00032CED" w:rsidRDefault="00002A13" w:rsidP="00002A13">
            <w:pPr>
              <w:tabs>
                <w:tab w:val="left" w:pos="1470"/>
              </w:tabs>
              <w:rPr>
                <w:rFonts w:ascii="Arial" w:hAnsi="Arial" w:cs="Arial"/>
                <w:sz w:val="24"/>
                <w:szCs w:val="24"/>
              </w:rPr>
            </w:pPr>
            <w:del w:id="978" w:author="Wigfall, Trevonte" w:date="2021-06-11T18:06:00Z">
              <w:r w:rsidRPr="00032CED" w:rsidDel="00440061">
                <w:rPr>
                  <w:rFonts w:ascii="Arial" w:hAnsi="Arial" w:cs="Arial"/>
                  <w:sz w:val="24"/>
                  <w:szCs w:val="24"/>
                </w:rPr>
                <w:tab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7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50065B" w14:textId="2DF25902" w:rsidR="00002A13" w:rsidRPr="00032CED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980" w:author="Wigfall, Trevonte" w:date="2021-06-11T18:06:00Z">
              <w:r w:rsidRPr="00032CED">
                <w:rPr>
                  <w:rFonts w:asciiTheme="minorHAnsi" w:hAnsiTheme="minorHAnsi"/>
                  <w:smallCaps/>
                  <w:sz w:val="22"/>
                  <w:szCs w:val="22"/>
                </w:rPr>
                <w:t>IIS restarted</w:t>
              </w:r>
            </w:ins>
            <w:del w:id="981" w:author="Wigfall, Trevonte" w:date="2021-06-11T18:06:00Z">
              <w:r w:rsidRPr="00032CED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start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8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3BFFE6" w14:textId="5DA1DCA2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983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84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8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8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8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988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8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9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032CED" w14:paraId="23D15456" w14:textId="77777777" w:rsidTr="008A2A0F">
        <w:trPr>
          <w:trHeight w:val="557"/>
          <w:trPrChange w:id="99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9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4534A8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ins w:id="993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20733605" w14:textId="77777777" w:rsidR="00002A13" w:rsidRPr="00032CED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94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EC3315" w14:textId="77777777" w:rsidR="00002A13" w:rsidRPr="00032CED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9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7DF75C" w14:textId="77777777" w:rsidR="00002A13" w:rsidRDefault="00002A13" w:rsidP="00002A13">
            <w:pPr>
              <w:rPr>
                <w:ins w:id="996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97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4670A198" w14:textId="0E874B75" w:rsidR="00002A13" w:rsidRPr="00032CED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98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999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0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F624F02" w14:textId="77777777" w:rsidR="00002A13" w:rsidRPr="004317D4" w:rsidRDefault="00002A13" w:rsidP="00002A13">
            <w:pPr>
              <w:rPr>
                <w:ins w:id="100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02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cxtTpicFac</w:t>
              </w:r>
              <w:proofErr w:type="spellEnd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&lt;env&gt;):</w:t>
              </w:r>
            </w:ins>
          </w:p>
          <w:p w14:paraId="69F40C86" w14:textId="197DBDC5" w:rsidR="00002A13" w:rsidRPr="00032CED" w:rsidDel="00440061" w:rsidRDefault="00002A13" w:rsidP="00002A13">
            <w:pPr>
              <w:rPr>
                <w:del w:id="1003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1004" w:author="Wigfall, Trevonte" w:date="2021-06-11T18:06:00Z">
              <w:r w:rsidRPr="00C22873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1005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servers</w:delText>
              </w:r>
            </w:del>
          </w:p>
          <w:p w14:paraId="2C856F3D" w14:textId="13622F10" w:rsidR="00002A13" w:rsidRPr="00032CED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0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093A73" w14:textId="1B67F74A" w:rsidR="00002A13" w:rsidRPr="00032CED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0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08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09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140598" w14:textId="0A24272F" w:rsidR="00002A13" w:rsidRPr="00032CED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1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11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1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27A4C9" w14:textId="21A99BC0" w:rsidR="00002A13" w:rsidRPr="00032CED" w:rsidDel="00440061" w:rsidRDefault="00002A13" w:rsidP="00002A13">
            <w:pPr>
              <w:spacing w:after="200" w:line="276" w:lineRule="auto"/>
              <w:rPr>
                <w:del w:id="1013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014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1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"https://share.antheminc.com/teams/AppEnvrMgmt/trizettosupport/Shared%20Documents/ClaimsXten/Procedures/How-to%20Docs/How_To_Restart_IIS_for_ClaimsXten_iisreset_AUTOMATED.docx" </w:delInstrText>
              </w:r>
              <w:r w:rsidDel="00440061">
                <w:fldChar w:fldCharType="separate"/>
              </w:r>
              <w:r w:rsidRPr="00032CED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Perform IIS reset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6DE98391" w14:textId="77777777" w:rsidR="00002A13" w:rsidRPr="00032CED" w:rsidRDefault="00002A13" w:rsidP="00002A13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1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6935A2" w14:textId="70E90EDD" w:rsidR="00002A13" w:rsidRPr="00032CED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017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18" w:author="Wigfall, Trevonte" w:date="2021-06-11T18:06:00Z">
              <w:r w:rsidRPr="00032CED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IIS restarted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1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2BC27F" w14:textId="4BFBE4F7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20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21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22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23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24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025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2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2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1E0F7ED1" w14:textId="77777777" w:rsidTr="008A2A0F">
        <w:trPr>
          <w:trHeight w:val="557"/>
          <w:trPrChange w:id="102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29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9D24AF" w14:textId="535E52DB" w:rsidR="00002A13" w:rsidRPr="00C46E95" w:rsidDel="00440061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030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17952551" w14:textId="77777777" w:rsidR="00002A13" w:rsidRPr="00C46E95" w:rsidRDefault="00002A13" w:rsidP="00002A13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31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C562CD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3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2BBC523" w14:textId="77777777" w:rsidR="00002A13" w:rsidRDefault="00002A13" w:rsidP="00002A13">
            <w:pPr>
              <w:rPr>
                <w:ins w:id="1033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34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626C2C29" w14:textId="0886A85C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35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036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3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97F5CB" w14:textId="77777777" w:rsidR="00002A13" w:rsidRPr="00167E86" w:rsidRDefault="00002A13" w:rsidP="00002A13">
            <w:pPr>
              <w:rPr>
                <w:ins w:id="103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39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</w:t>
              </w:r>
              <w:proofErr w:type="spellStart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cxtTppuiFac</w:t>
              </w:r>
              <w:proofErr w:type="spellEnd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&lt;env&gt;):</w:t>
              </w:r>
            </w:ins>
          </w:p>
          <w:p w14:paraId="6AE70AFE" w14:textId="02BD137D" w:rsidR="00002A13" w:rsidRPr="004317D4" w:rsidDel="00440061" w:rsidRDefault="00002A13" w:rsidP="00002A13">
            <w:pPr>
              <w:rPr>
                <w:del w:id="104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41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042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3C9D93E8" w14:textId="4FD71D9D" w:rsidR="00002A13" w:rsidRPr="004317D4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043" w:author="Wigfall, Trevonte" w:date="2021-06-11T18:06:00Z">
              <w:r w:rsidRPr="00C22873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4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43FF8D6" w14:textId="09E19D39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45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4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4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39DD25" w14:textId="0CF5FFCE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48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4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5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E59F25" w14:textId="49648ACA" w:rsidR="00002A13" w:rsidRPr="00597B9C" w:rsidRDefault="00002A13" w:rsidP="00002A13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05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5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TPIC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5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172BF3" w14:textId="30D2B1E1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54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5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5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F29A1F" w14:textId="3119AC4C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57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58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5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6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61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062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63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64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167E86" w14:paraId="25CF0116" w14:textId="77777777" w:rsidTr="008A2A0F">
        <w:trPr>
          <w:trHeight w:val="665"/>
          <w:trPrChange w:id="1065" w:author="Wigfall, Trevonte" w:date="2021-06-11T18:06:00Z">
            <w:trPr>
              <w:trHeight w:val="665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6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0CC73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6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303E48" w14:textId="77777777" w:rsidR="00002A13" w:rsidRPr="00167E86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6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BA67B9" w14:textId="77777777" w:rsidR="00002A13" w:rsidRDefault="00002A13" w:rsidP="00002A13">
            <w:pPr>
              <w:rPr>
                <w:ins w:id="1069" w:author="Wigfall, Trevonte" w:date="2021-06-23T14:49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70" w:author="Wigfall, Trevonte" w:date="2021-06-23T14:49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48D21637" w14:textId="012A15F4" w:rsidR="00002A13" w:rsidRPr="00167E86" w:rsidRDefault="00002A13" w:rsidP="00002A13">
            <w:ins w:id="1071" w:author="Wigfall, Trevonte" w:date="2021-06-23T14:49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lastRenderedPageBreak/>
                <w:t>Deploy</w:t>
              </w:r>
            </w:ins>
            <w:del w:id="1072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7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BB5A385" w14:textId="77777777" w:rsidR="00002A13" w:rsidRPr="00167E86" w:rsidRDefault="00002A13" w:rsidP="00002A13">
            <w:pPr>
              <w:rPr>
                <w:ins w:id="107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75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lastRenderedPageBreak/>
                <w:t>UIAPP (</w:t>
              </w:r>
              <w:proofErr w:type="spellStart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cxtUIAPPFac</w:t>
              </w:r>
              <w:proofErr w:type="spellEnd"/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&lt;env&gt;):</w:t>
              </w:r>
            </w:ins>
          </w:p>
          <w:p w14:paraId="3EAB0F73" w14:textId="224EDD37" w:rsidR="00002A13" w:rsidRPr="00167E86" w:rsidDel="00440061" w:rsidRDefault="00002A13" w:rsidP="00002A13">
            <w:pPr>
              <w:rPr>
                <w:del w:id="107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77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07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37C95F4" w14:textId="43367865" w:rsidR="00002A13" w:rsidRPr="00167E86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079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8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D91900D" w14:textId="1C7A0AD0" w:rsidR="00002A13" w:rsidRPr="00167E86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81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8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8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501777" w14:textId="69DE9C32" w:rsidR="00002A13" w:rsidRPr="00167E86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84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85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8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A11AC7" w14:textId="25206A76" w:rsidR="00002A13" w:rsidRPr="00167E86" w:rsidRDefault="00002A13" w:rsidP="00002A13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087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8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TPPUI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8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8D2986" w14:textId="27A6191E" w:rsidR="00002A13" w:rsidRPr="00167E86" w:rsidRDefault="00002A13" w:rsidP="00002A13">
            <w:ins w:id="1090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91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9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0D2EF3" w14:textId="606A6D2A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93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94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9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9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9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098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9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0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167E86" w14:paraId="186C231B" w14:textId="77777777" w:rsidTr="008A2A0F">
        <w:trPr>
          <w:trHeight w:val="602"/>
          <w:trPrChange w:id="1101" w:author="Wigfall, Trevonte" w:date="2021-06-11T18:06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0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69768C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03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F58C43" w14:textId="77777777" w:rsidR="00002A13" w:rsidRPr="00167E86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0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5FDEEC" w14:textId="77777777" w:rsidR="002064E3" w:rsidRDefault="002064E3" w:rsidP="002064E3">
            <w:pPr>
              <w:rPr>
                <w:ins w:id="1105" w:author="Wigfall, Trevonte" w:date="2021-06-23T15:04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06" w:author="Wigfall, Trevonte" w:date="2021-06-23T15:04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0812B10C" w14:textId="66F7E391" w:rsidR="00002A13" w:rsidRPr="00167E86" w:rsidRDefault="002064E3" w:rsidP="002064E3">
            <w:ins w:id="1107" w:author="Wigfall, Trevonte" w:date="2021-06-23T15:0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108" w:author="Wigfall, Trevonte" w:date="2021-06-11T18:06:00Z">
              <w:r w:rsidR="00002A13"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0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CAAB8D" w14:textId="77777777" w:rsidR="00002A13" w:rsidRPr="00167E86" w:rsidRDefault="00002A13" w:rsidP="00002A13">
            <w:pPr>
              <w:rPr>
                <w:ins w:id="111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11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501ED082" w14:textId="20242DEC" w:rsidR="00002A13" w:rsidRPr="00167E86" w:rsidDel="00440061" w:rsidRDefault="00002A13" w:rsidP="00002A13">
            <w:pPr>
              <w:rPr>
                <w:del w:id="111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13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3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114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931D914" w14:textId="64EFCE4F" w:rsidR="00002A13" w:rsidRPr="00167E86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15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1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61A38B" w14:textId="223E7077" w:rsidR="00002A13" w:rsidRPr="00167E86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17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18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19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CBC5B6" w14:textId="0AC8F68C" w:rsidR="00002A13" w:rsidRPr="00167E86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20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21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2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6CDC7D" w14:textId="4DD64E07" w:rsidR="00002A13" w:rsidRPr="00167E86" w:rsidRDefault="00002A13" w:rsidP="00002A13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123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124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UIAPP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2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538D8A" w14:textId="05001A78" w:rsidR="00002A13" w:rsidRPr="00167E86" w:rsidRDefault="00002A13" w:rsidP="00002A13">
            <w:ins w:id="1126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127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2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CAD1E30" w14:textId="2CF91542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29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30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31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32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33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134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3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3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167E86" w14:paraId="6DFD8C8D" w14:textId="77777777" w:rsidTr="008A2A0F">
        <w:trPr>
          <w:trHeight w:val="557"/>
          <w:trPrChange w:id="113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3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8B8C78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39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9879EA" w14:textId="77777777" w:rsidR="00002A13" w:rsidRPr="00167E86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4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2B5238B" w14:textId="77777777" w:rsidR="002064E3" w:rsidRDefault="002064E3" w:rsidP="002064E3">
            <w:pPr>
              <w:rPr>
                <w:ins w:id="1141" w:author="Wigfall, Trevonte" w:date="2021-06-23T15:04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42" w:author="Wigfall, Trevonte" w:date="2021-06-23T15:04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6789C0D3" w14:textId="11A63782" w:rsidR="00002A13" w:rsidRPr="00167E86" w:rsidRDefault="00002A13" w:rsidP="002064E3">
            <w:del w:id="1143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4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E997BA" w14:textId="77777777" w:rsidR="00002A13" w:rsidRDefault="00002A13" w:rsidP="00002A13">
            <w:pPr>
              <w:rPr>
                <w:ins w:id="114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46" w:author="Wigfall, Trevonte" w:date="2021-06-11T18:06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servers</w:t>
              </w:r>
            </w:ins>
          </w:p>
          <w:p w14:paraId="2AB74F0C" w14:textId="14726D4A" w:rsidR="00002A13" w:rsidRPr="00167E86" w:rsidDel="00440061" w:rsidRDefault="00002A13" w:rsidP="00002A13">
            <w:pPr>
              <w:rPr>
                <w:del w:id="114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14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55604484" w14:textId="018B452E" w:rsidR="00002A13" w:rsidRPr="00167E86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49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3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5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9316EE4" w14:textId="61EC7E80" w:rsidR="00002A13" w:rsidRPr="00167E86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5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5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5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8781318" w14:textId="35DB032F" w:rsidR="00002A13" w:rsidRPr="00167E86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5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55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5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18159A3" w14:textId="745B9428" w:rsidR="00002A13" w:rsidRPr="00167E86" w:rsidRDefault="00002A13" w:rsidP="00002A13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157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"https://share.antheminc.com/teams/AppEnvrMgmt/trizettosupport/Shared%20Documents/ClaimsXten/Procedures/How-to%20Docs/How_To_Validate_ClaimsXten_UIApp_Server_AUTOMATED.docx"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Validate </w:t>
              </w:r>
              <w:proofErr w:type="spellStart"/>
              <w:r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UIApp</w:t>
              </w:r>
              <w:proofErr w:type="spellEnd"/>
              <w:r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 and TPIC services using EMT GUI</w:t>
              </w:r>
              <w:r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ins>
            <w:del w:id="115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C3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5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58747D" w14:textId="27E5ACEC" w:rsidR="00002A13" w:rsidRPr="00167E86" w:rsidRDefault="00002A13" w:rsidP="00002A13">
            <w:ins w:id="1160" w:author="Wigfall, Trevonte" w:date="2021-06-11T18:06:00Z">
              <w:r w:rsidRPr="00597B9C">
                <w:rPr>
                  <w:rFonts w:ascii="Calibri" w:hAnsi="Calibri" w:cs="Calibri"/>
                  <w:color w:val="000000"/>
                  <w:sz w:val="22"/>
                  <w:szCs w:val="22"/>
                </w:rPr>
                <w:t>URLs validate successfully</w:t>
              </w:r>
            </w:ins>
            <w:del w:id="1161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6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D503C0" w14:textId="70488A1B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63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64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6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6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6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168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6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7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5D7010DE" w14:textId="77777777" w:rsidTr="008A2A0F">
        <w:trPr>
          <w:trHeight w:val="557"/>
          <w:trPrChange w:id="117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7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305F915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73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3157D9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7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6AF29C" w14:textId="77777777" w:rsidR="002064E3" w:rsidRDefault="002064E3" w:rsidP="002064E3">
            <w:pPr>
              <w:rPr>
                <w:ins w:id="1175" w:author="Wigfall, Trevonte" w:date="2021-06-23T15:04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76" w:author="Wigfall, Trevonte" w:date="2021-06-23T15:04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  <w:proofErr w:type="spellEnd"/>
            </w:ins>
          </w:p>
          <w:p w14:paraId="0B03E2AC" w14:textId="587EC05B" w:rsidR="00002A13" w:rsidRPr="00597B9C" w:rsidRDefault="00002A13" w:rsidP="002064E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77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78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1B94DC" w14:textId="059FEE7D" w:rsidR="00002A13" w:rsidDel="00440061" w:rsidRDefault="00002A13" w:rsidP="00002A13">
            <w:pPr>
              <w:rPr>
                <w:del w:id="117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80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TPPUI VIP, if applicable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181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servers</w:delText>
              </w:r>
            </w:del>
          </w:p>
          <w:p w14:paraId="0C8F4DB7" w14:textId="5F62D411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8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A511D6" w14:textId="2F4CA91A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8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8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8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AA2CF7" w14:textId="403A8DA8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8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87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8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F6AD37" w14:textId="77777777" w:rsidR="00002A13" w:rsidRPr="00597B9C" w:rsidRDefault="00002A13" w:rsidP="00002A13">
            <w:pPr>
              <w:spacing w:after="200" w:line="276" w:lineRule="auto"/>
              <w:rPr>
                <w:ins w:id="1189" w:author="Wigfall, Trevonte" w:date="2021-06-11T18:06:00Z"/>
                <w:rFonts w:ascii="Arial" w:hAnsi="Arial" w:cs="Arial"/>
                <w:b/>
                <w:szCs w:val="24"/>
              </w:rPr>
            </w:pPr>
            <w:ins w:id="1190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"https://share.antheminc.com/teams/AppEnvrMgmt/trizettosupport/Shared%20Documents/ClaimsXten/Procedures/How-to%20Docs/How_To_Validate_ClaimsXten_TPPUI_Server.docx"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  <w:r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ins>
          </w:p>
          <w:p w14:paraId="268BBAB3" w14:textId="3D9B4D71" w:rsidR="00002A13" w:rsidRPr="00597B9C" w:rsidRDefault="00002A13" w:rsidP="00002A13">
            <w:pPr>
              <w:rPr>
                <w:rFonts w:ascii="Arial" w:hAnsi="Arial" w:cs="Arial"/>
                <w:b/>
                <w:sz w:val="22"/>
                <w:szCs w:val="24"/>
              </w:rPr>
            </w:pPr>
            <w:del w:id="1191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"https://share.antheminc.com/teams/AppEnvrMgmt/trizettosupport/Shared%20Documents/ClaimsXten/Procedures/How-to%20Docs/How_To_Validate_ClaimsXten_UIApp_Server_AUTOMATED.docx"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delText>Validate UIApp and TPIC services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9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863CFE" w14:textId="401EAD17" w:rsidR="00002A13" w:rsidRPr="00597B9C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193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Able to log into TPPUI</w:t>
              </w:r>
            </w:ins>
            <w:del w:id="1194" w:author="Wigfall, Trevonte" w:date="2021-06-11T18:06:00Z">
              <w:r w:rsidRPr="00597B9C" w:rsidDel="0044006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URLs validate successfully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95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6777EA" w14:textId="753EC2E3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96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97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98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9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0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201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02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03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54FBCF8A" w14:textId="77777777" w:rsidTr="008A2A0F">
        <w:trPr>
          <w:trHeight w:val="557"/>
          <w:trPrChange w:id="120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0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43EBB7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0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B6A7DE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0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52C811" w14:textId="7A2BD183" w:rsidR="00002A13" w:rsidRPr="00597B9C" w:rsidRDefault="002064E3" w:rsidP="002064E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08" w:author="Wigfall, Trevonte" w:date="2021-06-23T15:04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209" w:author="Wigfall, Trevonte" w:date="2021-06-11T18:06:00Z">
              <w:r w:rsidR="00002A13"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1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DD379E" w14:textId="77777777" w:rsidR="00002A13" w:rsidRPr="00597B9C" w:rsidRDefault="00002A13" w:rsidP="00002A13">
            <w:pPr>
              <w:rPr>
                <w:ins w:id="1211" w:author="Wigfall, Trevonte" w:date="2021-06-11T18:06:00Z"/>
              </w:rPr>
            </w:pPr>
            <w:ins w:id="1212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T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PIC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TPIC VIP if applicable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ins>
          </w:p>
          <w:p w14:paraId="47D1F48A" w14:textId="757F4DEB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213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TPPUI VIP, if applicable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1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9F2D18" w14:textId="51E6F8E2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1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1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1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91DF30" w14:textId="48AF8099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1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1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2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2C1CBD" w14:textId="1AC9466E" w:rsidR="00002A13" w:rsidRPr="00597B9C" w:rsidDel="00440061" w:rsidRDefault="00002A13" w:rsidP="00002A13">
            <w:pPr>
              <w:spacing w:after="200" w:line="276" w:lineRule="auto"/>
              <w:rPr>
                <w:del w:id="1221" w:author="Wigfall, Trevonte" w:date="2021-06-11T18:06:00Z"/>
                <w:rFonts w:ascii="Arial" w:hAnsi="Arial" w:cs="Arial"/>
                <w:b/>
                <w:szCs w:val="24"/>
              </w:rPr>
            </w:pPr>
            <w:ins w:id="1222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(steps 1-10)</w:t>
              </w:r>
            </w:ins>
            <w:del w:id="1223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"https://share.antheminc.com/teams/AppEnvrMgmt/trizettosupport/Shared%20Documents/ClaimsXten/Procedures/How-to%20Docs/How_To_Validate_ClaimsXten_TPPUI_Server.docx"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Cs w:val="24"/>
                </w:rPr>
                <w:delText>Validate TPPUI Server</w:delText>
              </w:r>
              <w:r w:rsidDel="00440061"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del>
          </w:p>
          <w:p w14:paraId="1B575282" w14:textId="77777777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2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050286" w14:textId="24EEBD48" w:rsidR="00002A13" w:rsidRPr="00597B9C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25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 xml:space="preserve">Clean </w:t>
              </w:r>
              <w:proofErr w:type="spellStart"/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healthcheck</w:t>
              </w:r>
            </w:ins>
            <w:proofErr w:type="spellEnd"/>
            <w:del w:id="1226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Able to log into TPPUI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2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5ACE5E2" w14:textId="019C2240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228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29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3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31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32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233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34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3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18AB129C" w14:textId="77777777" w:rsidTr="008A2A0F">
        <w:trPr>
          <w:trHeight w:val="602"/>
          <w:trPrChange w:id="1236" w:author="Wigfall, Trevonte" w:date="2021-06-11T18:06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3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55C310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38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29262A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3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A9DB92" w14:textId="439A1955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40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241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42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459405D" w14:textId="322224D9" w:rsidR="00002A13" w:rsidRPr="00597B9C" w:rsidDel="00440061" w:rsidRDefault="00002A13" w:rsidP="00002A13">
            <w:pPr>
              <w:rPr>
                <w:del w:id="1243" w:author="Wigfall, Trevonte" w:date="2021-06-11T18:06:00Z"/>
              </w:rPr>
            </w:pPr>
            <w:ins w:id="124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FACETS: 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1P</w:t>
              </w:r>
            </w:ins>
            <w:del w:id="1245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PIC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TPIC VIP if applicable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del>
          </w:p>
          <w:p w14:paraId="2F06FED6" w14:textId="44D3D45A" w:rsidR="00002A13" w:rsidRPr="00597B9C" w:rsidRDefault="00002A13" w:rsidP="00002A13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4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A6B236C" w14:textId="21E719F4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4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4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49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3AAB3E" w14:textId="334C33A7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5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5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5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C84E87" w14:textId="3DAF9E41" w:rsidR="00002A13" w:rsidRPr="00597B9C" w:rsidRDefault="00002A13" w:rsidP="00002A13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ins w:id="1253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 11 only)</w:t>
              </w:r>
            </w:ins>
            <w:del w:id="1254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TPIC Adjudication is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(steps 1-10)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5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796531" w14:textId="5F2B2B2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56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F3 of claims successful and claims show up in TPPUI</w:t>
              </w:r>
            </w:ins>
            <w:del w:id="1257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Clean healthcheck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5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C8E2A1" w14:textId="227C7408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259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60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61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62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63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264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6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6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39F200CD" w14:textId="77777777" w:rsidTr="008A2A0F">
        <w:trPr>
          <w:trHeight w:val="557"/>
          <w:trPrChange w:id="126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6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5A629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69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F47BA3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7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380917" w14:textId="42B21AB0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7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27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7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C167FD" w14:textId="0B01B1D9" w:rsidR="00002A13" w:rsidRPr="00597B9C" w:rsidRDefault="00002A13" w:rsidP="00002A13">
            <w:pPr>
              <w:rPr>
                <w:b/>
              </w:rPr>
            </w:pPr>
            <w:ins w:id="127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C3 VIP, if applicable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27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FACETS: 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7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BF03F7" w14:textId="25388977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7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7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79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07F744" w14:textId="2F6D1716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8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8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8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87B8FE" w14:textId="77777777" w:rsidR="00002A13" w:rsidRPr="00597B9C" w:rsidRDefault="00002A13" w:rsidP="00002A13">
            <w:pPr>
              <w:spacing w:after="200" w:line="276" w:lineRule="auto"/>
              <w:rPr>
                <w:ins w:id="1283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ins w:id="1284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"https://share.antheminc.com/teams/AppEnvrMgmt/trizettosupport/Shared%20Documents/ClaimsXten/Procedures/How-to%20Docs/How_To_Validate_ClaimsXten_C3_Server.docx"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ins>
          </w:p>
          <w:p w14:paraId="2EA5D20E" w14:textId="7B9692B9" w:rsidR="00002A13" w:rsidRPr="00597B9C" w:rsidRDefault="00002A13" w:rsidP="00002A13">
            <w:pPr>
              <w:spacing w:after="200" w:line="276" w:lineRule="auto"/>
            </w:pPr>
            <w:del w:id="128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Claims Adjudication (F3) is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 11 only)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8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784192" w14:textId="5C998877" w:rsidR="00002A13" w:rsidRPr="00597B9C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87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services functional</w:t>
              </w:r>
            </w:ins>
            <w:del w:id="1288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F3 of claims successful and claims show up in TPPUI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8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18012D" w14:textId="4D2F647F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290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91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92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93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94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295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9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9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6766A365" w14:textId="77777777" w:rsidTr="008A2A0F">
        <w:trPr>
          <w:trHeight w:val="557"/>
          <w:trPrChange w:id="129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99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159011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300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449C9E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301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3914F7" w14:textId="705DB7B5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30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0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E63115" w14:textId="2945C80D" w:rsidR="00002A13" w:rsidRPr="00597B9C" w:rsidRDefault="00002A13" w:rsidP="00002A13">
            <w:del w:id="1304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C3 VIP, if applicable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05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F5B4F0" w14:textId="7518656C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30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30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2B51E1" w14:textId="43F7E41C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30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130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D49006" w14:textId="77777777" w:rsidR="00002A13" w:rsidRPr="0045718F" w:rsidRDefault="00002A13" w:rsidP="00002A13">
            <w:pPr>
              <w:rPr>
                <w:ins w:id="1310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311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Perform App Compares using the templates in </w:t>
              </w:r>
              <w:r>
                <w:fldChar w:fldCharType="begin"/>
              </w:r>
              <w:r>
                <w:instrText xml:space="preserve"> HYPERLINK "file:///\\\\VA33DWVFCT318.DEVAD.WELLPOINT.COM\\d$\\Scripts\\CXT_COMPARE_TEST\\Launchers\\%20" </w:instrText>
              </w:r>
              <w:r>
                <w:fldChar w:fldCharType="separate"/>
              </w:r>
              <w:r w:rsidRPr="0045718F">
                <w:rPr>
                  <w:rStyle w:val="Hyperlink"/>
                  <w:rFonts w:ascii="Calibri" w:hAnsi="Calibri"/>
                  <w:sz w:val="22"/>
                  <w:szCs w:val="22"/>
                </w:rPr>
                <w:t>\\VA33DWVFCT318.DEVAD.WELLPOINT.COM\d$\Scripts\CXT_COMPARE_TEST\Launchers\</w:t>
              </w:r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  <w:r w:rsidRPr="0045718F">
                <w:rPr>
                  <w:rFonts w:ascii="Calibri" w:hAnsi="Calibri"/>
                  <w:sz w:val="22"/>
                  <w:szCs w:val="22"/>
                </w:rPr>
                <w:t xml:space="preserve">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(run as admin, provide master and target environments when prompted):</w:t>
              </w:r>
            </w:ins>
          </w:p>
          <w:p w14:paraId="19A63E54" w14:textId="77777777" w:rsidR="00002A13" w:rsidRPr="0045718F" w:rsidRDefault="00002A13" w:rsidP="00002A13">
            <w:pPr>
              <w:rPr>
                <w:ins w:id="1312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313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lastRenderedPageBreak/>
                <w:br/>
                <w:t xml:space="preserve">1) TPIC:  Master to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2) UIAPP:  Master to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3) TPPUI:  Master to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4) C3:  Master to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5) Reporting:  Master to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6) TPIC: 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7) UIAPP: 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8) TPPUI: 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9) C3:  </w:t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current_env_upgrading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***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3D master for 7D</w:t>
              </w:r>
            </w:ins>
          </w:p>
          <w:p w14:paraId="19B1D1A4" w14:textId="77777777" w:rsidR="00002A13" w:rsidRPr="0045718F" w:rsidRDefault="00002A13" w:rsidP="00002A13">
            <w:pPr>
              <w:rPr>
                <w:ins w:id="1314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315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7D master for 8Q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proofErr w:type="spellStart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8Q</w:t>
              </w:r>
              <w:proofErr w:type="spellEnd"/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master for everything else</w:t>
              </w:r>
              <w:r w:rsidRPr="0045718F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824128" behindDoc="0" locked="0" layoutInCell="1" allowOverlap="1" wp14:anchorId="55C45219" wp14:editId="678E7AE5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5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ins>
          </w:p>
          <w:p w14:paraId="7FF0CD6C" w14:textId="0CD224A5" w:rsidR="00002A13" w:rsidRPr="00597B9C" w:rsidDel="00440061" w:rsidRDefault="00002A13" w:rsidP="00002A13">
            <w:pPr>
              <w:spacing w:after="200" w:line="276" w:lineRule="auto"/>
              <w:rPr>
                <w:del w:id="1316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del w:id="1317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"https://share.antheminc.com/teams/AppEnvrMgmt/trizettosupport/Shared%20Documents/ClaimsXten/Procedures/How-to%20Docs/How_To_Validate_ClaimsXten_C3_Server.docx"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C3 Services are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del>
          </w:p>
          <w:p w14:paraId="54059A46" w14:textId="77777777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318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C5AF3" w14:textId="05C0D130" w:rsidR="00002A13" w:rsidRPr="00597B9C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19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lastRenderedPageBreak/>
                <w:t>no discrepancies</w:t>
              </w:r>
            </w:ins>
            <w:del w:id="1320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functional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321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3A0F37" w14:textId="348A567B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322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323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24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2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2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327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28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2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45718F" w14:paraId="1E23F889" w14:textId="77777777" w:rsidTr="008A2A0F">
        <w:trPr>
          <w:trHeight w:val="557"/>
          <w:trPrChange w:id="133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33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97419D" w14:textId="77777777" w:rsidR="00002A13" w:rsidRPr="0045718F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332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BD21C4" w14:textId="77777777" w:rsidR="00002A13" w:rsidRPr="0045718F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33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C52E19" w14:textId="47A6A2B8" w:rsidR="00002A13" w:rsidRPr="0045718F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3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Code Editing</w:t>
              </w:r>
            </w:ins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3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866360" w14:textId="5EBD463B" w:rsidR="00002A13" w:rsidRPr="0045718F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36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Environment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3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9F4219" w14:textId="1E3C3A06" w:rsidR="00002A13" w:rsidRPr="0045718F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3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339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B7AC53" w14:textId="078AC3F0" w:rsidR="00002A13" w:rsidRPr="0045718F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4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34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C5AAD91" w14:textId="2977AA75" w:rsidR="00002A13" w:rsidRPr="0045718F" w:rsidDel="00440061" w:rsidRDefault="00002A13" w:rsidP="00002A13">
            <w:pPr>
              <w:rPr>
                <w:del w:id="1342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34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Validate Environment</w:t>
              </w:r>
            </w:ins>
            <w:del w:id="1344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Perform App Compares using the templates in </w:delText>
              </w:r>
              <w:r w:rsidDel="00440061">
                <w:fldChar w:fldCharType="begin"/>
              </w:r>
              <w:r w:rsidDel="00440061">
                <w:delInstrText xml:space="preserve"> HYPERLINK "file:///\\\\VA33DWVFCT318.DEVAD.WELLPOINT.COM\\d$\\Scripts\\CXT_COMPARE_TEST\\Launchers\\%20" </w:delInstrText>
              </w:r>
              <w:r w:rsidDel="00440061">
                <w:fldChar w:fldCharType="separate"/>
              </w:r>
              <w:r w:rsidRPr="0045718F"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delText>\\VA33DWVFCT318.DEVAD.WELLPOINT.COM\d$\Scripts\CXT_COMPARE_TEST\Launchers\</w:delText>
              </w:r>
              <w:r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  <w:r w:rsidRPr="0045718F" w:rsidDel="00440061">
                <w:rPr>
                  <w:rFonts w:ascii="Calibri" w:hAnsi="Calibri"/>
                  <w:sz w:val="22"/>
                  <w:szCs w:val="22"/>
                </w:rPr>
                <w:delText xml:space="preserve">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 (run as admin, provide master and target environments when prompted):</w:delText>
              </w:r>
            </w:del>
          </w:p>
          <w:p w14:paraId="2DC15D1B" w14:textId="71EA9EE6" w:rsidR="00002A13" w:rsidRPr="0045718F" w:rsidDel="00440061" w:rsidRDefault="00002A13" w:rsidP="00002A13">
            <w:pPr>
              <w:rPr>
                <w:del w:id="1345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346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1) TPIC: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2) UIAPP: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3) TPPUI: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4) C3: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5) Reporting: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6) TPIC: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7) UIAPP: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8) TPPUI: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9) C3: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***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3D master for 7D</w:delText>
              </w:r>
            </w:del>
          </w:p>
          <w:p w14:paraId="6E1DAEF2" w14:textId="76D3768B" w:rsidR="00002A13" w:rsidRPr="0045718F" w:rsidDel="00440061" w:rsidRDefault="00002A13" w:rsidP="00002A13">
            <w:pPr>
              <w:rPr>
                <w:del w:id="1347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348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7D master for 8Q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8Q master for everything else</w:delText>
              </w:r>
              <w:r w:rsidRPr="0045718F" w:rsidDel="00440061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823104" behindDoc="0" locked="0" layoutInCell="1" allowOverlap="1" wp14:anchorId="3B6A8F27" wp14:editId="020290A1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20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del>
          </w:p>
          <w:p w14:paraId="03CD6777" w14:textId="77777777" w:rsidR="00002A13" w:rsidRPr="0045718F" w:rsidRDefault="00002A13" w:rsidP="00002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34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6E2EB" w14:textId="340C6251" w:rsidR="00002A13" w:rsidRPr="0045718F" w:rsidRDefault="00002A13" w:rsidP="00002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350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Environment functional</w:t>
              </w:r>
            </w:ins>
            <w:del w:id="1351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no discrepancies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35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A4DFA1" w14:textId="683E613F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353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354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5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5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5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358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5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6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26BED858" w14:textId="77777777" w:rsidTr="008A2A0F">
        <w:trPr>
          <w:trHeight w:val="557"/>
          <w:trPrChange w:id="136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025976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3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EFED4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F2C143" w14:textId="6FBF85B3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65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366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Code Editing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6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2ED14A9" w14:textId="3E86E7BB" w:rsidR="00002A13" w:rsidRPr="00597B9C" w:rsidRDefault="00002A13" w:rsidP="00002A13">
            <w:pPr>
              <w:rPr>
                <w:b/>
              </w:rPr>
            </w:pPr>
            <w:ins w:id="1368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69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Environment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7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C3E71D6" w14:textId="13E17C1D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7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7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A1DB70" w14:textId="111E56F2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7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7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6C101C" w14:textId="41C224C9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77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Send Broadcast when work is complete</w:t>
              </w:r>
              <w:r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37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Validate Environment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AB2D364" w14:textId="29BF2693" w:rsidR="00002A13" w:rsidRPr="00597B9C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80" w:author="Wigfall, Trevonte" w:date="2021-06-11T18:06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>broadcast sent</w:t>
              </w:r>
            </w:ins>
            <w:del w:id="1381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Environment functional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8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4CF0CD" w14:textId="6CFA5013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383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384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8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8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8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388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8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9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7B37FB73" w14:textId="77777777" w:rsidTr="008A2A0F">
        <w:trPr>
          <w:trHeight w:val="557"/>
          <w:trPrChange w:id="139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2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7E62B7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3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DC98B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4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49A2C7" w14:textId="0BE1A259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95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396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97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0F68F80" w14:textId="1729945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98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99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00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DEBE7DB" w14:textId="1571BC82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0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0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3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2AABE7" w14:textId="500CCE52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0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0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11939D" w14:textId="64DFCFB7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07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Inform Claims Team that they can release CLMU</w:t>
              </w:r>
            </w:ins>
            <w:del w:id="1408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Send Broadcast when work is complete</w:delText>
              </w:r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58A794" w14:textId="5603D56E" w:rsidR="00002A13" w:rsidRPr="00597B9C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proofErr w:type="spellStart"/>
            <w:ins w:id="1410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phonecall</w:t>
              </w:r>
              <w:proofErr w:type="spellEnd"/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 xml:space="preserve"> made</w:t>
              </w:r>
            </w:ins>
            <w:del w:id="1411" w:author="Wigfall, Trevonte" w:date="2021-06-11T18:06:00Z">
              <w:r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broadcast sent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2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AD94F4" w14:textId="2B9D5D84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413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414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1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1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1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418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1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2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3CEE612D" w14:textId="77777777" w:rsidTr="008A2A0F">
        <w:trPr>
          <w:trHeight w:val="557"/>
          <w:trPrChange w:id="142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2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B66E6E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3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B741E9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4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685A36" w14:textId="22DA0CD6" w:rsidR="00002A13" w:rsidRDefault="00002A13" w:rsidP="00002A13">
            <w:ins w:id="1425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426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27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559D044" w14:textId="70211F69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28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29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30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19783E9" w14:textId="5811A299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3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3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3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AC7F3A" w14:textId="4F211D85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3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3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999808" w14:textId="0828B352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37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Close deployment and validation tasks in SNOW</w:t>
              </w:r>
            </w:ins>
            <w:del w:id="1438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Inform Claims Team that they can release CLMU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6A3B15" w14:textId="2BE27EB6" w:rsidR="00002A13" w:rsidRPr="00FB0176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440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tasks closed</w:t>
              </w:r>
            </w:ins>
            <w:del w:id="1441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phonecall made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2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0B2DF1" w14:textId="1BCCE48F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443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444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4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4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4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448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4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5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3F7AFDC0" w14:textId="77777777" w:rsidTr="008A2A0F">
        <w:trPr>
          <w:trHeight w:val="557"/>
          <w:trPrChange w:id="145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2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012C11C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3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8706C6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4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84DC" w14:textId="19C80F28" w:rsidR="00002A13" w:rsidRDefault="00002A13" w:rsidP="00002A13">
            <w:ins w:id="1455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456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57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FC4EF33" w14:textId="58A71831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58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59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60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11933FF" w14:textId="525A36DA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6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6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63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EC8784" w14:textId="484FEA38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6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6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6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317B08A" w14:textId="74B6E5CC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67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Close SNOW CHG</w:t>
              </w:r>
            </w:ins>
            <w:del w:id="1468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deployment and validation tasks in SNOW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6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DC72F3" w14:textId="746F4666" w:rsidR="00002A13" w:rsidRPr="00FB0176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470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CNR closed</w:t>
              </w:r>
            </w:ins>
            <w:del w:id="1471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tasks closed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2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8DADDC7" w14:textId="2D51AD8E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473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474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7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7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7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478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7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8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10BCEB30" w14:textId="77777777" w:rsidTr="008A2A0F">
        <w:trPr>
          <w:trHeight w:val="557"/>
          <w:trPrChange w:id="148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82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657C26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83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58B000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84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649C95" w14:textId="160C2136" w:rsidR="00002A13" w:rsidRDefault="00002A13" w:rsidP="00002A13">
            <w:ins w:id="1485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486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87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D7DCE4" w14:textId="6C523EFD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88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89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90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341EBB9" w14:textId="10ECE290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9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9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93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FCEA55" w14:textId="58427114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9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9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49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BB6755A" w14:textId="362BC41A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97" w:author="Wigfall, Trevonte" w:date="2021-06-11T18:06:00Z">
              <w:r w:rsidRPr="00055E1E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Email APM, asking them to resume monitoring CXT* alerts</w:t>
              </w:r>
            </w:ins>
            <w:del w:id="1498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SNOW CHG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49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C0D98F" w14:textId="7C81B843" w:rsidR="00002A13" w:rsidRPr="00FB0176" w:rsidRDefault="00002A13" w:rsidP="00002A1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500" w:author="Wigfall, Trevonte" w:date="2021-06-11T18:06:00Z">
              <w:r w:rsidRPr="00055E1E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t>all nodes inactive</w:t>
              </w:r>
            </w:ins>
            <w:del w:id="1501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CNR closed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02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6748FCA" w14:textId="1CD7EABB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503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504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05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0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0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508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09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1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04BA624C" w14:textId="77777777" w:rsidTr="008A2A0F">
        <w:trPr>
          <w:trHeight w:val="557"/>
          <w:trPrChange w:id="151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12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9749C2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13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F56F97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14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C6E512" w14:textId="6DAC326D" w:rsidR="00002A13" w:rsidRDefault="00002A13" w:rsidP="00002A13">
            <w:ins w:id="1515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516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17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4ECEFD" w14:textId="5AB12BAB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18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519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20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9678585" w14:textId="444C25EE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2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2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23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7A0F57" w14:textId="232AC879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2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2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2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4810DBC" w14:textId="77777777" w:rsidR="00002A13" w:rsidRPr="00F01A88" w:rsidRDefault="00002A13" w:rsidP="00002A13">
            <w:pPr>
              <w:rPr>
                <w:ins w:id="1527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528" w:author="Wigfall, Trevonte" w:date="2021-06-11T18:06:00Z">
              <w:r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U</w:t>
              </w:r>
              <w:r w:rsidRPr="00F01A88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pdate RM spreadsheet that change is complete</w:t>
              </w:r>
            </w:ins>
          </w:p>
          <w:p w14:paraId="0CAB5626" w14:textId="3B598646" w:rsidR="00002A13" w:rsidRPr="00055E1E" w:rsidRDefault="00002A13" w:rsidP="00002A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del w:id="1529" w:author="Wigfall, Trevonte" w:date="2021-06-11T18:06:00Z">
              <w:r w:rsidRPr="00055E1E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Email APM, asking them to resume monitoring CXT* alerts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30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2414A59B" w14:textId="04955EC6" w:rsidR="00002A13" w:rsidRPr="00055E1E" w:rsidRDefault="00002A13" w:rsidP="00002A13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ins w:id="1531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Spreadsheet updated</w:t>
              </w:r>
            </w:ins>
            <w:del w:id="1532" w:author="Wigfall, Trevonte" w:date="2021-06-11T18:06:00Z">
              <w:r w:rsidRPr="00055E1E" w:rsidDel="00440061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33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BD3BB03" w14:textId="6870306C" w:rsidR="00002A13" w:rsidRPr="00D6319E" w:rsidRDefault="002F55CA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534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535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36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3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  <w:proofErr w:type="spellEnd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38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1539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4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41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14:paraId="5033C601" w14:textId="77777777" w:rsidTr="008A2A0F">
        <w:trPr>
          <w:trHeight w:val="557"/>
          <w:trPrChange w:id="154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43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D59A8FD" w14:textId="77777777" w:rsidR="00002A13" w:rsidRPr="00C46E95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44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B4F8A1" w14:textId="77777777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45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B3291C" w14:textId="413DE82D" w:rsidR="00002A13" w:rsidRDefault="00002A13" w:rsidP="00002A13">
            <w:ins w:id="1546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</w:t>
              </w:r>
              <w:proofErr w:type="spellStart"/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Mgmt</w:t>
              </w:r>
            </w:ins>
            <w:proofErr w:type="spellEnd"/>
            <w:del w:id="1547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48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43CCAF2" w14:textId="5CAE8540" w:rsidR="00002A13" w:rsidRPr="00597B9C" w:rsidRDefault="00002A13" w:rsidP="00002A13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49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550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51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429376" w14:textId="213A26C0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52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5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54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41FEA50" w14:textId="0392628D" w:rsidR="00002A13" w:rsidRPr="00597B9C" w:rsidRDefault="00002A13" w:rsidP="00002A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5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5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5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6CCDBC" w14:textId="482CC887" w:rsidR="00002A13" w:rsidRPr="00F01A88" w:rsidDel="00440061" w:rsidRDefault="00002A13" w:rsidP="00002A13">
            <w:pPr>
              <w:rPr>
                <w:del w:id="1558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559" w:author="Wigfall, Trevonte" w:date="2021-06-11T18:06:00Z">
              <w:r w:rsidRPr="00055E1E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  </w:r>
            </w:ins>
            <w:del w:id="1560" w:author="Wigfall, Trevonte" w:date="2021-06-11T18:06:00Z">
              <w:r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U</w:delText>
              </w:r>
              <w:r w:rsidRPr="00F01A88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pdate RM spreadsheet that change is complete</w:delText>
              </w:r>
            </w:del>
          </w:p>
          <w:p w14:paraId="241D9ADD" w14:textId="77777777" w:rsidR="00002A13" w:rsidRPr="00055E1E" w:rsidRDefault="00002A13" w:rsidP="00002A13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61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ECAC39D" w14:textId="501BF15F" w:rsidR="00002A13" w:rsidRDefault="00002A13" w:rsidP="00002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562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Email sent</w:t>
              </w:r>
            </w:ins>
            <w:del w:id="1563" w:author="Wigfall, Trevonte" w:date="2021-06-11T18:06:00Z">
              <w:r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Spreadsheet updated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64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7F6433" w14:textId="04839CA5" w:rsidR="00002A13" w:rsidRPr="00D6319E" w:rsidRDefault="002F55CA" w:rsidP="00002A13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65" w:author="Wigfall, Trevonte" w:date="2021-07-15T11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566" w:author="Wigfall, Trevonte" w:date="2021-07-12T14:42:00Z"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67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Pr="00D6319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68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1569" w:author="Wigfall, Trevonte" w:date="2021-06-11T18:06:00Z">
              <w:r w:rsidR="00002A13" w:rsidRPr="00D6319E" w:rsidDel="0044006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70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002A13" w:rsidRPr="00D6319E" w:rsidDel="008A2A0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71" w:author="Wigfall, Trevonte" w:date="2021-07-15T11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002A13" w:rsidRPr="00597B9C" w:rsidDel="002F55CA" w14:paraId="5962EE7E" w14:textId="7D2A7B31" w:rsidTr="008A2A0F">
        <w:trPr>
          <w:trHeight w:val="557"/>
          <w:del w:id="1572" w:author="Wigfall, Trevonte" w:date="2021-07-12T14:43:00Z"/>
          <w:trPrChange w:id="157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74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3FE728" w14:textId="6722B0CB" w:rsidR="00002A13" w:rsidRPr="00C46E95" w:rsidDel="002F55CA" w:rsidRDefault="00002A13" w:rsidP="00002A13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575" w:author="Wigfall, Trevonte" w:date="2021-07-12T14:4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76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93DEB8" w14:textId="38E54193" w:rsidR="00002A13" w:rsidRPr="00597B9C" w:rsidDel="002F55CA" w:rsidRDefault="00002A13" w:rsidP="00002A13">
            <w:pPr>
              <w:rPr>
                <w:del w:id="1577" w:author="Wigfall, Trevonte" w:date="2021-07-12T14:43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78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D415FC" w14:textId="4E117879" w:rsidR="00002A13" w:rsidDel="002F55CA" w:rsidRDefault="00002A13" w:rsidP="00002A13">
            <w:pPr>
              <w:rPr>
                <w:del w:id="1579" w:author="Wigfall, Trevonte" w:date="2021-07-12T14:43:00Z"/>
              </w:rPr>
            </w:pPr>
            <w:del w:id="1580" w:author="Wigfall, Trevonte" w:date="2021-06-11T18:06:00Z">
              <w:r w:rsidRPr="00597B9C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81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95C0F8D" w14:textId="0F478C28" w:rsidR="00002A13" w:rsidRPr="00597B9C" w:rsidDel="002F55CA" w:rsidRDefault="00002A13" w:rsidP="00002A13">
            <w:pPr>
              <w:rPr>
                <w:del w:id="1582" w:author="Wigfall, Trevonte" w:date="2021-07-12T14:4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583" w:author="Wigfall, Trevonte" w:date="2021-06-11T18:06:00Z">
              <w:r w:rsidRPr="00FB0176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84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CD9E77" w14:textId="46D897F9" w:rsidR="00002A13" w:rsidRPr="00597B9C" w:rsidDel="002F55CA" w:rsidRDefault="00002A13" w:rsidP="00002A13">
            <w:pPr>
              <w:rPr>
                <w:del w:id="1585" w:author="Wigfall, Trevonte" w:date="2021-07-12T14:43:00Z"/>
                <w:rFonts w:asciiTheme="minorHAnsi" w:hAnsiTheme="minorHAnsi"/>
                <w:b/>
                <w:sz w:val="22"/>
                <w:szCs w:val="22"/>
              </w:rPr>
            </w:pPr>
            <w:del w:id="1586" w:author="Wigfall, Trevonte" w:date="2021-06-11T18:06:00Z">
              <w:r w:rsidRPr="00597B9C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87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451A03" w14:textId="7E4B0332" w:rsidR="00002A13" w:rsidRPr="00597B9C" w:rsidDel="002F55CA" w:rsidRDefault="00002A13" w:rsidP="00002A13">
            <w:pPr>
              <w:rPr>
                <w:del w:id="1588" w:author="Wigfall, Trevonte" w:date="2021-07-12T14:43:00Z"/>
                <w:rFonts w:asciiTheme="minorHAnsi" w:hAnsiTheme="minorHAnsi"/>
                <w:b/>
                <w:sz w:val="22"/>
                <w:szCs w:val="22"/>
              </w:rPr>
            </w:pPr>
            <w:del w:id="1589" w:author="Wigfall, Trevonte" w:date="2021-06-11T18:06:00Z">
              <w:r w:rsidRPr="00597B9C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9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803DCAD" w14:textId="1EC689E8" w:rsidR="00002A13" w:rsidRPr="00055E1E" w:rsidDel="002F55CA" w:rsidRDefault="00002A13" w:rsidP="00002A13">
            <w:pPr>
              <w:rPr>
                <w:del w:id="1591" w:author="Wigfall, Trevonte" w:date="2021-07-12T14:43:00Z"/>
                <w:rFonts w:ascii="Arial" w:hAnsi="Arial" w:cs="Arial"/>
                <w:b/>
                <w:color w:val="000000"/>
                <w:sz w:val="22"/>
                <w:szCs w:val="22"/>
              </w:rPr>
            </w:pPr>
            <w:del w:id="1592" w:author="Wigfall, Trevonte" w:date="2021-06-11T18:06:00Z">
              <w:r w:rsidRPr="00055E1E" w:rsidDel="009A5686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delText>Perform the Ready-For-Business email the day after implementation to PROD:  https://share.wellpoint.com/teams/ITEnvironmentMgmt/Facets/Shared%20Documents/How-To%20Documents/McKesson/How_To_Send_Ready_For_Business_Validation_After_McKesson_Outage.docx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93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35AECA" w14:textId="41A53CC2" w:rsidR="00002A13" w:rsidDel="002F55CA" w:rsidRDefault="00002A13" w:rsidP="00002A13">
            <w:pPr>
              <w:rPr>
                <w:del w:id="1594" w:author="Wigfall, Trevonte" w:date="2021-07-12T14:43:00Z"/>
                <w:rFonts w:ascii="Calibri" w:hAnsi="Calibri"/>
                <w:color w:val="000000"/>
                <w:sz w:val="22"/>
                <w:szCs w:val="22"/>
              </w:rPr>
            </w:pPr>
            <w:del w:id="1595" w:author="Wigfall, Trevonte" w:date="2021-06-11T18:06:00Z">
              <w:r w:rsidDel="009A5686">
                <w:rPr>
                  <w:rFonts w:ascii="Calibri" w:hAnsi="Calibri"/>
                  <w:color w:val="000000"/>
                  <w:sz w:val="22"/>
                  <w:szCs w:val="22"/>
                </w:rPr>
                <w:delText>Email sent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96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CE5E24" w14:textId="5A32467E" w:rsidR="00002A13" w:rsidDel="009A5686" w:rsidRDefault="00002A13" w:rsidP="00002A13">
            <w:pPr>
              <w:rPr>
                <w:del w:id="1597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  <w:del w:id="1598" w:author="Wigfall, Trevonte" w:date="2021-06-11T18:06:00Z">
              <w:r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SAT 5/15/</w:delText>
              </w:r>
              <w:r w:rsidRPr="005C03B1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21 </w:delText>
              </w:r>
            </w:del>
          </w:p>
          <w:p w14:paraId="4EEC46BF" w14:textId="7B18B025" w:rsidR="00002A13" w:rsidDel="002F55CA" w:rsidRDefault="00002A13" w:rsidP="00002A13">
            <w:pPr>
              <w:rPr>
                <w:del w:id="1599" w:author="Wigfall, Trevonte" w:date="2021-07-12T14:4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600" w:author="Wigfall, Trevonte" w:date="2021-06-11T18:06:00Z">
              <w:r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11am </w:delText>
              </w:r>
            </w:del>
          </w:p>
        </w:tc>
      </w:tr>
    </w:tbl>
    <w:p w14:paraId="43644133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5C4D05EA" w14:textId="77777777" w:rsidTr="00C70289">
        <w:trPr>
          <w:trHeight w:val="2479"/>
        </w:trPr>
        <w:tc>
          <w:tcPr>
            <w:tcW w:w="13062" w:type="dxa"/>
          </w:tcPr>
          <w:p w14:paraId="78260ACE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66797366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1E8D780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9FF5C9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EB641" w14:textId="77777777" w:rsidR="000240BD" w:rsidRDefault="000240BD">
      <w:r>
        <w:separator/>
      </w:r>
    </w:p>
  </w:endnote>
  <w:endnote w:type="continuationSeparator" w:id="0">
    <w:p w14:paraId="26B59153" w14:textId="77777777" w:rsidR="000240BD" w:rsidRDefault="00024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66EF5" w14:textId="77777777" w:rsidR="00EA71DA" w:rsidRDefault="00EA71DA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6ABB5FA" w14:textId="77777777" w:rsidR="00EA71DA" w:rsidRDefault="00EA71DA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71FCC" w14:textId="77777777" w:rsidR="000240BD" w:rsidRDefault="000240BD">
      <w:r>
        <w:separator/>
      </w:r>
    </w:p>
  </w:footnote>
  <w:footnote w:type="continuationSeparator" w:id="0">
    <w:p w14:paraId="61038CE7" w14:textId="77777777" w:rsidR="000240BD" w:rsidRDefault="00024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509A9" w14:textId="77777777" w:rsidR="00EA71DA" w:rsidRDefault="000240BD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06069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980510" r:id="rId2"/>
      </w:object>
    </w:r>
  </w:p>
  <w:p w14:paraId="6EBF54B6" w14:textId="77777777" w:rsidR="00EA71DA" w:rsidRDefault="00EA71DA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D21BE68" w14:textId="77777777" w:rsidR="00EA71DA" w:rsidRDefault="00EA71DA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52927206" w14:textId="77777777" w:rsidR="00EA71DA" w:rsidRDefault="00EA7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2A1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0BD"/>
    <w:rsid w:val="0002426F"/>
    <w:rsid w:val="00025255"/>
    <w:rsid w:val="00032CED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0BB7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D1C"/>
    <w:rsid w:val="00114352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3A3F"/>
    <w:rsid w:val="00155FB7"/>
    <w:rsid w:val="00160FA4"/>
    <w:rsid w:val="00163D5A"/>
    <w:rsid w:val="00165703"/>
    <w:rsid w:val="00166CD7"/>
    <w:rsid w:val="00167E86"/>
    <w:rsid w:val="00170981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019"/>
    <w:rsid w:val="001B0457"/>
    <w:rsid w:val="001B50CE"/>
    <w:rsid w:val="001B6B2A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20C6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064E3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024A"/>
    <w:rsid w:val="002A0EB5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5BEC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432"/>
    <w:rsid w:val="002F55CA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3CD9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A6777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5718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24F5"/>
    <w:rsid w:val="004857DB"/>
    <w:rsid w:val="004872AB"/>
    <w:rsid w:val="004879EA"/>
    <w:rsid w:val="00487CA0"/>
    <w:rsid w:val="004922CC"/>
    <w:rsid w:val="00492663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23DD"/>
    <w:rsid w:val="004D5462"/>
    <w:rsid w:val="004D5B0F"/>
    <w:rsid w:val="004D5D76"/>
    <w:rsid w:val="004D7626"/>
    <w:rsid w:val="004E25E6"/>
    <w:rsid w:val="004E5308"/>
    <w:rsid w:val="004F0479"/>
    <w:rsid w:val="004F10E8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2AC7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48E2"/>
    <w:rsid w:val="00606F8B"/>
    <w:rsid w:val="006070B2"/>
    <w:rsid w:val="00607C4A"/>
    <w:rsid w:val="0061132C"/>
    <w:rsid w:val="00611A0D"/>
    <w:rsid w:val="00616470"/>
    <w:rsid w:val="006203F2"/>
    <w:rsid w:val="00622160"/>
    <w:rsid w:val="006225F7"/>
    <w:rsid w:val="00622FD9"/>
    <w:rsid w:val="006242A5"/>
    <w:rsid w:val="006266F4"/>
    <w:rsid w:val="0062685D"/>
    <w:rsid w:val="00630290"/>
    <w:rsid w:val="00631DF5"/>
    <w:rsid w:val="00632686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4659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62C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5FD9"/>
    <w:rsid w:val="007176C4"/>
    <w:rsid w:val="00720166"/>
    <w:rsid w:val="00720604"/>
    <w:rsid w:val="007226B0"/>
    <w:rsid w:val="00724F67"/>
    <w:rsid w:val="00726458"/>
    <w:rsid w:val="00727DE8"/>
    <w:rsid w:val="007301A9"/>
    <w:rsid w:val="00731E37"/>
    <w:rsid w:val="00733872"/>
    <w:rsid w:val="0073397F"/>
    <w:rsid w:val="00742663"/>
    <w:rsid w:val="00743137"/>
    <w:rsid w:val="0074418E"/>
    <w:rsid w:val="00750246"/>
    <w:rsid w:val="007519ED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0DBB"/>
    <w:rsid w:val="007A1B0E"/>
    <w:rsid w:val="007A320F"/>
    <w:rsid w:val="007A36C1"/>
    <w:rsid w:val="007A75E5"/>
    <w:rsid w:val="007A7623"/>
    <w:rsid w:val="007B2B81"/>
    <w:rsid w:val="007C0CD3"/>
    <w:rsid w:val="007C11F4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1210"/>
    <w:rsid w:val="007F349F"/>
    <w:rsid w:val="007F3EDA"/>
    <w:rsid w:val="007F522B"/>
    <w:rsid w:val="007F6084"/>
    <w:rsid w:val="007F7B96"/>
    <w:rsid w:val="00800428"/>
    <w:rsid w:val="00800773"/>
    <w:rsid w:val="00800DCC"/>
    <w:rsid w:val="00802438"/>
    <w:rsid w:val="008024BB"/>
    <w:rsid w:val="008035DB"/>
    <w:rsid w:val="00806A55"/>
    <w:rsid w:val="0080722C"/>
    <w:rsid w:val="00807407"/>
    <w:rsid w:val="00807602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1C8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374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2A0F"/>
    <w:rsid w:val="008A64E8"/>
    <w:rsid w:val="008A7BD8"/>
    <w:rsid w:val="008A7F21"/>
    <w:rsid w:val="008B2441"/>
    <w:rsid w:val="008B25B5"/>
    <w:rsid w:val="008B3FEF"/>
    <w:rsid w:val="008B4431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2AEA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8B0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4407C"/>
    <w:rsid w:val="00A446A7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05E5"/>
    <w:rsid w:val="00AE0ADC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2FBC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1D9A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08F9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3F2E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31AA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319E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0E8F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2669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5A4"/>
    <w:rsid w:val="00E968B7"/>
    <w:rsid w:val="00E970FB"/>
    <w:rsid w:val="00EA2415"/>
    <w:rsid w:val="00EA3979"/>
    <w:rsid w:val="00EA48AE"/>
    <w:rsid w:val="00EA6419"/>
    <w:rsid w:val="00EA71DA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6A37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6DE2"/>
    <w:rsid w:val="00F90282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E7A8F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3CE353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D3E6-85EB-41B0-A55F-25ACABA9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235</TotalTime>
  <Pages>6</Pages>
  <Words>3059</Words>
  <Characters>17439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20458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25</cp:revision>
  <cp:lastPrinted>2016-04-21T16:18:00Z</cp:lastPrinted>
  <dcterms:created xsi:type="dcterms:W3CDTF">2021-06-08T17:54:00Z</dcterms:created>
  <dcterms:modified xsi:type="dcterms:W3CDTF">2021-07-17T02:42:00Z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